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938C35" w14:textId="77777777" w:rsidR="00074E9B" w:rsidRDefault="00074E9B" w:rsidP="00EF140D">
      <w:pPr>
        <w:pStyle w:val="Authors"/>
        <w:framePr w:wrap="notBeside" w:x="1715" w:y="110"/>
        <w:ind w:firstLine="202"/>
        <w:rPr>
          <w:kern w:val="28"/>
          <w:sz w:val="48"/>
          <w:szCs w:val="48"/>
        </w:rPr>
      </w:pPr>
      <w:r w:rsidRPr="00FC62C8">
        <w:rPr>
          <w:kern w:val="28"/>
          <w:sz w:val="48"/>
          <w:szCs w:val="48"/>
        </w:rPr>
        <w:t xml:space="preserve">A Deep Neural Network with Multiplex Interactions for Cold-Start Service Recommendation </w:t>
      </w:r>
    </w:p>
    <w:p w14:paraId="657681B4" w14:textId="37213860" w:rsidR="00074E9B" w:rsidRPr="0027077A" w:rsidRDefault="00074E9B" w:rsidP="001B27C7">
      <w:pPr>
        <w:pStyle w:val="Authors"/>
        <w:framePr w:wrap="notBeside" w:x="1715" w:y="110"/>
        <w:rPr>
          <w:color w:val="FFFFFF" w:themeColor="background1"/>
        </w:rPr>
      </w:pPr>
      <w:proofErr w:type="spellStart"/>
      <w:r w:rsidRPr="0027077A">
        <w:rPr>
          <w:color w:val="FFFFFF" w:themeColor="background1"/>
        </w:rPr>
        <w:t>Yutao</w:t>
      </w:r>
      <w:proofErr w:type="spellEnd"/>
      <w:r w:rsidRPr="0027077A">
        <w:rPr>
          <w:color w:val="FFFFFF" w:themeColor="background1"/>
        </w:rPr>
        <w:t xml:space="preserve"> Ma, </w:t>
      </w:r>
      <w:r w:rsidR="00E03950" w:rsidRPr="0027077A">
        <w:rPr>
          <w:rFonts w:hint="eastAsia"/>
          <w:i/>
          <w:color w:val="FFFFFF" w:themeColor="background1"/>
          <w:lang w:eastAsia="zh-CN"/>
        </w:rPr>
        <w:t>M</w:t>
      </w:r>
      <w:r w:rsidR="00E03950" w:rsidRPr="0027077A">
        <w:rPr>
          <w:i/>
          <w:color w:val="FFFFFF" w:themeColor="background1"/>
          <w:lang w:eastAsia="zh-CN"/>
        </w:rPr>
        <w:t>ember, IEEE</w:t>
      </w:r>
      <w:r w:rsidR="00E03950" w:rsidRPr="0027077A">
        <w:rPr>
          <w:color w:val="FFFFFF" w:themeColor="background1"/>
          <w:lang w:eastAsia="zh-CN"/>
        </w:rPr>
        <w:t xml:space="preserve">, </w:t>
      </w:r>
      <w:r w:rsidRPr="0027077A">
        <w:rPr>
          <w:color w:val="FFFFFF" w:themeColor="background1"/>
        </w:rPr>
        <w:t xml:space="preserve">Xiao </w:t>
      </w:r>
      <w:proofErr w:type="spellStart"/>
      <w:r w:rsidRPr="0027077A">
        <w:rPr>
          <w:color w:val="FFFFFF" w:themeColor="background1"/>
        </w:rPr>
        <w:t>Geng</w:t>
      </w:r>
      <w:proofErr w:type="spellEnd"/>
      <w:r w:rsidRPr="0027077A">
        <w:rPr>
          <w:color w:val="FFFFFF" w:themeColor="background1"/>
        </w:rPr>
        <w:t>, and Jian Wang</w:t>
      </w:r>
    </w:p>
    <w:p w14:paraId="0E5AB5ED" w14:textId="77777777" w:rsidR="00E97402" w:rsidRDefault="00E97402">
      <w:pPr>
        <w:pStyle w:val="Text"/>
        <w:ind w:firstLine="0"/>
        <w:rPr>
          <w:sz w:val="18"/>
          <w:szCs w:val="18"/>
        </w:rPr>
      </w:pPr>
      <w:r>
        <w:rPr>
          <w:sz w:val="18"/>
          <w:szCs w:val="18"/>
        </w:rPr>
        <w:footnoteReference w:customMarkFollows="1" w:id="1"/>
        <w:sym w:font="Symbol" w:char="F020"/>
      </w:r>
    </w:p>
    <w:p w14:paraId="49020F47" w14:textId="1FD8A13D" w:rsidR="00E97402" w:rsidRDefault="00E97402">
      <w:pPr>
        <w:pStyle w:val="Abstract"/>
      </w:pPr>
      <w:r>
        <w:rPr>
          <w:i/>
          <w:iCs/>
        </w:rPr>
        <w:t>Abstract</w:t>
      </w:r>
      <w:r>
        <w:t>—</w:t>
      </w:r>
      <w:proofErr w:type="gramStart"/>
      <w:r w:rsidR="00FC62C8" w:rsidRPr="00FC62C8">
        <w:t>As</w:t>
      </w:r>
      <w:proofErr w:type="gramEnd"/>
      <w:r w:rsidR="00FC62C8" w:rsidRPr="00FC62C8">
        <w:t xml:space="preserve"> service-oriented computing (SOC) technologies gradually mature, developing service-based systems </w:t>
      </w:r>
      <w:r w:rsidR="008055AA">
        <w:t>(</w:t>
      </w:r>
      <w:r w:rsidR="00FC62C8" w:rsidRPr="00FC62C8">
        <w:t>such as mashups</w:t>
      </w:r>
      <w:r w:rsidR="008055AA">
        <w:t>)</w:t>
      </w:r>
      <w:r w:rsidR="00FC62C8" w:rsidRPr="00FC62C8">
        <w:t xml:space="preserve"> has become increasingly popular in recent years. </w:t>
      </w:r>
      <w:r w:rsidR="00E15E26">
        <w:t>Faced with the rapid</w:t>
      </w:r>
      <w:r w:rsidR="00BC58A7">
        <w:t>ly</w:t>
      </w:r>
      <w:r w:rsidR="00E15E26">
        <w:t xml:space="preserve"> </w:t>
      </w:r>
      <w:r w:rsidR="00E15E26" w:rsidRPr="00FC62C8">
        <w:t>increasing number of Web services,</w:t>
      </w:r>
      <w:r w:rsidR="00E15E26">
        <w:t xml:space="preserve"> r</w:t>
      </w:r>
      <w:r w:rsidR="00FC62C8" w:rsidRPr="00FC62C8">
        <w:t>ecommending appropriate component services for developers on demand is a vital issue in the development of mashups. In particular, since a new mashup to develop contains no component services, it is a new “user” to a service recommender system. To address this new “user” cold-start problem, we propose a multiplex interaction-oriented service recommendation approach, named MISR, which incorporates three types of interactions between services and mashups into a deep neural network. In this study, we utilize the powerful representation learning abilities provided by deep learning to extract hidden structures and features from various types of interactions</w:t>
      </w:r>
      <w:r w:rsidR="00BC58A7">
        <w:t xml:space="preserve"> </w:t>
      </w:r>
      <w:r w:rsidR="00BC58A7">
        <w:rPr>
          <w:rFonts w:hint="eastAsia"/>
          <w:lang w:eastAsia="zh-CN"/>
        </w:rPr>
        <w:t>b</w:t>
      </w:r>
      <w:r w:rsidR="00BC58A7">
        <w:rPr>
          <w:lang w:eastAsia="zh-CN"/>
        </w:rPr>
        <w:t>etween mashups and services</w:t>
      </w:r>
      <w:r w:rsidR="00FC62C8" w:rsidRPr="00FC62C8">
        <w:t>. Experiments conducted on a real-world dataset from ProgrammableWeb show that MISR outperform</w:t>
      </w:r>
      <w:r w:rsidR="008055AA">
        <w:rPr>
          <w:rFonts w:hint="eastAsia"/>
          <w:lang w:eastAsia="zh-CN"/>
        </w:rPr>
        <w:t>s</w:t>
      </w:r>
      <w:r w:rsidR="00FC62C8" w:rsidRPr="00FC62C8">
        <w:t xml:space="preserve"> several state-of-the-art approaches</w:t>
      </w:r>
      <w:r w:rsidR="00BC58A7">
        <w:t xml:space="preserve"> regarding commonly-used evaluation metrics</w:t>
      </w:r>
      <w:r w:rsidR="00FC62C8" w:rsidRPr="00FC62C8">
        <w:t>.</w:t>
      </w:r>
    </w:p>
    <w:p w14:paraId="6F10E9E3" w14:textId="77777777" w:rsidR="00E97402" w:rsidRDefault="00E97402"/>
    <w:p w14:paraId="76E99429" w14:textId="06162660" w:rsidR="00E97402" w:rsidRDefault="00E97402">
      <w:pPr>
        <w:pStyle w:val="IndexTerms"/>
      </w:pPr>
      <w:bookmarkStart w:id="0" w:name="PointTmp"/>
      <w:r>
        <w:rPr>
          <w:i/>
          <w:iCs/>
        </w:rPr>
        <w:t>Index Terms</w:t>
      </w:r>
      <w:r>
        <w:t>—</w:t>
      </w:r>
      <w:r w:rsidR="00FC62C8">
        <w:t xml:space="preserve">Deep Learning, </w:t>
      </w:r>
      <w:r w:rsidR="00FC62C8" w:rsidRPr="0069582C">
        <w:t>Service</w:t>
      </w:r>
      <w:r w:rsidR="00FC62C8">
        <w:t xml:space="preserve"> R</w:t>
      </w:r>
      <w:r w:rsidR="00FC62C8" w:rsidRPr="003221D5">
        <w:t>ecommendation</w:t>
      </w:r>
      <w:r w:rsidR="00FC62C8" w:rsidRPr="00EE426C">
        <w:t xml:space="preserve">, </w:t>
      </w:r>
      <w:r w:rsidR="00BC58A7">
        <w:t xml:space="preserve">Cold Start, </w:t>
      </w:r>
      <w:r w:rsidR="00FC62C8" w:rsidRPr="003221D5">
        <w:t xml:space="preserve">Service-based </w:t>
      </w:r>
      <w:r w:rsidR="00FC62C8">
        <w:t>S</w:t>
      </w:r>
      <w:r w:rsidR="00FC62C8" w:rsidRPr="003221D5">
        <w:t>ystem</w:t>
      </w:r>
      <w:r w:rsidR="00E6664B">
        <w:rPr>
          <w:rFonts w:hint="eastAsia"/>
          <w:lang w:eastAsia="zh-CN"/>
        </w:rPr>
        <w:t>,</w:t>
      </w:r>
      <w:r w:rsidR="00E6664B">
        <w:rPr>
          <w:lang w:eastAsia="zh-CN"/>
        </w:rPr>
        <w:t xml:space="preserve"> </w:t>
      </w:r>
      <w:r w:rsidR="00EF5190" w:rsidRPr="00EF5190">
        <w:rPr>
          <w:highlight w:val="yellow"/>
          <w:lang w:eastAsia="zh-CN"/>
        </w:rPr>
        <w:t>Mashup</w:t>
      </w:r>
      <w:r w:rsidR="00E6664B" w:rsidRPr="00EF5190">
        <w:rPr>
          <w:highlight w:val="yellow"/>
          <w:lang w:eastAsia="zh-CN"/>
        </w:rPr>
        <w:t xml:space="preserve"> Development</w:t>
      </w:r>
      <w:r w:rsidR="00FC62C8">
        <w:t>.</w:t>
      </w:r>
    </w:p>
    <w:p w14:paraId="79E5DBE8" w14:textId="77777777" w:rsidR="00E97402" w:rsidRDefault="00E97402"/>
    <w:bookmarkEnd w:id="0"/>
    <w:p w14:paraId="02324C98" w14:textId="77777777" w:rsidR="00E97402" w:rsidRDefault="00E97402">
      <w:pPr>
        <w:pStyle w:val="1"/>
      </w:pPr>
      <w:r>
        <w:t>I</w:t>
      </w:r>
      <w:r>
        <w:rPr>
          <w:sz w:val="16"/>
          <w:szCs w:val="16"/>
        </w:rPr>
        <w:t>NTRODUCTION</w:t>
      </w:r>
    </w:p>
    <w:p w14:paraId="5EB119B1" w14:textId="77777777" w:rsidR="00E97402" w:rsidRDefault="00FC62C8">
      <w:pPr>
        <w:pStyle w:val="Text"/>
        <w:keepNext/>
        <w:framePr w:dropCap="drop" w:lines="2" w:wrap="auto" w:vAnchor="text" w:hAnchor="text"/>
        <w:spacing w:line="480" w:lineRule="exact"/>
        <w:ind w:firstLine="0"/>
        <w:rPr>
          <w:smallCaps/>
          <w:position w:val="-3"/>
          <w:sz w:val="56"/>
          <w:szCs w:val="56"/>
          <w:lang w:eastAsia="zh-CN"/>
        </w:rPr>
      </w:pPr>
      <w:r>
        <w:rPr>
          <w:rFonts w:hint="eastAsia"/>
          <w:smallCaps/>
          <w:position w:val="-3"/>
          <w:sz w:val="56"/>
          <w:szCs w:val="56"/>
          <w:lang w:eastAsia="zh-CN"/>
        </w:rPr>
        <w:t>W</w:t>
      </w:r>
    </w:p>
    <w:p w14:paraId="4B33772A" w14:textId="599D740D" w:rsidR="00FC62C8" w:rsidRPr="00174B59" w:rsidRDefault="00EF140D" w:rsidP="00FC62C8">
      <w:pPr>
        <w:pStyle w:val="Text"/>
        <w:ind w:firstLine="0"/>
        <w:rPr>
          <w:color w:val="000000" w:themeColor="text1"/>
        </w:rPr>
      </w:pPr>
      <w:r>
        <w:rPr>
          <w:smallCaps/>
        </w:rPr>
        <w:t>ITH</w:t>
      </w:r>
      <w:r w:rsidR="00E97402">
        <w:t xml:space="preserve"> </w:t>
      </w:r>
      <w:r w:rsidRPr="00FC62C8">
        <w:t>the maturity of service-oriented computing (SOC), the development paradigm of software systems is shifting from component-based software development (CBSD) to service-oriented software development (SOSD).</w:t>
      </w:r>
      <w:r w:rsidRPr="00174B59">
        <w:rPr>
          <w:color w:val="000000" w:themeColor="text1"/>
        </w:rPr>
        <w:t xml:space="preserve"> The SOSD paradigm can reduce the cost and effort of system development and increase the reusability and quality of software systems </w:t>
      </w:r>
      <w:r w:rsidRPr="00174B59">
        <w:rPr>
          <w:color w:val="000000" w:themeColor="text1"/>
        </w:rPr>
        <w:fldChar w:fldCharType="begin"/>
      </w:r>
      <w:r w:rsidRPr="00174B59">
        <w:rPr>
          <w:color w:val="000000" w:themeColor="text1"/>
        </w:rPr>
        <w:instrText xml:space="preserve"> REF _Ref102912 \r \h </w:instrText>
      </w:r>
      <w:r w:rsidRPr="00174B59">
        <w:rPr>
          <w:color w:val="000000" w:themeColor="text1"/>
        </w:rPr>
      </w:r>
      <w:r w:rsidRPr="00174B59">
        <w:rPr>
          <w:color w:val="000000" w:themeColor="text1"/>
        </w:rPr>
        <w:fldChar w:fldCharType="separate"/>
      </w:r>
      <w:r w:rsidR="00EB4FD3">
        <w:rPr>
          <w:color w:val="000000" w:themeColor="text1"/>
        </w:rPr>
        <w:t>[1]</w:t>
      </w:r>
      <w:r w:rsidRPr="00174B59">
        <w:rPr>
          <w:color w:val="000000" w:themeColor="text1"/>
        </w:rPr>
        <w:fldChar w:fldCharType="end"/>
      </w:r>
      <w:r w:rsidRPr="00174B59">
        <w:rPr>
          <w:color w:val="000000" w:themeColor="text1"/>
        </w:rPr>
        <w:t xml:space="preserve">. Nowadays, numerous Web services have been published on the Internet, and </w:t>
      </w:r>
      <w:r w:rsidR="00D54B89" w:rsidRPr="00174B59">
        <w:rPr>
          <w:color w:val="000000" w:themeColor="text1"/>
        </w:rPr>
        <w:t>mashups (i.e., a new type of web application),</w:t>
      </w:r>
      <w:r w:rsidRPr="00174B59">
        <w:rPr>
          <w:color w:val="000000" w:themeColor="text1"/>
        </w:rPr>
        <w:t xml:space="preserve"> which provide specific functionalities by integrating one or more Web services</w:t>
      </w:r>
      <w:r w:rsidR="00D54B89" w:rsidRPr="00174B59">
        <w:rPr>
          <w:color w:val="000000" w:themeColor="text1"/>
        </w:rPr>
        <w:t>,</w:t>
      </w:r>
      <w:r w:rsidRPr="00174B59">
        <w:rPr>
          <w:color w:val="000000" w:themeColor="text1"/>
        </w:rPr>
        <w:t xml:space="preserve"> become increasingly popular in this context </w:t>
      </w:r>
      <w:r w:rsidRPr="00174B59">
        <w:rPr>
          <w:color w:val="000000" w:themeColor="text1"/>
        </w:rPr>
        <w:fldChar w:fldCharType="begin"/>
      </w:r>
      <w:r w:rsidRPr="00174B59">
        <w:rPr>
          <w:color w:val="000000" w:themeColor="text1"/>
        </w:rPr>
        <w:instrText xml:space="preserve"> REF _Ref102936 \r \h </w:instrText>
      </w:r>
      <w:r w:rsidRPr="00174B59">
        <w:rPr>
          <w:color w:val="000000" w:themeColor="text1"/>
        </w:rPr>
      </w:r>
      <w:r w:rsidRPr="00174B59">
        <w:rPr>
          <w:color w:val="000000" w:themeColor="text1"/>
        </w:rPr>
        <w:fldChar w:fldCharType="separate"/>
      </w:r>
      <w:r w:rsidR="00EB4FD3">
        <w:rPr>
          <w:color w:val="000000" w:themeColor="text1"/>
        </w:rPr>
        <w:t>[2]</w:t>
      </w:r>
      <w:r w:rsidRPr="00174B59">
        <w:rPr>
          <w:color w:val="000000" w:themeColor="text1"/>
        </w:rPr>
        <w:fldChar w:fldCharType="end"/>
      </w:r>
      <w:r w:rsidRPr="00174B59">
        <w:rPr>
          <w:color w:val="000000" w:themeColor="text1"/>
        </w:rPr>
        <w:t xml:space="preserve">. </w:t>
      </w:r>
      <w:r w:rsidR="002E1BCC" w:rsidRPr="00B14199">
        <w:rPr>
          <w:color w:val="000000" w:themeColor="text1"/>
          <w:highlight w:val="yellow"/>
        </w:rPr>
        <w:t xml:space="preserve">The rapidly increasing number of Web services poses significant challenges for effective service management and reuse. </w:t>
      </w:r>
      <w:r w:rsidR="00B14199" w:rsidRPr="00B14199">
        <w:rPr>
          <w:color w:val="000000" w:themeColor="text1"/>
          <w:highlight w:val="yellow"/>
        </w:rPr>
        <w:t>Thus, p</w:t>
      </w:r>
      <w:r w:rsidR="002E1BCC" w:rsidRPr="00B14199">
        <w:rPr>
          <w:color w:val="000000" w:themeColor="text1"/>
          <w:highlight w:val="yellow"/>
        </w:rPr>
        <w:t xml:space="preserve">romptly recommending appropriate component services for developers and </w:t>
      </w:r>
      <w:r w:rsidR="00B14199" w:rsidRPr="00B14199">
        <w:rPr>
          <w:color w:val="000000" w:themeColor="text1"/>
          <w:highlight w:val="yellow"/>
        </w:rPr>
        <w:t>eas</w:t>
      </w:r>
      <w:r w:rsidR="002E1BCC" w:rsidRPr="00B14199">
        <w:rPr>
          <w:color w:val="000000" w:themeColor="text1"/>
          <w:highlight w:val="yellow"/>
        </w:rPr>
        <w:t xml:space="preserve">ing their selection burden </w:t>
      </w:r>
      <w:r w:rsidR="00B14199" w:rsidRPr="00B14199">
        <w:rPr>
          <w:color w:val="000000" w:themeColor="text1"/>
          <w:highlight w:val="yellow"/>
        </w:rPr>
        <w:t>has</w:t>
      </w:r>
      <w:r w:rsidR="002E1BCC" w:rsidRPr="00B14199">
        <w:rPr>
          <w:color w:val="000000" w:themeColor="text1"/>
          <w:highlight w:val="yellow"/>
        </w:rPr>
        <w:t xml:space="preserve"> become a vital issue in the development of mashups.</w:t>
      </w:r>
    </w:p>
    <w:p w14:paraId="7A482AD4" w14:textId="48A588F3" w:rsidR="00BD0399" w:rsidRDefault="00AF4F81" w:rsidP="00BD0399">
      <w:pPr>
        <w:pStyle w:val="Text"/>
        <w:ind w:firstLine="204"/>
      </w:pPr>
      <w:r w:rsidRPr="00FC62C8">
        <w:t xml:space="preserve">Service recommendation usually refers to recommending services according to users’ explicit and implicit preferences (e.g., invocation and subscription) as well as historical data of service compositions </w:t>
      </w:r>
      <w:r w:rsidRPr="00FC62C8">
        <w:fldChar w:fldCharType="begin"/>
      </w:r>
      <w:r w:rsidRPr="00FC62C8">
        <w:instrText xml:space="preserve"> REF _Ref102945 \r \h </w:instrText>
      </w:r>
      <w:r w:rsidRPr="00FC62C8">
        <w:fldChar w:fldCharType="separate"/>
      </w:r>
      <w:r w:rsidR="00EB4FD3">
        <w:t>[1]</w:t>
      </w:r>
      <w:r w:rsidRPr="00FC62C8">
        <w:fldChar w:fldCharType="end"/>
      </w:r>
      <w:r w:rsidRPr="00FC62C8">
        <w:t xml:space="preserve">. The content information of user requests and service descriptions (including structured or unstructured descriptions in texts or Web services description language (WSDL) documents) can also be </w:t>
      </w:r>
      <w:r w:rsidR="00D54B89">
        <w:t>utilized</w:t>
      </w:r>
      <w:r w:rsidRPr="00FC62C8">
        <w:t xml:space="preserve"> if provided. In recent years, </w:t>
      </w:r>
      <w:r w:rsidR="00D54B89">
        <w:t xml:space="preserve">researchers from different research fields have proposed </w:t>
      </w:r>
      <w:r w:rsidRPr="00FC62C8">
        <w:t>many service recomm</w:t>
      </w:r>
      <w:r w:rsidR="00D54B89">
        <w:t>endation approaches</w:t>
      </w:r>
      <w:r w:rsidRPr="00FC62C8">
        <w:t xml:space="preserve">. Keyword-based </w:t>
      </w:r>
      <w:r w:rsidR="007804AD">
        <w:rPr>
          <w:rFonts w:hint="eastAsia"/>
          <w:lang w:eastAsia="zh-CN"/>
        </w:rPr>
        <w:t>appro</w:t>
      </w:r>
      <w:r w:rsidR="007804AD">
        <w:rPr>
          <w:lang w:eastAsia="zh-CN"/>
        </w:rPr>
        <w:t xml:space="preserve">ach </w:t>
      </w:r>
      <w:r w:rsidRPr="00FC62C8">
        <w:fldChar w:fldCharType="begin"/>
      </w:r>
      <w:r w:rsidRPr="00FC62C8">
        <w:instrText xml:space="preserve"> REF _Ref102936 \r \h </w:instrText>
      </w:r>
      <w:r w:rsidRPr="00FC62C8">
        <w:fldChar w:fldCharType="separate"/>
      </w:r>
      <w:r w:rsidR="00EB4FD3">
        <w:t>[2]</w:t>
      </w:r>
      <w:r w:rsidRPr="00FC62C8">
        <w:fldChar w:fldCharType="end"/>
      </w:r>
      <w:r w:rsidRPr="00FC62C8">
        <w:t xml:space="preserve">, </w:t>
      </w:r>
      <w:r w:rsidRPr="00FC62C8">
        <w:fldChar w:fldCharType="begin"/>
      </w:r>
      <w:r w:rsidRPr="00FC62C8">
        <w:instrText xml:space="preserve"> REF _Ref102965 \r \h </w:instrText>
      </w:r>
      <w:r w:rsidRPr="00FC62C8">
        <w:fldChar w:fldCharType="separate"/>
      </w:r>
      <w:r w:rsidR="00EB4FD3">
        <w:t>[3]</w:t>
      </w:r>
      <w:r w:rsidRPr="00FC62C8">
        <w:fldChar w:fldCharType="end"/>
      </w:r>
      <w:r w:rsidRPr="00FC62C8">
        <w:t xml:space="preserve">, ontology-based </w:t>
      </w:r>
      <w:r w:rsidR="007804AD">
        <w:t xml:space="preserve">approach </w:t>
      </w:r>
      <w:r w:rsidRPr="00FC62C8">
        <w:fldChar w:fldCharType="begin"/>
      </w:r>
      <w:r w:rsidRPr="00FC62C8">
        <w:instrText xml:space="preserve"> REF _Ref102980 \r \h </w:instrText>
      </w:r>
      <w:r w:rsidRPr="00FC62C8">
        <w:fldChar w:fldCharType="separate"/>
      </w:r>
      <w:r w:rsidR="00EB4FD3">
        <w:t>[4]</w:t>
      </w:r>
      <w:r w:rsidRPr="00FC62C8">
        <w:fldChar w:fldCharType="end"/>
      </w:r>
      <w:r w:rsidRPr="00FC62C8">
        <w:t xml:space="preserve">, </w:t>
      </w:r>
      <w:r w:rsidRPr="00FC62C8">
        <w:fldChar w:fldCharType="begin"/>
      </w:r>
      <w:r w:rsidRPr="00FC62C8">
        <w:instrText xml:space="preserve"> REF _Ref102990 \r \h </w:instrText>
      </w:r>
      <w:r w:rsidRPr="00FC62C8">
        <w:fldChar w:fldCharType="separate"/>
      </w:r>
      <w:r w:rsidR="00EB4FD3">
        <w:t>[5]</w:t>
      </w:r>
      <w:r w:rsidRPr="00FC62C8">
        <w:fldChar w:fldCharType="end"/>
      </w:r>
      <w:r w:rsidR="00E03950">
        <w:t>, and latent</w:t>
      </w:r>
      <w:r w:rsidR="00E36CAE">
        <w:t>-</w:t>
      </w:r>
      <w:r w:rsidR="00E03950">
        <w:t xml:space="preserve">semantics-based </w:t>
      </w:r>
      <w:r w:rsidR="007804AD">
        <w:t>approach</w:t>
      </w:r>
      <w:r w:rsidR="007804AD" w:rsidRPr="00FC62C8">
        <w:t xml:space="preserve"> </w:t>
      </w:r>
      <w:r w:rsidRPr="00FC62C8">
        <w:fldChar w:fldCharType="begin"/>
      </w:r>
      <w:r w:rsidRPr="00FC62C8">
        <w:instrText xml:space="preserve"> REF _Ref9622444 \r \h </w:instrText>
      </w:r>
      <w:r w:rsidRPr="00FC62C8">
        <w:fldChar w:fldCharType="separate"/>
      </w:r>
      <w:r w:rsidR="00EB4FD3">
        <w:t>[6]</w:t>
      </w:r>
      <w:r w:rsidRPr="00FC62C8">
        <w:fldChar w:fldCharType="end"/>
      </w:r>
      <w:r w:rsidR="00E03950">
        <w:rPr>
          <w:lang w:eastAsia="zh-CN"/>
        </w:rPr>
        <w:t>,</w:t>
      </w:r>
      <w:r w:rsidR="00D54B89">
        <w:rPr>
          <w:lang w:eastAsia="zh-CN"/>
        </w:rPr>
        <w:t xml:space="preserve"> </w:t>
      </w:r>
      <w:r w:rsidR="00270508">
        <w:rPr>
          <w:lang w:eastAsia="zh-CN"/>
        </w:rPr>
        <w:fldChar w:fldCharType="begin"/>
      </w:r>
      <w:r w:rsidR="00270508">
        <w:rPr>
          <w:lang w:eastAsia="zh-CN"/>
        </w:rPr>
        <w:instrText xml:space="preserve"> </w:instrText>
      </w:r>
      <w:r w:rsidR="00270508">
        <w:rPr>
          <w:rFonts w:hint="eastAsia"/>
          <w:lang w:eastAsia="zh-CN"/>
        </w:rPr>
        <w:instrText>REF _Ref14705127 \r \h</w:instrText>
      </w:r>
      <w:r w:rsidR="00270508">
        <w:rPr>
          <w:lang w:eastAsia="zh-CN"/>
        </w:rPr>
        <w:instrText xml:space="preserve"> </w:instrText>
      </w:r>
      <w:r w:rsidR="00270508">
        <w:rPr>
          <w:lang w:eastAsia="zh-CN"/>
        </w:rPr>
      </w:r>
      <w:r w:rsidR="00270508">
        <w:rPr>
          <w:lang w:eastAsia="zh-CN"/>
        </w:rPr>
        <w:fldChar w:fldCharType="separate"/>
      </w:r>
      <w:r w:rsidR="00EB4FD3">
        <w:rPr>
          <w:lang w:eastAsia="zh-CN"/>
        </w:rPr>
        <w:t>[7]</w:t>
      </w:r>
      <w:r w:rsidR="00270508">
        <w:rPr>
          <w:lang w:eastAsia="zh-CN"/>
        </w:rPr>
        <w:fldChar w:fldCharType="end"/>
      </w:r>
      <w:r w:rsidR="007804AD">
        <w:t xml:space="preserve"> </w:t>
      </w:r>
      <w:r w:rsidRPr="00FC62C8">
        <w:t>were studied to this end in the beginning. Considering the limited capa</w:t>
      </w:r>
      <w:r>
        <w:t>bil</w:t>
      </w:r>
      <w:r w:rsidRPr="00FC62C8">
        <w:t>ity to achieve better performance by exploiting only the content information, other useful information of service usages, such as invocation history, co-invocation, and popularity, was also involved in improving recommendation performance</w:t>
      </w:r>
      <w:r w:rsidR="00CE2484">
        <w:t xml:space="preserve"> further</w:t>
      </w:r>
      <w:r w:rsidRPr="00FC62C8">
        <w:t xml:space="preserve"> </w:t>
      </w:r>
      <w:r w:rsidR="005768C8">
        <w:fldChar w:fldCharType="begin"/>
      </w:r>
      <w:r w:rsidR="005768C8">
        <w:instrText xml:space="preserve"> REF _Ref15145809 \r \h </w:instrText>
      </w:r>
      <w:r w:rsidR="005768C8">
        <w:fldChar w:fldCharType="separate"/>
      </w:r>
      <w:r w:rsidR="00EB4FD3">
        <w:t>[8]</w:t>
      </w:r>
      <w:r w:rsidR="005768C8">
        <w:fldChar w:fldCharType="end"/>
      </w:r>
      <w:r w:rsidR="00CB571E">
        <w:t xml:space="preserve"> </w:t>
      </w:r>
      <w:r w:rsidR="005768C8">
        <w:t>-</w:t>
      </w:r>
      <w:r w:rsidR="005768C8">
        <w:fldChar w:fldCharType="begin"/>
      </w:r>
      <w:r w:rsidR="005768C8">
        <w:instrText xml:space="preserve"> REF _Ref14705219 \r \h </w:instrText>
      </w:r>
      <w:r w:rsidR="005768C8">
        <w:fldChar w:fldCharType="separate"/>
      </w:r>
      <w:r w:rsidR="00EB4FD3">
        <w:t>[14]</w:t>
      </w:r>
      <w:r w:rsidR="005768C8">
        <w:fldChar w:fldCharType="end"/>
      </w:r>
      <w:r w:rsidRPr="00C86E21">
        <w:t>.</w:t>
      </w:r>
      <w:r w:rsidR="00D54B89">
        <w:t xml:space="preserve"> </w:t>
      </w:r>
    </w:p>
    <w:p w14:paraId="57FC57EE" w14:textId="29D24500" w:rsidR="00BD0399" w:rsidRDefault="0029443F" w:rsidP="00BD0399">
      <w:pPr>
        <w:pStyle w:val="Text"/>
        <w:ind w:firstLine="204"/>
      </w:pPr>
      <w:r>
        <w:t>The h</w:t>
      </w:r>
      <w:r w:rsidR="007804AD">
        <w:t>ybrid approach</w:t>
      </w:r>
      <w:r w:rsidR="00AF4F81" w:rsidRPr="00FC62C8">
        <w:t xml:space="preserve"> usually use</w:t>
      </w:r>
      <w:r w:rsidR="007804AD">
        <w:t>s</w:t>
      </w:r>
      <w:r w:rsidR="00AF4F81" w:rsidRPr="00FC62C8">
        <w:t xml:space="preserve"> </w:t>
      </w:r>
      <w:r w:rsidR="00D76D93">
        <w:t xml:space="preserve">collaborative filtering (CF), </w:t>
      </w:r>
      <w:r>
        <w:t xml:space="preserve">natural language processing (NLP), </w:t>
      </w:r>
      <w:r w:rsidR="00D76D93">
        <w:t xml:space="preserve">and other </w:t>
      </w:r>
      <w:r w:rsidR="00AF4F81" w:rsidRPr="00FC62C8">
        <w:t xml:space="preserve">techniques to </w:t>
      </w:r>
      <w:r w:rsidR="00D76D93">
        <w:t xml:space="preserve">deal with </w:t>
      </w:r>
      <w:r w:rsidR="00134472">
        <w:t xml:space="preserve">the </w:t>
      </w:r>
      <w:r w:rsidR="00D76D93">
        <w:t>content information and</w:t>
      </w:r>
      <w:r w:rsidR="00AF4F81" w:rsidRPr="00FC62C8">
        <w:t xml:space="preserve"> usage history. </w:t>
      </w:r>
      <w:r w:rsidR="00AE1103" w:rsidRPr="00AE1103">
        <w:t xml:space="preserve">For example, Li </w:t>
      </w:r>
      <w:r w:rsidR="00AE1103" w:rsidRPr="00D54B89">
        <w:rPr>
          <w:i/>
        </w:rPr>
        <w:t>et al.</w:t>
      </w:r>
      <w:r w:rsidR="00AE1103" w:rsidRPr="00AE1103">
        <w:t xml:space="preserve"> </w:t>
      </w:r>
      <w:r w:rsidR="005768C8">
        <w:fldChar w:fldCharType="begin"/>
      </w:r>
      <w:r w:rsidR="005768C8">
        <w:instrText xml:space="preserve"> REF _Ref15145809 \r \h </w:instrText>
      </w:r>
      <w:r w:rsidR="005768C8">
        <w:fldChar w:fldCharType="separate"/>
      </w:r>
      <w:r w:rsidR="00EB4FD3">
        <w:t>[8]</w:t>
      </w:r>
      <w:r w:rsidR="005768C8">
        <w:fldChar w:fldCharType="end"/>
      </w:r>
      <w:r w:rsidR="00E15E26">
        <w:t xml:space="preserve"> </w:t>
      </w:r>
      <w:r w:rsidR="00AE1103" w:rsidRPr="00AE1103">
        <w:t>combined functionality and usage history in a topic model to recommend service</w:t>
      </w:r>
      <w:r w:rsidR="00A90975">
        <w:t>s</w:t>
      </w:r>
      <w:r w:rsidR="00AE1103" w:rsidRPr="00AE1103">
        <w:t xml:space="preserve"> in mashup creation.</w:t>
      </w:r>
      <w:r w:rsidR="00AE1103">
        <w:t xml:space="preserve"> </w:t>
      </w:r>
      <w:r w:rsidR="0027077A">
        <w:t xml:space="preserve">Xiong </w:t>
      </w:r>
      <w:r w:rsidR="0027077A" w:rsidRPr="0027077A">
        <w:rPr>
          <w:i/>
        </w:rPr>
        <w:t>et al.</w:t>
      </w:r>
      <w:r w:rsidR="00AF4F81">
        <w:t xml:space="preserve"> </w:t>
      </w:r>
      <w:r w:rsidR="005768C8">
        <w:fldChar w:fldCharType="begin"/>
      </w:r>
      <w:r w:rsidR="005768C8">
        <w:instrText xml:space="preserve"> REF _Ref103031 \r \h </w:instrText>
      </w:r>
      <w:r w:rsidR="005768C8">
        <w:fldChar w:fldCharType="separate"/>
      </w:r>
      <w:r w:rsidR="00EB4FD3">
        <w:t>[13]</w:t>
      </w:r>
      <w:r w:rsidR="005768C8">
        <w:fldChar w:fldCharType="end"/>
      </w:r>
      <w:r w:rsidR="00AF4F81">
        <w:t xml:space="preserve"> also presented</w:t>
      </w:r>
      <w:r w:rsidR="00AF4F81" w:rsidRPr="00F34A1E">
        <w:t xml:space="preserve"> a hybrid </w:t>
      </w:r>
      <w:r w:rsidR="00AF4F81">
        <w:t xml:space="preserve">recommendation </w:t>
      </w:r>
      <w:r w:rsidR="00AF4F81" w:rsidRPr="00F34A1E">
        <w:t xml:space="preserve">approach by </w:t>
      </w:r>
      <w:r w:rsidR="00AF4F81">
        <w:t>integrat</w:t>
      </w:r>
      <w:r w:rsidR="00AF4F81" w:rsidRPr="00F34A1E">
        <w:t xml:space="preserve">ing </w:t>
      </w:r>
      <w:r w:rsidR="00AF4F81">
        <w:t>CF</w:t>
      </w:r>
      <w:r w:rsidR="00AF4F81" w:rsidRPr="00F34A1E">
        <w:t xml:space="preserve"> and </w:t>
      </w:r>
      <w:r w:rsidR="00D76D93">
        <w:t>deep learning for NLP</w:t>
      </w:r>
      <w:r w:rsidR="00AF4F81" w:rsidRPr="00F34A1E">
        <w:t>.</w:t>
      </w:r>
      <w:r w:rsidR="00AF4F81">
        <w:t xml:space="preserve"> </w:t>
      </w:r>
      <w:r w:rsidR="00D76D93">
        <w:t>Since</w:t>
      </w:r>
      <w:r w:rsidR="00AF4F81">
        <w:t xml:space="preserve"> </w:t>
      </w:r>
      <w:r w:rsidR="00D76D93">
        <w:t xml:space="preserve">most of </w:t>
      </w:r>
      <w:r w:rsidR="00AF4F81">
        <w:t xml:space="preserve">these </w:t>
      </w:r>
      <w:r w:rsidR="00D76D93">
        <w:t>hybrid approaches leverage</w:t>
      </w:r>
      <w:r w:rsidR="00AF4F81">
        <w:t xml:space="preserve"> the interaction history between mashups and </w:t>
      </w:r>
      <w:r w:rsidR="00D76D93">
        <w:t>web application programming interfaces (</w:t>
      </w:r>
      <w:r w:rsidR="00AF4F81">
        <w:t>APIs</w:t>
      </w:r>
      <w:r w:rsidR="00D76D93">
        <w:t>)</w:t>
      </w:r>
      <w:r w:rsidR="00E15E26">
        <w:t xml:space="preserve">, </w:t>
      </w:r>
      <w:r w:rsidR="007804AD">
        <w:t>they perform</w:t>
      </w:r>
      <w:r w:rsidR="00AF4F81">
        <w:t xml:space="preserve"> well </w:t>
      </w:r>
      <w:r w:rsidR="00D76D93">
        <w:t xml:space="preserve">in the normal </w:t>
      </w:r>
      <w:r w:rsidR="00134472">
        <w:t xml:space="preserve">recommendation </w:t>
      </w:r>
      <w:r w:rsidR="00D76D93">
        <w:t>process for service</w:t>
      </w:r>
      <w:r w:rsidR="00134472">
        <w:t>s</w:t>
      </w:r>
      <w:r w:rsidR="00BD0399">
        <w:t xml:space="preserve">. However, if a developer wants to create a new mashup </w:t>
      </w:r>
      <w:r w:rsidR="00134472">
        <w:t>without any</w:t>
      </w:r>
      <w:r w:rsidR="00AF4F81" w:rsidRPr="00395F78">
        <w:t xml:space="preserve"> component service,</w:t>
      </w:r>
      <w:r w:rsidR="00AF4F81">
        <w:t xml:space="preserve"> </w:t>
      </w:r>
      <w:r w:rsidR="00BD0399">
        <w:t>the mashup does</w:t>
      </w:r>
      <w:r w:rsidR="00AF4F81">
        <w:t xml:space="preserve"> not have any interaction with existing APIs</w:t>
      </w:r>
      <w:r w:rsidR="00AF4F81" w:rsidRPr="00F34A1E">
        <w:t>.</w:t>
      </w:r>
      <w:r w:rsidR="00BD0399">
        <w:t xml:space="preserve"> The lack</w:t>
      </w:r>
      <w:r w:rsidR="00AF4F81">
        <w:t xml:space="preserve"> of su</w:t>
      </w:r>
      <w:r w:rsidR="00BD0399">
        <w:t xml:space="preserve">ch interaction information will decrease the performance and generalizability of </w:t>
      </w:r>
      <w:r w:rsidR="00AF4F81">
        <w:t xml:space="preserve">these </w:t>
      </w:r>
      <w:r w:rsidR="00BD0399">
        <w:t xml:space="preserve">hybrid </w:t>
      </w:r>
      <w:r w:rsidR="00AF4F81">
        <w:t>approaches</w:t>
      </w:r>
      <w:r w:rsidR="00BD0399">
        <w:t>.</w:t>
      </w:r>
    </w:p>
    <w:p w14:paraId="14074062" w14:textId="3CF2A905" w:rsidR="001918FA" w:rsidRDefault="00AF4F81" w:rsidP="001918FA">
      <w:pPr>
        <w:pStyle w:val="Text"/>
        <w:ind w:firstLine="204"/>
      </w:pPr>
      <w:r>
        <w:t xml:space="preserve">More specifically, </w:t>
      </w:r>
      <w:r w:rsidR="005D5494">
        <w:t>a</w:t>
      </w:r>
      <w:r w:rsidRPr="00FC62C8">
        <w:t xml:space="preserve"> </w:t>
      </w:r>
      <w:r w:rsidR="00BD0399">
        <w:t>specific</w:t>
      </w:r>
      <w:r w:rsidRPr="00FC62C8">
        <w:t xml:space="preserve"> scenario </w:t>
      </w:r>
      <w:r w:rsidR="00BD0399">
        <w:t>investigated in this study</w:t>
      </w:r>
      <w:r w:rsidRPr="00FC62C8">
        <w:t xml:space="preserve"> is described as follows. A developer who plans to develop a new mashup </w:t>
      </w:r>
      <w:r>
        <w:t>inputs</w:t>
      </w:r>
      <w:r w:rsidRPr="00FC62C8">
        <w:t xml:space="preserve"> his or her functional requests into a service recommender system</w:t>
      </w:r>
      <w:r w:rsidR="00BD0399">
        <w:t>. Then, the developer</w:t>
      </w:r>
      <w:r w:rsidRPr="00FC62C8">
        <w:t xml:space="preserve"> wants to obtain a list of candidate services </w:t>
      </w:r>
      <w:r w:rsidR="00BD0399">
        <w:t xml:space="preserve">that can be used in the </w:t>
      </w:r>
      <w:r w:rsidRPr="00FC62C8">
        <w:t>development</w:t>
      </w:r>
      <w:r w:rsidR="00BD0399">
        <w:t xml:space="preserve"> of the mashup</w:t>
      </w:r>
      <w:r w:rsidRPr="00FC62C8">
        <w:t>. From the perspective of the recommender system, the new mashup to be built does not contain any co</w:t>
      </w:r>
      <w:r w:rsidR="00416EBA">
        <w:t>mponent service, which could be regarded</w:t>
      </w:r>
      <w:r w:rsidRPr="00FC62C8">
        <w:t xml:space="preserve"> as a new “user” to th</w:t>
      </w:r>
      <w:r w:rsidR="001123FE">
        <w:t>e recommender system. In such a</w:t>
      </w:r>
      <w:r w:rsidR="00E15E26">
        <w:t xml:space="preserve"> </w:t>
      </w:r>
      <w:r w:rsidRPr="00FC62C8">
        <w:t xml:space="preserve">scenario, </w:t>
      </w:r>
      <w:r w:rsidR="007804AD">
        <w:t xml:space="preserve">the </w:t>
      </w:r>
      <w:r w:rsidRPr="00FC62C8">
        <w:rPr>
          <w:rFonts w:hint="eastAsia"/>
        </w:rPr>
        <w:t>traditional</w:t>
      </w:r>
      <w:r w:rsidRPr="00FC62C8">
        <w:t xml:space="preserve"> CF-b</w:t>
      </w:r>
      <w:r w:rsidR="007804AD">
        <w:t>ased approach</w:t>
      </w:r>
      <w:r w:rsidRPr="00FC62C8">
        <w:t xml:space="preserve"> do</w:t>
      </w:r>
      <w:r w:rsidR="007804AD">
        <w:t>es</w:t>
      </w:r>
      <w:r w:rsidRPr="00FC62C8">
        <w:t xml:space="preserve"> not </w:t>
      </w:r>
      <w:r w:rsidR="007804AD">
        <w:t>work</w:t>
      </w:r>
      <w:r w:rsidRPr="00FC62C8">
        <w:t xml:space="preserve"> well </w:t>
      </w:r>
      <w:r w:rsidR="00FB50F9">
        <w:t>because</w:t>
      </w:r>
      <w:r w:rsidRPr="00FC62C8">
        <w:t xml:space="preserve"> no usage history is available to </w:t>
      </w:r>
      <w:r w:rsidR="005D5494">
        <w:t>the</w:t>
      </w:r>
      <w:r w:rsidRPr="00FC62C8">
        <w:t xml:space="preserve"> new mashup. </w:t>
      </w:r>
      <w:r w:rsidR="001123FE">
        <w:t xml:space="preserve">Therefore, how to </w:t>
      </w:r>
      <w:r w:rsidR="00416EBA">
        <w:t>deal with</w:t>
      </w:r>
      <w:r w:rsidR="001123FE">
        <w:t xml:space="preserve"> the new “user” cold-start problem </w:t>
      </w:r>
      <w:r w:rsidR="00FB50F9">
        <w:t>remains challenging</w:t>
      </w:r>
      <w:r w:rsidR="00416EBA">
        <w:t xml:space="preserve"> for mas</w:t>
      </w:r>
      <w:r w:rsidR="007A08C6">
        <w:t>h</w:t>
      </w:r>
      <w:r w:rsidR="00416EBA">
        <w:t>up development</w:t>
      </w:r>
      <w:r w:rsidR="001123FE">
        <w:t>.</w:t>
      </w:r>
    </w:p>
    <w:p w14:paraId="242470C1" w14:textId="6094A000" w:rsidR="005C0E69" w:rsidRDefault="00AF4F81" w:rsidP="002E1BCC">
      <w:pPr>
        <w:pStyle w:val="Text"/>
        <w:ind w:firstLine="204"/>
      </w:pPr>
      <w:r w:rsidRPr="00FC62C8">
        <w:t xml:space="preserve">In this study, we propose a </w:t>
      </w:r>
      <w:r w:rsidRPr="00416EBA">
        <w:rPr>
          <w:b/>
        </w:rPr>
        <w:t>m</w:t>
      </w:r>
      <w:r w:rsidRPr="00FC62C8">
        <w:t xml:space="preserve">ultiplex </w:t>
      </w:r>
      <w:r w:rsidRPr="00416EBA">
        <w:rPr>
          <w:b/>
        </w:rPr>
        <w:t>i</w:t>
      </w:r>
      <w:r w:rsidRPr="00FC62C8">
        <w:t xml:space="preserve">nteraction-oriented </w:t>
      </w:r>
      <w:r w:rsidRPr="00416EBA">
        <w:rPr>
          <w:b/>
        </w:rPr>
        <w:t>s</w:t>
      </w:r>
      <w:r w:rsidRPr="00FC62C8">
        <w:t xml:space="preserve">ervice </w:t>
      </w:r>
      <w:r w:rsidRPr="00416EBA">
        <w:rPr>
          <w:b/>
        </w:rPr>
        <w:t>r</w:t>
      </w:r>
      <w:r w:rsidRPr="00FC62C8">
        <w:t>ecommendation approach (referred to as MISR) to address the</w:t>
      </w:r>
      <w:r w:rsidR="005D5494">
        <w:t xml:space="preserve"> cold-start</w:t>
      </w:r>
      <w:r w:rsidRPr="00FC62C8">
        <w:t xml:space="preserve"> problem</w:t>
      </w:r>
      <w:r w:rsidR="007A08C6">
        <w:t xml:space="preserve"> of </w:t>
      </w:r>
      <w:r w:rsidR="005D5494">
        <w:t xml:space="preserve">developing </w:t>
      </w:r>
      <w:r w:rsidR="007A08C6">
        <w:t>new mashup</w:t>
      </w:r>
      <w:r w:rsidR="005D5494">
        <w:t>s</w:t>
      </w:r>
      <w:r w:rsidRPr="00FC62C8">
        <w:t xml:space="preserve">. </w:t>
      </w:r>
      <w:r w:rsidR="005D5494" w:rsidRPr="005D5494">
        <w:rPr>
          <w:highlight w:val="yellow"/>
        </w:rPr>
        <w:t>An</w:t>
      </w:r>
      <w:r w:rsidR="002E1BCC" w:rsidRPr="005D5494">
        <w:rPr>
          <w:highlight w:val="yellow"/>
        </w:rPr>
        <w:t xml:space="preserve"> </w:t>
      </w:r>
      <w:r w:rsidR="002E1BCC" w:rsidRPr="005D5494">
        <w:rPr>
          <w:highlight w:val="yellow"/>
        </w:rPr>
        <w:lastRenderedPageBreak/>
        <w:t xml:space="preserve">interaction </w:t>
      </w:r>
      <w:r w:rsidR="005D5494">
        <w:rPr>
          <w:highlight w:val="yellow"/>
        </w:rPr>
        <w:t>in</w:t>
      </w:r>
      <w:r w:rsidR="005D5494" w:rsidRPr="005D5494">
        <w:rPr>
          <w:highlight w:val="yellow"/>
        </w:rPr>
        <w:t xml:space="preserve"> MISR represent</w:t>
      </w:r>
      <w:r w:rsidR="005D5494" w:rsidRPr="005D5494">
        <w:rPr>
          <w:rFonts w:hint="eastAsia"/>
          <w:highlight w:val="yellow"/>
          <w:lang w:eastAsia="zh-CN"/>
        </w:rPr>
        <w:t>s</w:t>
      </w:r>
      <w:r w:rsidR="002E1BCC" w:rsidRPr="005D5494">
        <w:rPr>
          <w:highlight w:val="yellow"/>
        </w:rPr>
        <w:t xml:space="preserve"> </w:t>
      </w:r>
      <w:r w:rsidR="005D5494" w:rsidRPr="005D5494">
        <w:rPr>
          <w:rFonts w:hint="eastAsia"/>
          <w:highlight w:val="yellow"/>
          <w:lang w:eastAsia="zh-CN"/>
        </w:rPr>
        <w:t>a</w:t>
      </w:r>
      <w:r w:rsidR="005D5494">
        <w:rPr>
          <w:highlight w:val="yellow"/>
          <w:lang w:eastAsia="zh-CN"/>
        </w:rPr>
        <w:t>n</w:t>
      </w:r>
      <w:r w:rsidR="005D5494" w:rsidRPr="005D5494">
        <w:rPr>
          <w:highlight w:val="yellow"/>
        </w:rPr>
        <w:t xml:space="preserve"> underlying </w:t>
      </w:r>
      <w:r w:rsidR="002E1BCC" w:rsidRPr="005D5494">
        <w:rPr>
          <w:highlight w:val="yellow"/>
        </w:rPr>
        <w:t>relation</w:t>
      </w:r>
      <w:r w:rsidR="005D5494" w:rsidRPr="005D5494">
        <w:rPr>
          <w:highlight w:val="yellow"/>
        </w:rPr>
        <w:t>ship</w:t>
      </w:r>
      <w:r w:rsidR="002E1BCC" w:rsidRPr="005D5494">
        <w:rPr>
          <w:highlight w:val="yellow"/>
        </w:rPr>
        <w:t xml:space="preserve"> between a mashup and a service.</w:t>
      </w:r>
      <w:r w:rsidR="005C6B1C">
        <w:t xml:space="preserve">  </w:t>
      </w:r>
      <w:r w:rsidR="00C60B29" w:rsidRPr="00C60B29">
        <w:t>Unlike the hybrid approaches mentioned above, the objective of MISR is to take advantage of the dominant representation learning ability of deep learning to learn hidden structures from various interactions between services and mashups.</w:t>
      </w:r>
      <w:r w:rsidR="00C60B29">
        <w:t xml:space="preserve"> </w:t>
      </w:r>
      <w:r w:rsidRPr="002E1BCC">
        <w:t xml:space="preserve">In </w:t>
      </w:r>
      <w:r w:rsidR="005D5494">
        <w:t>the proposed</w:t>
      </w:r>
      <w:r w:rsidRPr="002E1BCC">
        <w:t xml:space="preserve"> approach, three types of interactions between services </w:t>
      </w:r>
      <w:r w:rsidR="007A08C6" w:rsidRPr="002E1BCC">
        <w:t xml:space="preserve">(or APIs) </w:t>
      </w:r>
      <w:r w:rsidRPr="002E1BCC">
        <w:t>and mashups</w:t>
      </w:r>
      <w:r w:rsidRPr="00FC62C8">
        <w:t xml:space="preserve">, including content interaction, implicit neighbor interaction, and explicit neighbor interaction, are identified and incorporated into a deep neural network (DNN), which can predict ratings of candidate services on a </w:t>
      </w:r>
      <w:r w:rsidRPr="00FC62C8">
        <w:rPr>
          <w:rFonts w:hint="eastAsia"/>
        </w:rPr>
        <w:t>new</w:t>
      </w:r>
      <w:r w:rsidR="007A08C6">
        <w:t xml:space="preserve"> mashup, </w:t>
      </w:r>
      <w:r w:rsidRPr="00FC62C8">
        <w:t>i.e., the probabilities of candidate service</w:t>
      </w:r>
      <w:r w:rsidR="007A08C6">
        <w:t>s to be invoked by a new mashup</w:t>
      </w:r>
      <w:r w:rsidRPr="00FC62C8">
        <w:t xml:space="preserve">. </w:t>
      </w:r>
      <w:r w:rsidRPr="005D5494">
        <w:rPr>
          <w:highlight w:val="yellow"/>
        </w:rPr>
        <w:t xml:space="preserve">Note that </w:t>
      </w:r>
      <w:r w:rsidR="002E1BCC" w:rsidRPr="005D5494">
        <w:rPr>
          <w:highlight w:val="yellow"/>
        </w:rPr>
        <w:t xml:space="preserve">the content interaction </w:t>
      </w:r>
      <w:r w:rsidR="005D5494" w:rsidRPr="005D5494">
        <w:rPr>
          <w:highlight w:val="yellow"/>
        </w:rPr>
        <w:t>indicate</w:t>
      </w:r>
      <w:r w:rsidR="002E1BCC" w:rsidRPr="005D5494">
        <w:rPr>
          <w:highlight w:val="yellow"/>
        </w:rPr>
        <w:t xml:space="preserve">s </w:t>
      </w:r>
      <w:r w:rsidR="005D5494" w:rsidRPr="005D5494">
        <w:rPr>
          <w:highlight w:val="yellow"/>
        </w:rPr>
        <w:t xml:space="preserve">a relationship of </w:t>
      </w:r>
      <w:r w:rsidR="002E1BCC" w:rsidRPr="005D5494">
        <w:rPr>
          <w:highlight w:val="yellow"/>
        </w:rPr>
        <w:t xml:space="preserve">functionality matching between </w:t>
      </w:r>
      <w:r w:rsidR="005D5494" w:rsidRPr="005D5494">
        <w:rPr>
          <w:highlight w:val="yellow"/>
        </w:rPr>
        <w:t>a</w:t>
      </w:r>
      <w:r w:rsidR="002E1BCC" w:rsidRPr="005D5494">
        <w:rPr>
          <w:highlight w:val="yellow"/>
        </w:rPr>
        <w:t xml:space="preserve"> new mashup and </w:t>
      </w:r>
      <w:r w:rsidR="00B136A8">
        <w:rPr>
          <w:highlight w:val="yellow"/>
        </w:rPr>
        <w:t xml:space="preserve">a </w:t>
      </w:r>
      <w:r w:rsidR="002E1BCC" w:rsidRPr="005D5494">
        <w:rPr>
          <w:highlight w:val="yellow"/>
        </w:rPr>
        <w:t>candidate service, and</w:t>
      </w:r>
      <w:r w:rsidR="00DD55E9" w:rsidRPr="005D5494">
        <w:rPr>
          <w:highlight w:val="yellow"/>
        </w:rPr>
        <w:t xml:space="preserve"> </w:t>
      </w:r>
      <w:r w:rsidRPr="005D5494">
        <w:rPr>
          <w:highlight w:val="yellow"/>
        </w:rPr>
        <w:t xml:space="preserve">the </w:t>
      </w:r>
      <w:r w:rsidR="005D5494" w:rsidRPr="005D5494">
        <w:rPr>
          <w:highlight w:val="yellow"/>
        </w:rPr>
        <w:t xml:space="preserve">two </w:t>
      </w:r>
      <w:r w:rsidRPr="005D5494">
        <w:rPr>
          <w:highlight w:val="yellow"/>
        </w:rPr>
        <w:t xml:space="preserve">neighbor interactions represent the </w:t>
      </w:r>
      <w:r w:rsidR="005D5494" w:rsidRPr="005D5494">
        <w:rPr>
          <w:highlight w:val="yellow"/>
        </w:rPr>
        <w:t>relationship</w:t>
      </w:r>
      <w:r w:rsidRPr="005D5494">
        <w:rPr>
          <w:highlight w:val="yellow"/>
        </w:rPr>
        <w:t>s between</w:t>
      </w:r>
      <w:r w:rsidR="005D5494">
        <w:rPr>
          <w:highlight w:val="yellow"/>
        </w:rPr>
        <w:t xml:space="preserve"> a</w:t>
      </w:r>
      <w:r w:rsidR="005D5494" w:rsidRPr="005D5494">
        <w:rPr>
          <w:highlight w:val="yellow"/>
        </w:rPr>
        <w:t xml:space="preserve"> new mashup’s </w:t>
      </w:r>
      <w:r w:rsidRPr="005D5494">
        <w:rPr>
          <w:highlight w:val="yellow"/>
        </w:rPr>
        <w:t xml:space="preserve">neighbor mashups </w:t>
      </w:r>
      <w:r w:rsidR="002E1BCC" w:rsidRPr="005D5494">
        <w:rPr>
          <w:highlight w:val="yellow"/>
        </w:rPr>
        <w:t>that share similar functionalities</w:t>
      </w:r>
      <w:r w:rsidR="005D5494">
        <w:rPr>
          <w:highlight w:val="yellow"/>
        </w:rPr>
        <w:t xml:space="preserve"> and candidate services</w:t>
      </w:r>
      <w:r w:rsidR="002E1BCC" w:rsidRPr="005D5494">
        <w:rPr>
          <w:highlight w:val="yellow"/>
        </w:rPr>
        <w:t>.</w:t>
      </w:r>
      <w:r w:rsidRPr="00C60B29">
        <w:t xml:space="preserve"> </w:t>
      </w:r>
    </w:p>
    <w:p w14:paraId="5A5A4605" w14:textId="2506525D" w:rsidR="00AF4F81" w:rsidRPr="005C0E69" w:rsidRDefault="00AF4F81" w:rsidP="005C0E69">
      <w:pPr>
        <w:pStyle w:val="Text"/>
        <w:ind w:firstLine="204"/>
      </w:pPr>
      <w:r w:rsidRPr="00307BB9">
        <w:rPr>
          <w:rFonts w:ascii="TimesNewRomanPSMT" w:hAnsi="TimesNewRomanPSMT"/>
          <w:color w:val="000000"/>
        </w:rPr>
        <w:t>The main contributions of this work are three-fold.</w:t>
      </w:r>
    </w:p>
    <w:p w14:paraId="543D10DF" w14:textId="20D21AC7" w:rsidR="00AF4F81" w:rsidRPr="0027077A" w:rsidRDefault="00AF4F81" w:rsidP="00AF4F81">
      <w:pPr>
        <w:pStyle w:val="Text"/>
        <w:numPr>
          <w:ilvl w:val="0"/>
          <w:numId w:val="3"/>
        </w:numPr>
      </w:pPr>
      <w:r w:rsidRPr="0027077A">
        <w:t xml:space="preserve">We make an in-depth analysis of the cold-start problem in service recommendation for </w:t>
      </w:r>
      <w:r w:rsidR="00A90975" w:rsidRPr="0027077A">
        <w:t xml:space="preserve">new </w:t>
      </w:r>
      <w:r w:rsidRPr="0027077A">
        <w:t>mashup development, which has not yet been sufficiently discussed before.</w:t>
      </w:r>
    </w:p>
    <w:p w14:paraId="45BD19CC" w14:textId="77777777" w:rsidR="00AF4F81" w:rsidRPr="00FC62C8" w:rsidRDefault="00AF4F81" w:rsidP="00AF4F81">
      <w:pPr>
        <w:pStyle w:val="Text"/>
        <w:numPr>
          <w:ilvl w:val="0"/>
          <w:numId w:val="3"/>
        </w:numPr>
      </w:pPr>
      <w:r w:rsidRPr="00FC62C8">
        <w:t>We propose a novel multiplex interaction-oriented service recommendation approach, called MISR, by integrating three types of interactions between services and mashups into a DNN.</w:t>
      </w:r>
    </w:p>
    <w:p w14:paraId="02937856" w14:textId="2860FCE4" w:rsidR="00AF4F81" w:rsidRPr="00FC62C8" w:rsidRDefault="00AF4F81" w:rsidP="00AF4F81">
      <w:pPr>
        <w:pStyle w:val="Text"/>
        <w:numPr>
          <w:ilvl w:val="0"/>
          <w:numId w:val="3"/>
        </w:numPr>
      </w:pPr>
      <w:r w:rsidRPr="00FC62C8">
        <w:t xml:space="preserve">Experiments </w:t>
      </w:r>
      <w:r w:rsidR="00B43383">
        <w:t xml:space="preserve">conducted </w:t>
      </w:r>
      <w:r w:rsidRPr="00FC62C8">
        <w:t xml:space="preserve">on a real-world dataset crawled from </w:t>
      </w:r>
      <w:r w:rsidR="00AE351A">
        <w:t xml:space="preserve">the website </w:t>
      </w:r>
      <w:r w:rsidRPr="00FC62C8">
        <w:t>ProgrammableWeb</w:t>
      </w:r>
      <w:r w:rsidR="005C0E69">
        <w:rPr>
          <w:rStyle w:val="a6"/>
        </w:rPr>
        <w:footnoteReference w:id="2"/>
      </w:r>
      <w:r w:rsidRPr="00FC62C8">
        <w:t xml:space="preserve"> demonstrate that the proposed approach outperforms several state-of-the-art approaches regarding recommendation performance.</w:t>
      </w:r>
    </w:p>
    <w:p w14:paraId="6E7C2AD2" w14:textId="15671F48" w:rsidR="00AF4F81" w:rsidRDefault="00AF4F81" w:rsidP="005C0E69">
      <w:pPr>
        <w:pStyle w:val="Text"/>
        <w:ind w:firstLine="204"/>
      </w:pPr>
      <w:r w:rsidRPr="00FC62C8">
        <w:t>The remainder of this paper is organized as follows. Section</w:t>
      </w:r>
      <w:r w:rsidR="005C0E69">
        <w:t xml:space="preserve"> II presents the related work of</w:t>
      </w:r>
      <w:r w:rsidRPr="00FC62C8">
        <w:t xml:space="preserve"> service recommendation. Section III defines the </w:t>
      </w:r>
      <w:r w:rsidR="005C0E69">
        <w:t xml:space="preserve">cold-start </w:t>
      </w:r>
      <w:r w:rsidRPr="00FC62C8">
        <w:t>problem and introduces the details of the proposed approach. Section IV reports the experimental results and analysis. Section V concludes the paper and puts forward our future work.</w:t>
      </w:r>
    </w:p>
    <w:p w14:paraId="5AEE0C06" w14:textId="2B581235" w:rsidR="008A3C23" w:rsidRDefault="005C0E69" w:rsidP="001F4C5C">
      <w:pPr>
        <w:pStyle w:val="1"/>
      </w:pPr>
      <w:r>
        <w:t>Related W</w:t>
      </w:r>
      <w:r w:rsidR="00A56D18">
        <w:t>ork</w:t>
      </w:r>
    </w:p>
    <w:p w14:paraId="00C5E536" w14:textId="0E7E4339" w:rsidR="007828CE" w:rsidRPr="007828CE" w:rsidRDefault="00A97596" w:rsidP="007828CE">
      <w:pPr>
        <w:pStyle w:val="p1a"/>
        <w:rPr>
          <w:rFonts w:eastAsia="等线"/>
          <w:lang w:eastAsia="zh-CN"/>
        </w:rPr>
      </w:pPr>
      <w:r w:rsidRPr="00A97596">
        <w:rPr>
          <w:rFonts w:eastAsia="等线"/>
          <w:highlight w:val="yellow"/>
          <w:lang w:eastAsia="zh-CN"/>
        </w:rPr>
        <w:t>The primary goal of</w:t>
      </w:r>
      <w:r w:rsidR="007828CE" w:rsidRPr="00A97596">
        <w:rPr>
          <w:rFonts w:eastAsia="等线"/>
          <w:highlight w:val="yellow"/>
          <w:lang w:eastAsia="zh-CN"/>
        </w:rPr>
        <w:t xml:space="preserve"> recommender systems </w:t>
      </w:r>
      <w:r w:rsidRPr="00A97596">
        <w:rPr>
          <w:rFonts w:eastAsia="等线"/>
          <w:highlight w:val="yellow"/>
          <w:lang w:eastAsia="zh-CN"/>
        </w:rPr>
        <w:t xml:space="preserve">is </w:t>
      </w:r>
      <w:r w:rsidR="007828CE" w:rsidRPr="00A97596">
        <w:rPr>
          <w:rFonts w:eastAsia="等线"/>
          <w:highlight w:val="yellow"/>
          <w:lang w:eastAsia="zh-CN"/>
        </w:rPr>
        <w:t xml:space="preserve">to </w:t>
      </w:r>
      <w:r w:rsidRPr="00A97596">
        <w:rPr>
          <w:rFonts w:eastAsia="等线"/>
          <w:highlight w:val="yellow"/>
          <w:lang w:eastAsia="zh-CN"/>
        </w:rPr>
        <w:t>predict user ratings or preferences on an item</w:t>
      </w:r>
      <w:r w:rsidR="007828CE" w:rsidRPr="00A97596">
        <w:rPr>
          <w:rFonts w:eastAsia="等线"/>
          <w:highlight w:val="yellow"/>
          <w:lang w:eastAsia="zh-CN"/>
        </w:rPr>
        <w:t xml:space="preserve">. </w:t>
      </w:r>
      <w:r w:rsidRPr="00A97596">
        <w:rPr>
          <w:rFonts w:eastAsia="等线"/>
          <w:highlight w:val="yellow"/>
          <w:lang w:eastAsia="zh-CN"/>
        </w:rPr>
        <w:t xml:space="preserve">Along with great success in commercial applications, they have already been prevalent in modern society. </w:t>
      </w:r>
      <w:r w:rsidR="007828CE" w:rsidRPr="00A97596">
        <w:rPr>
          <w:rFonts w:eastAsia="等线"/>
          <w:highlight w:val="yellow"/>
          <w:lang w:eastAsia="zh-CN"/>
        </w:rPr>
        <w:t>According to the type of information used</w:t>
      </w:r>
      <w:r w:rsidRPr="00A97596">
        <w:rPr>
          <w:rFonts w:eastAsia="等线"/>
          <w:highlight w:val="yellow"/>
          <w:lang w:eastAsia="zh-CN"/>
        </w:rPr>
        <w:t xml:space="preserve"> in recommender systems</w:t>
      </w:r>
      <w:r w:rsidR="007828CE" w:rsidRPr="00A97596">
        <w:rPr>
          <w:rFonts w:eastAsia="等线"/>
          <w:highlight w:val="yellow"/>
          <w:lang w:eastAsia="zh-CN"/>
        </w:rPr>
        <w:t>, existing recommendation algorithms mainly fall into three</w:t>
      </w:r>
      <w:r w:rsidRPr="00A97596">
        <w:rPr>
          <w:rFonts w:eastAsia="等线"/>
          <w:highlight w:val="yellow"/>
          <w:lang w:eastAsia="zh-CN"/>
        </w:rPr>
        <w:t xml:space="preserve"> </w:t>
      </w:r>
      <w:r>
        <w:rPr>
          <w:rFonts w:eastAsia="等线"/>
          <w:highlight w:val="yellow"/>
          <w:lang w:eastAsia="zh-CN"/>
        </w:rPr>
        <w:t>typ</w:t>
      </w:r>
      <w:r w:rsidRPr="00A97596">
        <w:rPr>
          <w:rFonts w:eastAsia="等线"/>
          <w:highlight w:val="yellow"/>
          <w:lang w:eastAsia="zh-CN"/>
        </w:rPr>
        <w:t>es</w:t>
      </w:r>
      <w:r w:rsidR="007828CE" w:rsidRPr="00A97596">
        <w:rPr>
          <w:rFonts w:eastAsia="等线"/>
          <w:highlight w:val="yellow"/>
          <w:lang w:eastAsia="zh-CN"/>
        </w:rPr>
        <w:t>: collaborative filtering algorithms that utilize</w:t>
      </w:r>
      <w:r w:rsidRPr="00A97596">
        <w:rPr>
          <w:rFonts w:eastAsia="等线"/>
          <w:highlight w:val="yellow"/>
          <w:lang w:eastAsia="zh-CN"/>
        </w:rPr>
        <w:t xml:space="preserve"> usage history</w:t>
      </w:r>
      <w:r w:rsidR="007828CE" w:rsidRPr="00A97596">
        <w:rPr>
          <w:rFonts w:eastAsia="等线"/>
          <w:highlight w:val="yellow"/>
          <w:lang w:eastAsia="zh-CN"/>
        </w:rPr>
        <w:t xml:space="preserve">, content-based algorithms that utilize </w:t>
      </w:r>
      <w:r w:rsidRPr="00A97596">
        <w:rPr>
          <w:rFonts w:eastAsia="等线"/>
          <w:highlight w:val="yellow"/>
          <w:lang w:eastAsia="zh-CN"/>
        </w:rPr>
        <w:t xml:space="preserve">the </w:t>
      </w:r>
      <w:r w:rsidR="007828CE" w:rsidRPr="00A97596">
        <w:rPr>
          <w:rFonts w:eastAsia="等线"/>
          <w:highlight w:val="yellow"/>
          <w:lang w:eastAsia="zh-CN"/>
        </w:rPr>
        <w:t>content information, and hybrid algorithms that utilize two</w:t>
      </w:r>
      <w:r w:rsidRPr="00A97596">
        <w:rPr>
          <w:rFonts w:eastAsia="等线"/>
          <w:highlight w:val="yellow"/>
          <w:lang w:eastAsia="zh-CN"/>
        </w:rPr>
        <w:t xml:space="preserve"> or more</w:t>
      </w:r>
      <w:r w:rsidR="007828CE" w:rsidRPr="00A97596">
        <w:rPr>
          <w:rFonts w:eastAsia="等线"/>
          <w:highlight w:val="yellow"/>
          <w:lang w:eastAsia="zh-CN"/>
        </w:rPr>
        <w:t xml:space="preserve"> </w:t>
      </w:r>
      <w:r w:rsidRPr="00A97596">
        <w:rPr>
          <w:rFonts w:eastAsia="等线"/>
          <w:highlight w:val="yellow"/>
          <w:lang w:eastAsia="zh-CN"/>
        </w:rPr>
        <w:t>type</w:t>
      </w:r>
      <w:r w:rsidR="007828CE" w:rsidRPr="00A97596">
        <w:rPr>
          <w:rFonts w:eastAsia="等线"/>
          <w:highlight w:val="yellow"/>
          <w:lang w:eastAsia="zh-CN"/>
        </w:rPr>
        <w:t>s of information</w:t>
      </w:r>
      <w:r w:rsidR="007926AD">
        <w:rPr>
          <w:rFonts w:eastAsia="等线"/>
          <w:highlight w:val="yellow"/>
          <w:lang w:eastAsia="zh-CN"/>
        </w:rPr>
        <w:t xml:space="preserve"> </w:t>
      </w:r>
      <w:r w:rsidR="00CB571E">
        <w:rPr>
          <w:rFonts w:eastAsia="等线"/>
          <w:highlight w:val="yellow"/>
          <w:lang w:eastAsia="zh-CN"/>
        </w:rPr>
        <w:fldChar w:fldCharType="begin"/>
      </w:r>
      <w:r w:rsidR="00CB571E">
        <w:rPr>
          <w:rFonts w:eastAsia="等线"/>
          <w:highlight w:val="yellow"/>
          <w:lang w:eastAsia="zh-CN"/>
        </w:rPr>
        <w:instrText xml:space="preserve"> REF _Ref21346795 \r \h </w:instrText>
      </w:r>
      <w:r w:rsidR="00CB571E">
        <w:rPr>
          <w:rFonts w:eastAsia="等线"/>
          <w:highlight w:val="yellow"/>
          <w:lang w:eastAsia="zh-CN"/>
        </w:rPr>
      </w:r>
      <w:r w:rsidR="00CB571E">
        <w:rPr>
          <w:rFonts w:eastAsia="等线"/>
          <w:highlight w:val="yellow"/>
          <w:lang w:eastAsia="zh-CN"/>
        </w:rPr>
        <w:fldChar w:fldCharType="separate"/>
      </w:r>
      <w:r w:rsidR="00EB4FD3">
        <w:rPr>
          <w:rFonts w:eastAsia="等线"/>
          <w:highlight w:val="yellow"/>
          <w:lang w:eastAsia="zh-CN"/>
        </w:rPr>
        <w:t>[15]</w:t>
      </w:r>
      <w:r w:rsidR="00CB571E">
        <w:rPr>
          <w:rFonts w:eastAsia="等线"/>
          <w:highlight w:val="yellow"/>
          <w:lang w:eastAsia="zh-CN"/>
        </w:rPr>
        <w:fldChar w:fldCharType="end"/>
      </w:r>
      <w:r w:rsidR="00CB571E">
        <w:rPr>
          <w:rFonts w:eastAsia="等线"/>
          <w:highlight w:val="yellow"/>
          <w:lang w:eastAsia="zh-CN"/>
        </w:rPr>
        <w:t>-</w:t>
      </w:r>
      <w:r w:rsidR="00CB571E">
        <w:rPr>
          <w:rFonts w:eastAsia="等线"/>
          <w:highlight w:val="yellow"/>
          <w:lang w:eastAsia="zh-CN"/>
        </w:rPr>
        <w:fldChar w:fldCharType="begin"/>
      </w:r>
      <w:r w:rsidR="00CB571E">
        <w:rPr>
          <w:rFonts w:eastAsia="等线"/>
          <w:highlight w:val="yellow"/>
          <w:lang w:eastAsia="zh-CN"/>
        </w:rPr>
        <w:instrText xml:space="preserve"> REF _Ref21346820 \r \h </w:instrText>
      </w:r>
      <w:r w:rsidR="00CB571E">
        <w:rPr>
          <w:rFonts w:eastAsia="等线"/>
          <w:highlight w:val="yellow"/>
          <w:lang w:eastAsia="zh-CN"/>
        </w:rPr>
      </w:r>
      <w:r w:rsidR="00CB571E">
        <w:rPr>
          <w:rFonts w:eastAsia="等线"/>
          <w:highlight w:val="yellow"/>
          <w:lang w:eastAsia="zh-CN"/>
        </w:rPr>
        <w:fldChar w:fldCharType="separate"/>
      </w:r>
      <w:r w:rsidR="00EB4FD3">
        <w:rPr>
          <w:rFonts w:eastAsia="等线"/>
          <w:highlight w:val="yellow"/>
          <w:lang w:eastAsia="zh-CN"/>
        </w:rPr>
        <w:t>[17]</w:t>
      </w:r>
      <w:r w:rsidR="00CB571E">
        <w:rPr>
          <w:rFonts w:eastAsia="等线"/>
          <w:highlight w:val="yellow"/>
          <w:lang w:eastAsia="zh-CN"/>
        </w:rPr>
        <w:fldChar w:fldCharType="end"/>
      </w:r>
      <w:r w:rsidR="007828CE" w:rsidRPr="00A97596">
        <w:rPr>
          <w:rFonts w:eastAsia="等线"/>
          <w:highlight w:val="yellow"/>
          <w:lang w:eastAsia="zh-CN"/>
        </w:rPr>
        <w:t>.</w:t>
      </w:r>
      <w:r w:rsidR="007828CE" w:rsidRPr="007828CE">
        <w:rPr>
          <w:rFonts w:eastAsia="等线"/>
          <w:lang w:eastAsia="zh-CN"/>
        </w:rPr>
        <w:t xml:space="preserve"> </w:t>
      </w:r>
    </w:p>
    <w:p w14:paraId="483149B6" w14:textId="6FF8161D" w:rsidR="006A1A71" w:rsidRPr="00050149" w:rsidRDefault="00B136A8" w:rsidP="007828CE">
      <w:pPr>
        <w:pStyle w:val="p1a"/>
        <w:ind w:firstLine="202"/>
        <w:rPr>
          <w:rFonts w:eastAsia="等线"/>
          <w:lang w:eastAsia="zh-CN"/>
        </w:rPr>
      </w:pPr>
      <w:r w:rsidRPr="00B136A8">
        <w:rPr>
          <w:rFonts w:eastAsia="等线"/>
          <w:highlight w:val="yellow"/>
          <w:lang w:eastAsia="zh-CN"/>
        </w:rPr>
        <w:t>In the past decade, r</w:t>
      </w:r>
      <w:r w:rsidR="007828CE" w:rsidRPr="00B136A8">
        <w:rPr>
          <w:rFonts w:eastAsia="等线"/>
          <w:highlight w:val="yellow"/>
          <w:lang w:eastAsia="zh-CN"/>
        </w:rPr>
        <w:t xml:space="preserve">ecommendation </w:t>
      </w:r>
      <w:r w:rsidRPr="00B136A8">
        <w:rPr>
          <w:rFonts w:eastAsia="等线"/>
          <w:highlight w:val="yellow"/>
          <w:lang w:eastAsia="zh-CN"/>
        </w:rPr>
        <w:t>algorithms</w:t>
      </w:r>
      <w:r w:rsidR="007828CE" w:rsidRPr="00B136A8">
        <w:rPr>
          <w:rFonts w:eastAsia="等线"/>
          <w:highlight w:val="yellow"/>
          <w:lang w:eastAsia="zh-CN"/>
        </w:rPr>
        <w:t xml:space="preserve"> </w:t>
      </w:r>
      <w:r w:rsidRPr="00B136A8">
        <w:rPr>
          <w:rFonts w:eastAsia="等线"/>
          <w:highlight w:val="yellow"/>
          <w:lang w:eastAsia="zh-CN"/>
        </w:rPr>
        <w:t>have</w:t>
      </w:r>
      <w:r w:rsidR="007828CE" w:rsidRPr="00B136A8">
        <w:rPr>
          <w:rFonts w:eastAsia="等线"/>
          <w:highlight w:val="yellow"/>
          <w:lang w:eastAsia="zh-CN"/>
        </w:rPr>
        <w:t xml:space="preserve"> </w:t>
      </w:r>
      <w:r w:rsidRPr="00B136A8">
        <w:rPr>
          <w:rFonts w:eastAsia="等线"/>
          <w:highlight w:val="yellow"/>
          <w:lang w:eastAsia="zh-CN"/>
        </w:rPr>
        <w:t xml:space="preserve">been </w:t>
      </w:r>
      <w:r w:rsidR="007828CE" w:rsidRPr="00B136A8">
        <w:rPr>
          <w:rFonts w:eastAsia="等线"/>
          <w:highlight w:val="yellow"/>
          <w:lang w:eastAsia="zh-CN"/>
        </w:rPr>
        <w:t xml:space="preserve">widely </w:t>
      </w:r>
      <w:r w:rsidRPr="00B136A8">
        <w:rPr>
          <w:rFonts w:eastAsia="等线"/>
          <w:highlight w:val="yellow"/>
          <w:lang w:eastAsia="zh-CN"/>
        </w:rPr>
        <w:t>used</w:t>
      </w:r>
      <w:r w:rsidR="007828CE" w:rsidRPr="00B136A8">
        <w:rPr>
          <w:rFonts w:eastAsia="等线"/>
          <w:highlight w:val="yellow"/>
          <w:lang w:eastAsia="zh-CN"/>
        </w:rPr>
        <w:t xml:space="preserve"> in the services computing </w:t>
      </w:r>
      <w:r w:rsidRPr="00B136A8">
        <w:rPr>
          <w:rFonts w:eastAsia="等线"/>
          <w:highlight w:val="yellow"/>
          <w:lang w:eastAsia="zh-CN"/>
        </w:rPr>
        <w:t>field</w:t>
      </w:r>
      <w:r w:rsidR="007828CE" w:rsidRPr="00B136A8">
        <w:rPr>
          <w:rFonts w:eastAsia="等线"/>
          <w:highlight w:val="yellow"/>
          <w:lang w:eastAsia="zh-CN"/>
        </w:rPr>
        <w:t xml:space="preserve"> </w:t>
      </w:r>
      <w:r w:rsidRPr="00B136A8">
        <w:rPr>
          <w:rFonts w:eastAsia="等线"/>
          <w:highlight w:val="yellow"/>
          <w:lang w:eastAsia="zh-CN"/>
        </w:rPr>
        <w:t>to</w:t>
      </w:r>
      <w:r w:rsidR="007828CE" w:rsidRPr="00B136A8">
        <w:rPr>
          <w:rFonts w:eastAsia="等线"/>
          <w:highlight w:val="yellow"/>
          <w:lang w:eastAsia="zh-CN"/>
        </w:rPr>
        <w:t xml:space="preserve"> </w:t>
      </w:r>
      <w:r w:rsidRPr="00B136A8">
        <w:rPr>
          <w:rFonts w:eastAsia="等线"/>
          <w:highlight w:val="yellow"/>
          <w:lang w:eastAsia="zh-CN"/>
        </w:rPr>
        <w:t xml:space="preserve">address the “service overload” problem </w:t>
      </w:r>
      <w:r w:rsidR="007828CE" w:rsidRPr="00B136A8">
        <w:rPr>
          <w:rFonts w:eastAsia="等线"/>
          <w:highlight w:val="yellow"/>
          <w:lang w:eastAsia="zh-CN"/>
        </w:rPr>
        <w:t xml:space="preserve">on the Internet. </w:t>
      </w:r>
      <w:r w:rsidRPr="00B136A8">
        <w:rPr>
          <w:rFonts w:eastAsia="等线"/>
          <w:highlight w:val="yellow"/>
          <w:lang w:eastAsia="zh-CN"/>
        </w:rPr>
        <w:t>Generally speaking,</w:t>
      </w:r>
      <w:r w:rsidR="007828CE" w:rsidRPr="00B136A8">
        <w:rPr>
          <w:rFonts w:eastAsia="等线"/>
          <w:highlight w:val="yellow"/>
          <w:lang w:eastAsia="zh-CN"/>
        </w:rPr>
        <w:t xml:space="preserve"> service recommendation systems analyze developers’ requests </w:t>
      </w:r>
      <w:r w:rsidRPr="00B136A8">
        <w:rPr>
          <w:rFonts w:eastAsia="等线"/>
          <w:highlight w:val="yellow"/>
          <w:lang w:eastAsia="zh-CN"/>
        </w:rPr>
        <w:t>(or</w:t>
      </w:r>
      <w:r w:rsidR="007828CE" w:rsidRPr="00B136A8">
        <w:rPr>
          <w:rFonts w:eastAsia="等线"/>
          <w:highlight w:val="yellow"/>
          <w:lang w:eastAsia="zh-CN"/>
        </w:rPr>
        <w:t xml:space="preserve"> their preference</w:t>
      </w:r>
      <w:r w:rsidRPr="00B136A8">
        <w:rPr>
          <w:rFonts w:eastAsia="等线"/>
          <w:highlight w:val="yellow"/>
          <w:lang w:eastAsia="zh-CN"/>
        </w:rPr>
        <w:t>s)</w:t>
      </w:r>
      <w:r w:rsidR="007828CE" w:rsidRPr="00B136A8">
        <w:rPr>
          <w:rFonts w:eastAsia="等线"/>
          <w:highlight w:val="yellow"/>
          <w:lang w:eastAsia="zh-CN"/>
        </w:rPr>
        <w:t xml:space="preserve"> and recommend appropriate candidate services </w:t>
      </w:r>
      <w:r w:rsidRPr="00B136A8">
        <w:rPr>
          <w:rFonts w:eastAsia="等线"/>
          <w:highlight w:val="yellow"/>
          <w:lang w:eastAsia="zh-CN"/>
        </w:rPr>
        <w:t>for</w:t>
      </w:r>
      <w:r w:rsidR="007828CE" w:rsidRPr="00B136A8">
        <w:rPr>
          <w:rFonts w:eastAsia="等线"/>
          <w:highlight w:val="yellow"/>
          <w:lang w:eastAsia="zh-CN"/>
        </w:rPr>
        <w:t xml:space="preserve"> them. </w:t>
      </w:r>
      <w:r w:rsidRPr="00B136A8">
        <w:rPr>
          <w:rFonts w:eastAsia="等线"/>
          <w:highlight w:val="yellow"/>
          <w:lang w:eastAsia="zh-CN"/>
        </w:rPr>
        <w:t>According to</w:t>
      </w:r>
      <w:r w:rsidR="007828CE" w:rsidRPr="00B136A8">
        <w:rPr>
          <w:rFonts w:eastAsia="等线"/>
          <w:highlight w:val="yellow"/>
          <w:lang w:eastAsia="zh-CN"/>
        </w:rPr>
        <w:t xml:space="preserve"> </w:t>
      </w:r>
      <w:r w:rsidRPr="00B136A8">
        <w:rPr>
          <w:rFonts w:eastAsia="等线"/>
          <w:highlight w:val="yellow"/>
          <w:lang w:eastAsia="zh-CN"/>
        </w:rPr>
        <w:t xml:space="preserve">the above taxonomy of general </w:t>
      </w:r>
      <w:r w:rsidR="007828CE" w:rsidRPr="00B136A8">
        <w:rPr>
          <w:rFonts w:eastAsia="等线"/>
          <w:highlight w:val="yellow"/>
          <w:lang w:eastAsia="zh-CN"/>
        </w:rPr>
        <w:t>recommend</w:t>
      </w:r>
      <w:r w:rsidRPr="00B136A8">
        <w:rPr>
          <w:rFonts w:eastAsia="等线"/>
          <w:highlight w:val="yellow"/>
          <w:lang w:eastAsia="zh-CN"/>
        </w:rPr>
        <w:t>ation</w:t>
      </w:r>
      <w:r w:rsidR="007828CE" w:rsidRPr="00B136A8">
        <w:rPr>
          <w:rFonts w:eastAsia="等线"/>
          <w:highlight w:val="yellow"/>
          <w:lang w:eastAsia="zh-CN"/>
        </w:rPr>
        <w:t xml:space="preserve"> </w:t>
      </w:r>
      <w:r w:rsidRPr="00B136A8">
        <w:rPr>
          <w:rFonts w:eastAsia="等线"/>
          <w:highlight w:val="yellow"/>
          <w:lang w:eastAsia="zh-CN"/>
        </w:rPr>
        <w:t>algorithm</w:t>
      </w:r>
      <w:r w:rsidR="007828CE" w:rsidRPr="00B136A8">
        <w:rPr>
          <w:rFonts w:eastAsia="等线"/>
          <w:highlight w:val="yellow"/>
          <w:lang w:eastAsia="zh-CN"/>
        </w:rPr>
        <w:t xml:space="preserve">s, service recommendation </w:t>
      </w:r>
      <w:r w:rsidRPr="00B136A8">
        <w:rPr>
          <w:rFonts w:eastAsia="等线"/>
          <w:highlight w:val="yellow"/>
          <w:lang w:eastAsia="zh-CN"/>
        </w:rPr>
        <w:t>method</w:t>
      </w:r>
      <w:r w:rsidR="007828CE" w:rsidRPr="00B136A8">
        <w:rPr>
          <w:rFonts w:eastAsia="等线"/>
          <w:highlight w:val="yellow"/>
          <w:lang w:eastAsia="zh-CN"/>
        </w:rPr>
        <w:t xml:space="preserve">s can also be </w:t>
      </w:r>
      <w:r w:rsidRPr="00B136A8">
        <w:rPr>
          <w:rFonts w:eastAsia="等线"/>
          <w:highlight w:val="yellow"/>
          <w:lang w:eastAsia="zh-CN"/>
        </w:rPr>
        <w:t>divided</w:t>
      </w:r>
      <w:r w:rsidR="007828CE" w:rsidRPr="00B136A8">
        <w:rPr>
          <w:rFonts w:eastAsia="等线"/>
          <w:highlight w:val="yellow"/>
          <w:lang w:eastAsia="zh-CN"/>
        </w:rPr>
        <w:t xml:space="preserve"> into three types: content-based approach, CF-based approach, and hybrid approach.</w:t>
      </w:r>
    </w:p>
    <w:p w14:paraId="25E5A435" w14:textId="77777777" w:rsidR="006A1A71" w:rsidRDefault="006A1A71" w:rsidP="006A1A71">
      <w:pPr>
        <w:pStyle w:val="2"/>
      </w:pPr>
      <w:r w:rsidRPr="00074E9B">
        <w:t>Content-based Service Recommendation</w:t>
      </w:r>
    </w:p>
    <w:p w14:paraId="74555E9B" w14:textId="1C9B7403" w:rsidR="00E72441" w:rsidRDefault="003A6CFE" w:rsidP="00DF2FDA">
      <w:pPr>
        <w:pStyle w:val="Text"/>
        <w:ind w:firstLine="0"/>
      </w:pPr>
      <w:r>
        <w:t>The c</w:t>
      </w:r>
      <w:r w:rsidR="00F84FAA">
        <w:t>ontent-based approach</w:t>
      </w:r>
      <w:r w:rsidR="006A1A71">
        <w:t xml:space="preserve"> recommend</w:t>
      </w:r>
      <w:r w:rsidR="00F84FAA">
        <w:t>s</w:t>
      </w:r>
      <w:r w:rsidR="006A1A71">
        <w:t xml:space="preserve"> services </w:t>
      </w:r>
      <w:r w:rsidR="00307BB9" w:rsidRPr="00307BB9">
        <w:t>according t</w:t>
      </w:r>
      <w:r w:rsidR="00307BB9">
        <w:t xml:space="preserve">o </w:t>
      </w:r>
      <w:r w:rsidR="00F650BF">
        <w:t xml:space="preserve">the </w:t>
      </w:r>
      <w:r w:rsidR="00307BB9">
        <w:t xml:space="preserve">content similarities between </w:t>
      </w:r>
      <w:r w:rsidR="00307BB9" w:rsidRPr="00307BB9">
        <w:t>candidate</w:t>
      </w:r>
      <w:r w:rsidR="00307BB9">
        <w:t xml:space="preserve"> services and the target mashup</w:t>
      </w:r>
      <w:r w:rsidR="006A1A71">
        <w:t xml:space="preserve">. As earlier progress in this direction, the keyword-based approach matches services to mashup development requests </w:t>
      </w:r>
      <w:r w:rsidR="000B4855">
        <w:t>in terms of</w:t>
      </w:r>
      <w:r w:rsidR="006A1A71">
        <w:t xml:space="preserve"> keyword similarities, but it cannot recommend </w:t>
      </w:r>
      <w:r w:rsidR="00252585">
        <w:t xml:space="preserve">semantically-relevant services </w:t>
      </w:r>
      <w:r w:rsidR="00252585">
        <w:fldChar w:fldCharType="begin"/>
      </w:r>
      <w:r w:rsidR="00252585">
        <w:instrText xml:space="preserve"> REF _Ref102936 \r \h </w:instrText>
      </w:r>
      <w:r w:rsidR="00252585">
        <w:fldChar w:fldCharType="separate"/>
      </w:r>
      <w:r w:rsidR="00EB4FD3">
        <w:t>[2]</w:t>
      </w:r>
      <w:r w:rsidR="00252585">
        <w:fldChar w:fldCharType="end"/>
      </w:r>
      <w:r w:rsidR="006A1A71">
        <w:t xml:space="preserve">, </w:t>
      </w:r>
      <w:r w:rsidR="00252585">
        <w:fldChar w:fldCharType="begin"/>
      </w:r>
      <w:r w:rsidR="00252585">
        <w:instrText xml:space="preserve"> REF _Ref102965 \r \h </w:instrText>
      </w:r>
      <w:r w:rsidR="00252585">
        <w:fldChar w:fldCharType="separate"/>
      </w:r>
      <w:r w:rsidR="00EB4FD3">
        <w:t>[3]</w:t>
      </w:r>
      <w:r w:rsidR="00252585">
        <w:fldChar w:fldCharType="end"/>
      </w:r>
      <w:r w:rsidR="006A1A71">
        <w:t>.</w:t>
      </w:r>
    </w:p>
    <w:p w14:paraId="2276DA60" w14:textId="5ED98F4F" w:rsidR="00E72441" w:rsidRDefault="006A1A71" w:rsidP="00E72441">
      <w:pPr>
        <w:pStyle w:val="Text"/>
        <w:ind w:firstLine="204"/>
      </w:pPr>
      <w:r>
        <w:t xml:space="preserve">Semantics-aware </w:t>
      </w:r>
      <w:r w:rsidR="003A6CFE">
        <w:t xml:space="preserve">service </w:t>
      </w:r>
      <w:r>
        <w:t xml:space="preserve">recommendation approaches were then proposed to overcome the limitation of the keyword-based approach. These approaches can be generally </w:t>
      </w:r>
      <w:r w:rsidR="003A6CFE">
        <w:t>classified into two categories. First</w:t>
      </w:r>
      <w:r>
        <w:t xml:space="preserve">, the ontology-based approach annotates mashup requests and service descriptions with domain ontologies and calculates their semantic similarities based on logical reasoning </w:t>
      </w:r>
      <w:r w:rsidR="00252585">
        <w:fldChar w:fldCharType="begin"/>
      </w:r>
      <w:r w:rsidR="00252585">
        <w:instrText xml:space="preserve"> REF _Ref102980 \r \h </w:instrText>
      </w:r>
      <w:r w:rsidR="00252585">
        <w:fldChar w:fldCharType="separate"/>
      </w:r>
      <w:r w:rsidR="00EB4FD3">
        <w:t>[4]</w:t>
      </w:r>
      <w:r w:rsidR="00252585">
        <w:fldChar w:fldCharType="end"/>
      </w:r>
      <w:r>
        <w:t xml:space="preserve">, </w:t>
      </w:r>
      <w:r w:rsidR="00252585">
        <w:fldChar w:fldCharType="begin"/>
      </w:r>
      <w:r w:rsidR="00252585">
        <w:instrText xml:space="preserve"> REF _Ref102990 \r \h </w:instrText>
      </w:r>
      <w:r w:rsidR="00252585">
        <w:fldChar w:fldCharType="separate"/>
      </w:r>
      <w:r w:rsidR="00EB4FD3">
        <w:t>[5]</w:t>
      </w:r>
      <w:r w:rsidR="00252585">
        <w:fldChar w:fldCharType="end"/>
      </w:r>
      <w:r>
        <w:t>. However, the lack of appropriate domain ontologies and the high cost of manual annotation make it difficult to apply such an approach to large-scale datasets</w:t>
      </w:r>
      <w:r w:rsidR="00595721">
        <w:t xml:space="preserve"> </w:t>
      </w:r>
      <w:r w:rsidR="00270508">
        <w:rPr>
          <w:highlight w:val="yellow"/>
        </w:rPr>
        <w:fldChar w:fldCharType="begin"/>
      </w:r>
      <w:r w:rsidR="00270508">
        <w:instrText xml:space="preserve"> REF _Ref15145680 \r \h </w:instrText>
      </w:r>
      <w:r w:rsidR="00270508">
        <w:rPr>
          <w:highlight w:val="yellow"/>
        </w:rPr>
      </w:r>
      <w:r w:rsidR="00270508">
        <w:rPr>
          <w:highlight w:val="yellow"/>
        </w:rPr>
        <w:fldChar w:fldCharType="separate"/>
      </w:r>
      <w:r w:rsidR="00EB4FD3">
        <w:t>[18]</w:t>
      </w:r>
      <w:r w:rsidR="00270508">
        <w:rPr>
          <w:highlight w:val="yellow"/>
        </w:rPr>
        <w:fldChar w:fldCharType="end"/>
      </w:r>
      <w:r w:rsidR="00B4268A">
        <w:t>. Second</w:t>
      </w:r>
      <w:r>
        <w:t xml:space="preserve">, </w:t>
      </w:r>
      <w:r w:rsidR="003A6CFE">
        <w:t xml:space="preserve">the </w:t>
      </w:r>
      <w:r>
        <w:t>latent</w:t>
      </w:r>
      <w:r w:rsidR="00E36CAE">
        <w:t>-</w:t>
      </w:r>
      <w:r w:rsidR="003A6CFE">
        <w:t>semantics-based approach</w:t>
      </w:r>
      <w:r>
        <w:t xml:space="preserve"> usually extract</w:t>
      </w:r>
      <w:r w:rsidR="003A6CFE">
        <w:t>s text</w:t>
      </w:r>
      <w:r>
        <w:t xml:space="preserve"> features by using topic models and measure</w:t>
      </w:r>
      <w:r w:rsidR="003A6CFE">
        <w:t>s</w:t>
      </w:r>
      <w:r>
        <w:t xml:space="preserve"> the content relevance of services to mashup requests </w:t>
      </w:r>
      <w:r w:rsidR="000B4855">
        <w:t>in terms of</w:t>
      </w:r>
      <w:r>
        <w:t xml:space="preserve"> their feature similarities</w:t>
      </w:r>
      <w:r w:rsidR="00B14264">
        <w:t xml:space="preserve"> </w:t>
      </w:r>
      <w:r w:rsidR="00B14264">
        <w:fldChar w:fldCharType="begin"/>
      </w:r>
      <w:r w:rsidR="00B14264">
        <w:instrText xml:space="preserve"> REF _Ref102999 \r \h </w:instrText>
      </w:r>
      <w:r w:rsidR="00B14264">
        <w:fldChar w:fldCharType="separate"/>
      </w:r>
      <w:r w:rsidR="00EB4FD3">
        <w:t>[6]</w:t>
      </w:r>
      <w:r w:rsidR="00B14264">
        <w:fldChar w:fldCharType="end"/>
      </w:r>
      <w:r>
        <w:t xml:space="preserve">, </w:t>
      </w:r>
      <w:r w:rsidR="00252585">
        <w:fldChar w:fldCharType="begin"/>
      </w:r>
      <w:r w:rsidR="00252585">
        <w:instrText xml:space="preserve"> REF _Ref14705127 \r \h </w:instrText>
      </w:r>
      <w:r w:rsidR="00252585">
        <w:fldChar w:fldCharType="separate"/>
      </w:r>
      <w:r w:rsidR="00EB4FD3">
        <w:t>[7]</w:t>
      </w:r>
      <w:r w:rsidR="00252585">
        <w:fldChar w:fldCharType="end"/>
      </w:r>
      <w:r>
        <w:t xml:space="preserve">. </w:t>
      </w:r>
      <w:r w:rsidR="000C42C7">
        <w:t>However, the bag-of-words model used in the approach</w:t>
      </w:r>
      <w:r>
        <w:t xml:space="preserve"> ignore</w:t>
      </w:r>
      <w:r w:rsidR="000C42C7">
        <w:t>s</w:t>
      </w:r>
      <w:r>
        <w:t xml:space="preserve"> word orders, possibly leading to the loss of semantic information. </w:t>
      </w:r>
    </w:p>
    <w:p w14:paraId="4A63FB27" w14:textId="714BEA51" w:rsidR="00E97B99" w:rsidRDefault="006A1A71" w:rsidP="00E72441">
      <w:pPr>
        <w:pStyle w:val="Text"/>
        <w:ind w:firstLine="204"/>
      </w:pPr>
      <w:r>
        <w:t xml:space="preserve">Due to the remarkable progress of deep learning in </w:t>
      </w:r>
      <w:r w:rsidR="000C42C7">
        <w:t>NLP</w:t>
      </w:r>
      <w:r>
        <w:t xml:space="preserve">, </w:t>
      </w:r>
      <w:r w:rsidR="000C42C7">
        <w:t xml:space="preserve">in this study, </w:t>
      </w:r>
      <w:r>
        <w:t xml:space="preserve">we </w:t>
      </w:r>
      <w:r w:rsidR="000C42C7">
        <w:t>will utilize a DNN to extract text</w:t>
      </w:r>
      <w:r>
        <w:t xml:space="preserve"> features from </w:t>
      </w:r>
      <w:r w:rsidR="000C42C7">
        <w:t xml:space="preserve">the </w:t>
      </w:r>
      <w:r>
        <w:t xml:space="preserve">content </w:t>
      </w:r>
      <w:r w:rsidR="000C42C7">
        <w:t xml:space="preserve">information </w:t>
      </w:r>
      <w:r>
        <w:t>automatically.</w:t>
      </w:r>
    </w:p>
    <w:p w14:paraId="0A61D85B" w14:textId="77777777" w:rsidR="006A1A71" w:rsidRDefault="006A1A71" w:rsidP="006A1A71">
      <w:pPr>
        <w:pStyle w:val="2"/>
      </w:pPr>
      <w:r w:rsidRPr="00074E9B">
        <w:t>C</w:t>
      </w:r>
      <w:r>
        <w:t>F</w:t>
      </w:r>
      <w:r w:rsidRPr="00074E9B">
        <w:t>-based Service Recommendation</w:t>
      </w:r>
    </w:p>
    <w:p w14:paraId="6B3DB905" w14:textId="4C9C276E" w:rsidR="00F26D84" w:rsidRDefault="006A1A71" w:rsidP="00DF2FDA">
      <w:pPr>
        <w:spacing w:line="252" w:lineRule="auto"/>
        <w:jc w:val="both"/>
        <w:rPr>
          <w:rFonts w:ascii="TimesNewRomanPSMT" w:hAnsi="TimesNewRomanPSMT"/>
          <w:color w:val="000000"/>
        </w:rPr>
      </w:pPr>
      <w:r>
        <w:rPr>
          <w:rFonts w:hint="eastAsia"/>
        </w:rPr>
        <w:t>Collaborative filtering</w:t>
      </w:r>
      <w:r>
        <w:rPr>
          <w:lang w:eastAsia="zh-CN"/>
        </w:rPr>
        <w:t xml:space="preserve">, which </w:t>
      </w:r>
      <w:r>
        <w:rPr>
          <w:rFonts w:hint="eastAsia"/>
        </w:rPr>
        <w:t>captures users</w:t>
      </w:r>
      <w:r>
        <w:t>’</w:t>
      </w:r>
      <w:r>
        <w:rPr>
          <w:rFonts w:hint="eastAsia"/>
        </w:rPr>
        <w:t xml:space="preserve"> implicit requirements </w:t>
      </w:r>
      <w:r>
        <w:t>from their usage history, has been</w:t>
      </w:r>
      <w:r>
        <w:rPr>
          <w:rFonts w:hint="eastAsia"/>
        </w:rPr>
        <w:t xml:space="preserve"> widely used in service recommendation. </w:t>
      </w:r>
      <w:r w:rsidR="000C42C7">
        <w:rPr>
          <w:lang w:eastAsia="zh-CN"/>
        </w:rPr>
        <w:t>The</w:t>
      </w:r>
      <w:r w:rsidR="000C42C7">
        <w:t xml:space="preserve"> CF-based approach</w:t>
      </w:r>
      <w:r>
        <w:t xml:space="preserve"> </w:t>
      </w:r>
      <w:r>
        <w:rPr>
          <w:rFonts w:hint="eastAsia"/>
        </w:rPr>
        <w:t>predict</w:t>
      </w:r>
      <w:r w:rsidR="000C42C7">
        <w:t>s</w:t>
      </w:r>
      <w:r>
        <w:rPr>
          <w:rFonts w:hint="eastAsia"/>
        </w:rPr>
        <w:t xml:space="preserve"> the quality of service (QoS) </w:t>
      </w:r>
      <w:r>
        <w:t xml:space="preserve">by leveraging historical QoS records of similar users or services, aiming to recommend and select high-quality services. </w:t>
      </w:r>
      <w:r>
        <w:rPr>
          <w:rFonts w:ascii="TimesNewRomanPSMT" w:hAnsi="TimesNewRomanPSMT"/>
          <w:color w:val="000000"/>
        </w:rPr>
        <w:t xml:space="preserve"> For example, </w:t>
      </w:r>
      <w:r w:rsidRPr="00E72785">
        <w:t xml:space="preserve">Zheng </w:t>
      </w:r>
      <w:r w:rsidRPr="000C42C7">
        <w:rPr>
          <w:i/>
        </w:rPr>
        <w:t>et al.</w:t>
      </w:r>
      <w:r w:rsidRPr="00E72785">
        <w:t xml:space="preserve"> </w:t>
      </w:r>
      <w:r w:rsidR="00270508">
        <w:fldChar w:fldCharType="begin"/>
      </w:r>
      <w:r w:rsidR="00270508">
        <w:instrText xml:space="preserve"> REF _Ref15145708 \r \h </w:instrText>
      </w:r>
      <w:r w:rsidR="00270508">
        <w:fldChar w:fldCharType="separate"/>
      </w:r>
      <w:r w:rsidR="00EB4FD3">
        <w:t>[19]</w:t>
      </w:r>
      <w:r w:rsidR="00270508">
        <w:fldChar w:fldCharType="end"/>
      </w:r>
      <w:r w:rsidR="00252585">
        <w:t xml:space="preserve"> </w:t>
      </w:r>
      <w:r w:rsidRPr="00E72785">
        <w:t>proposed a neighborhood integrated matrix factorization</w:t>
      </w:r>
      <w:r w:rsidR="000C42C7">
        <w:t xml:space="preserve"> (MF)</w:t>
      </w:r>
      <w:r w:rsidRPr="00E72785">
        <w:t xml:space="preserve"> approach to predict QoS values.</w:t>
      </w:r>
      <w:r>
        <w:t xml:space="preserve"> Chen </w:t>
      </w:r>
      <w:r w:rsidRPr="000C42C7">
        <w:rPr>
          <w:i/>
        </w:rPr>
        <w:t>et al</w:t>
      </w:r>
      <w:r w:rsidR="00252585" w:rsidRPr="000C42C7">
        <w:rPr>
          <w:i/>
        </w:rPr>
        <w:t>.</w:t>
      </w:r>
      <w:r w:rsidR="00252585">
        <w:t xml:space="preserve"> </w:t>
      </w:r>
      <w:r w:rsidR="00270508">
        <w:fldChar w:fldCharType="begin"/>
      </w:r>
      <w:r w:rsidR="00270508">
        <w:instrText xml:space="preserve"> REF _Ref15145717 \r \h </w:instrText>
      </w:r>
      <w:r w:rsidR="00270508">
        <w:fldChar w:fldCharType="separate"/>
      </w:r>
      <w:r w:rsidR="00EB4FD3">
        <w:t>[20]</w:t>
      </w:r>
      <w:r w:rsidR="00270508">
        <w:fldChar w:fldCharType="end"/>
      </w:r>
      <w:r w:rsidR="00252585">
        <w:t xml:space="preserve"> </w:t>
      </w:r>
      <w:r>
        <w:t xml:space="preserve">presented a neighbor-based approach </w:t>
      </w:r>
      <w:r>
        <w:rPr>
          <w:rFonts w:hint="eastAsia"/>
          <w:lang w:eastAsia="zh-CN"/>
        </w:rPr>
        <w:t>to</w:t>
      </w:r>
      <w:r>
        <w:t xml:space="preserve"> predict</w:t>
      </w:r>
      <w:r w:rsidR="000C42C7">
        <w:t xml:space="preserve"> </w:t>
      </w:r>
      <w:r>
        <w:t xml:space="preserve">QoS </w:t>
      </w:r>
      <w:r w:rsidR="000C42C7">
        <w:t xml:space="preserve">values </w:t>
      </w:r>
      <w:r>
        <w:t xml:space="preserve">of candidate services by utilizing the historical records of neighbors within the same region. Liu </w:t>
      </w:r>
      <w:r w:rsidRPr="000C42C7">
        <w:rPr>
          <w:i/>
        </w:rPr>
        <w:t>et al.</w:t>
      </w:r>
      <w:r>
        <w:t xml:space="preserve"> </w:t>
      </w:r>
      <w:r w:rsidR="00270508">
        <w:fldChar w:fldCharType="begin"/>
      </w:r>
      <w:r w:rsidR="00270508">
        <w:instrText xml:space="preserve"> REF _Ref15145722 \r \h </w:instrText>
      </w:r>
      <w:r w:rsidR="00270508">
        <w:fldChar w:fldCharType="separate"/>
      </w:r>
      <w:r w:rsidR="00EB4FD3">
        <w:t>[21]</w:t>
      </w:r>
      <w:r w:rsidR="00270508">
        <w:fldChar w:fldCharType="end"/>
      </w:r>
      <w:r>
        <w:t xml:space="preserve"> </w:t>
      </w:r>
      <w:r w:rsidR="000C42C7">
        <w:t>made use of</w:t>
      </w:r>
      <w:r>
        <w:t xml:space="preserve"> the location information to find similar neighbors for users and services</w:t>
      </w:r>
      <w:r w:rsidR="000C42C7">
        <w:t>,</w:t>
      </w:r>
      <w:r>
        <w:t xml:space="preserve"> and </w:t>
      </w:r>
      <w:r w:rsidR="000C42C7">
        <w:t xml:space="preserve">they </w:t>
      </w:r>
      <w:r>
        <w:t xml:space="preserve">predicted QoS </w:t>
      </w:r>
      <w:r w:rsidR="000B4855">
        <w:t xml:space="preserve">values </w:t>
      </w:r>
      <w:r>
        <w:t>using a location-aware CF method.</w:t>
      </w:r>
      <w:r w:rsidRPr="00361B15">
        <w:rPr>
          <w:rFonts w:ascii="TimesNewRomanPSMT" w:hAnsi="TimesNewRomanPSMT"/>
          <w:color w:val="000000"/>
        </w:rPr>
        <w:t xml:space="preserve"> </w:t>
      </w:r>
    </w:p>
    <w:p w14:paraId="106CD0E0" w14:textId="439DA310" w:rsidR="00F26D84" w:rsidRDefault="0057365E" w:rsidP="00F26D84">
      <w:pPr>
        <w:spacing w:line="252" w:lineRule="auto"/>
        <w:ind w:firstLine="204"/>
        <w:jc w:val="both"/>
        <w:rPr>
          <w:rFonts w:ascii="TimesNewRomanPSMT" w:hAnsi="TimesNewRomanPSMT"/>
          <w:color w:val="000000"/>
        </w:rPr>
      </w:pPr>
      <w:r>
        <w:rPr>
          <w:rFonts w:ascii="TimesNewRomanPSMT" w:hAnsi="TimesNewRomanPSMT"/>
          <w:color w:val="000000"/>
        </w:rPr>
        <w:t>Besides QoS prediction, CF was al</w:t>
      </w:r>
      <w:r w:rsidR="000F2979">
        <w:rPr>
          <w:rFonts w:ascii="TimesNewRomanPSMT" w:hAnsi="TimesNewRomanPSMT"/>
          <w:color w:val="000000"/>
        </w:rPr>
        <w:t xml:space="preserve">so applied in some service recommendation approaches to find similar users or services. For example, </w:t>
      </w:r>
      <w:r w:rsidR="000F2979">
        <w:t>i</w:t>
      </w:r>
      <w:r w:rsidR="006A1A71">
        <w:t xml:space="preserve">n </w:t>
      </w:r>
      <w:r w:rsidR="00270508">
        <w:fldChar w:fldCharType="begin"/>
      </w:r>
      <w:r w:rsidR="00270508">
        <w:instrText xml:space="preserve"> REF _Ref15145730 \r \h </w:instrText>
      </w:r>
      <w:r w:rsidR="00270508">
        <w:fldChar w:fldCharType="separate"/>
      </w:r>
      <w:r w:rsidR="00EB4FD3">
        <w:t>[22]</w:t>
      </w:r>
      <w:r w:rsidR="00270508">
        <w:fldChar w:fldCharType="end"/>
      </w:r>
      <w:r w:rsidR="006A1A71">
        <w:t xml:space="preserve">, a hybrid random walk approach was </w:t>
      </w:r>
      <w:r w:rsidR="000A01EF">
        <w:t xml:space="preserve">adopted </w:t>
      </w:r>
      <w:r w:rsidR="006A1A71">
        <w:t xml:space="preserve">in computing </w:t>
      </w:r>
      <w:r w:rsidR="00F650BF">
        <w:t xml:space="preserve">the </w:t>
      </w:r>
      <w:r w:rsidR="006A1A71">
        <w:t>similarities between indirect users or services</w:t>
      </w:r>
      <w:r w:rsidR="000C42C7">
        <w:t xml:space="preserve">, and </w:t>
      </w:r>
      <w:r w:rsidR="000B4855">
        <w:t>an</w:t>
      </w:r>
      <w:r w:rsidR="000C42C7">
        <w:t xml:space="preserve"> improved CF model wa</w:t>
      </w:r>
      <w:r w:rsidR="000A01EF">
        <w:t>s designed for service recommendation</w:t>
      </w:r>
      <w:r w:rsidR="006A1A71">
        <w:t>.</w:t>
      </w:r>
      <w:r w:rsidR="006A1A71" w:rsidRPr="007258E9">
        <w:t xml:space="preserve"> </w:t>
      </w:r>
      <w:r w:rsidR="006A1A71" w:rsidRPr="007258E9">
        <w:rPr>
          <w:color w:val="000000"/>
        </w:rPr>
        <w:t xml:space="preserve">Zou </w:t>
      </w:r>
      <w:r w:rsidR="006A1A71" w:rsidRPr="000C42C7">
        <w:rPr>
          <w:i/>
          <w:color w:val="000000"/>
        </w:rPr>
        <w:t>et</w:t>
      </w:r>
      <w:r w:rsidR="000A01EF" w:rsidRPr="000C42C7">
        <w:rPr>
          <w:i/>
          <w:color w:val="000000"/>
        </w:rPr>
        <w:t xml:space="preserve"> </w:t>
      </w:r>
      <w:r w:rsidR="006A1A71" w:rsidRPr="000C42C7">
        <w:rPr>
          <w:i/>
          <w:color w:val="000000"/>
        </w:rPr>
        <w:t>al.</w:t>
      </w:r>
      <w:r w:rsidR="00F816BD">
        <w:rPr>
          <w:color w:val="000000"/>
        </w:rPr>
        <w:t xml:space="preserve"> </w:t>
      </w:r>
      <w:r w:rsidR="00270508">
        <w:rPr>
          <w:color w:val="000000"/>
        </w:rPr>
        <w:fldChar w:fldCharType="begin"/>
      </w:r>
      <w:r w:rsidR="00270508">
        <w:rPr>
          <w:color w:val="000000"/>
        </w:rPr>
        <w:instrText xml:space="preserve"> REF _Ref15145737 \r \h </w:instrText>
      </w:r>
      <w:r w:rsidR="00270508">
        <w:rPr>
          <w:color w:val="000000"/>
        </w:rPr>
      </w:r>
      <w:r w:rsidR="00270508">
        <w:rPr>
          <w:color w:val="000000"/>
        </w:rPr>
        <w:fldChar w:fldCharType="separate"/>
      </w:r>
      <w:r w:rsidR="00EB4FD3">
        <w:rPr>
          <w:color w:val="000000"/>
        </w:rPr>
        <w:t>[23]</w:t>
      </w:r>
      <w:r w:rsidR="00270508">
        <w:rPr>
          <w:color w:val="000000"/>
        </w:rPr>
        <w:fldChar w:fldCharType="end"/>
      </w:r>
      <w:r w:rsidR="006A1A71" w:rsidRPr="007258E9">
        <w:rPr>
          <w:color w:val="000000"/>
        </w:rPr>
        <w:t xml:space="preserve"> integrated user-intensive and service-intensive CF in a reinforced </w:t>
      </w:r>
      <w:r w:rsidR="000C42C7">
        <w:rPr>
          <w:color w:val="000000"/>
        </w:rPr>
        <w:t>CF</w:t>
      </w:r>
      <w:r w:rsidR="006A1A71" w:rsidRPr="007258E9">
        <w:rPr>
          <w:color w:val="000000"/>
        </w:rPr>
        <w:t xml:space="preserve"> approach and eliminated the interference of the services (or users) dissimilar with </w:t>
      </w:r>
      <w:r w:rsidR="000B4855">
        <w:rPr>
          <w:color w:val="000000"/>
        </w:rPr>
        <w:t xml:space="preserve">the </w:t>
      </w:r>
      <w:r w:rsidR="006A1A71" w:rsidRPr="007258E9">
        <w:rPr>
          <w:color w:val="000000"/>
        </w:rPr>
        <w:t xml:space="preserve">target service (or </w:t>
      </w:r>
      <w:r w:rsidR="000B4855">
        <w:rPr>
          <w:color w:val="000000"/>
        </w:rPr>
        <w:t xml:space="preserve">the </w:t>
      </w:r>
      <w:r w:rsidR="006A1A71" w:rsidRPr="007258E9">
        <w:rPr>
          <w:color w:val="000000"/>
        </w:rPr>
        <w:t>target user).</w:t>
      </w:r>
      <w:r w:rsidR="006A1A71">
        <w:rPr>
          <w:color w:val="000000"/>
        </w:rPr>
        <w:t xml:space="preserve"> </w:t>
      </w:r>
      <w:r w:rsidR="000C42C7">
        <w:t>In</w:t>
      </w:r>
      <w:r w:rsidR="001B171D">
        <w:rPr>
          <w:rFonts w:ascii="TimesNewRomanPSMT" w:hAnsi="TimesNewRomanPSMT"/>
          <w:color w:val="000000"/>
        </w:rPr>
        <w:t xml:space="preserve"> </w:t>
      </w:r>
      <w:r w:rsidR="00270508">
        <w:rPr>
          <w:rFonts w:ascii="TimesNewRomanPSMT" w:hAnsi="TimesNewRomanPSMT"/>
          <w:color w:val="000000"/>
        </w:rPr>
        <w:fldChar w:fldCharType="begin"/>
      </w:r>
      <w:r w:rsidR="00270508">
        <w:rPr>
          <w:rFonts w:ascii="TimesNewRomanPSMT" w:hAnsi="TimesNewRomanPSMT"/>
          <w:color w:val="000000"/>
        </w:rPr>
        <w:instrText xml:space="preserve"> REF _Ref15145770 \r \h </w:instrText>
      </w:r>
      <w:r w:rsidR="00270508">
        <w:rPr>
          <w:rFonts w:ascii="TimesNewRomanPSMT" w:hAnsi="TimesNewRomanPSMT"/>
          <w:color w:val="000000"/>
        </w:rPr>
      </w:r>
      <w:r w:rsidR="00270508">
        <w:rPr>
          <w:rFonts w:ascii="TimesNewRomanPSMT" w:hAnsi="TimesNewRomanPSMT"/>
          <w:color w:val="000000"/>
        </w:rPr>
        <w:fldChar w:fldCharType="separate"/>
      </w:r>
      <w:r w:rsidR="00EB4FD3">
        <w:rPr>
          <w:rFonts w:ascii="TimesNewRomanPSMT" w:hAnsi="TimesNewRomanPSMT"/>
          <w:color w:val="000000"/>
        </w:rPr>
        <w:t>[24]</w:t>
      </w:r>
      <w:r w:rsidR="00270508">
        <w:rPr>
          <w:rFonts w:ascii="TimesNewRomanPSMT" w:hAnsi="TimesNewRomanPSMT"/>
          <w:color w:val="000000"/>
        </w:rPr>
        <w:fldChar w:fldCharType="end"/>
      </w:r>
      <w:r w:rsidR="006E664D">
        <w:rPr>
          <w:rFonts w:ascii="TimesNewRomanPSMT" w:hAnsi="TimesNewRomanPSMT"/>
          <w:color w:val="000000"/>
        </w:rPr>
        <w:t>-</w:t>
      </w:r>
      <w:r w:rsidR="00270508">
        <w:rPr>
          <w:rFonts w:ascii="TimesNewRomanPSMT" w:hAnsi="TimesNewRomanPSMT"/>
          <w:color w:val="000000"/>
        </w:rPr>
        <w:fldChar w:fldCharType="begin"/>
      </w:r>
      <w:r w:rsidR="00270508">
        <w:rPr>
          <w:rFonts w:ascii="TimesNewRomanPSMT" w:hAnsi="TimesNewRomanPSMT"/>
          <w:color w:val="000000"/>
        </w:rPr>
        <w:instrText xml:space="preserve"> REF _Ref15145783 \r \h </w:instrText>
      </w:r>
      <w:r w:rsidR="00270508">
        <w:rPr>
          <w:rFonts w:ascii="TimesNewRomanPSMT" w:hAnsi="TimesNewRomanPSMT"/>
          <w:color w:val="000000"/>
        </w:rPr>
      </w:r>
      <w:r w:rsidR="00270508">
        <w:rPr>
          <w:rFonts w:ascii="TimesNewRomanPSMT" w:hAnsi="TimesNewRomanPSMT"/>
          <w:color w:val="000000"/>
        </w:rPr>
        <w:fldChar w:fldCharType="separate"/>
      </w:r>
      <w:r w:rsidR="00EB4FD3">
        <w:rPr>
          <w:rFonts w:ascii="TimesNewRomanPSMT" w:hAnsi="TimesNewRomanPSMT"/>
          <w:color w:val="000000"/>
        </w:rPr>
        <w:t>[26]</w:t>
      </w:r>
      <w:r w:rsidR="00270508">
        <w:rPr>
          <w:rFonts w:ascii="TimesNewRomanPSMT" w:hAnsi="TimesNewRomanPSMT"/>
          <w:color w:val="000000"/>
        </w:rPr>
        <w:fldChar w:fldCharType="end"/>
      </w:r>
      <w:r w:rsidR="000C42C7">
        <w:rPr>
          <w:rFonts w:ascii="TimesNewRomanPSMT" w:hAnsi="TimesNewRomanPSMT"/>
          <w:color w:val="000000"/>
        </w:rPr>
        <w:t>,</w:t>
      </w:r>
      <w:r w:rsidR="00270508" w:rsidRPr="00CD7104">
        <w:rPr>
          <w:rFonts w:ascii="TimesNewRomanPSMT" w:hAnsi="TimesNewRomanPSMT"/>
          <w:color w:val="000000"/>
        </w:rPr>
        <w:t xml:space="preserve"> </w:t>
      </w:r>
      <w:r w:rsidR="000C42C7">
        <w:rPr>
          <w:rFonts w:ascii="TimesNewRomanPSMT" w:hAnsi="TimesNewRomanPSMT"/>
          <w:color w:val="000000"/>
        </w:rPr>
        <w:t xml:space="preserve">the authors </w:t>
      </w:r>
      <w:r w:rsidR="006A1A71" w:rsidRPr="00CD7104">
        <w:rPr>
          <w:rFonts w:ascii="TimesNewRomanPSMT" w:hAnsi="TimesNewRomanPSMT"/>
          <w:color w:val="000000"/>
        </w:rPr>
        <w:t>buil</w:t>
      </w:r>
      <w:r w:rsidR="006A1A71">
        <w:rPr>
          <w:rFonts w:ascii="TimesNewRomanPSMT" w:hAnsi="TimesNewRomanPSMT"/>
          <w:color w:val="000000"/>
        </w:rPr>
        <w:t>t</w:t>
      </w:r>
      <w:r w:rsidR="006A1A71" w:rsidRPr="00CD7104">
        <w:rPr>
          <w:rFonts w:ascii="TimesNewRomanPSMT" w:hAnsi="TimesNewRomanPSMT"/>
          <w:color w:val="000000"/>
        </w:rPr>
        <w:t xml:space="preserve"> a heterogeneous information network (HIN) using v</w:t>
      </w:r>
      <w:r w:rsidR="000C42C7">
        <w:rPr>
          <w:rFonts w:ascii="TimesNewRomanPSMT" w:hAnsi="TimesNewRomanPSMT"/>
          <w:color w:val="000000"/>
        </w:rPr>
        <w:t>arious types of information of mashups and services,</w:t>
      </w:r>
      <w:r w:rsidR="006A1A71" w:rsidRPr="00CD7104">
        <w:rPr>
          <w:rFonts w:ascii="TimesNewRomanPSMT" w:hAnsi="TimesNewRomanPSMT"/>
          <w:color w:val="000000"/>
        </w:rPr>
        <w:t xml:space="preserve"> measure</w:t>
      </w:r>
      <w:r w:rsidR="006A1A71">
        <w:rPr>
          <w:rFonts w:ascii="TimesNewRomanPSMT" w:hAnsi="TimesNewRomanPSMT"/>
          <w:color w:val="000000"/>
        </w:rPr>
        <w:t>d</w:t>
      </w:r>
      <w:r w:rsidR="006A1A71" w:rsidRPr="00CD7104">
        <w:rPr>
          <w:rFonts w:ascii="TimesNewRomanPSMT" w:hAnsi="TimesNewRomanPSMT"/>
          <w:color w:val="000000"/>
        </w:rPr>
        <w:t xml:space="preserve"> a</w:t>
      </w:r>
      <w:r w:rsidR="000C42C7">
        <w:rPr>
          <w:rFonts w:ascii="TimesNewRomanPSMT" w:hAnsi="TimesNewRomanPSMT"/>
          <w:color w:val="000000"/>
        </w:rPr>
        <w:t>n overall</w:t>
      </w:r>
      <w:r w:rsidR="006A1A71" w:rsidRPr="00CD7104">
        <w:rPr>
          <w:rFonts w:ascii="TimesNewRomanPSMT" w:hAnsi="TimesNewRomanPSMT"/>
          <w:color w:val="000000"/>
        </w:rPr>
        <w:t xml:space="preserve"> similarity score between mashups based on HIN, and finally ma</w:t>
      </w:r>
      <w:r w:rsidR="006A1A71">
        <w:rPr>
          <w:rFonts w:ascii="TimesNewRomanPSMT" w:hAnsi="TimesNewRomanPSMT"/>
          <w:color w:val="000000"/>
        </w:rPr>
        <w:t>d</w:t>
      </w:r>
      <w:r w:rsidR="006A1A71" w:rsidRPr="00CD7104">
        <w:rPr>
          <w:rFonts w:ascii="TimesNewRomanPSMT" w:hAnsi="TimesNewRomanPSMT"/>
          <w:color w:val="000000"/>
        </w:rPr>
        <w:t xml:space="preserve">e a rating prediction using </w:t>
      </w:r>
      <w:r w:rsidR="005C3B09">
        <w:rPr>
          <w:rFonts w:ascii="TimesNewRomanPSMT" w:hAnsi="TimesNewRomanPSMT"/>
          <w:color w:val="000000"/>
        </w:rPr>
        <w:t xml:space="preserve">the </w:t>
      </w:r>
      <w:r w:rsidR="006A1A71" w:rsidRPr="00CD7104">
        <w:rPr>
          <w:rFonts w:ascii="TimesNewRomanPSMT" w:hAnsi="TimesNewRomanPSMT"/>
          <w:color w:val="000000"/>
        </w:rPr>
        <w:t>user-based CF.</w:t>
      </w:r>
      <w:r w:rsidR="006A1A71" w:rsidRPr="00CD7104">
        <w:rPr>
          <w:rFonts w:ascii="TimesNewRomanPSMT" w:hAnsi="TimesNewRomanPSMT" w:hint="eastAsia"/>
          <w:color w:val="000000"/>
        </w:rPr>
        <w:t xml:space="preserve"> </w:t>
      </w:r>
    </w:p>
    <w:p w14:paraId="0B59F87E" w14:textId="0B6A5601" w:rsidR="006A1A71" w:rsidRPr="00F26D84" w:rsidRDefault="006A1A71" w:rsidP="00F26D84">
      <w:pPr>
        <w:spacing w:line="252" w:lineRule="auto"/>
        <w:ind w:firstLine="204"/>
        <w:jc w:val="both"/>
        <w:rPr>
          <w:rFonts w:ascii="TimesNewRomanPSMT" w:hAnsi="TimesNewRomanPSMT"/>
          <w:color w:val="000000"/>
        </w:rPr>
      </w:pPr>
      <w:r>
        <w:rPr>
          <w:noProof/>
        </w:rPr>
        <w:t xml:space="preserve">Since </w:t>
      </w:r>
      <w:r w:rsidR="000C42C7">
        <w:rPr>
          <w:noProof/>
        </w:rPr>
        <w:t xml:space="preserve">the </w:t>
      </w:r>
      <w:r>
        <w:rPr>
          <w:noProof/>
        </w:rPr>
        <w:t xml:space="preserve">service recommendation </w:t>
      </w:r>
      <w:r w:rsidR="00DA2715">
        <w:rPr>
          <w:noProof/>
        </w:rPr>
        <w:t xml:space="preserve">problem </w:t>
      </w:r>
      <w:r w:rsidR="000C42C7">
        <w:rPr>
          <w:noProof/>
        </w:rPr>
        <w:t>investigated in this study</w:t>
      </w:r>
      <w:r>
        <w:rPr>
          <w:noProof/>
        </w:rPr>
        <w:t xml:space="preserve"> is </w:t>
      </w:r>
      <w:r w:rsidR="000C42C7">
        <w:rPr>
          <w:noProof/>
        </w:rPr>
        <w:t>for a cold-</w:t>
      </w:r>
      <w:r>
        <w:rPr>
          <w:noProof/>
        </w:rPr>
        <w:t xml:space="preserve">start scenario, </w:t>
      </w:r>
      <w:r w:rsidR="000C42C7">
        <w:rPr>
          <w:noProof/>
        </w:rPr>
        <w:t>new</w:t>
      </w:r>
      <w:r>
        <w:rPr>
          <w:noProof/>
        </w:rPr>
        <w:t xml:space="preserve"> </w:t>
      </w:r>
      <w:r w:rsidR="00A90975">
        <w:rPr>
          <w:rFonts w:hint="eastAsia"/>
          <w:noProof/>
          <w:lang w:eastAsia="zh-CN"/>
        </w:rPr>
        <w:t>m</w:t>
      </w:r>
      <w:r w:rsidR="004B515D">
        <w:rPr>
          <w:rFonts w:hint="eastAsia"/>
          <w:noProof/>
          <w:lang w:eastAsia="zh-CN"/>
        </w:rPr>
        <w:t>ashup</w:t>
      </w:r>
      <w:r w:rsidR="000C42C7">
        <w:rPr>
          <w:noProof/>
          <w:lang w:eastAsia="zh-CN"/>
        </w:rPr>
        <w:t>s</w:t>
      </w:r>
      <w:r w:rsidR="000C42C7">
        <w:rPr>
          <w:noProof/>
        </w:rPr>
        <w:t xml:space="preserve"> do</w:t>
      </w:r>
      <w:r>
        <w:rPr>
          <w:noProof/>
        </w:rPr>
        <w:t xml:space="preserve"> not have </w:t>
      </w:r>
      <w:r>
        <w:rPr>
          <w:noProof/>
        </w:rPr>
        <w:lastRenderedPageBreak/>
        <w:t>any usage hist</w:t>
      </w:r>
      <w:r w:rsidR="005C0E69">
        <w:rPr>
          <w:noProof/>
        </w:rPr>
        <w:t>or</w:t>
      </w:r>
      <w:r>
        <w:rPr>
          <w:noProof/>
        </w:rPr>
        <w:t xml:space="preserve">y with existing services, which hinders </w:t>
      </w:r>
      <w:r w:rsidR="008E13BA">
        <w:rPr>
          <w:noProof/>
        </w:rPr>
        <w:t xml:space="preserve">the </w:t>
      </w:r>
      <w:r w:rsidR="008E13BA">
        <w:t>CF-based approach</w:t>
      </w:r>
      <w:r w:rsidRPr="00FC62C8">
        <w:t xml:space="preserve"> </w:t>
      </w:r>
      <w:r>
        <w:t xml:space="preserve">from achieving ideal results. </w:t>
      </w:r>
      <w:r w:rsidR="008E13BA">
        <w:rPr>
          <w:noProof/>
        </w:rPr>
        <w:t xml:space="preserve">Inspired by </w:t>
      </w:r>
      <w:r>
        <w:rPr>
          <w:noProof/>
        </w:rPr>
        <w:t xml:space="preserve">the </w:t>
      </w:r>
      <w:r w:rsidR="008E13BA">
        <w:rPr>
          <w:noProof/>
        </w:rPr>
        <w:t xml:space="preserve">most “similar” </w:t>
      </w:r>
      <w:r>
        <w:rPr>
          <w:noProof/>
        </w:rPr>
        <w:t xml:space="preserve">strategy of </w:t>
      </w:r>
      <w:r w:rsidR="00DA2715">
        <w:rPr>
          <w:noProof/>
        </w:rPr>
        <w:t xml:space="preserve">the </w:t>
      </w:r>
      <w:r>
        <w:rPr>
          <w:noProof/>
        </w:rPr>
        <w:t>user-based CF</w:t>
      </w:r>
      <w:r w:rsidR="008E13BA">
        <w:rPr>
          <w:noProof/>
        </w:rPr>
        <w:t>,</w:t>
      </w:r>
      <w:r w:rsidRPr="00B45579">
        <w:rPr>
          <w:noProof/>
        </w:rPr>
        <w:t xml:space="preserve"> </w:t>
      </w:r>
      <w:r w:rsidR="008E13BA">
        <w:rPr>
          <w:noProof/>
        </w:rPr>
        <w:t>in this study, we will learn</w:t>
      </w:r>
      <w:r w:rsidRPr="00B45579">
        <w:rPr>
          <w:noProof/>
        </w:rPr>
        <w:t xml:space="preserve"> </w:t>
      </w:r>
      <w:r w:rsidR="008E13BA">
        <w:rPr>
          <w:noProof/>
        </w:rPr>
        <w:t xml:space="preserve">the </w:t>
      </w:r>
      <w:r w:rsidRPr="00B45579">
        <w:rPr>
          <w:noProof/>
        </w:rPr>
        <w:t xml:space="preserve">interaction between </w:t>
      </w:r>
      <w:r>
        <w:rPr>
          <w:noProof/>
        </w:rPr>
        <w:t xml:space="preserve">a </w:t>
      </w:r>
      <w:r w:rsidR="008E13BA">
        <w:rPr>
          <w:noProof/>
        </w:rPr>
        <w:t xml:space="preserve">new </w:t>
      </w:r>
      <w:r>
        <w:rPr>
          <w:noProof/>
        </w:rPr>
        <w:t xml:space="preserve">mashup and </w:t>
      </w:r>
      <w:r w:rsidR="008E13BA">
        <w:rPr>
          <w:noProof/>
        </w:rPr>
        <w:t xml:space="preserve">a </w:t>
      </w:r>
      <w:r w:rsidR="00DA2715">
        <w:rPr>
          <w:noProof/>
        </w:rPr>
        <w:t>candidate</w:t>
      </w:r>
      <w:r w:rsidR="008E13BA">
        <w:rPr>
          <w:noProof/>
        </w:rPr>
        <w:t xml:space="preserve"> </w:t>
      </w:r>
      <w:r>
        <w:rPr>
          <w:noProof/>
        </w:rPr>
        <w:t>service</w:t>
      </w:r>
      <w:r w:rsidR="000A01EF">
        <w:rPr>
          <w:noProof/>
        </w:rPr>
        <w:t xml:space="preserve"> </w:t>
      </w:r>
      <w:r>
        <w:rPr>
          <w:noProof/>
        </w:rPr>
        <w:t xml:space="preserve">from </w:t>
      </w:r>
      <w:r w:rsidR="008E13BA">
        <w:rPr>
          <w:noProof/>
        </w:rPr>
        <w:t xml:space="preserve">the </w:t>
      </w:r>
      <w:r>
        <w:rPr>
          <w:noProof/>
        </w:rPr>
        <w:t>interactions between</w:t>
      </w:r>
      <w:r w:rsidR="008E13BA">
        <w:rPr>
          <w:noProof/>
        </w:rPr>
        <w:t xml:space="preserve"> the mashup’s</w:t>
      </w:r>
      <w:r w:rsidR="000A01EF">
        <w:rPr>
          <w:noProof/>
        </w:rPr>
        <w:t xml:space="preserve"> neighbor</w:t>
      </w:r>
      <w:r w:rsidR="000B4E07">
        <w:rPr>
          <w:noProof/>
        </w:rPr>
        <w:t>s</w:t>
      </w:r>
      <w:r w:rsidRPr="00B45579">
        <w:rPr>
          <w:noProof/>
        </w:rPr>
        <w:t xml:space="preserve"> </w:t>
      </w:r>
      <w:r w:rsidR="000A01EF">
        <w:rPr>
          <w:noProof/>
        </w:rPr>
        <w:t>(</w:t>
      </w:r>
      <w:r w:rsidR="000B4E07">
        <w:rPr>
          <w:noProof/>
        </w:rPr>
        <w:t>i.e., semantically similar mashups</w:t>
      </w:r>
      <w:r w:rsidR="000A01EF">
        <w:rPr>
          <w:noProof/>
        </w:rPr>
        <w:t>)</w:t>
      </w:r>
      <w:r w:rsidRPr="00B45579">
        <w:rPr>
          <w:noProof/>
        </w:rPr>
        <w:t xml:space="preserve"> </w:t>
      </w:r>
      <w:r>
        <w:rPr>
          <w:noProof/>
        </w:rPr>
        <w:t>and</w:t>
      </w:r>
      <w:r w:rsidRPr="00B45579">
        <w:rPr>
          <w:noProof/>
        </w:rPr>
        <w:t xml:space="preserve"> the service.</w:t>
      </w:r>
    </w:p>
    <w:p w14:paraId="78A6D35E" w14:textId="3111BDFE" w:rsidR="00E97B99" w:rsidRDefault="00074E9B" w:rsidP="00E97B99">
      <w:pPr>
        <w:pStyle w:val="2"/>
      </w:pPr>
      <w:bookmarkStart w:id="3" w:name="_Ref15146025"/>
      <w:r w:rsidRPr="00074E9B">
        <w:t>Hybrid Service Recommendation</w:t>
      </w:r>
      <w:bookmarkEnd w:id="3"/>
    </w:p>
    <w:p w14:paraId="4489892C" w14:textId="2A4345BB" w:rsidR="00F26D84" w:rsidRDefault="000C66E1" w:rsidP="00DF2FDA">
      <w:pPr>
        <w:spacing w:line="252" w:lineRule="auto"/>
        <w:jc w:val="both"/>
        <w:rPr>
          <w:rStyle w:val="fontstyle01"/>
          <w:i/>
          <w:iCs/>
          <w:lang w:eastAsia="zh-CN"/>
        </w:rPr>
      </w:pPr>
      <w:bookmarkStart w:id="4" w:name="_Hlk536390257"/>
      <w:r>
        <w:rPr>
          <w:rStyle w:val="fontstyle01"/>
          <w:rFonts w:hint="eastAsia"/>
          <w:lang w:eastAsia="zh-CN"/>
        </w:rPr>
        <w:t>C</w:t>
      </w:r>
      <w:r>
        <w:rPr>
          <w:rStyle w:val="fontstyle01"/>
          <w:lang w:eastAsia="zh-CN"/>
        </w:rPr>
        <w:t xml:space="preserve">onsidering the performance limitation of a single </w:t>
      </w:r>
      <w:r w:rsidR="00FF5F91">
        <w:rPr>
          <w:rStyle w:val="fontstyle01"/>
          <w:lang w:eastAsia="zh-CN"/>
        </w:rPr>
        <w:t xml:space="preserve">prediction </w:t>
      </w:r>
      <w:r>
        <w:rPr>
          <w:rStyle w:val="fontstyle01"/>
          <w:lang w:eastAsia="zh-CN"/>
        </w:rPr>
        <w:t xml:space="preserve">model in service recommendation, many hybrid approaches that integrate multiple models or </w:t>
      </w:r>
      <w:r w:rsidR="00E36CAE">
        <w:rPr>
          <w:rStyle w:val="fontstyle01"/>
          <w:lang w:eastAsia="zh-CN"/>
        </w:rPr>
        <w:t>various</w:t>
      </w:r>
      <w:r>
        <w:rPr>
          <w:rStyle w:val="fontstyle01"/>
          <w:lang w:eastAsia="zh-CN"/>
        </w:rPr>
        <w:t xml:space="preserve"> kinds of </w:t>
      </w:r>
      <w:r w:rsidR="000B4E07">
        <w:rPr>
          <w:rStyle w:val="fontstyle01"/>
          <w:lang w:eastAsia="zh-CN"/>
        </w:rPr>
        <w:t xml:space="preserve">feature </w:t>
      </w:r>
      <w:r>
        <w:rPr>
          <w:rStyle w:val="fontstyle01"/>
          <w:lang w:eastAsia="zh-CN"/>
        </w:rPr>
        <w:t>information have been proposed</w:t>
      </w:r>
      <w:r w:rsidR="00FF5F91">
        <w:rPr>
          <w:rStyle w:val="fontstyle01"/>
          <w:lang w:eastAsia="zh-CN"/>
        </w:rPr>
        <w:t xml:space="preserve"> </w:t>
      </w:r>
      <w:r w:rsidR="00FF5F91">
        <w:rPr>
          <w:rStyle w:val="fontstyle01"/>
          <w:rFonts w:hint="eastAsia"/>
          <w:lang w:eastAsia="zh-CN"/>
        </w:rPr>
        <w:t>in</w:t>
      </w:r>
      <w:r w:rsidR="00FF5F91">
        <w:rPr>
          <w:rStyle w:val="fontstyle01"/>
          <w:lang w:eastAsia="zh-CN"/>
        </w:rPr>
        <w:t xml:space="preserve"> recent years</w:t>
      </w:r>
      <w:r>
        <w:rPr>
          <w:rStyle w:val="fontstyle01"/>
          <w:lang w:eastAsia="zh-CN"/>
        </w:rPr>
        <w:t xml:space="preserve">. </w:t>
      </w:r>
    </w:p>
    <w:p w14:paraId="585ABA9F" w14:textId="3F4F052F" w:rsidR="00500259" w:rsidRDefault="000C66E1" w:rsidP="00500259">
      <w:pPr>
        <w:spacing w:line="252" w:lineRule="auto"/>
        <w:ind w:firstLine="204"/>
        <w:jc w:val="both"/>
        <w:rPr>
          <w:rFonts w:ascii="NimbusRomNo9L-Regu" w:hAnsi="NimbusRomNo9L-Regu"/>
          <w:i/>
          <w:iCs/>
          <w:color w:val="000000"/>
          <w:lang w:eastAsia="zh-CN"/>
        </w:rPr>
      </w:pPr>
      <w:r>
        <w:rPr>
          <w:rStyle w:val="fontstyle01"/>
        </w:rPr>
        <w:t xml:space="preserve">Some hybrid approaches </w:t>
      </w:r>
      <w:r w:rsidR="00FF5F91">
        <w:rPr>
          <w:rStyle w:val="fontstyle01"/>
        </w:rPr>
        <w:t>usually integrate</w:t>
      </w:r>
      <w:r>
        <w:rPr>
          <w:rStyle w:val="fontstyle01"/>
        </w:rPr>
        <w:t xml:space="preserve"> additional </w:t>
      </w:r>
      <w:r w:rsidR="000B4E07">
        <w:rPr>
          <w:rStyle w:val="fontstyle01"/>
        </w:rPr>
        <w:t xml:space="preserve">feature </w:t>
      </w:r>
      <w:r>
        <w:rPr>
          <w:rStyle w:val="fontstyle01"/>
        </w:rPr>
        <w:t xml:space="preserve">information into </w:t>
      </w:r>
      <w:r w:rsidRPr="006B643B">
        <w:rPr>
          <w:color w:val="000000"/>
        </w:rPr>
        <w:t>topic</w:t>
      </w:r>
      <w:r w:rsidR="00E36CAE">
        <w:rPr>
          <w:color w:val="000000"/>
        </w:rPr>
        <w:t>-</w:t>
      </w:r>
      <w:r w:rsidRPr="006B643B">
        <w:rPr>
          <w:color w:val="000000"/>
        </w:rPr>
        <w:t>model</w:t>
      </w:r>
      <w:r w:rsidR="005C0E69">
        <w:rPr>
          <w:color w:val="000000"/>
        </w:rPr>
        <w:t>-</w:t>
      </w:r>
      <w:r>
        <w:rPr>
          <w:color w:val="000000"/>
        </w:rPr>
        <w:t>based service</w:t>
      </w:r>
      <w:r>
        <w:rPr>
          <w:rFonts w:hint="eastAsia"/>
          <w:color w:val="000000"/>
        </w:rPr>
        <w:t xml:space="preserve"> recommendation</w:t>
      </w:r>
      <w:r w:rsidR="00E36CAE">
        <w:rPr>
          <w:color w:val="000000"/>
        </w:rPr>
        <w:t>s</w:t>
      </w:r>
      <w:r>
        <w:rPr>
          <w:color w:val="000000"/>
        </w:rPr>
        <w:t>.</w:t>
      </w:r>
      <w:r>
        <w:rPr>
          <w:rStyle w:val="fontstyle01"/>
          <w:rFonts w:hint="eastAsia"/>
        </w:rPr>
        <w:t xml:space="preserve"> </w:t>
      </w:r>
      <w:r w:rsidRPr="003D11BA">
        <w:rPr>
          <w:rStyle w:val="fontstyle01"/>
        </w:rPr>
        <w:t xml:space="preserve">In </w:t>
      </w:r>
      <w:bookmarkEnd w:id="4"/>
      <w:r w:rsidR="00270508">
        <w:rPr>
          <w:rStyle w:val="fontstyle01"/>
        </w:rPr>
        <w:fldChar w:fldCharType="begin"/>
      </w:r>
      <w:r w:rsidR="00270508">
        <w:rPr>
          <w:rStyle w:val="fontstyle01"/>
        </w:rPr>
        <w:instrText xml:space="preserve"> REF _Ref15145809 \r \h </w:instrText>
      </w:r>
      <w:r w:rsidR="00270508">
        <w:rPr>
          <w:rStyle w:val="fontstyle01"/>
        </w:rPr>
      </w:r>
      <w:r w:rsidR="00270508">
        <w:rPr>
          <w:rStyle w:val="fontstyle01"/>
        </w:rPr>
        <w:fldChar w:fldCharType="separate"/>
      </w:r>
      <w:r w:rsidR="00EB4FD3">
        <w:rPr>
          <w:rStyle w:val="fontstyle01"/>
        </w:rPr>
        <w:t>[8]</w:t>
      </w:r>
      <w:r w:rsidR="00270508">
        <w:rPr>
          <w:rStyle w:val="fontstyle01"/>
        </w:rPr>
        <w:fldChar w:fldCharType="end"/>
      </w:r>
      <w:r w:rsidRPr="003D11BA">
        <w:rPr>
          <w:rStyle w:val="fontstyle01"/>
        </w:rPr>
        <w:t>, the invocation record</w:t>
      </w:r>
      <w:r>
        <w:rPr>
          <w:rStyle w:val="fontstyle01"/>
        </w:rPr>
        <w:t>s</w:t>
      </w:r>
      <w:r w:rsidRPr="003D11BA">
        <w:rPr>
          <w:rStyle w:val="fontstyle01"/>
        </w:rPr>
        <w:t xml:space="preserve"> between </w:t>
      </w:r>
      <w:bookmarkStart w:id="5" w:name="_Hlk536390335"/>
      <w:r>
        <w:rPr>
          <w:rStyle w:val="fontstyle01"/>
          <w:rFonts w:hint="eastAsia"/>
        </w:rPr>
        <w:t>mashups</w:t>
      </w:r>
      <w:r>
        <w:rPr>
          <w:rStyle w:val="fontstyle01"/>
        </w:rPr>
        <w:t xml:space="preserve"> </w:t>
      </w:r>
      <w:bookmarkEnd w:id="5"/>
      <w:r w:rsidRPr="003D11BA">
        <w:rPr>
          <w:rStyle w:val="fontstyle01"/>
        </w:rPr>
        <w:t xml:space="preserve">and </w:t>
      </w:r>
      <w:r>
        <w:rPr>
          <w:rStyle w:val="fontstyle01"/>
        </w:rPr>
        <w:t>services</w:t>
      </w:r>
      <w:r w:rsidRPr="003D11BA">
        <w:rPr>
          <w:rStyle w:val="fontstyle01"/>
        </w:rPr>
        <w:t xml:space="preserve"> </w:t>
      </w:r>
      <w:r>
        <w:rPr>
          <w:rStyle w:val="fontstyle01"/>
        </w:rPr>
        <w:t>were</w:t>
      </w:r>
      <w:r w:rsidRPr="003D11BA">
        <w:rPr>
          <w:rStyle w:val="fontstyle01"/>
        </w:rPr>
        <w:t xml:space="preserve"> </w:t>
      </w:r>
      <w:r>
        <w:rPr>
          <w:rStyle w:val="fontstyle01"/>
        </w:rPr>
        <w:t xml:space="preserve">incorporated </w:t>
      </w:r>
      <w:r>
        <w:rPr>
          <w:rStyle w:val="fontstyle01"/>
          <w:rFonts w:hint="eastAsia"/>
        </w:rPr>
        <w:t>in</w:t>
      </w:r>
      <w:r w:rsidRPr="003D11BA">
        <w:rPr>
          <w:rStyle w:val="fontstyle01"/>
        </w:rPr>
        <w:t xml:space="preserve">to </w:t>
      </w:r>
      <w:r w:rsidR="00FF5F91">
        <w:rPr>
          <w:rStyle w:val="fontstyle01"/>
        </w:rPr>
        <w:t xml:space="preserve">a latent </w:t>
      </w:r>
      <w:proofErr w:type="spellStart"/>
      <w:r w:rsidR="00FF5F91">
        <w:rPr>
          <w:rStyle w:val="fontstyle01"/>
        </w:rPr>
        <w:t>Dirichlet</w:t>
      </w:r>
      <w:proofErr w:type="spellEnd"/>
      <w:r w:rsidR="00FF5F91">
        <w:rPr>
          <w:rStyle w:val="fontstyle01"/>
        </w:rPr>
        <w:t xml:space="preserve"> a</w:t>
      </w:r>
      <w:r w:rsidR="00FF5F91" w:rsidRPr="00FF5F91">
        <w:rPr>
          <w:rStyle w:val="fontstyle01"/>
        </w:rPr>
        <w:t xml:space="preserve">llocation </w:t>
      </w:r>
      <w:r w:rsidR="00FF5F91">
        <w:rPr>
          <w:rStyle w:val="fontstyle01"/>
        </w:rPr>
        <w:t>(</w:t>
      </w:r>
      <w:r>
        <w:rPr>
          <w:rStyle w:val="fontstyle01"/>
        </w:rPr>
        <w:t>LDA</w:t>
      </w:r>
      <w:r w:rsidR="00FF5F91">
        <w:rPr>
          <w:rStyle w:val="fontstyle01"/>
        </w:rPr>
        <w:t>)</w:t>
      </w:r>
      <w:r w:rsidR="000B4E07">
        <w:rPr>
          <w:rStyle w:val="fontstyle01"/>
        </w:rPr>
        <w:t xml:space="preserve"> </w:t>
      </w:r>
      <w:r w:rsidR="00252585">
        <w:rPr>
          <w:rStyle w:val="fontstyle01"/>
        </w:rPr>
        <w:fldChar w:fldCharType="begin"/>
      </w:r>
      <w:r w:rsidR="00252585">
        <w:rPr>
          <w:rStyle w:val="fontstyle01"/>
        </w:rPr>
        <w:instrText xml:space="preserve"> REF _Ref103131 \r \h </w:instrText>
      </w:r>
      <w:r w:rsidR="00252585">
        <w:rPr>
          <w:rStyle w:val="fontstyle01"/>
        </w:rPr>
      </w:r>
      <w:r w:rsidR="00252585">
        <w:rPr>
          <w:rStyle w:val="fontstyle01"/>
        </w:rPr>
        <w:fldChar w:fldCharType="separate"/>
      </w:r>
      <w:r w:rsidR="008C714B">
        <w:rPr>
          <w:rStyle w:val="fontstyle01"/>
        </w:rPr>
        <w:t>[27]</w:t>
      </w:r>
      <w:r w:rsidR="00252585">
        <w:rPr>
          <w:rStyle w:val="fontstyle01"/>
        </w:rPr>
        <w:fldChar w:fldCharType="end"/>
      </w:r>
      <w:r w:rsidRPr="003D11BA">
        <w:rPr>
          <w:rStyle w:val="fontstyle01"/>
        </w:rPr>
        <w:t xml:space="preserve"> </w:t>
      </w:r>
      <w:r w:rsidR="00FF5F91">
        <w:rPr>
          <w:rStyle w:val="fontstyle01"/>
        </w:rPr>
        <w:t xml:space="preserve">model </w:t>
      </w:r>
      <w:r>
        <w:rPr>
          <w:rStyle w:val="fontstyle01"/>
        </w:rPr>
        <w:t xml:space="preserve">to </w:t>
      </w:r>
      <w:r w:rsidRPr="003D11BA">
        <w:rPr>
          <w:rStyle w:val="fontstyle01"/>
        </w:rPr>
        <w:t>discover topic</w:t>
      </w:r>
      <w:r>
        <w:rPr>
          <w:rStyle w:val="fontstyle01"/>
        </w:rPr>
        <w:t>s from</w:t>
      </w:r>
      <w:r w:rsidR="00FF5F91">
        <w:rPr>
          <w:rStyle w:val="fontstyle01"/>
        </w:rPr>
        <w:t xml:space="preserve"> the</w:t>
      </w:r>
      <w:r>
        <w:rPr>
          <w:rStyle w:val="fontstyle01"/>
        </w:rPr>
        <w:t xml:space="preserve"> content information, </w:t>
      </w:r>
      <w:r>
        <w:rPr>
          <w:rStyle w:val="fontstyle01"/>
          <w:rFonts w:hint="eastAsia"/>
        </w:rPr>
        <w:t xml:space="preserve">which </w:t>
      </w:r>
      <w:r>
        <w:rPr>
          <w:rStyle w:val="fontstyle01"/>
        </w:rPr>
        <w:t>enabl</w:t>
      </w:r>
      <w:r>
        <w:rPr>
          <w:rStyle w:val="fontstyle01"/>
          <w:rFonts w:hint="eastAsia"/>
        </w:rPr>
        <w:t>es</w:t>
      </w:r>
      <w:r>
        <w:rPr>
          <w:rStyle w:val="fontstyle01"/>
        </w:rPr>
        <w:t xml:space="preserve"> the learned </w:t>
      </w:r>
      <w:r w:rsidRPr="003D11BA">
        <w:rPr>
          <w:rStyle w:val="fontstyle01"/>
        </w:rPr>
        <w:t>topic</w:t>
      </w:r>
      <w:r>
        <w:rPr>
          <w:rStyle w:val="fontstyle01"/>
        </w:rPr>
        <w:t>s</w:t>
      </w:r>
      <w:r w:rsidRPr="003D11BA">
        <w:rPr>
          <w:rStyle w:val="fontstyle01"/>
        </w:rPr>
        <w:t xml:space="preserve"> </w:t>
      </w:r>
      <w:r w:rsidR="00FF5F91">
        <w:rPr>
          <w:rStyle w:val="fontstyle01"/>
        </w:rPr>
        <w:t xml:space="preserve">to </w:t>
      </w:r>
      <w:r w:rsidRPr="003D11BA">
        <w:rPr>
          <w:rStyle w:val="fontstyle01"/>
        </w:rPr>
        <w:t>model the connections</w:t>
      </w:r>
      <w:r>
        <w:rPr>
          <w:rStyle w:val="fontstyle01"/>
        </w:rPr>
        <w:t xml:space="preserve"> among services, </w:t>
      </w:r>
      <w:r>
        <w:rPr>
          <w:rStyle w:val="fontstyle01"/>
          <w:rFonts w:hint="eastAsia"/>
        </w:rPr>
        <w:t>mashup</w:t>
      </w:r>
      <w:r>
        <w:rPr>
          <w:rStyle w:val="fontstyle01"/>
        </w:rPr>
        <w:t>s</w:t>
      </w:r>
      <w:r w:rsidR="005C0E69">
        <w:rPr>
          <w:rStyle w:val="fontstyle01"/>
        </w:rPr>
        <w:t>,</w:t>
      </w:r>
      <w:r>
        <w:rPr>
          <w:rStyle w:val="fontstyle01"/>
        </w:rPr>
        <w:t xml:space="preserve"> and words.</w:t>
      </w:r>
      <w:r>
        <w:rPr>
          <w:rStyle w:val="fontstyle01"/>
          <w:rFonts w:hint="eastAsia"/>
        </w:rPr>
        <w:t xml:space="preserve"> </w:t>
      </w:r>
      <w:bookmarkStart w:id="6" w:name="_Hlk536390374"/>
      <w:r>
        <w:rPr>
          <w:rStyle w:val="fontstyle01"/>
        </w:rPr>
        <w:t>G</w:t>
      </w:r>
      <w:r>
        <w:rPr>
          <w:rStyle w:val="fontstyle01"/>
          <w:rFonts w:hint="eastAsia"/>
          <w:lang w:eastAsia="zh-CN"/>
        </w:rPr>
        <w:t>ao</w:t>
      </w:r>
      <w:r>
        <w:rPr>
          <w:rStyle w:val="fontstyle01"/>
        </w:rPr>
        <w:t xml:space="preserve"> </w:t>
      </w:r>
      <w:r w:rsidRPr="00FF5F91">
        <w:rPr>
          <w:rStyle w:val="fontstyle01"/>
          <w:rFonts w:hint="eastAsia"/>
          <w:i/>
        </w:rPr>
        <w:t>et al.</w:t>
      </w:r>
      <w:r w:rsidRPr="003D3BDE">
        <w:rPr>
          <w:rStyle w:val="fontstyle01"/>
        </w:rPr>
        <w:t xml:space="preserve"> </w:t>
      </w:r>
      <w:bookmarkEnd w:id="6"/>
      <w:r w:rsidR="00270508">
        <w:rPr>
          <w:rStyle w:val="fontstyle01"/>
        </w:rPr>
        <w:fldChar w:fldCharType="begin"/>
      </w:r>
      <w:r w:rsidR="00270508">
        <w:rPr>
          <w:rStyle w:val="fontstyle01"/>
        </w:rPr>
        <w:instrText xml:space="preserve"> REF _Ref15145821 \r \h </w:instrText>
      </w:r>
      <w:r w:rsidR="00270508">
        <w:rPr>
          <w:rStyle w:val="fontstyle01"/>
        </w:rPr>
      </w:r>
      <w:r w:rsidR="00270508">
        <w:rPr>
          <w:rStyle w:val="fontstyle01"/>
        </w:rPr>
        <w:fldChar w:fldCharType="separate"/>
      </w:r>
      <w:r w:rsidR="00EB4FD3">
        <w:rPr>
          <w:rStyle w:val="fontstyle01"/>
        </w:rPr>
        <w:t>[9]</w:t>
      </w:r>
      <w:r w:rsidR="00270508">
        <w:rPr>
          <w:rStyle w:val="fontstyle01"/>
        </w:rPr>
        <w:fldChar w:fldCharType="end"/>
      </w:r>
      <w:r w:rsidR="000B4E07">
        <w:rPr>
          <w:rStyle w:val="fontstyle01"/>
        </w:rPr>
        <w:t xml:space="preserve"> </w:t>
      </w:r>
      <w:r w:rsidRPr="003D3BDE">
        <w:rPr>
          <w:rStyle w:val="fontstyle01"/>
        </w:rPr>
        <w:t xml:space="preserve">applied LDA to </w:t>
      </w:r>
      <w:r>
        <w:rPr>
          <w:rStyle w:val="fontstyle01"/>
        </w:rPr>
        <w:t xml:space="preserve">the data structure made </w:t>
      </w:r>
      <w:r w:rsidR="00EB0637">
        <w:rPr>
          <w:rStyle w:val="fontstyle01"/>
        </w:rPr>
        <w:t xml:space="preserve">up </w:t>
      </w:r>
      <w:r>
        <w:rPr>
          <w:rStyle w:val="fontstyle01"/>
        </w:rPr>
        <w:t xml:space="preserve">of services and their </w:t>
      </w:r>
      <w:r w:rsidRPr="003D3BDE">
        <w:rPr>
          <w:rStyle w:val="fontstyle01"/>
        </w:rPr>
        <w:t>co-occurring services</w:t>
      </w:r>
      <w:r>
        <w:rPr>
          <w:rStyle w:val="fontstyle01"/>
        </w:rPr>
        <w:t>.</w:t>
      </w:r>
      <w:r w:rsidRPr="008B0C26">
        <w:rPr>
          <w:color w:val="000000"/>
          <w:kern w:val="2"/>
          <w:lang w:eastAsia="zh-CN"/>
        </w:rPr>
        <w:t xml:space="preserve"> </w:t>
      </w:r>
      <w:r w:rsidRPr="00B87AB5">
        <w:rPr>
          <w:color w:val="000000"/>
          <w:kern w:val="2"/>
          <w:lang w:eastAsia="zh-CN"/>
        </w:rPr>
        <w:t xml:space="preserve">Xia </w:t>
      </w:r>
      <w:r w:rsidRPr="00B87AB5">
        <w:rPr>
          <w:i/>
          <w:color w:val="000000"/>
          <w:kern w:val="2"/>
          <w:lang w:eastAsia="zh-CN"/>
        </w:rPr>
        <w:t>et al.</w:t>
      </w:r>
      <w:r w:rsidRPr="00B87AB5">
        <w:rPr>
          <w:color w:val="000000"/>
          <w:kern w:val="2"/>
          <w:lang w:eastAsia="zh-CN"/>
        </w:rPr>
        <w:t xml:space="preserve"> </w:t>
      </w:r>
      <w:r w:rsidR="00B14CC5">
        <w:rPr>
          <w:color w:val="000000"/>
          <w:kern w:val="2"/>
          <w:lang w:eastAsia="zh-CN"/>
        </w:rPr>
        <w:fldChar w:fldCharType="begin"/>
      </w:r>
      <w:r w:rsidR="00B14CC5">
        <w:rPr>
          <w:color w:val="000000"/>
          <w:kern w:val="2"/>
          <w:lang w:eastAsia="zh-CN"/>
        </w:rPr>
        <w:instrText xml:space="preserve"> REF _Ref103006 \r \h </w:instrText>
      </w:r>
      <w:r w:rsidR="00B14CC5">
        <w:rPr>
          <w:color w:val="000000"/>
          <w:kern w:val="2"/>
          <w:lang w:eastAsia="zh-CN"/>
        </w:rPr>
      </w:r>
      <w:r w:rsidR="00B14CC5">
        <w:rPr>
          <w:color w:val="000000"/>
          <w:kern w:val="2"/>
          <w:lang w:eastAsia="zh-CN"/>
        </w:rPr>
        <w:fldChar w:fldCharType="separate"/>
      </w:r>
      <w:r w:rsidR="00EB4FD3">
        <w:rPr>
          <w:color w:val="000000"/>
          <w:kern w:val="2"/>
          <w:lang w:eastAsia="zh-CN"/>
        </w:rPr>
        <w:t>[10]</w:t>
      </w:r>
      <w:r w:rsidR="00B14CC5">
        <w:rPr>
          <w:color w:val="000000"/>
          <w:kern w:val="2"/>
          <w:lang w:eastAsia="zh-CN"/>
        </w:rPr>
        <w:fldChar w:fldCharType="end"/>
      </w:r>
      <w:r w:rsidR="00B14CC5">
        <w:rPr>
          <w:color w:val="000000"/>
          <w:kern w:val="2"/>
          <w:lang w:eastAsia="zh-CN"/>
        </w:rPr>
        <w:t xml:space="preserve"> </w:t>
      </w:r>
      <w:r w:rsidRPr="00B87AB5">
        <w:rPr>
          <w:color w:val="000000"/>
          <w:kern w:val="2"/>
          <w:lang w:eastAsia="zh-CN"/>
        </w:rPr>
        <w:t>cluster</w:t>
      </w:r>
      <w:r w:rsidRPr="00B87AB5">
        <w:rPr>
          <w:rFonts w:hint="eastAsia"/>
          <w:color w:val="000000"/>
          <w:kern w:val="2"/>
          <w:lang w:eastAsia="zh-CN"/>
        </w:rPr>
        <w:t>ed</w:t>
      </w:r>
      <w:r w:rsidRPr="00B87AB5">
        <w:rPr>
          <w:color w:val="000000"/>
          <w:kern w:val="2"/>
          <w:lang w:eastAsia="zh-CN"/>
        </w:rPr>
        <w:t xml:space="preserve"> services into categories</w:t>
      </w:r>
      <w:r w:rsidR="00A7328E" w:rsidRPr="00B87AB5">
        <w:rPr>
          <w:color w:val="000000"/>
          <w:kern w:val="2"/>
          <w:lang w:eastAsia="zh-CN"/>
        </w:rPr>
        <w:t xml:space="preserve"> </w:t>
      </w:r>
      <w:r w:rsidR="00A7328E" w:rsidRPr="00B87AB5">
        <w:rPr>
          <w:rFonts w:hint="eastAsia"/>
          <w:color w:val="000000"/>
          <w:kern w:val="2"/>
          <w:lang w:eastAsia="zh-CN"/>
        </w:rPr>
        <w:t>based</w:t>
      </w:r>
      <w:r w:rsidR="00A7328E" w:rsidRPr="00B87AB5">
        <w:rPr>
          <w:color w:val="000000"/>
          <w:kern w:val="2"/>
          <w:lang w:eastAsia="zh-CN"/>
        </w:rPr>
        <w:t xml:space="preserve"> on their </w:t>
      </w:r>
      <w:r w:rsidR="00A7328E" w:rsidRPr="00B87AB5">
        <w:rPr>
          <w:rStyle w:val="fontstyle01"/>
        </w:rPr>
        <w:t>popularities</w:t>
      </w:r>
      <w:r w:rsidR="00A7328E" w:rsidRPr="00B87AB5">
        <w:rPr>
          <w:color w:val="000000"/>
          <w:kern w:val="2"/>
          <w:lang w:eastAsia="zh-CN"/>
        </w:rPr>
        <w:t xml:space="preserve"> and topic</w:t>
      </w:r>
      <w:r w:rsidR="00A7328E" w:rsidRPr="00B87AB5">
        <w:rPr>
          <w:rFonts w:hint="eastAsia"/>
          <w:color w:val="000000"/>
          <w:kern w:val="2"/>
          <w:lang w:eastAsia="zh-CN"/>
        </w:rPr>
        <w:t xml:space="preserve"> </w:t>
      </w:r>
      <w:r w:rsidR="00A7328E" w:rsidRPr="00B87AB5">
        <w:rPr>
          <w:color w:val="000000"/>
          <w:kern w:val="2"/>
          <w:lang w:eastAsia="zh-CN"/>
        </w:rPr>
        <w:t>features extracted by LDA</w:t>
      </w:r>
      <w:r w:rsidRPr="00B87AB5">
        <w:rPr>
          <w:color w:val="000000"/>
          <w:kern w:val="2"/>
          <w:lang w:eastAsia="zh-CN"/>
        </w:rPr>
        <w:t xml:space="preserve">, and </w:t>
      </w:r>
      <w:r w:rsidR="00F26D84">
        <w:rPr>
          <w:color w:val="000000"/>
          <w:kern w:val="2"/>
          <w:lang w:eastAsia="zh-CN"/>
        </w:rPr>
        <w:t xml:space="preserve">they then </w:t>
      </w:r>
      <w:r w:rsidRPr="00B87AB5">
        <w:rPr>
          <w:color w:val="000000"/>
          <w:kern w:val="2"/>
          <w:lang w:eastAsia="zh-CN"/>
        </w:rPr>
        <w:t>combin</w:t>
      </w:r>
      <w:r w:rsidRPr="00B87AB5">
        <w:rPr>
          <w:rFonts w:hint="eastAsia"/>
          <w:color w:val="000000"/>
          <w:kern w:val="2"/>
          <w:lang w:eastAsia="zh-CN"/>
        </w:rPr>
        <w:t>ed</w:t>
      </w:r>
      <w:r w:rsidRPr="00B87AB5">
        <w:rPr>
          <w:color w:val="000000"/>
          <w:kern w:val="2"/>
          <w:lang w:eastAsia="zh-CN"/>
        </w:rPr>
        <w:t xml:space="preserve"> </w:t>
      </w:r>
      <w:r w:rsidR="00500259">
        <w:rPr>
          <w:color w:val="000000"/>
          <w:kern w:val="2"/>
          <w:lang w:eastAsia="zh-CN"/>
        </w:rPr>
        <w:t>the services in</w:t>
      </w:r>
      <w:r w:rsidRPr="00B87AB5">
        <w:rPr>
          <w:color w:val="000000"/>
          <w:kern w:val="2"/>
          <w:lang w:eastAsia="zh-CN"/>
        </w:rPr>
        <w:t xml:space="preserve"> the most relevant category</w:t>
      </w:r>
      <w:r w:rsidR="00A7328E" w:rsidRPr="00B87AB5">
        <w:rPr>
          <w:rFonts w:hint="eastAsia"/>
          <w:color w:val="000000"/>
          <w:kern w:val="2"/>
          <w:lang w:eastAsia="zh-CN"/>
        </w:rPr>
        <w:t xml:space="preserve"> to</w:t>
      </w:r>
      <w:r w:rsidR="00A7328E" w:rsidRPr="00B87AB5">
        <w:rPr>
          <w:color w:val="000000"/>
          <w:kern w:val="2"/>
          <w:lang w:eastAsia="zh-CN"/>
        </w:rPr>
        <w:t xml:space="preserve"> generate a </w:t>
      </w:r>
      <w:r w:rsidR="00500259" w:rsidRPr="00B87AB5">
        <w:rPr>
          <w:color w:val="000000"/>
          <w:kern w:val="2"/>
          <w:lang w:eastAsia="zh-CN"/>
        </w:rPr>
        <w:t>set</w:t>
      </w:r>
      <w:r w:rsidR="00500259" w:rsidRPr="00B87AB5">
        <w:rPr>
          <w:rFonts w:hint="eastAsia"/>
          <w:color w:val="000000"/>
          <w:kern w:val="2"/>
          <w:lang w:eastAsia="zh-CN"/>
        </w:rPr>
        <w:t xml:space="preserve"> </w:t>
      </w:r>
      <w:r w:rsidR="00500259">
        <w:rPr>
          <w:color w:val="000000"/>
          <w:kern w:val="2"/>
          <w:lang w:eastAsia="zh-CN"/>
        </w:rPr>
        <w:t xml:space="preserve">of </w:t>
      </w:r>
      <w:r w:rsidR="00E36CAE">
        <w:rPr>
          <w:color w:val="000000"/>
          <w:kern w:val="2"/>
          <w:lang w:eastAsia="zh-CN"/>
        </w:rPr>
        <w:t>candidate</w:t>
      </w:r>
      <w:r w:rsidR="00E36CAE" w:rsidRPr="00B87AB5">
        <w:rPr>
          <w:color w:val="000000"/>
          <w:kern w:val="2"/>
          <w:lang w:eastAsia="zh-CN"/>
        </w:rPr>
        <w:t xml:space="preserve"> </w:t>
      </w:r>
      <w:r w:rsidR="00A7328E" w:rsidRPr="00B87AB5">
        <w:rPr>
          <w:color w:val="000000"/>
          <w:kern w:val="2"/>
          <w:lang w:eastAsia="zh-CN"/>
        </w:rPr>
        <w:t>service</w:t>
      </w:r>
      <w:r w:rsidR="00500259">
        <w:rPr>
          <w:color w:val="000000"/>
          <w:kern w:val="2"/>
          <w:lang w:eastAsia="zh-CN"/>
        </w:rPr>
        <w:t>s</w:t>
      </w:r>
      <w:r w:rsidRPr="00B87AB5">
        <w:rPr>
          <w:color w:val="000000"/>
          <w:kern w:val="2"/>
          <w:lang w:eastAsia="zh-CN"/>
        </w:rPr>
        <w:t>.</w:t>
      </w:r>
    </w:p>
    <w:p w14:paraId="37DD66C1" w14:textId="7F6C662A" w:rsidR="007828CE" w:rsidRDefault="00F650BF" w:rsidP="00F650BF">
      <w:pPr>
        <w:spacing w:line="252" w:lineRule="auto"/>
        <w:ind w:firstLine="204"/>
        <w:jc w:val="both"/>
      </w:pPr>
      <w:r>
        <w:t>Other hybrid</w:t>
      </w:r>
      <w:r w:rsidR="000C66E1">
        <w:t xml:space="preserve"> approaches </w:t>
      </w:r>
      <w:r>
        <w:t>make use of</w:t>
      </w:r>
      <w:r w:rsidR="000C66E1">
        <w:t xml:space="preserve"> the content information and usage history in service recommendation. In </w:t>
      </w:r>
      <w:r w:rsidR="00252585">
        <w:fldChar w:fldCharType="begin"/>
      </w:r>
      <w:r w:rsidR="00252585">
        <w:instrText xml:space="preserve"> REF _Ref103184 \r \h </w:instrText>
      </w:r>
      <w:r w:rsidR="00252585">
        <w:fldChar w:fldCharType="separate"/>
      </w:r>
      <w:r w:rsidR="00EB4FD3">
        <w:t>[11]</w:t>
      </w:r>
      <w:r w:rsidR="00252585">
        <w:fldChar w:fldCharType="end"/>
      </w:r>
      <w:r>
        <w:t>,</w:t>
      </w:r>
      <w:r w:rsidR="000C66E1">
        <w:t xml:space="preserve"> </w:t>
      </w:r>
      <w:r w:rsidR="00252585">
        <w:fldChar w:fldCharType="begin"/>
      </w:r>
      <w:r w:rsidR="00252585">
        <w:instrText xml:space="preserve"> REF _Ref103194 \r \h </w:instrText>
      </w:r>
      <w:r w:rsidR="00252585">
        <w:fldChar w:fldCharType="separate"/>
      </w:r>
      <w:r w:rsidR="00EB4FD3">
        <w:t>[12]</w:t>
      </w:r>
      <w:r w:rsidR="00252585">
        <w:fldChar w:fldCharType="end"/>
      </w:r>
      <w:r w:rsidR="000C66E1">
        <w:t xml:space="preserve">, the authors </w:t>
      </w:r>
      <w:r>
        <w:t>calculated</w:t>
      </w:r>
      <w:r w:rsidR="000C66E1">
        <w:t xml:space="preserve"> </w:t>
      </w:r>
      <w:r>
        <w:t xml:space="preserve">the </w:t>
      </w:r>
      <w:r w:rsidR="000C66E1">
        <w:t xml:space="preserve">functional correlation scores between services and mashups based on topic models and neighbor interaction probabilities by </w:t>
      </w:r>
      <w:r w:rsidR="00E36CAE">
        <w:t xml:space="preserve">using </w:t>
      </w:r>
      <w:r w:rsidR="000C66E1">
        <w:t xml:space="preserve">CF methods, and then </w:t>
      </w:r>
      <w:r>
        <w:t xml:space="preserve">they </w:t>
      </w:r>
      <w:r w:rsidR="000C66E1">
        <w:t>multiplied the</w:t>
      </w:r>
      <w:r>
        <w:t xml:space="preserve"> scores</w:t>
      </w:r>
      <w:r w:rsidR="000C66E1">
        <w:t xml:space="preserve"> to generate a list of candidate services. However, the</w:t>
      </w:r>
      <w:r>
        <w:t>se</w:t>
      </w:r>
      <w:r w:rsidR="000C66E1">
        <w:t xml:space="preserve"> linear and multiplication-based approaches have </w:t>
      </w:r>
      <w:r>
        <w:t>a limited ability to capture</w:t>
      </w:r>
      <w:r w:rsidR="000C66E1">
        <w:t xml:space="preserve"> complex interactions between mashup</w:t>
      </w:r>
      <w:r>
        <w:t>s</w:t>
      </w:r>
      <w:r w:rsidR="000C66E1">
        <w:t xml:space="preserve"> and services. </w:t>
      </w:r>
    </w:p>
    <w:p w14:paraId="252F156A" w14:textId="4D15BDC5" w:rsidR="00F650BF" w:rsidRDefault="00E36CAE" w:rsidP="00F650BF">
      <w:pPr>
        <w:spacing w:line="252" w:lineRule="auto"/>
        <w:ind w:firstLine="204"/>
        <w:jc w:val="both"/>
        <w:rPr>
          <w:rFonts w:ascii="NimbusRomNo9L-Regu" w:hAnsi="NimbusRomNo9L-Regu"/>
          <w:i/>
          <w:iCs/>
          <w:color w:val="000000"/>
          <w:lang w:eastAsia="zh-CN"/>
        </w:rPr>
      </w:pPr>
      <w:r w:rsidRPr="001B628D">
        <w:rPr>
          <w:highlight w:val="yellow"/>
        </w:rPr>
        <w:t>D</w:t>
      </w:r>
      <w:r w:rsidR="007828CE" w:rsidRPr="001B628D">
        <w:rPr>
          <w:highlight w:val="yellow"/>
        </w:rPr>
        <w:t>eep</w:t>
      </w:r>
      <w:r w:rsidRPr="001B628D">
        <w:rPr>
          <w:highlight w:val="yellow"/>
        </w:rPr>
        <w:t>-</w:t>
      </w:r>
      <w:r w:rsidR="007828CE" w:rsidRPr="001B628D">
        <w:rPr>
          <w:highlight w:val="yellow"/>
        </w:rPr>
        <w:t>learning</w:t>
      </w:r>
      <w:r w:rsidRPr="001B628D">
        <w:rPr>
          <w:highlight w:val="yellow"/>
        </w:rPr>
        <w:t>-</w:t>
      </w:r>
      <w:r w:rsidR="007828CE" w:rsidRPr="001B628D">
        <w:rPr>
          <w:highlight w:val="yellow"/>
        </w:rPr>
        <w:t>based recommend</w:t>
      </w:r>
      <w:r w:rsidRPr="001B628D">
        <w:rPr>
          <w:highlight w:val="yellow"/>
        </w:rPr>
        <w:t>ation</w:t>
      </w:r>
      <w:r w:rsidR="007828CE" w:rsidRPr="001B628D">
        <w:rPr>
          <w:highlight w:val="yellow"/>
        </w:rPr>
        <w:t xml:space="preserve"> </w:t>
      </w:r>
      <w:r w:rsidRPr="001B628D">
        <w:rPr>
          <w:highlight w:val="yellow"/>
        </w:rPr>
        <w:t>approache</w:t>
      </w:r>
      <w:r w:rsidR="007828CE" w:rsidRPr="001B628D">
        <w:rPr>
          <w:highlight w:val="yellow"/>
        </w:rPr>
        <w:t>s, such as Wide</w:t>
      </w:r>
      <w:r w:rsidR="00B66681">
        <w:rPr>
          <w:highlight w:val="yellow"/>
        </w:rPr>
        <w:t xml:space="preserve"> </w:t>
      </w:r>
      <w:r w:rsidR="007828CE" w:rsidRPr="001B628D">
        <w:rPr>
          <w:highlight w:val="yellow"/>
        </w:rPr>
        <w:t>&amp;</w:t>
      </w:r>
      <w:r w:rsidR="00B66681">
        <w:rPr>
          <w:highlight w:val="yellow"/>
        </w:rPr>
        <w:t xml:space="preserve"> </w:t>
      </w:r>
      <w:r w:rsidR="007828CE" w:rsidRPr="001B628D">
        <w:rPr>
          <w:highlight w:val="yellow"/>
        </w:rPr>
        <w:t xml:space="preserve">Deep </w:t>
      </w:r>
      <w:r w:rsidR="00B17C2A">
        <w:rPr>
          <w:highlight w:val="yellow"/>
        </w:rPr>
        <w:fldChar w:fldCharType="begin"/>
      </w:r>
      <w:r w:rsidR="00B17C2A">
        <w:rPr>
          <w:highlight w:val="yellow"/>
        </w:rPr>
        <w:instrText xml:space="preserve"> REF _Ref21347662 \r \h </w:instrText>
      </w:r>
      <w:r w:rsidR="00B17C2A">
        <w:rPr>
          <w:highlight w:val="yellow"/>
        </w:rPr>
      </w:r>
      <w:r w:rsidR="00B17C2A">
        <w:rPr>
          <w:highlight w:val="yellow"/>
        </w:rPr>
        <w:fldChar w:fldCharType="separate"/>
      </w:r>
      <w:r w:rsidR="00F049DC">
        <w:rPr>
          <w:highlight w:val="yellow"/>
        </w:rPr>
        <w:t>[28]</w:t>
      </w:r>
      <w:r w:rsidR="00B17C2A">
        <w:rPr>
          <w:highlight w:val="yellow"/>
        </w:rPr>
        <w:fldChar w:fldCharType="end"/>
      </w:r>
      <w:r w:rsidR="007828CE" w:rsidRPr="001B628D">
        <w:rPr>
          <w:highlight w:val="yellow"/>
        </w:rPr>
        <w:t xml:space="preserve"> and </w:t>
      </w:r>
      <w:r w:rsidRPr="001B628D">
        <w:rPr>
          <w:rFonts w:hint="eastAsia"/>
          <w:highlight w:val="yellow"/>
          <w:lang w:eastAsia="zh-CN"/>
        </w:rPr>
        <w:t>n</w:t>
      </w:r>
      <w:r w:rsidR="007828CE" w:rsidRPr="001B628D">
        <w:rPr>
          <w:highlight w:val="yellow"/>
        </w:rPr>
        <w:t xml:space="preserve">eural collaborative filtering (NCF) </w:t>
      </w:r>
      <w:r w:rsidR="006E664D">
        <w:rPr>
          <w:highlight w:val="yellow"/>
        </w:rPr>
        <w:fldChar w:fldCharType="begin"/>
      </w:r>
      <w:r w:rsidR="006E664D">
        <w:rPr>
          <w:highlight w:val="yellow"/>
        </w:rPr>
        <w:instrText xml:space="preserve"> REF _Ref14705810 \r \h </w:instrText>
      </w:r>
      <w:r w:rsidR="006E664D">
        <w:rPr>
          <w:highlight w:val="yellow"/>
        </w:rPr>
      </w:r>
      <w:r w:rsidR="006E664D">
        <w:rPr>
          <w:highlight w:val="yellow"/>
        </w:rPr>
        <w:fldChar w:fldCharType="separate"/>
      </w:r>
      <w:r w:rsidR="00F049DC">
        <w:rPr>
          <w:highlight w:val="yellow"/>
        </w:rPr>
        <w:t>[29]</w:t>
      </w:r>
      <w:r w:rsidR="006E664D">
        <w:rPr>
          <w:highlight w:val="yellow"/>
        </w:rPr>
        <w:fldChar w:fldCharType="end"/>
      </w:r>
      <w:r w:rsidR="007828CE" w:rsidRPr="001B628D">
        <w:rPr>
          <w:highlight w:val="yellow"/>
        </w:rPr>
        <w:t xml:space="preserve">, have been </w:t>
      </w:r>
      <w:r w:rsidR="000124BD" w:rsidRPr="001B628D">
        <w:rPr>
          <w:highlight w:val="yellow"/>
        </w:rPr>
        <w:t xml:space="preserve">recently </w:t>
      </w:r>
      <w:r w:rsidR="007828CE" w:rsidRPr="001B628D">
        <w:rPr>
          <w:highlight w:val="yellow"/>
        </w:rPr>
        <w:t>proposed</w:t>
      </w:r>
      <w:r w:rsidR="001B628D">
        <w:rPr>
          <w:highlight w:val="yellow"/>
        </w:rPr>
        <w:t>.</w:t>
      </w:r>
      <w:r w:rsidR="007828CE" w:rsidRPr="001B628D">
        <w:rPr>
          <w:highlight w:val="yellow"/>
        </w:rPr>
        <w:t xml:space="preserve"> </w:t>
      </w:r>
      <w:r w:rsidR="00B66681">
        <w:rPr>
          <w:highlight w:val="yellow"/>
        </w:rPr>
        <w:t>Wide &amp; Deep memorizes interactions with data with a large number of features</w:t>
      </w:r>
      <w:r w:rsidR="000E7F57" w:rsidRPr="000E7F57">
        <w:rPr>
          <w:rFonts w:hint="eastAsia"/>
          <w:highlight w:val="yellow"/>
          <w:lang w:eastAsia="zh-CN"/>
        </w:rPr>
        <w:t>.</w:t>
      </w:r>
      <w:r w:rsidR="00B43383" w:rsidRPr="000E7F57">
        <w:rPr>
          <w:color w:val="222222"/>
          <w:sz w:val="24"/>
          <w:szCs w:val="24"/>
          <w:highlight w:val="yellow"/>
          <w:shd w:val="clear" w:color="auto" w:fill="FFFFFF"/>
          <w:lang w:eastAsia="zh-CN"/>
        </w:rPr>
        <w:t xml:space="preserve"> </w:t>
      </w:r>
      <w:r w:rsidR="000E7F57" w:rsidRPr="000E7F57">
        <w:rPr>
          <w:highlight w:val="yellow"/>
        </w:rPr>
        <w:t>H</w:t>
      </w:r>
      <w:r w:rsidR="000E7F57">
        <w:rPr>
          <w:highlight w:val="yellow"/>
        </w:rPr>
        <w:t>owever,</w:t>
      </w:r>
      <w:r w:rsidR="00B43383" w:rsidRPr="000E7F57">
        <w:rPr>
          <w:highlight w:val="yellow"/>
        </w:rPr>
        <w:t xml:space="preserve"> the number of features identified in the interactions between mashups and services is usually very small, which makes this method difficult to apply </w:t>
      </w:r>
      <w:r w:rsidR="00484FEB">
        <w:rPr>
          <w:highlight w:val="yellow"/>
        </w:rPr>
        <w:t>to</w:t>
      </w:r>
      <w:r w:rsidR="00484FEB" w:rsidRPr="000E7F57">
        <w:rPr>
          <w:highlight w:val="yellow"/>
        </w:rPr>
        <w:t xml:space="preserve"> service recommendation scenario</w:t>
      </w:r>
      <w:r w:rsidR="00484FEB">
        <w:rPr>
          <w:highlight w:val="yellow"/>
        </w:rPr>
        <w:t>s</w:t>
      </w:r>
      <w:r w:rsidR="00B66681">
        <w:rPr>
          <w:highlight w:val="yellow"/>
        </w:rPr>
        <w:t>. Instead</w:t>
      </w:r>
      <w:r w:rsidR="001B628D">
        <w:rPr>
          <w:highlight w:val="yellow"/>
        </w:rPr>
        <w:t>, NCF</w:t>
      </w:r>
      <w:r w:rsidR="00B66681">
        <w:rPr>
          <w:highlight w:val="yellow"/>
        </w:rPr>
        <w:t>,</w:t>
      </w:r>
      <w:r w:rsidR="001B628D">
        <w:rPr>
          <w:highlight w:val="yellow"/>
        </w:rPr>
        <w:t xml:space="preserve"> </w:t>
      </w:r>
      <w:r w:rsidR="00B66681">
        <w:rPr>
          <w:highlight w:val="yellow"/>
        </w:rPr>
        <w:t xml:space="preserve">which combines the advantages of neural networks and CF, </w:t>
      </w:r>
      <w:r w:rsidR="001B628D">
        <w:rPr>
          <w:highlight w:val="yellow"/>
        </w:rPr>
        <w:t xml:space="preserve">has </w:t>
      </w:r>
      <w:r w:rsidR="00B66681">
        <w:rPr>
          <w:highlight w:val="yellow"/>
        </w:rPr>
        <w:t>begun to attract much attention</w:t>
      </w:r>
      <w:r w:rsidR="007828CE" w:rsidRPr="001B628D">
        <w:rPr>
          <w:highlight w:val="yellow"/>
        </w:rPr>
        <w:t xml:space="preserve"> in </w:t>
      </w:r>
      <w:r w:rsidR="00B66681">
        <w:rPr>
          <w:highlight w:val="yellow"/>
        </w:rPr>
        <w:t>this research field</w:t>
      </w:r>
      <w:r w:rsidR="007828CE" w:rsidRPr="001B628D">
        <w:rPr>
          <w:highlight w:val="yellow"/>
        </w:rPr>
        <w:t>.</w:t>
      </w:r>
      <w:r w:rsidR="007828CE">
        <w:t xml:space="preserve"> </w:t>
      </w:r>
      <w:r w:rsidR="008273E9">
        <w:t xml:space="preserve">For example, </w:t>
      </w:r>
      <w:r w:rsidR="000C66E1">
        <w:t>Xiong</w:t>
      </w:r>
      <w:r w:rsidR="000C66E1" w:rsidRPr="00F650BF">
        <w:rPr>
          <w:i/>
        </w:rPr>
        <w:t xml:space="preserve"> et al.</w:t>
      </w:r>
      <w:r w:rsidR="000C66E1">
        <w:t xml:space="preserve"> </w:t>
      </w:r>
      <w:r w:rsidR="00252585">
        <w:fldChar w:fldCharType="begin"/>
      </w:r>
      <w:r w:rsidR="00252585">
        <w:instrText xml:space="preserve"> REF _Ref103031 \r \h </w:instrText>
      </w:r>
      <w:r w:rsidR="00252585">
        <w:fldChar w:fldCharType="separate"/>
      </w:r>
      <w:r w:rsidR="00EB4FD3">
        <w:t>[13]</w:t>
      </w:r>
      <w:r w:rsidR="00252585">
        <w:fldChar w:fldCharType="end"/>
      </w:r>
      <w:r w:rsidR="000C66E1">
        <w:t xml:space="preserve"> integrated </w:t>
      </w:r>
      <w:r w:rsidR="00F650BF">
        <w:t xml:space="preserve">the </w:t>
      </w:r>
      <w:r w:rsidR="000C66E1">
        <w:t xml:space="preserve">invocation records between mashups and services as well as their content similarities into a DNN. </w:t>
      </w:r>
      <w:r w:rsidR="00E639EF">
        <w:t>Chen</w:t>
      </w:r>
      <w:r w:rsidR="000C66E1">
        <w:t xml:space="preserve"> </w:t>
      </w:r>
      <w:r w:rsidR="000C66E1" w:rsidRPr="00F650BF">
        <w:rPr>
          <w:i/>
        </w:rPr>
        <w:t>et al.</w:t>
      </w:r>
      <w:r w:rsidR="000C66E1">
        <w:t xml:space="preserve"> </w:t>
      </w:r>
      <w:r w:rsidR="00252585">
        <w:fldChar w:fldCharType="begin"/>
      </w:r>
      <w:r w:rsidR="00252585">
        <w:instrText xml:space="preserve"> REF _Ref14705219 \r \h </w:instrText>
      </w:r>
      <w:r w:rsidR="00252585">
        <w:fldChar w:fldCharType="separate"/>
      </w:r>
      <w:r w:rsidR="00EB4FD3">
        <w:t>[14]</w:t>
      </w:r>
      <w:r w:rsidR="00252585">
        <w:fldChar w:fldCharType="end"/>
      </w:r>
      <w:r w:rsidR="000C66E1">
        <w:t xml:space="preserve"> presented a preference-based neural </w:t>
      </w:r>
      <w:r w:rsidR="00F650BF">
        <w:t>CF</w:t>
      </w:r>
      <w:r w:rsidR="000C66E1">
        <w:t xml:space="preserve"> recommender model</w:t>
      </w:r>
      <w:r w:rsidR="00F650BF">
        <w:t>, which</w:t>
      </w:r>
      <w:r w:rsidR="000C66E1">
        <w:t xml:space="preserve"> leveraged feature vectors of users and items, including language </w:t>
      </w:r>
      <w:r w:rsidR="00F650BF">
        <w:t xml:space="preserve">preference and historical data, </w:t>
      </w:r>
      <w:r w:rsidR="000C66E1">
        <w:t xml:space="preserve">to </w:t>
      </w:r>
      <w:r w:rsidR="00F650BF">
        <w:t>recommend</w:t>
      </w:r>
      <w:r w:rsidR="000B4E07">
        <w:t xml:space="preserve"> </w:t>
      </w:r>
      <w:r w:rsidR="00F650BF">
        <w:t>appropriate services in the normal recommendation process</w:t>
      </w:r>
      <w:r w:rsidR="000C66E1">
        <w:t xml:space="preserve">. However, the above two DNN models do not work well for </w:t>
      </w:r>
      <w:r w:rsidR="001B628D">
        <w:t xml:space="preserve">developing </w:t>
      </w:r>
      <w:r w:rsidR="008273E9">
        <w:rPr>
          <w:lang w:eastAsia="zh-CN"/>
        </w:rPr>
        <w:t xml:space="preserve">new </w:t>
      </w:r>
      <w:r w:rsidR="000C66E1">
        <w:t>mashups without any component service before recommendation.</w:t>
      </w:r>
    </w:p>
    <w:p w14:paraId="10B29776" w14:textId="49B52D93" w:rsidR="000C66E1" w:rsidRPr="00F650BF" w:rsidRDefault="000C66E1" w:rsidP="00F650BF">
      <w:pPr>
        <w:spacing w:line="252" w:lineRule="auto"/>
        <w:ind w:firstLine="204"/>
        <w:jc w:val="both"/>
        <w:rPr>
          <w:rFonts w:ascii="NimbusRomNo9L-Regu" w:hAnsi="NimbusRomNo9L-Regu"/>
          <w:i/>
          <w:iCs/>
          <w:color w:val="000000"/>
          <w:lang w:eastAsia="zh-CN"/>
        </w:rPr>
      </w:pPr>
      <w:r>
        <w:t xml:space="preserve">In brief, these existing hybrid approaches have limitations in capturing complex interactions between mashups and services, especially in the scenario of the new “user” cold-start problem. This work is </w:t>
      </w:r>
      <w:r w:rsidR="00F650BF">
        <w:t xml:space="preserve">therefore </w:t>
      </w:r>
      <w:r>
        <w:t>designed to address this problem.</w:t>
      </w:r>
    </w:p>
    <w:p w14:paraId="6000B22C" w14:textId="4F78C063" w:rsidR="00E97B99" w:rsidRDefault="00074E9B" w:rsidP="003E2845">
      <w:pPr>
        <w:pStyle w:val="1"/>
      </w:pPr>
      <w:bookmarkStart w:id="7" w:name="_Ref536709973"/>
      <w:r w:rsidRPr="00074E9B">
        <w:t>Multiplex Interaction-Oriented Service Recommendation</w:t>
      </w:r>
      <w:bookmarkEnd w:id="7"/>
    </w:p>
    <w:p w14:paraId="31EE02EF" w14:textId="7EE7109E" w:rsidR="004167EB" w:rsidRDefault="00B66681" w:rsidP="00E36CAE">
      <w:pPr>
        <w:jc w:val="both"/>
      </w:pPr>
      <w:r w:rsidRPr="003B65B3">
        <w:rPr>
          <w:highlight w:val="yellow"/>
        </w:rPr>
        <w:t>First of all</w:t>
      </w:r>
      <w:r w:rsidR="007828CE" w:rsidRPr="003B65B3">
        <w:rPr>
          <w:highlight w:val="yellow"/>
        </w:rPr>
        <w:t xml:space="preserve">, </w:t>
      </w:r>
      <w:r w:rsidRPr="003B65B3">
        <w:rPr>
          <w:highlight w:val="yellow"/>
        </w:rPr>
        <w:t xml:space="preserve">in Subsection III.A, </w:t>
      </w:r>
      <w:r w:rsidR="007828CE" w:rsidRPr="003B65B3">
        <w:rPr>
          <w:highlight w:val="yellow"/>
        </w:rPr>
        <w:t>we state the problem studied in this paper and analyze our solution with a real</w:t>
      </w:r>
      <w:r w:rsidRPr="003B65B3">
        <w:rPr>
          <w:highlight w:val="yellow"/>
        </w:rPr>
        <w:t>-life</w:t>
      </w:r>
      <w:r w:rsidR="007828CE" w:rsidRPr="003B65B3">
        <w:rPr>
          <w:highlight w:val="yellow"/>
        </w:rPr>
        <w:t xml:space="preserve"> case. Next, we detail two main components </w:t>
      </w:r>
      <w:r w:rsidRPr="003B65B3">
        <w:rPr>
          <w:highlight w:val="yellow"/>
        </w:rPr>
        <w:t>of MISR</w:t>
      </w:r>
      <w:r w:rsidR="007828CE" w:rsidRPr="003B65B3">
        <w:rPr>
          <w:highlight w:val="yellow"/>
        </w:rPr>
        <w:t xml:space="preserve">, namely </w:t>
      </w:r>
      <w:r w:rsidRPr="003B65B3">
        <w:rPr>
          <w:highlight w:val="yellow"/>
        </w:rPr>
        <w:t xml:space="preserve">the </w:t>
      </w:r>
      <w:r w:rsidR="007828CE" w:rsidRPr="003B65B3">
        <w:rPr>
          <w:highlight w:val="yellow"/>
        </w:rPr>
        <w:t xml:space="preserve">content interaction component and neighbor interaction component, in </w:t>
      </w:r>
      <w:r w:rsidRPr="003B65B3">
        <w:rPr>
          <w:highlight w:val="yellow"/>
        </w:rPr>
        <w:t>S</w:t>
      </w:r>
      <w:r w:rsidR="007828CE" w:rsidRPr="003B65B3">
        <w:rPr>
          <w:highlight w:val="yellow"/>
        </w:rPr>
        <w:t xml:space="preserve">ubsections III.B and III.C, respectively. Subsection III.D </w:t>
      </w:r>
      <w:r w:rsidRPr="003B65B3">
        <w:rPr>
          <w:highlight w:val="yellow"/>
        </w:rPr>
        <w:t xml:space="preserve">then </w:t>
      </w:r>
      <w:r w:rsidR="007828CE" w:rsidRPr="003B65B3">
        <w:rPr>
          <w:highlight w:val="yellow"/>
        </w:rPr>
        <w:t xml:space="preserve">shows how the two components are combined to make </w:t>
      </w:r>
      <w:r w:rsidRPr="003B65B3">
        <w:rPr>
          <w:highlight w:val="yellow"/>
        </w:rPr>
        <w:t xml:space="preserve">rating </w:t>
      </w:r>
      <w:r w:rsidR="007828CE" w:rsidRPr="003B65B3">
        <w:rPr>
          <w:highlight w:val="yellow"/>
        </w:rPr>
        <w:t xml:space="preserve">prediction. </w:t>
      </w:r>
      <w:r w:rsidRPr="003B65B3">
        <w:rPr>
          <w:highlight w:val="yellow"/>
        </w:rPr>
        <w:t>F</w:t>
      </w:r>
      <w:r w:rsidR="007828CE" w:rsidRPr="003B65B3">
        <w:rPr>
          <w:highlight w:val="yellow"/>
        </w:rPr>
        <w:t>inally</w:t>
      </w:r>
      <w:r w:rsidRPr="003B65B3">
        <w:rPr>
          <w:highlight w:val="yellow"/>
        </w:rPr>
        <w:t>,</w:t>
      </w:r>
      <w:r w:rsidR="007828CE" w:rsidRPr="003B65B3">
        <w:rPr>
          <w:highlight w:val="yellow"/>
        </w:rPr>
        <w:t xml:space="preserve"> </w:t>
      </w:r>
      <w:r w:rsidRPr="003B65B3">
        <w:rPr>
          <w:highlight w:val="yellow"/>
        </w:rPr>
        <w:t xml:space="preserve">we </w:t>
      </w:r>
      <w:r w:rsidR="007828CE" w:rsidRPr="003B65B3">
        <w:rPr>
          <w:highlight w:val="yellow"/>
        </w:rPr>
        <w:t>describe the offline training and online prediction phases in Subsections III.E and III.F, respectively.</w:t>
      </w:r>
      <w:r w:rsidRPr="003B65B3">
        <w:rPr>
          <w:highlight w:val="yellow"/>
        </w:rPr>
        <w:t xml:space="preserve"> In Table </w:t>
      </w:r>
      <w:r w:rsidR="003B65B3" w:rsidRPr="003B65B3">
        <w:rPr>
          <w:highlight w:val="yellow"/>
        </w:rPr>
        <w:t>1</w:t>
      </w:r>
      <w:r w:rsidR="004167EB" w:rsidRPr="003B65B3">
        <w:rPr>
          <w:highlight w:val="yellow"/>
        </w:rPr>
        <w:t>, we list th</w:t>
      </w:r>
      <w:r w:rsidRPr="003B65B3">
        <w:rPr>
          <w:highlight w:val="yellow"/>
        </w:rPr>
        <w:t>ose frequently-used</w:t>
      </w:r>
      <w:r w:rsidR="004167EB" w:rsidRPr="003B65B3">
        <w:rPr>
          <w:highlight w:val="yellow"/>
        </w:rPr>
        <w:t xml:space="preserve"> symbols in this section and their </w:t>
      </w:r>
      <w:r w:rsidRPr="003B65B3">
        <w:rPr>
          <w:highlight w:val="yellow"/>
        </w:rPr>
        <w:t>respective meaning</w:t>
      </w:r>
      <w:r w:rsidR="004167EB" w:rsidRPr="003B65B3">
        <w:rPr>
          <w:highlight w:val="yellow"/>
        </w:rPr>
        <w:t>s.</w:t>
      </w:r>
    </w:p>
    <w:p w14:paraId="63C9597C" w14:textId="5DA70EB5" w:rsidR="003B65B3" w:rsidRPr="000E7F57" w:rsidRDefault="00B43383" w:rsidP="003B65B3">
      <w:pPr>
        <w:jc w:val="center"/>
        <w:rPr>
          <w:color w:val="000000"/>
          <w:highlight w:val="yellow"/>
        </w:rPr>
      </w:pPr>
      <w:r w:rsidRPr="000E7F57">
        <w:rPr>
          <w:color w:val="000000"/>
          <w:sz w:val="16"/>
          <w:highlight w:val="yellow"/>
        </w:rPr>
        <w:t>T</w:t>
      </w:r>
      <w:r>
        <w:rPr>
          <w:color w:val="000000"/>
          <w:sz w:val="16"/>
          <w:highlight w:val="yellow"/>
        </w:rPr>
        <w:t>able</w:t>
      </w:r>
      <w:r w:rsidRPr="000E7F57">
        <w:rPr>
          <w:color w:val="000000"/>
          <w:sz w:val="16"/>
          <w:highlight w:val="yellow"/>
        </w:rPr>
        <w:t xml:space="preserve"> </w:t>
      </w:r>
      <w:r w:rsidR="003B65B3" w:rsidRPr="000E7F57">
        <w:rPr>
          <w:color w:val="000000"/>
          <w:sz w:val="16"/>
          <w:highlight w:val="yellow"/>
        </w:rPr>
        <w:t>1.</w:t>
      </w:r>
      <w:r w:rsidR="003B65B3" w:rsidRPr="000E7F57">
        <w:rPr>
          <w:sz w:val="16"/>
          <w:highlight w:val="yellow"/>
          <w:lang w:eastAsia="zh-CN"/>
        </w:rPr>
        <w:t xml:space="preserve"> </w:t>
      </w:r>
      <w:r w:rsidR="003B65B3" w:rsidRPr="000E7F57">
        <w:rPr>
          <w:color w:val="000000"/>
          <w:sz w:val="16"/>
          <w:highlight w:val="yellow"/>
        </w:rPr>
        <w:t>Symbols Used in This Paper</w:t>
      </w:r>
    </w:p>
    <w:tbl>
      <w:tblPr>
        <w:tblStyle w:val="af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84"/>
        <w:gridCol w:w="4056"/>
      </w:tblGrid>
      <w:tr w:rsidR="003B65B3" w:rsidRPr="003B65B3" w14:paraId="57BB695C" w14:textId="77777777" w:rsidTr="00271086">
        <w:tc>
          <w:tcPr>
            <w:tcW w:w="988" w:type="dxa"/>
            <w:tcBorders>
              <w:top w:val="double" w:sz="4" w:space="0" w:color="auto"/>
              <w:bottom w:val="single" w:sz="4" w:space="0" w:color="auto"/>
            </w:tcBorders>
            <w:vAlign w:val="center"/>
          </w:tcPr>
          <w:p w14:paraId="34BEE1EC" w14:textId="77777777" w:rsidR="003B65B3" w:rsidRPr="00271086" w:rsidRDefault="003B65B3" w:rsidP="000B5544">
            <w:pPr>
              <w:jc w:val="center"/>
              <w:rPr>
                <w:sz w:val="16"/>
                <w:szCs w:val="16"/>
                <w:highlight w:val="yellow"/>
              </w:rPr>
            </w:pPr>
            <w:r w:rsidRPr="00271086">
              <w:rPr>
                <w:color w:val="222222"/>
                <w:sz w:val="16"/>
                <w:szCs w:val="16"/>
                <w:highlight w:val="yellow"/>
                <w:shd w:val="clear" w:color="auto" w:fill="FFFFFF"/>
                <w:lang w:eastAsia="zh-CN"/>
              </w:rPr>
              <w:t>Symbol</w:t>
            </w:r>
          </w:p>
        </w:tc>
        <w:tc>
          <w:tcPr>
            <w:tcW w:w="4252" w:type="dxa"/>
            <w:tcBorders>
              <w:top w:val="double" w:sz="4" w:space="0" w:color="auto"/>
              <w:bottom w:val="single" w:sz="4" w:space="0" w:color="auto"/>
            </w:tcBorders>
            <w:vAlign w:val="center"/>
          </w:tcPr>
          <w:p w14:paraId="19EDED75" w14:textId="77777777" w:rsidR="003B65B3" w:rsidRPr="00271086" w:rsidRDefault="003B65B3" w:rsidP="000B5544">
            <w:pPr>
              <w:jc w:val="center"/>
              <w:rPr>
                <w:sz w:val="16"/>
                <w:szCs w:val="16"/>
                <w:highlight w:val="yellow"/>
              </w:rPr>
            </w:pPr>
            <w:r w:rsidRPr="00271086">
              <w:rPr>
                <w:sz w:val="16"/>
                <w:szCs w:val="16"/>
                <w:highlight w:val="yellow"/>
              </w:rPr>
              <w:t>Meaning</w:t>
            </w:r>
          </w:p>
        </w:tc>
      </w:tr>
      <w:tr w:rsidR="003B65B3" w:rsidRPr="003B65B3" w14:paraId="373033A8" w14:textId="77777777" w:rsidTr="00271086">
        <w:tc>
          <w:tcPr>
            <w:tcW w:w="988" w:type="dxa"/>
            <w:tcBorders>
              <w:bottom w:val="nil"/>
            </w:tcBorders>
            <w:vAlign w:val="center"/>
          </w:tcPr>
          <w:p w14:paraId="4BC5CFAE" w14:textId="77777777" w:rsidR="003B65B3" w:rsidRPr="003B65B3" w:rsidRDefault="003B65B3" w:rsidP="000B5544">
            <w:pPr>
              <w:jc w:val="center"/>
              <w:rPr>
                <w:i/>
                <w:color w:val="222222"/>
                <w:sz w:val="16"/>
                <w:szCs w:val="16"/>
                <w:highlight w:val="yellow"/>
                <w:shd w:val="clear" w:color="auto" w:fill="FFFFFF"/>
                <w:lang w:eastAsia="zh-CN"/>
              </w:rPr>
            </w:pPr>
            <m:oMathPara>
              <m:oMath>
                <m:r>
                  <w:rPr>
                    <w:rFonts w:ascii="Cambria Math" w:hAnsi="Cambria Math"/>
                    <w:sz w:val="16"/>
                    <w:szCs w:val="16"/>
                    <w:highlight w:val="yellow"/>
                  </w:rPr>
                  <m:t>m</m:t>
                </m:r>
              </m:oMath>
            </m:oMathPara>
          </w:p>
        </w:tc>
        <w:tc>
          <w:tcPr>
            <w:tcW w:w="4252" w:type="dxa"/>
            <w:tcBorders>
              <w:bottom w:val="nil"/>
            </w:tcBorders>
            <w:vAlign w:val="center"/>
          </w:tcPr>
          <w:p w14:paraId="7EBD1734" w14:textId="1088361E" w:rsidR="003B65B3" w:rsidRPr="003B65B3" w:rsidRDefault="003B65B3" w:rsidP="000B5544">
            <w:pPr>
              <w:jc w:val="both"/>
              <w:rPr>
                <w:sz w:val="16"/>
                <w:szCs w:val="16"/>
                <w:highlight w:val="yellow"/>
                <w:lang w:eastAsia="zh-CN"/>
              </w:rPr>
            </w:pPr>
            <w:r w:rsidRPr="003B65B3">
              <w:rPr>
                <w:sz w:val="16"/>
                <w:szCs w:val="16"/>
                <w:highlight w:val="yellow"/>
                <w:lang w:eastAsia="zh-CN"/>
              </w:rPr>
              <w:t xml:space="preserve">A </w:t>
            </w:r>
            <w:r w:rsidR="00AC6BB6">
              <w:rPr>
                <w:sz w:val="16"/>
                <w:szCs w:val="16"/>
                <w:highlight w:val="yellow"/>
                <w:lang w:eastAsia="zh-CN"/>
              </w:rPr>
              <w:t xml:space="preserve">new </w:t>
            </w:r>
            <w:r w:rsidRPr="003B65B3">
              <w:rPr>
                <w:sz w:val="16"/>
                <w:szCs w:val="16"/>
                <w:highlight w:val="yellow"/>
                <w:lang w:eastAsia="zh-CN"/>
              </w:rPr>
              <w:t>mashup to be built</w:t>
            </w:r>
          </w:p>
        </w:tc>
      </w:tr>
      <w:tr w:rsidR="003B65B3" w:rsidRPr="003B65B3" w14:paraId="629D6EC5" w14:textId="77777777" w:rsidTr="00271086">
        <w:tc>
          <w:tcPr>
            <w:tcW w:w="988" w:type="dxa"/>
            <w:tcBorders>
              <w:top w:val="nil"/>
              <w:bottom w:val="nil"/>
            </w:tcBorders>
            <w:vAlign w:val="center"/>
          </w:tcPr>
          <w:p w14:paraId="4F3A80FB" w14:textId="77777777" w:rsidR="003B65B3" w:rsidRPr="003B65B3" w:rsidRDefault="003B65B3" w:rsidP="000B5544">
            <w:pPr>
              <w:jc w:val="center"/>
              <w:rPr>
                <w:color w:val="222222"/>
                <w:sz w:val="16"/>
                <w:szCs w:val="16"/>
                <w:highlight w:val="yellow"/>
                <w:shd w:val="clear" w:color="auto" w:fill="FFFFFF"/>
                <w:lang w:eastAsia="zh-CN"/>
              </w:rPr>
            </w:pPr>
            <m:oMathPara>
              <m:oMath>
                <m:r>
                  <w:rPr>
                    <w:rFonts w:ascii="Cambria Math" w:hAnsi="Cambria Math"/>
                    <w:sz w:val="16"/>
                    <w:szCs w:val="16"/>
                    <w:highlight w:val="yellow"/>
                  </w:rPr>
                  <m:t>s</m:t>
                </m:r>
              </m:oMath>
            </m:oMathPara>
          </w:p>
        </w:tc>
        <w:tc>
          <w:tcPr>
            <w:tcW w:w="4252" w:type="dxa"/>
            <w:tcBorders>
              <w:top w:val="nil"/>
              <w:bottom w:val="nil"/>
            </w:tcBorders>
            <w:vAlign w:val="center"/>
          </w:tcPr>
          <w:p w14:paraId="12730BEE" w14:textId="77777777" w:rsidR="003B65B3" w:rsidRPr="003B65B3" w:rsidRDefault="003B65B3" w:rsidP="000B5544">
            <w:pPr>
              <w:jc w:val="both"/>
              <w:rPr>
                <w:sz w:val="16"/>
                <w:szCs w:val="16"/>
                <w:highlight w:val="yellow"/>
                <w:lang w:eastAsia="zh-CN"/>
              </w:rPr>
            </w:pPr>
            <w:r w:rsidRPr="003B65B3">
              <w:rPr>
                <w:sz w:val="16"/>
                <w:szCs w:val="16"/>
                <w:highlight w:val="yellow"/>
                <w:lang w:eastAsia="zh-CN"/>
              </w:rPr>
              <w:t xml:space="preserve">A candidate service to be rated </w:t>
            </w:r>
          </w:p>
        </w:tc>
      </w:tr>
      <w:tr w:rsidR="003B65B3" w:rsidRPr="003B65B3" w14:paraId="1E9E1C8C" w14:textId="77777777" w:rsidTr="00271086">
        <w:tc>
          <w:tcPr>
            <w:tcW w:w="988" w:type="dxa"/>
            <w:tcBorders>
              <w:top w:val="nil"/>
              <w:bottom w:val="nil"/>
            </w:tcBorders>
            <w:vAlign w:val="center"/>
          </w:tcPr>
          <w:p w14:paraId="4CAF5614" w14:textId="77777777" w:rsidR="003B65B3" w:rsidRPr="003B65B3" w:rsidRDefault="003B65B3" w:rsidP="000B5544">
            <w:pPr>
              <w:jc w:val="center"/>
              <w:rPr>
                <w:color w:val="222222"/>
                <w:sz w:val="16"/>
                <w:szCs w:val="16"/>
                <w:highlight w:val="yellow"/>
                <w:shd w:val="clear" w:color="auto" w:fill="FFFFFF"/>
                <w:lang w:eastAsia="zh-CN"/>
              </w:rPr>
            </w:pPr>
            <m:oMathPara>
              <m:oMath>
                <m:r>
                  <w:rPr>
                    <w:rFonts w:ascii="Cambria Math" w:hAnsi="Cambria Math"/>
                    <w:sz w:val="16"/>
                    <w:szCs w:val="16"/>
                    <w:highlight w:val="yellow"/>
                  </w:rPr>
                  <m:t>MS</m:t>
                </m:r>
              </m:oMath>
            </m:oMathPara>
          </w:p>
        </w:tc>
        <w:tc>
          <w:tcPr>
            <w:tcW w:w="4252" w:type="dxa"/>
            <w:tcBorders>
              <w:top w:val="nil"/>
              <w:bottom w:val="nil"/>
            </w:tcBorders>
            <w:vAlign w:val="center"/>
          </w:tcPr>
          <w:p w14:paraId="7D862749" w14:textId="77777777" w:rsidR="003B65B3" w:rsidRPr="003B65B3" w:rsidRDefault="003B65B3" w:rsidP="000B5544">
            <w:pPr>
              <w:jc w:val="both"/>
              <w:rPr>
                <w:sz w:val="16"/>
                <w:szCs w:val="16"/>
                <w:highlight w:val="yellow"/>
                <w:lang w:eastAsia="zh-CN"/>
              </w:rPr>
            </w:pPr>
            <w:r w:rsidRPr="003B65B3">
              <w:rPr>
                <w:sz w:val="16"/>
                <w:szCs w:val="16"/>
                <w:highlight w:val="yellow"/>
                <w:lang w:eastAsia="zh-CN"/>
              </w:rPr>
              <w:t>A mashup-service invocation matrix</w:t>
            </w:r>
          </w:p>
        </w:tc>
      </w:tr>
      <w:tr w:rsidR="003B65B3" w:rsidRPr="003B65B3" w14:paraId="7B3B9439" w14:textId="77777777" w:rsidTr="00271086">
        <w:tc>
          <w:tcPr>
            <w:tcW w:w="988" w:type="dxa"/>
            <w:tcBorders>
              <w:top w:val="nil"/>
              <w:bottom w:val="nil"/>
            </w:tcBorders>
            <w:vAlign w:val="center"/>
          </w:tcPr>
          <w:p w14:paraId="32B9F89B" w14:textId="77777777" w:rsidR="003B65B3" w:rsidRPr="003B65B3" w:rsidRDefault="003B65B3" w:rsidP="000B5544">
            <w:pPr>
              <w:jc w:val="center"/>
              <w:rPr>
                <w:color w:val="222222"/>
                <w:sz w:val="16"/>
                <w:szCs w:val="16"/>
                <w:highlight w:val="yellow"/>
                <w:shd w:val="clear" w:color="auto" w:fill="FFFFFF"/>
                <w:lang w:eastAsia="zh-CN"/>
              </w:rPr>
            </w:pPr>
            <m:oMathPara>
              <m:oMath>
                <m:r>
                  <w:rPr>
                    <w:rFonts w:ascii="Cambria Math" w:hAnsi="Cambria Math"/>
                    <w:sz w:val="16"/>
                    <w:szCs w:val="16"/>
                    <w:highlight w:val="yellow"/>
                  </w:rPr>
                  <m:t>NM</m:t>
                </m:r>
              </m:oMath>
            </m:oMathPara>
          </w:p>
        </w:tc>
        <w:tc>
          <w:tcPr>
            <w:tcW w:w="4252" w:type="dxa"/>
            <w:tcBorders>
              <w:top w:val="nil"/>
              <w:bottom w:val="nil"/>
            </w:tcBorders>
            <w:vAlign w:val="center"/>
          </w:tcPr>
          <w:p w14:paraId="238332AB" w14:textId="6CEC1D74" w:rsidR="003B65B3" w:rsidRPr="003B65B3" w:rsidRDefault="00B43383" w:rsidP="000B5544">
            <w:pPr>
              <w:jc w:val="both"/>
              <w:rPr>
                <w:sz w:val="16"/>
                <w:szCs w:val="16"/>
                <w:highlight w:val="yellow"/>
                <w:lang w:eastAsia="zh-CN"/>
              </w:rPr>
            </w:pPr>
            <w:r>
              <w:rPr>
                <w:sz w:val="16"/>
                <w:szCs w:val="16"/>
                <w:highlight w:val="yellow"/>
                <w:lang w:eastAsia="zh-CN"/>
              </w:rPr>
              <w:t>The n</w:t>
            </w:r>
            <w:r w:rsidR="003B65B3" w:rsidRPr="003B65B3">
              <w:rPr>
                <w:sz w:val="16"/>
                <w:szCs w:val="16"/>
                <w:highlight w:val="yellow"/>
                <w:lang w:eastAsia="zh-CN"/>
              </w:rPr>
              <w:t>eighbor mashup</w:t>
            </w:r>
            <w:r w:rsidR="00AC6BB6">
              <w:rPr>
                <w:sz w:val="16"/>
                <w:szCs w:val="16"/>
                <w:highlight w:val="yellow"/>
                <w:lang w:eastAsia="zh-CN"/>
              </w:rPr>
              <w:t xml:space="preserve"> </w:t>
            </w:r>
            <w:r w:rsidR="003B65B3" w:rsidRPr="003B65B3">
              <w:rPr>
                <w:sz w:val="16"/>
                <w:szCs w:val="16"/>
                <w:highlight w:val="yellow"/>
                <w:lang w:eastAsia="zh-CN"/>
              </w:rPr>
              <w:t>s</w:t>
            </w:r>
            <w:r w:rsidR="00AC6BB6">
              <w:rPr>
                <w:sz w:val="16"/>
                <w:szCs w:val="16"/>
                <w:highlight w:val="yellow"/>
                <w:lang w:eastAsia="zh-CN"/>
              </w:rPr>
              <w:t>et</w:t>
            </w:r>
            <w:r w:rsidR="003B65B3" w:rsidRPr="003B65B3">
              <w:rPr>
                <w:sz w:val="16"/>
                <w:szCs w:val="16"/>
                <w:highlight w:val="yellow"/>
                <w:lang w:eastAsia="zh-CN"/>
              </w:rPr>
              <w:t xml:space="preserve"> of </w:t>
            </w:r>
            <m:oMath>
              <m:r>
                <w:rPr>
                  <w:rFonts w:ascii="Cambria Math" w:hAnsi="Cambria Math"/>
                  <w:sz w:val="16"/>
                  <w:szCs w:val="16"/>
                  <w:highlight w:val="yellow"/>
                </w:rPr>
                <m:t>m</m:t>
              </m:r>
            </m:oMath>
            <w:r w:rsidR="003B65B3" w:rsidRPr="003B65B3">
              <w:rPr>
                <w:sz w:val="16"/>
                <w:szCs w:val="16"/>
                <w:highlight w:val="yellow"/>
                <w:lang w:eastAsia="zh-CN"/>
              </w:rPr>
              <w:t xml:space="preserve"> that share</w:t>
            </w:r>
            <w:r>
              <w:rPr>
                <w:sz w:val="16"/>
                <w:szCs w:val="16"/>
                <w:highlight w:val="yellow"/>
                <w:lang w:eastAsia="zh-CN"/>
              </w:rPr>
              <w:t>s</w:t>
            </w:r>
            <w:r w:rsidR="003B65B3" w:rsidRPr="003B65B3">
              <w:rPr>
                <w:sz w:val="16"/>
                <w:szCs w:val="16"/>
                <w:highlight w:val="yellow"/>
                <w:lang w:eastAsia="zh-CN"/>
              </w:rPr>
              <w:t xml:space="preserve"> similar functionalities</w:t>
            </w:r>
          </w:p>
        </w:tc>
      </w:tr>
      <w:tr w:rsidR="003B65B3" w:rsidRPr="003B65B3" w14:paraId="4D97D4D3" w14:textId="77777777" w:rsidTr="00271086">
        <w:tc>
          <w:tcPr>
            <w:tcW w:w="988" w:type="dxa"/>
            <w:tcBorders>
              <w:top w:val="nil"/>
              <w:bottom w:val="nil"/>
            </w:tcBorders>
            <w:vAlign w:val="center"/>
          </w:tcPr>
          <w:p w14:paraId="37B24133" w14:textId="77777777" w:rsidR="003B65B3" w:rsidRPr="003B65B3" w:rsidRDefault="00384D49" w:rsidP="000B5544">
            <w:pPr>
              <w:jc w:val="center"/>
              <w:rPr>
                <w:rFonts w:eastAsia="等线"/>
                <w:sz w:val="16"/>
                <w:szCs w:val="16"/>
                <w:highlight w:val="yellow"/>
              </w:rPr>
            </w:pPr>
            <m:oMathPara>
              <m:oMath>
                <m:sSub>
                  <m:sSubPr>
                    <m:ctrlPr>
                      <w:rPr>
                        <w:rFonts w:ascii="Cambria Math" w:hAnsi="Cambria Math"/>
                        <w:b/>
                        <w:i/>
                        <w:sz w:val="16"/>
                        <w:szCs w:val="16"/>
                        <w:highlight w:val="yellow"/>
                      </w:rPr>
                    </m:ctrlPr>
                  </m:sSubPr>
                  <m:e>
                    <m:r>
                      <w:rPr>
                        <w:rFonts w:ascii="Cambria Math" w:hAnsi="Cambria Math"/>
                        <w:sz w:val="16"/>
                        <w:szCs w:val="16"/>
                        <w:highlight w:val="yellow"/>
                      </w:rPr>
                      <m:t>nm</m:t>
                    </m:r>
                  </m:e>
                  <m:sub>
                    <m:r>
                      <w:rPr>
                        <w:rFonts w:ascii="Cambria Math" w:hAnsi="Cambria Math"/>
                        <w:sz w:val="16"/>
                        <w:szCs w:val="16"/>
                        <w:highlight w:val="yellow"/>
                      </w:rPr>
                      <m:t>i</m:t>
                    </m:r>
                  </m:sub>
                </m:sSub>
              </m:oMath>
            </m:oMathPara>
          </w:p>
        </w:tc>
        <w:tc>
          <w:tcPr>
            <w:tcW w:w="4252" w:type="dxa"/>
            <w:tcBorders>
              <w:top w:val="nil"/>
              <w:bottom w:val="nil"/>
            </w:tcBorders>
            <w:vAlign w:val="center"/>
          </w:tcPr>
          <w:p w14:paraId="4C7C09FC" w14:textId="77777777" w:rsidR="003B65B3" w:rsidRPr="003B65B3" w:rsidRDefault="003B65B3" w:rsidP="000B5544">
            <w:pPr>
              <w:jc w:val="both"/>
              <w:rPr>
                <w:sz w:val="16"/>
                <w:szCs w:val="16"/>
                <w:highlight w:val="yellow"/>
                <w:lang w:eastAsia="zh-CN"/>
              </w:rPr>
            </w:pPr>
            <w:r w:rsidRPr="003B65B3">
              <w:rPr>
                <w:sz w:val="16"/>
                <w:szCs w:val="16"/>
                <w:highlight w:val="yellow"/>
                <w:lang w:eastAsia="zh-CN"/>
              </w:rPr>
              <w:t xml:space="preserve">A neighbor mashup of </w:t>
            </w:r>
            <m:oMath>
              <m:r>
                <w:rPr>
                  <w:rFonts w:ascii="Cambria Math" w:hAnsi="Cambria Math"/>
                  <w:sz w:val="16"/>
                  <w:szCs w:val="16"/>
                  <w:highlight w:val="yellow"/>
                </w:rPr>
                <m:t>m</m:t>
              </m:r>
            </m:oMath>
            <w:r w:rsidRPr="003B65B3">
              <w:rPr>
                <w:sz w:val="16"/>
                <w:szCs w:val="16"/>
                <w:highlight w:val="yellow"/>
                <w:lang w:eastAsia="zh-CN"/>
              </w:rPr>
              <w:t xml:space="preserve">, i.e., an element of </w:t>
            </w:r>
            <m:oMath>
              <m:r>
                <w:rPr>
                  <w:rFonts w:ascii="Cambria Math" w:hAnsi="Cambria Math"/>
                  <w:sz w:val="16"/>
                  <w:szCs w:val="16"/>
                  <w:highlight w:val="yellow"/>
                </w:rPr>
                <m:t>NM</m:t>
              </m:r>
            </m:oMath>
          </w:p>
        </w:tc>
      </w:tr>
      <w:tr w:rsidR="003B65B3" w:rsidRPr="003B65B3" w14:paraId="69A64AD5" w14:textId="77777777" w:rsidTr="00271086">
        <w:tc>
          <w:tcPr>
            <w:tcW w:w="988" w:type="dxa"/>
            <w:tcBorders>
              <w:top w:val="nil"/>
              <w:bottom w:val="nil"/>
            </w:tcBorders>
            <w:vAlign w:val="center"/>
          </w:tcPr>
          <w:p w14:paraId="54CC790B" w14:textId="77777777" w:rsidR="003B65B3" w:rsidRPr="003B65B3" w:rsidRDefault="00384D49" w:rsidP="000B5544">
            <w:pPr>
              <w:jc w:val="center"/>
              <w:rPr>
                <w:rFonts w:eastAsia="等线"/>
                <w:sz w:val="16"/>
                <w:szCs w:val="16"/>
                <w:highlight w:val="yellow"/>
              </w:rPr>
            </w:pPr>
            <m:oMath>
              <m:sSub>
                <m:sSubPr>
                  <m:ctrlPr>
                    <w:rPr>
                      <w:rFonts w:ascii="Cambria Math" w:hAnsi="Cambria Math"/>
                      <w:sz w:val="16"/>
                      <w:szCs w:val="16"/>
                      <w:highlight w:val="yellow"/>
                    </w:rPr>
                  </m:ctrlPr>
                </m:sSubPr>
                <m:e>
                  <m:r>
                    <m:rPr>
                      <m:sty m:val="b"/>
                    </m:rPr>
                    <w:rPr>
                      <w:rFonts w:ascii="Cambria Math" w:hAnsi="Cambria Math" w:hint="eastAsia"/>
                      <w:sz w:val="16"/>
                      <w:szCs w:val="16"/>
                      <w:highlight w:val="yellow"/>
                    </w:rPr>
                    <m:t>v</m:t>
                  </m:r>
                </m:e>
                <m:sub>
                  <m:sSub>
                    <m:sSubPr>
                      <m:ctrlPr>
                        <w:rPr>
                          <w:rFonts w:ascii="Cambria Math" w:hAnsi="Cambria Math"/>
                          <w:sz w:val="16"/>
                          <w:szCs w:val="16"/>
                          <w:highlight w:val="yellow"/>
                        </w:rPr>
                      </m:ctrlPr>
                    </m:sSubPr>
                    <m:e>
                      <m:r>
                        <w:rPr>
                          <w:rFonts w:ascii="Cambria Math" w:hAnsi="Cambria Math"/>
                          <w:sz w:val="16"/>
                          <w:szCs w:val="16"/>
                          <w:highlight w:val="yellow"/>
                        </w:rPr>
                        <m:t>seq</m:t>
                      </m:r>
                    </m:e>
                    <m:sub>
                      <m:r>
                        <w:rPr>
                          <w:rFonts w:ascii="Cambria Math" w:hAnsi="Cambria Math"/>
                          <w:sz w:val="16"/>
                          <w:szCs w:val="16"/>
                          <w:highlight w:val="yellow"/>
                        </w:rPr>
                        <m:t>m</m:t>
                      </m:r>
                    </m:sub>
                  </m:sSub>
                </m:sub>
              </m:sSub>
            </m:oMath>
            <w:r w:rsidR="003B65B3" w:rsidRPr="003B65B3">
              <w:rPr>
                <w:rFonts w:hint="eastAsia"/>
                <w:sz w:val="16"/>
                <w:szCs w:val="16"/>
                <w:highlight w:val="yellow"/>
              </w:rPr>
              <w:t>,</w:t>
            </w:r>
            <m:oMath>
              <m:sSub>
                <m:sSubPr>
                  <m:ctrlPr>
                    <w:rPr>
                      <w:rFonts w:ascii="Cambria Math" w:hAnsi="Cambria Math"/>
                      <w:sz w:val="16"/>
                      <w:szCs w:val="16"/>
                      <w:highlight w:val="yellow"/>
                    </w:rPr>
                  </m:ctrlPr>
                </m:sSubPr>
                <m:e>
                  <m:r>
                    <m:rPr>
                      <m:sty m:val="b"/>
                    </m:rPr>
                    <w:rPr>
                      <w:rFonts w:ascii="Cambria Math" w:hAnsi="Cambria Math" w:hint="eastAsia"/>
                      <w:sz w:val="16"/>
                      <w:szCs w:val="16"/>
                      <w:highlight w:val="yellow"/>
                    </w:rPr>
                    <m:t>v</m:t>
                  </m:r>
                </m:e>
                <m:sub>
                  <m:sSub>
                    <m:sSubPr>
                      <m:ctrlPr>
                        <w:rPr>
                          <w:rFonts w:ascii="Cambria Math" w:hAnsi="Cambria Math"/>
                          <w:sz w:val="16"/>
                          <w:szCs w:val="16"/>
                          <w:highlight w:val="yellow"/>
                        </w:rPr>
                      </m:ctrlPr>
                    </m:sSubPr>
                    <m:e>
                      <m:r>
                        <w:rPr>
                          <w:rFonts w:ascii="Cambria Math" w:hAnsi="Cambria Math"/>
                          <w:sz w:val="16"/>
                          <w:szCs w:val="16"/>
                          <w:highlight w:val="yellow"/>
                        </w:rPr>
                        <m:t>seq</m:t>
                      </m:r>
                    </m:e>
                    <m:sub>
                      <m:r>
                        <w:rPr>
                          <w:rFonts w:ascii="Cambria Math" w:hAnsi="Cambria Math"/>
                          <w:sz w:val="16"/>
                          <w:szCs w:val="16"/>
                          <w:highlight w:val="yellow"/>
                        </w:rPr>
                        <m:t>s</m:t>
                      </m:r>
                    </m:sub>
                  </m:sSub>
                </m:sub>
              </m:sSub>
            </m:oMath>
          </w:p>
        </w:tc>
        <w:tc>
          <w:tcPr>
            <w:tcW w:w="4252" w:type="dxa"/>
            <w:tcBorders>
              <w:top w:val="nil"/>
              <w:bottom w:val="nil"/>
            </w:tcBorders>
            <w:vAlign w:val="center"/>
          </w:tcPr>
          <w:p w14:paraId="434C8565" w14:textId="6FC7F49B" w:rsidR="003B65B3" w:rsidRPr="003B65B3" w:rsidRDefault="003B65B3" w:rsidP="000B5544">
            <w:pPr>
              <w:jc w:val="both"/>
              <w:rPr>
                <w:sz w:val="16"/>
                <w:szCs w:val="16"/>
                <w:highlight w:val="yellow"/>
                <w:lang w:eastAsia="zh-CN"/>
              </w:rPr>
            </w:pPr>
            <w:r w:rsidRPr="003B65B3">
              <w:rPr>
                <w:sz w:val="16"/>
                <w:szCs w:val="16"/>
                <w:highlight w:val="yellow"/>
                <w:lang w:eastAsia="zh-CN"/>
              </w:rPr>
              <w:t xml:space="preserve">Feature vectors extracted from the content information of mashup </w:t>
            </w:r>
            <m:oMath>
              <m:r>
                <w:rPr>
                  <w:rFonts w:ascii="Cambria Math" w:hAnsi="Cambria Math"/>
                  <w:sz w:val="16"/>
                  <w:szCs w:val="16"/>
                  <w:highlight w:val="yellow"/>
                </w:rPr>
                <m:t>m</m:t>
              </m:r>
            </m:oMath>
            <w:r w:rsidRPr="003B65B3">
              <w:rPr>
                <w:sz w:val="16"/>
                <w:szCs w:val="16"/>
                <w:highlight w:val="yellow"/>
                <w:lang w:eastAsia="zh-CN"/>
              </w:rPr>
              <w:t xml:space="preserve"> and service </w:t>
            </w:r>
            <m:oMath>
              <m:r>
                <w:rPr>
                  <w:rFonts w:ascii="Cambria Math" w:hAnsi="Cambria Math"/>
                  <w:sz w:val="16"/>
                  <w:szCs w:val="16"/>
                  <w:highlight w:val="yellow"/>
                </w:rPr>
                <m:t>s</m:t>
              </m:r>
            </m:oMath>
            <w:r w:rsidRPr="003B65B3">
              <w:rPr>
                <w:sz w:val="16"/>
                <w:szCs w:val="16"/>
                <w:highlight w:val="yellow"/>
                <w:lang w:eastAsia="zh-CN"/>
              </w:rPr>
              <w:t xml:space="preserve">, represented in the form of </w:t>
            </w:r>
            <w:r w:rsidR="003E2845">
              <w:rPr>
                <w:sz w:val="16"/>
                <w:szCs w:val="16"/>
                <w:highlight w:val="yellow"/>
                <w:lang w:eastAsia="zh-CN"/>
              </w:rPr>
              <w:t xml:space="preserve">a </w:t>
            </w:r>
            <w:r w:rsidRPr="003B65B3">
              <w:rPr>
                <w:sz w:val="16"/>
                <w:szCs w:val="16"/>
                <w:highlight w:val="yellow"/>
                <w:lang w:eastAsia="zh-CN"/>
              </w:rPr>
              <w:t>word sequence</w:t>
            </w:r>
          </w:p>
        </w:tc>
      </w:tr>
      <w:tr w:rsidR="003B65B3" w:rsidRPr="003B65B3" w14:paraId="235BB7F5" w14:textId="77777777" w:rsidTr="00271086">
        <w:tc>
          <w:tcPr>
            <w:tcW w:w="988" w:type="dxa"/>
            <w:tcBorders>
              <w:top w:val="nil"/>
              <w:bottom w:val="nil"/>
            </w:tcBorders>
            <w:vAlign w:val="center"/>
          </w:tcPr>
          <w:p w14:paraId="2B91B0BC" w14:textId="77777777" w:rsidR="003B65B3" w:rsidRPr="003B65B3" w:rsidRDefault="00384D49" w:rsidP="000B5544">
            <w:pPr>
              <w:jc w:val="center"/>
              <w:rPr>
                <w:rFonts w:eastAsia="等线"/>
                <w:sz w:val="16"/>
                <w:szCs w:val="16"/>
                <w:highlight w:val="yellow"/>
              </w:rPr>
            </w:pPr>
            <m:oMath>
              <m:sSub>
                <m:sSubPr>
                  <m:ctrlPr>
                    <w:rPr>
                      <w:rFonts w:ascii="Cambria Math" w:hAnsi="Cambria Math"/>
                      <w:sz w:val="16"/>
                      <w:szCs w:val="16"/>
                      <w:highlight w:val="yellow"/>
                    </w:rPr>
                  </m:ctrlPr>
                </m:sSubPr>
                <m:e>
                  <m:r>
                    <m:rPr>
                      <m:sty m:val="b"/>
                    </m:rPr>
                    <w:rPr>
                      <w:rFonts w:ascii="Cambria Math" w:hAnsi="Cambria Math" w:hint="eastAsia"/>
                      <w:sz w:val="16"/>
                      <w:szCs w:val="16"/>
                      <w:highlight w:val="yellow"/>
                    </w:rPr>
                    <m:t>v</m:t>
                  </m:r>
                </m:e>
                <m:sub>
                  <m:sSub>
                    <m:sSubPr>
                      <m:ctrlPr>
                        <w:rPr>
                          <w:rFonts w:ascii="Cambria Math" w:hAnsi="Cambria Math"/>
                          <w:sz w:val="16"/>
                          <w:szCs w:val="16"/>
                          <w:highlight w:val="yellow"/>
                        </w:rPr>
                      </m:ctrlPr>
                    </m:sSubPr>
                    <m:e>
                      <m:r>
                        <w:rPr>
                          <w:rFonts w:ascii="Cambria Math" w:hAnsi="Cambria Math"/>
                          <w:sz w:val="16"/>
                          <w:szCs w:val="16"/>
                          <w:highlight w:val="yellow"/>
                        </w:rPr>
                        <m:t>set</m:t>
                      </m:r>
                    </m:e>
                    <m:sub>
                      <m:r>
                        <w:rPr>
                          <w:rFonts w:ascii="Cambria Math" w:hAnsi="Cambria Math"/>
                          <w:sz w:val="16"/>
                          <w:szCs w:val="16"/>
                          <w:highlight w:val="yellow"/>
                        </w:rPr>
                        <m:t>m</m:t>
                      </m:r>
                    </m:sub>
                  </m:sSub>
                </m:sub>
              </m:sSub>
            </m:oMath>
            <w:r w:rsidR="003B65B3" w:rsidRPr="003B65B3">
              <w:rPr>
                <w:rFonts w:hint="eastAsia"/>
                <w:sz w:val="16"/>
                <w:szCs w:val="16"/>
                <w:highlight w:val="yellow"/>
              </w:rPr>
              <w:t>,</w:t>
            </w:r>
            <m:oMath>
              <m:sSub>
                <m:sSubPr>
                  <m:ctrlPr>
                    <w:rPr>
                      <w:rFonts w:ascii="Cambria Math" w:hAnsi="Cambria Math"/>
                      <w:sz w:val="16"/>
                      <w:szCs w:val="16"/>
                      <w:highlight w:val="yellow"/>
                    </w:rPr>
                  </m:ctrlPr>
                </m:sSubPr>
                <m:e>
                  <m:r>
                    <m:rPr>
                      <m:sty m:val="b"/>
                    </m:rPr>
                    <w:rPr>
                      <w:rFonts w:ascii="Cambria Math" w:hAnsi="Cambria Math" w:hint="eastAsia"/>
                      <w:sz w:val="16"/>
                      <w:szCs w:val="16"/>
                      <w:highlight w:val="yellow"/>
                    </w:rPr>
                    <m:t>v</m:t>
                  </m:r>
                </m:e>
                <m:sub>
                  <m:sSub>
                    <m:sSubPr>
                      <m:ctrlPr>
                        <w:rPr>
                          <w:rFonts w:ascii="Cambria Math" w:hAnsi="Cambria Math"/>
                          <w:sz w:val="16"/>
                          <w:szCs w:val="16"/>
                          <w:highlight w:val="yellow"/>
                        </w:rPr>
                      </m:ctrlPr>
                    </m:sSubPr>
                    <m:e>
                      <m:r>
                        <w:rPr>
                          <w:rFonts w:ascii="Cambria Math" w:hAnsi="Cambria Math"/>
                          <w:sz w:val="16"/>
                          <w:szCs w:val="16"/>
                          <w:highlight w:val="yellow"/>
                        </w:rPr>
                        <m:t>set</m:t>
                      </m:r>
                    </m:e>
                    <m:sub>
                      <m:r>
                        <w:rPr>
                          <w:rFonts w:ascii="Cambria Math" w:hAnsi="Cambria Math"/>
                          <w:sz w:val="16"/>
                          <w:szCs w:val="16"/>
                          <w:highlight w:val="yellow"/>
                        </w:rPr>
                        <m:t>s</m:t>
                      </m:r>
                    </m:sub>
                  </m:sSub>
                </m:sub>
              </m:sSub>
            </m:oMath>
          </w:p>
        </w:tc>
        <w:tc>
          <w:tcPr>
            <w:tcW w:w="4252" w:type="dxa"/>
            <w:tcBorders>
              <w:top w:val="nil"/>
              <w:bottom w:val="nil"/>
            </w:tcBorders>
            <w:vAlign w:val="center"/>
          </w:tcPr>
          <w:p w14:paraId="0F35F098" w14:textId="64FFD12C" w:rsidR="003B65B3" w:rsidRPr="003B65B3" w:rsidRDefault="003B65B3" w:rsidP="000B5544">
            <w:pPr>
              <w:jc w:val="both"/>
              <w:rPr>
                <w:sz w:val="16"/>
                <w:szCs w:val="16"/>
                <w:highlight w:val="yellow"/>
                <w:lang w:eastAsia="zh-CN"/>
              </w:rPr>
            </w:pPr>
            <w:r w:rsidRPr="003B65B3">
              <w:rPr>
                <w:sz w:val="16"/>
                <w:szCs w:val="16"/>
                <w:highlight w:val="yellow"/>
                <w:lang w:eastAsia="zh-CN"/>
              </w:rPr>
              <w:t xml:space="preserve">Feature vectors extracted from the content information of mashup </w:t>
            </w:r>
            <m:oMath>
              <m:r>
                <w:rPr>
                  <w:rFonts w:ascii="Cambria Math" w:hAnsi="Cambria Math"/>
                  <w:sz w:val="16"/>
                  <w:szCs w:val="16"/>
                  <w:highlight w:val="yellow"/>
                </w:rPr>
                <m:t>m</m:t>
              </m:r>
            </m:oMath>
            <w:r w:rsidRPr="003B65B3">
              <w:rPr>
                <w:sz w:val="16"/>
                <w:szCs w:val="16"/>
                <w:highlight w:val="yellow"/>
                <w:lang w:eastAsia="zh-CN"/>
              </w:rPr>
              <w:t xml:space="preserve"> and service </w:t>
            </w:r>
            <m:oMath>
              <m:r>
                <w:rPr>
                  <w:rFonts w:ascii="Cambria Math" w:hAnsi="Cambria Math"/>
                  <w:sz w:val="16"/>
                  <w:szCs w:val="16"/>
                  <w:highlight w:val="yellow"/>
                </w:rPr>
                <m:t>s</m:t>
              </m:r>
            </m:oMath>
            <w:r w:rsidRPr="003B65B3">
              <w:rPr>
                <w:sz w:val="16"/>
                <w:szCs w:val="16"/>
                <w:highlight w:val="yellow"/>
                <w:lang w:eastAsia="zh-CN"/>
              </w:rPr>
              <w:t xml:space="preserve">, represented in the form of </w:t>
            </w:r>
            <w:r w:rsidR="003E2845">
              <w:rPr>
                <w:sz w:val="16"/>
                <w:szCs w:val="16"/>
                <w:highlight w:val="yellow"/>
                <w:lang w:eastAsia="zh-CN"/>
              </w:rPr>
              <w:t xml:space="preserve">a </w:t>
            </w:r>
            <w:r w:rsidRPr="003B65B3">
              <w:rPr>
                <w:sz w:val="16"/>
                <w:szCs w:val="16"/>
                <w:highlight w:val="yellow"/>
                <w:lang w:eastAsia="zh-CN"/>
              </w:rPr>
              <w:t>separate word set</w:t>
            </w:r>
          </w:p>
        </w:tc>
      </w:tr>
      <w:tr w:rsidR="003B65B3" w:rsidRPr="003B65B3" w14:paraId="74CC14F7" w14:textId="77777777" w:rsidTr="00271086">
        <w:tc>
          <w:tcPr>
            <w:tcW w:w="988" w:type="dxa"/>
            <w:tcBorders>
              <w:top w:val="nil"/>
              <w:bottom w:val="nil"/>
            </w:tcBorders>
            <w:vAlign w:val="center"/>
          </w:tcPr>
          <w:p w14:paraId="10AD0973" w14:textId="77777777" w:rsidR="003B65B3" w:rsidRPr="003B65B3" w:rsidRDefault="00384D49" w:rsidP="000B5544">
            <w:pPr>
              <w:jc w:val="center"/>
              <w:rPr>
                <w:rFonts w:ascii="Calibri" w:eastAsia="等线" w:hAnsi="Calibri"/>
                <w:sz w:val="16"/>
                <w:szCs w:val="16"/>
                <w:highlight w:val="yellow"/>
              </w:rPr>
            </w:pPr>
            <m:oMathPara>
              <m:oMath>
                <m:sSub>
                  <m:sSubPr>
                    <m:ctrlPr>
                      <w:rPr>
                        <w:rFonts w:ascii="Cambria Math" w:hAnsi="Cambria Math"/>
                        <w:b/>
                        <w:sz w:val="16"/>
                        <w:szCs w:val="16"/>
                        <w:highlight w:val="yellow"/>
                        <w:lang w:eastAsia="zh-CN"/>
                      </w:rPr>
                    </m:ctrlPr>
                  </m:sSubPr>
                  <m:e>
                    <m:r>
                      <m:rPr>
                        <m:sty m:val="b"/>
                      </m:rPr>
                      <w:rPr>
                        <w:rFonts w:ascii="Cambria Math" w:hAnsi="Cambria Math"/>
                        <w:sz w:val="16"/>
                        <w:szCs w:val="16"/>
                        <w:highlight w:val="yellow"/>
                        <w:lang w:eastAsia="zh-CN"/>
                      </w:rPr>
                      <m:t>e</m:t>
                    </m:r>
                  </m:e>
                  <m:sub>
                    <m:sSub>
                      <m:sSubPr>
                        <m:ctrlPr>
                          <w:rPr>
                            <w:rFonts w:ascii="Cambria Math" w:hAnsi="Cambria Math"/>
                            <w:i/>
                            <w:sz w:val="16"/>
                            <w:szCs w:val="16"/>
                            <w:highlight w:val="yellow"/>
                            <w:lang w:eastAsia="zh-CN"/>
                          </w:rPr>
                        </m:ctrlPr>
                      </m:sSubPr>
                      <m:e>
                        <m:r>
                          <w:rPr>
                            <w:rFonts w:ascii="Cambria Math" w:hAnsi="Cambria Math"/>
                            <w:sz w:val="16"/>
                            <w:szCs w:val="16"/>
                            <w:highlight w:val="yellow"/>
                            <w:lang w:eastAsia="zh-CN"/>
                          </w:rPr>
                          <m:t>t</m:t>
                        </m:r>
                      </m:e>
                      <m:sub>
                        <m:r>
                          <w:rPr>
                            <w:rFonts w:ascii="Cambria Math" w:hAnsi="Cambria Math"/>
                            <w:sz w:val="16"/>
                            <w:szCs w:val="16"/>
                            <w:highlight w:val="yellow"/>
                            <w:lang w:eastAsia="zh-CN"/>
                          </w:rPr>
                          <m:t>i</m:t>
                        </m:r>
                      </m:sub>
                    </m:sSub>
                  </m:sub>
                </m:sSub>
              </m:oMath>
            </m:oMathPara>
          </w:p>
        </w:tc>
        <w:tc>
          <w:tcPr>
            <w:tcW w:w="4252" w:type="dxa"/>
            <w:tcBorders>
              <w:top w:val="nil"/>
              <w:bottom w:val="nil"/>
            </w:tcBorders>
            <w:vAlign w:val="center"/>
          </w:tcPr>
          <w:p w14:paraId="59503347" w14:textId="77777777" w:rsidR="003B65B3" w:rsidRPr="003B65B3" w:rsidRDefault="003B65B3" w:rsidP="000B5544">
            <w:pPr>
              <w:jc w:val="both"/>
              <w:rPr>
                <w:sz w:val="16"/>
                <w:szCs w:val="16"/>
                <w:highlight w:val="yellow"/>
                <w:lang w:eastAsia="zh-CN"/>
              </w:rPr>
            </w:pPr>
            <w:r w:rsidRPr="003B65B3">
              <w:rPr>
                <w:sz w:val="16"/>
                <w:szCs w:val="16"/>
                <w:highlight w:val="yellow"/>
                <w:lang w:eastAsia="zh-CN"/>
              </w:rPr>
              <w:t xml:space="preserve">An embedding vector of word </w:t>
            </w:r>
            <m:oMath>
              <m:sSub>
                <m:sSubPr>
                  <m:ctrlPr>
                    <w:rPr>
                      <w:rFonts w:ascii="Cambria Math" w:hAnsi="Cambria Math"/>
                      <w:i/>
                      <w:sz w:val="16"/>
                      <w:szCs w:val="16"/>
                      <w:highlight w:val="yellow"/>
                      <w:lang w:eastAsia="zh-CN"/>
                    </w:rPr>
                  </m:ctrlPr>
                </m:sSubPr>
                <m:e>
                  <m:r>
                    <w:rPr>
                      <w:rFonts w:ascii="Cambria Math" w:hAnsi="Cambria Math"/>
                      <w:sz w:val="16"/>
                      <w:szCs w:val="16"/>
                      <w:highlight w:val="yellow"/>
                      <w:lang w:eastAsia="zh-CN"/>
                    </w:rPr>
                    <m:t>t</m:t>
                  </m:r>
                </m:e>
                <m:sub>
                  <m:r>
                    <w:rPr>
                      <w:rFonts w:ascii="Cambria Math" w:hAnsi="Cambria Math"/>
                      <w:sz w:val="16"/>
                      <w:szCs w:val="16"/>
                      <w:highlight w:val="yellow"/>
                      <w:lang w:eastAsia="zh-CN"/>
                    </w:rPr>
                    <m:t>i</m:t>
                  </m:r>
                </m:sub>
              </m:sSub>
            </m:oMath>
          </w:p>
        </w:tc>
      </w:tr>
      <w:tr w:rsidR="003B65B3" w:rsidRPr="003B65B3" w14:paraId="3A4A2EF8" w14:textId="77777777" w:rsidTr="00271086">
        <w:tc>
          <w:tcPr>
            <w:tcW w:w="988" w:type="dxa"/>
            <w:tcBorders>
              <w:top w:val="nil"/>
              <w:bottom w:val="nil"/>
            </w:tcBorders>
            <w:vAlign w:val="center"/>
          </w:tcPr>
          <w:p w14:paraId="544D3054" w14:textId="77777777" w:rsidR="003B65B3" w:rsidRPr="003B65B3" w:rsidRDefault="00384D49" w:rsidP="000B5544">
            <w:pPr>
              <w:jc w:val="center"/>
              <w:rPr>
                <w:rFonts w:eastAsia="等线"/>
                <w:sz w:val="16"/>
                <w:szCs w:val="16"/>
                <w:highlight w:val="yellow"/>
              </w:rPr>
            </w:pPr>
            <m:oMathPara>
              <m:oMath>
                <m:sSub>
                  <m:sSubPr>
                    <m:ctrlPr>
                      <w:rPr>
                        <w:rFonts w:ascii="Cambria Math" w:hAnsi="Cambria Math"/>
                        <w:b/>
                        <w:sz w:val="16"/>
                        <w:szCs w:val="16"/>
                        <w:highlight w:val="yellow"/>
                        <w:lang w:eastAsia="zh-CN"/>
                      </w:rPr>
                    </m:ctrlPr>
                  </m:sSubPr>
                  <m:e>
                    <m:r>
                      <m:rPr>
                        <m:sty m:val="b"/>
                      </m:rPr>
                      <w:rPr>
                        <w:rFonts w:ascii="Cambria Math" w:hAnsi="Cambria Math"/>
                        <w:sz w:val="16"/>
                        <w:szCs w:val="16"/>
                        <w:highlight w:val="yellow"/>
                        <w:lang w:eastAsia="zh-CN"/>
                      </w:rPr>
                      <m:t>ci</m:t>
                    </m:r>
                  </m:e>
                  <m:sub>
                    <m:r>
                      <w:rPr>
                        <w:rFonts w:ascii="Cambria Math" w:hAnsi="Cambria Math"/>
                        <w:sz w:val="16"/>
                        <w:szCs w:val="16"/>
                        <w:highlight w:val="yellow"/>
                        <w:lang w:eastAsia="zh-CN"/>
                      </w:rPr>
                      <m:t>ms</m:t>
                    </m:r>
                  </m:sub>
                </m:sSub>
              </m:oMath>
            </m:oMathPara>
          </w:p>
        </w:tc>
        <w:tc>
          <w:tcPr>
            <w:tcW w:w="4252" w:type="dxa"/>
            <w:tcBorders>
              <w:top w:val="nil"/>
              <w:bottom w:val="nil"/>
            </w:tcBorders>
            <w:vAlign w:val="center"/>
          </w:tcPr>
          <w:p w14:paraId="3043F63C" w14:textId="77777777" w:rsidR="003B65B3" w:rsidRPr="003B65B3" w:rsidRDefault="003B65B3" w:rsidP="000B5544">
            <w:pPr>
              <w:jc w:val="both"/>
              <w:rPr>
                <w:sz w:val="16"/>
                <w:szCs w:val="16"/>
                <w:highlight w:val="yellow"/>
                <w:lang w:eastAsia="zh-CN"/>
              </w:rPr>
            </w:pPr>
            <w:r w:rsidRPr="003B65B3">
              <w:rPr>
                <w:sz w:val="16"/>
                <w:szCs w:val="16"/>
                <w:highlight w:val="yellow"/>
                <w:lang w:eastAsia="zh-CN"/>
              </w:rPr>
              <w:t xml:space="preserve">A vector of the content interaction between </w:t>
            </w:r>
            <m:oMath>
              <m:r>
                <w:rPr>
                  <w:rFonts w:ascii="Cambria Math" w:hAnsi="Cambria Math"/>
                  <w:sz w:val="16"/>
                  <w:szCs w:val="16"/>
                  <w:highlight w:val="yellow"/>
                </w:rPr>
                <m:t>m</m:t>
              </m:r>
            </m:oMath>
            <w:r w:rsidRPr="003B65B3">
              <w:rPr>
                <w:sz w:val="16"/>
                <w:szCs w:val="16"/>
                <w:highlight w:val="yellow"/>
                <w:lang w:eastAsia="zh-CN"/>
              </w:rPr>
              <w:t xml:space="preserve"> and </w:t>
            </w:r>
            <m:oMath>
              <m:r>
                <w:rPr>
                  <w:rFonts w:ascii="Cambria Math" w:hAnsi="Cambria Math"/>
                  <w:sz w:val="16"/>
                  <w:szCs w:val="16"/>
                  <w:highlight w:val="yellow"/>
                </w:rPr>
                <m:t>s</m:t>
              </m:r>
            </m:oMath>
          </w:p>
        </w:tc>
      </w:tr>
      <w:tr w:rsidR="003B65B3" w:rsidRPr="003B65B3" w14:paraId="2758BDBD" w14:textId="77777777" w:rsidTr="00271086">
        <w:tc>
          <w:tcPr>
            <w:tcW w:w="988" w:type="dxa"/>
            <w:tcBorders>
              <w:top w:val="nil"/>
              <w:bottom w:val="nil"/>
            </w:tcBorders>
            <w:vAlign w:val="center"/>
          </w:tcPr>
          <w:p w14:paraId="4AF8AB65" w14:textId="77777777" w:rsidR="003B65B3" w:rsidRPr="003B65B3" w:rsidRDefault="00384D49" w:rsidP="000B5544">
            <w:pPr>
              <w:jc w:val="center"/>
              <w:rPr>
                <w:rFonts w:eastAsia="等线"/>
                <w:sz w:val="16"/>
                <w:szCs w:val="16"/>
                <w:highlight w:val="yellow"/>
                <w:lang w:eastAsia="zh-CN"/>
              </w:rPr>
            </w:pPr>
            <m:oMathPara>
              <m:oMath>
                <m:sSub>
                  <m:sSubPr>
                    <m:ctrlPr>
                      <w:rPr>
                        <w:rFonts w:ascii="Cambria Math" w:hAnsi="Cambria Math"/>
                        <w:sz w:val="16"/>
                        <w:szCs w:val="16"/>
                        <w:highlight w:val="yellow"/>
                      </w:rPr>
                    </m:ctrlPr>
                  </m:sSubPr>
                  <m:e>
                    <m:r>
                      <w:rPr>
                        <w:rFonts w:ascii="Cambria Math" w:hAnsi="Cambria Math"/>
                        <w:sz w:val="16"/>
                        <w:szCs w:val="16"/>
                        <w:highlight w:val="yellow"/>
                      </w:rPr>
                      <m:t>sim</m:t>
                    </m:r>
                  </m:e>
                  <m:sub>
                    <m:r>
                      <w:rPr>
                        <w:rFonts w:ascii="Cambria Math" w:hAnsi="Cambria Math"/>
                        <w:sz w:val="16"/>
                        <w:szCs w:val="16"/>
                        <w:highlight w:val="yellow"/>
                      </w:rPr>
                      <m:t>m</m:t>
                    </m:r>
                    <m:r>
                      <m:rPr>
                        <m:sty m:val="p"/>
                      </m:rPr>
                      <w:rPr>
                        <w:rFonts w:ascii="Cambria Math" w:hAnsi="Cambria Math"/>
                        <w:sz w:val="16"/>
                        <w:szCs w:val="16"/>
                        <w:highlight w:val="yellow"/>
                      </w:rPr>
                      <m:t>,</m:t>
                    </m:r>
                    <m:sSub>
                      <m:sSubPr>
                        <m:ctrlPr>
                          <w:rPr>
                            <w:rFonts w:ascii="Cambria Math" w:hAnsi="Cambria Math"/>
                            <w:b/>
                            <w:sz w:val="16"/>
                            <w:szCs w:val="16"/>
                            <w:highlight w:val="yellow"/>
                            <w:lang w:eastAsia="zh-CN"/>
                          </w:rPr>
                        </m:ctrlPr>
                      </m:sSubPr>
                      <m:e>
                        <m:r>
                          <w:rPr>
                            <w:rFonts w:ascii="Cambria Math" w:hAnsi="Cambria Math"/>
                            <w:sz w:val="16"/>
                            <w:szCs w:val="16"/>
                            <w:highlight w:val="yellow"/>
                            <w:lang w:eastAsia="zh-CN"/>
                          </w:rPr>
                          <m:t>nm</m:t>
                        </m:r>
                      </m:e>
                      <m:sub>
                        <m:r>
                          <w:rPr>
                            <w:rFonts w:ascii="Cambria Math" w:hAnsi="Cambria Math"/>
                            <w:sz w:val="16"/>
                            <w:szCs w:val="16"/>
                            <w:highlight w:val="yellow"/>
                            <w:lang w:eastAsia="zh-CN"/>
                          </w:rPr>
                          <m:t>i</m:t>
                        </m:r>
                      </m:sub>
                    </m:sSub>
                  </m:sub>
                </m:sSub>
              </m:oMath>
            </m:oMathPara>
          </w:p>
        </w:tc>
        <w:tc>
          <w:tcPr>
            <w:tcW w:w="4252" w:type="dxa"/>
            <w:tcBorders>
              <w:top w:val="nil"/>
              <w:bottom w:val="nil"/>
            </w:tcBorders>
            <w:vAlign w:val="center"/>
          </w:tcPr>
          <w:p w14:paraId="40D43096" w14:textId="77777777" w:rsidR="003B65B3" w:rsidRPr="003B65B3" w:rsidRDefault="003B65B3" w:rsidP="000B5544">
            <w:pPr>
              <w:jc w:val="both"/>
              <w:rPr>
                <w:sz w:val="16"/>
                <w:szCs w:val="16"/>
                <w:highlight w:val="yellow"/>
                <w:lang w:eastAsia="zh-CN"/>
              </w:rPr>
            </w:pPr>
            <w:r w:rsidRPr="003B65B3">
              <w:rPr>
                <w:sz w:val="16"/>
                <w:szCs w:val="16"/>
                <w:highlight w:val="yellow"/>
                <w:lang w:eastAsia="zh-CN"/>
              </w:rPr>
              <w:t xml:space="preserve">The similarity between </w:t>
            </w:r>
            <m:oMath>
              <m:r>
                <w:rPr>
                  <w:rFonts w:ascii="Cambria Math" w:hAnsi="Cambria Math"/>
                  <w:sz w:val="16"/>
                  <w:szCs w:val="16"/>
                  <w:highlight w:val="yellow"/>
                </w:rPr>
                <m:t>m</m:t>
              </m:r>
            </m:oMath>
            <w:r w:rsidRPr="003B65B3">
              <w:rPr>
                <w:sz w:val="16"/>
                <w:szCs w:val="16"/>
                <w:highlight w:val="yellow"/>
                <w:lang w:eastAsia="zh-CN"/>
              </w:rPr>
              <w:t xml:space="preserve"> and </w:t>
            </w:r>
            <m:oMath>
              <m:sSub>
                <m:sSubPr>
                  <m:ctrlPr>
                    <w:rPr>
                      <w:rFonts w:ascii="Cambria Math" w:hAnsi="Cambria Math"/>
                      <w:b/>
                      <w:i/>
                      <w:sz w:val="16"/>
                      <w:szCs w:val="16"/>
                      <w:highlight w:val="yellow"/>
                    </w:rPr>
                  </m:ctrlPr>
                </m:sSubPr>
                <m:e>
                  <m:r>
                    <w:rPr>
                      <w:rFonts w:ascii="Cambria Math" w:hAnsi="Cambria Math"/>
                      <w:sz w:val="16"/>
                      <w:szCs w:val="16"/>
                      <w:highlight w:val="yellow"/>
                    </w:rPr>
                    <m:t>nm</m:t>
                  </m:r>
                </m:e>
                <m:sub>
                  <m:r>
                    <w:rPr>
                      <w:rFonts w:ascii="Cambria Math" w:hAnsi="Cambria Math"/>
                      <w:sz w:val="16"/>
                      <w:szCs w:val="16"/>
                      <w:highlight w:val="yellow"/>
                    </w:rPr>
                    <m:t>i</m:t>
                  </m:r>
                </m:sub>
              </m:sSub>
            </m:oMath>
          </w:p>
        </w:tc>
      </w:tr>
      <w:tr w:rsidR="003B65B3" w:rsidRPr="003B65B3" w14:paraId="201EE76B" w14:textId="77777777" w:rsidTr="00271086">
        <w:tc>
          <w:tcPr>
            <w:tcW w:w="988" w:type="dxa"/>
            <w:tcBorders>
              <w:top w:val="nil"/>
              <w:bottom w:val="nil"/>
            </w:tcBorders>
            <w:vAlign w:val="center"/>
          </w:tcPr>
          <w:p w14:paraId="1273CDEF" w14:textId="77777777" w:rsidR="003B65B3" w:rsidRPr="003B65B3" w:rsidRDefault="00384D49" w:rsidP="000B5544">
            <w:pPr>
              <w:jc w:val="center"/>
              <w:rPr>
                <w:rFonts w:eastAsia="等线"/>
                <w:sz w:val="16"/>
                <w:szCs w:val="16"/>
                <w:highlight w:val="yellow"/>
                <w:lang w:eastAsia="zh-CN"/>
              </w:rPr>
            </w:pPr>
            <m:oMathPara>
              <m:oMath>
                <m:sSub>
                  <m:sSubPr>
                    <m:ctrlPr>
                      <w:rPr>
                        <w:rFonts w:ascii="Cambria Math" w:hAnsi="Cambria Math"/>
                        <w:b/>
                        <w:sz w:val="16"/>
                        <w:szCs w:val="16"/>
                        <w:highlight w:val="yellow"/>
                        <w:lang w:eastAsia="zh-CN"/>
                      </w:rPr>
                    </m:ctrlPr>
                  </m:sSubPr>
                  <m:e>
                    <m:r>
                      <m:rPr>
                        <m:sty m:val="b"/>
                      </m:rPr>
                      <w:rPr>
                        <w:rFonts w:ascii="Cambria Math" w:hAnsi="Cambria Math"/>
                        <w:sz w:val="16"/>
                        <w:szCs w:val="16"/>
                        <w:highlight w:val="yellow"/>
                        <w:lang w:eastAsia="zh-CN"/>
                      </w:rPr>
                      <m:t>r</m:t>
                    </m:r>
                  </m:e>
                  <m:sub>
                    <m:sSub>
                      <m:sSubPr>
                        <m:ctrlPr>
                          <w:rPr>
                            <w:rFonts w:ascii="Cambria Math" w:hAnsi="Cambria Math"/>
                            <w:b/>
                            <w:i/>
                            <w:sz w:val="16"/>
                            <w:szCs w:val="16"/>
                            <w:highlight w:val="yellow"/>
                          </w:rPr>
                        </m:ctrlPr>
                      </m:sSubPr>
                      <m:e>
                        <m:r>
                          <w:rPr>
                            <w:rFonts w:ascii="Cambria Math" w:hAnsi="Cambria Math"/>
                            <w:sz w:val="16"/>
                            <w:szCs w:val="16"/>
                            <w:highlight w:val="yellow"/>
                          </w:rPr>
                          <m:t>nm</m:t>
                        </m:r>
                      </m:e>
                      <m:sub>
                        <m:r>
                          <w:rPr>
                            <w:rFonts w:ascii="Cambria Math" w:hAnsi="Cambria Math"/>
                            <w:sz w:val="16"/>
                            <w:szCs w:val="16"/>
                            <w:highlight w:val="yellow"/>
                            <w:lang w:eastAsia="zh-CN"/>
                          </w:rPr>
                          <m:t>i</m:t>
                        </m:r>
                      </m:sub>
                    </m:sSub>
                  </m:sub>
                </m:sSub>
              </m:oMath>
            </m:oMathPara>
          </w:p>
        </w:tc>
        <w:tc>
          <w:tcPr>
            <w:tcW w:w="4252" w:type="dxa"/>
            <w:tcBorders>
              <w:top w:val="nil"/>
              <w:bottom w:val="nil"/>
            </w:tcBorders>
            <w:vAlign w:val="center"/>
          </w:tcPr>
          <w:p w14:paraId="7FB00E3B" w14:textId="77777777" w:rsidR="003B65B3" w:rsidRPr="003B65B3" w:rsidRDefault="003B65B3" w:rsidP="000B5544">
            <w:pPr>
              <w:jc w:val="both"/>
              <w:rPr>
                <w:sz w:val="16"/>
                <w:szCs w:val="16"/>
                <w:highlight w:val="yellow"/>
                <w:lang w:eastAsia="zh-CN"/>
              </w:rPr>
            </w:pPr>
            <w:r w:rsidRPr="003B65B3">
              <w:rPr>
                <w:sz w:val="16"/>
                <w:szCs w:val="16"/>
                <w:highlight w:val="yellow"/>
                <w:lang w:eastAsia="zh-CN"/>
              </w:rPr>
              <w:t xml:space="preserve">The latent representation of </w:t>
            </w:r>
            <m:oMath>
              <m:sSub>
                <m:sSubPr>
                  <m:ctrlPr>
                    <w:rPr>
                      <w:rFonts w:ascii="Cambria Math" w:hAnsi="Cambria Math"/>
                      <w:b/>
                      <w:i/>
                      <w:sz w:val="16"/>
                      <w:szCs w:val="16"/>
                      <w:highlight w:val="yellow"/>
                    </w:rPr>
                  </m:ctrlPr>
                </m:sSubPr>
                <m:e>
                  <m:r>
                    <w:rPr>
                      <w:rFonts w:ascii="Cambria Math" w:hAnsi="Cambria Math"/>
                      <w:sz w:val="16"/>
                      <w:szCs w:val="16"/>
                      <w:highlight w:val="yellow"/>
                    </w:rPr>
                    <m:t>nm</m:t>
                  </m:r>
                </m:e>
                <m:sub>
                  <m:r>
                    <w:rPr>
                      <w:rFonts w:ascii="Cambria Math" w:hAnsi="Cambria Math"/>
                      <w:sz w:val="16"/>
                      <w:szCs w:val="16"/>
                      <w:highlight w:val="yellow"/>
                    </w:rPr>
                    <m:t>i</m:t>
                  </m:r>
                </m:sub>
              </m:sSub>
            </m:oMath>
            <w:r w:rsidRPr="003B65B3">
              <w:rPr>
                <w:rFonts w:hint="eastAsia"/>
                <w:b/>
                <w:sz w:val="16"/>
                <w:szCs w:val="16"/>
                <w:highlight w:val="yellow"/>
                <w:lang w:eastAsia="zh-CN"/>
              </w:rPr>
              <w:t xml:space="preserve"> </w:t>
            </w:r>
            <w:r w:rsidRPr="003B65B3">
              <w:rPr>
                <w:sz w:val="16"/>
                <w:szCs w:val="16"/>
                <w:highlight w:val="yellow"/>
                <w:lang w:eastAsia="zh-CN"/>
              </w:rPr>
              <w:t>obtained by node2vec</w:t>
            </w:r>
          </w:p>
        </w:tc>
      </w:tr>
      <w:tr w:rsidR="003B65B3" w:rsidRPr="003B65B3" w14:paraId="100A36F5" w14:textId="77777777" w:rsidTr="00271086">
        <w:tc>
          <w:tcPr>
            <w:tcW w:w="988" w:type="dxa"/>
            <w:tcBorders>
              <w:top w:val="nil"/>
              <w:bottom w:val="nil"/>
            </w:tcBorders>
            <w:vAlign w:val="center"/>
          </w:tcPr>
          <w:p w14:paraId="5CA0C29F" w14:textId="77777777" w:rsidR="003B65B3" w:rsidRPr="003B65B3" w:rsidRDefault="00384D49" w:rsidP="000B5544">
            <w:pPr>
              <w:jc w:val="center"/>
              <w:rPr>
                <w:rFonts w:eastAsia="等线"/>
                <w:sz w:val="16"/>
                <w:szCs w:val="16"/>
                <w:highlight w:val="yellow"/>
                <w:lang w:eastAsia="zh-CN"/>
              </w:rPr>
            </w:pPr>
            <m:oMathPara>
              <m:oMath>
                <m:sSub>
                  <m:sSubPr>
                    <m:ctrlPr>
                      <w:rPr>
                        <w:rFonts w:ascii="Cambria Math" w:hAnsi="Cambria Math"/>
                        <w:b/>
                        <w:sz w:val="16"/>
                        <w:szCs w:val="16"/>
                        <w:highlight w:val="yellow"/>
                        <w:lang w:eastAsia="zh-CN"/>
                      </w:rPr>
                    </m:ctrlPr>
                  </m:sSubPr>
                  <m:e>
                    <m:r>
                      <m:rPr>
                        <m:sty m:val="b"/>
                      </m:rPr>
                      <w:rPr>
                        <w:rFonts w:ascii="Cambria Math" w:hAnsi="Cambria Math"/>
                        <w:sz w:val="16"/>
                        <w:szCs w:val="16"/>
                        <w:highlight w:val="yellow"/>
                        <w:lang w:eastAsia="zh-CN"/>
                      </w:rPr>
                      <m:t>r</m:t>
                    </m:r>
                  </m:e>
                  <m:sub>
                    <m:r>
                      <w:rPr>
                        <w:rFonts w:ascii="Cambria Math" w:hAnsi="Cambria Math" w:hint="eastAsia"/>
                        <w:sz w:val="16"/>
                        <w:szCs w:val="16"/>
                        <w:highlight w:val="yellow"/>
                        <w:lang w:eastAsia="zh-CN"/>
                      </w:rPr>
                      <m:t>s</m:t>
                    </m:r>
                  </m:sub>
                </m:sSub>
              </m:oMath>
            </m:oMathPara>
          </w:p>
        </w:tc>
        <w:tc>
          <w:tcPr>
            <w:tcW w:w="4252" w:type="dxa"/>
            <w:tcBorders>
              <w:top w:val="nil"/>
              <w:bottom w:val="nil"/>
            </w:tcBorders>
            <w:vAlign w:val="center"/>
          </w:tcPr>
          <w:p w14:paraId="1E5723EE" w14:textId="77777777" w:rsidR="003B65B3" w:rsidRPr="003B65B3" w:rsidRDefault="003B65B3" w:rsidP="000B5544">
            <w:pPr>
              <w:jc w:val="both"/>
              <w:rPr>
                <w:sz w:val="16"/>
                <w:szCs w:val="16"/>
                <w:highlight w:val="yellow"/>
                <w:lang w:eastAsia="zh-CN"/>
              </w:rPr>
            </w:pPr>
            <w:r w:rsidRPr="003B65B3">
              <w:rPr>
                <w:sz w:val="16"/>
                <w:szCs w:val="16"/>
                <w:highlight w:val="yellow"/>
                <w:lang w:eastAsia="zh-CN"/>
              </w:rPr>
              <w:t xml:space="preserve">The latent representation of </w:t>
            </w:r>
            <m:oMath>
              <m:r>
                <w:rPr>
                  <w:rFonts w:ascii="Cambria Math" w:hAnsi="Cambria Math"/>
                  <w:sz w:val="16"/>
                  <w:szCs w:val="16"/>
                  <w:highlight w:val="yellow"/>
                </w:rPr>
                <m:t>s</m:t>
              </m:r>
            </m:oMath>
            <w:r w:rsidRPr="003B65B3">
              <w:rPr>
                <w:sz w:val="16"/>
                <w:szCs w:val="16"/>
                <w:highlight w:val="yellow"/>
                <w:lang w:eastAsia="zh-CN"/>
              </w:rPr>
              <w:t xml:space="preserve"> obtained by node2vec</w:t>
            </w:r>
          </w:p>
        </w:tc>
      </w:tr>
      <w:tr w:rsidR="003B65B3" w:rsidRPr="003B65B3" w14:paraId="61E1606B" w14:textId="77777777" w:rsidTr="00271086">
        <w:tc>
          <w:tcPr>
            <w:tcW w:w="988" w:type="dxa"/>
            <w:tcBorders>
              <w:top w:val="nil"/>
              <w:bottom w:val="nil"/>
            </w:tcBorders>
            <w:vAlign w:val="center"/>
          </w:tcPr>
          <w:p w14:paraId="72EB1225" w14:textId="77777777" w:rsidR="003B65B3" w:rsidRPr="003B65B3" w:rsidRDefault="00384D49" w:rsidP="000B5544">
            <w:pPr>
              <w:jc w:val="center"/>
              <w:rPr>
                <w:rFonts w:eastAsia="等线"/>
                <w:sz w:val="16"/>
                <w:szCs w:val="16"/>
                <w:highlight w:val="yellow"/>
                <w:lang w:eastAsia="zh-CN"/>
              </w:rPr>
            </w:pPr>
            <m:oMathPara>
              <m:oMath>
                <m:sSub>
                  <m:sSubPr>
                    <m:ctrlPr>
                      <w:rPr>
                        <w:rFonts w:ascii="Cambria Math" w:hAnsi="Cambria Math"/>
                        <w:b/>
                        <w:sz w:val="16"/>
                        <w:szCs w:val="16"/>
                        <w:highlight w:val="yellow"/>
                        <w:lang w:eastAsia="zh-CN"/>
                      </w:rPr>
                    </m:ctrlPr>
                  </m:sSubPr>
                  <m:e>
                    <m:r>
                      <m:rPr>
                        <m:sty m:val="b"/>
                      </m:rPr>
                      <w:rPr>
                        <w:rFonts w:ascii="Cambria Math" w:hAnsi="Cambria Math"/>
                        <w:sz w:val="16"/>
                        <w:szCs w:val="16"/>
                        <w:highlight w:val="yellow"/>
                        <w:lang w:eastAsia="zh-CN"/>
                      </w:rPr>
                      <m:t>in</m:t>
                    </m:r>
                    <m:r>
                      <m:rPr>
                        <m:sty m:val="b"/>
                      </m:rPr>
                      <w:rPr>
                        <w:rFonts w:ascii="Cambria Math" w:hAnsi="Cambria Math" w:hint="eastAsia"/>
                        <w:sz w:val="16"/>
                        <w:szCs w:val="16"/>
                        <w:highlight w:val="yellow"/>
                        <w:lang w:eastAsia="zh-CN"/>
                      </w:rPr>
                      <m:t>i</m:t>
                    </m:r>
                  </m:e>
                  <m:sub>
                    <m:r>
                      <w:rPr>
                        <w:rFonts w:ascii="Cambria Math" w:hAnsi="Cambria Math"/>
                        <w:sz w:val="16"/>
                        <w:szCs w:val="16"/>
                        <w:highlight w:val="yellow"/>
                        <w:lang w:eastAsia="zh-CN"/>
                      </w:rPr>
                      <m:t>ms</m:t>
                    </m:r>
                  </m:sub>
                </m:sSub>
              </m:oMath>
            </m:oMathPara>
          </w:p>
        </w:tc>
        <w:tc>
          <w:tcPr>
            <w:tcW w:w="4252" w:type="dxa"/>
            <w:tcBorders>
              <w:top w:val="nil"/>
              <w:bottom w:val="nil"/>
            </w:tcBorders>
            <w:vAlign w:val="center"/>
          </w:tcPr>
          <w:p w14:paraId="3F23F7AC" w14:textId="77777777" w:rsidR="003B65B3" w:rsidRPr="003B65B3" w:rsidRDefault="003B65B3" w:rsidP="000B5544">
            <w:pPr>
              <w:jc w:val="both"/>
              <w:rPr>
                <w:sz w:val="16"/>
                <w:szCs w:val="16"/>
                <w:highlight w:val="yellow"/>
                <w:lang w:eastAsia="zh-CN"/>
              </w:rPr>
            </w:pPr>
            <w:r w:rsidRPr="003B65B3">
              <w:rPr>
                <w:sz w:val="16"/>
                <w:szCs w:val="16"/>
                <w:highlight w:val="yellow"/>
                <w:lang w:eastAsia="zh-CN"/>
              </w:rPr>
              <w:t xml:space="preserve">A vector </w:t>
            </w:r>
            <w:r w:rsidRPr="003B65B3">
              <w:rPr>
                <w:rFonts w:hint="eastAsia"/>
                <w:sz w:val="16"/>
                <w:szCs w:val="16"/>
                <w:highlight w:val="yellow"/>
                <w:lang w:eastAsia="zh-CN"/>
              </w:rPr>
              <w:t>deno</w:t>
            </w:r>
            <w:r w:rsidRPr="003B65B3">
              <w:rPr>
                <w:sz w:val="16"/>
                <w:szCs w:val="16"/>
                <w:highlight w:val="yellow"/>
                <w:lang w:eastAsia="zh-CN"/>
              </w:rPr>
              <w:t xml:space="preserve">ting the implicit neighbor interaction between </w:t>
            </w:r>
            <m:oMath>
              <m:r>
                <w:rPr>
                  <w:rFonts w:ascii="Cambria Math" w:hAnsi="Cambria Math"/>
                  <w:sz w:val="16"/>
                  <w:szCs w:val="16"/>
                  <w:highlight w:val="yellow"/>
                </w:rPr>
                <m:t>m</m:t>
              </m:r>
            </m:oMath>
            <w:r w:rsidRPr="003B65B3">
              <w:rPr>
                <w:sz w:val="16"/>
                <w:szCs w:val="16"/>
                <w:highlight w:val="yellow"/>
                <w:lang w:eastAsia="zh-CN"/>
              </w:rPr>
              <w:t xml:space="preserve"> and </w:t>
            </w:r>
            <m:oMath>
              <m:r>
                <w:rPr>
                  <w:rFonts w:ascii="Cambria Math" w:hAnsi="Cambria Math"/>
                  <w:sz w:val="16"/>
                  <w:szCs w:val="16"/>
                  <w:highlight w:val="yellow"/>
                </w:rPr>
                <m:t>s</m:t>
              </m:r>
            </m:oMath>
          </w:p>
        </w:tc>
      </w:tr>
      <w:tr w:rsidR="003B65B3" w:rsidRPr="003B65B3" w14:paraId="589B2A02" w14:textId="77777777" w:rsidTr="00271086">
        <w:tc>
          <w:tcPr>
            <w:tcW w:w="988" w:type="dxa"/>
            <w:tcBorders>
              <w:top w:val="nil"/>
              <w:bottom w:val="nil"/>
            </w:tcBorders>
            <w:vAlign w:val="center"/>
          </w:tcPr>
          <w:p w14:paraId="1E3CC808" w14:textId="77777777" w:rsidR="003B65B3" w:rsidRPr="003B65B3" w:rsidRDefault="00384D49" w:rsidP="000B5544">
            <w:pPr>
              <w:jc w:val="center"/>
              <w:rPr>
                <w:rFonts w:ascii="Calibri" w:eastAsia="等线" w:hAnsi="Calibri"/>
                <w:b/>
                <w:sz w:val="16"/>
                <w:szCs w:val="16"/>
                <w:highlight w:val="yellow"/>
                <w:lang w:eastAsia="zh-CN"/>
              </w:rPr>
            </w:pPr>
            <m:oMathPara>
              <m:oMath>
                <m:sSub>
                  <m:sSubPr>
                    <m:ctrlPr>
                      <w:rPr>
                        <w:rFonts w:ascii="Cambria Math" w:hAnsi="Cambria Math"/>
                        <w:b/>
                        <w:sz w:val="16"/>
                        <w:szCs w:val="16"/>
                        <w:highlight w:val="yellow"/>
                        <w:lang w:eastAsia="zh-CN"/>
                      </w:rPr>
                    </m:ctrlPr>
                  </m:sSubPr>
                  <m:e>
                    <m:r>
                      <m:rPr>
                        <m:sty m:val="b"/>
                      </m:rPr>
                      <w:rPr>
                        <w:rFonts w:ascii="Cambria Math" w:hAnsi="Cambria Math"/>
                        <w:sz w:val="16"/>
                        <w:szCs w:val="16"/>
                        <w:highlight w:val="yellow"/>
                        <w:lang w:eastAsia="zh-CN"/>
                      </w:rPr>
                      <m:t>s</m:t>
                    </m:r>
                  </m:e>
                  <m:sub>
                    <m:r>
                      <w:rPr>
                        <w:rFonts w:ascii="Cambria Math" w:hAnsi="Cambria Math"/>
                        <w:sz w:val="16"/>
                        <w:szCs w:val="16"/>
                        <w:highlight w:val="yellow"/>
                        <w:lang w:eastAsia="zh-CN"/>
                      </w:rPr>
                      <m:t>ms</m:t>
                    </m:r>
                  </m:sub>
                </m:sSub>
              </m:oMath>
            </m:oMathPara>
          </w:p>
        </w:tc>
        <w:tc>
          <w:tcPr>
            <w:tcW w:w="4252" w:type="dxa"/>
            <w:tcBorders>
              <w:top w:val="nil"/>
              <w:bottom w:val="nil"/>
            </w:tcBorders>
            <w:vAlign w:val="center"/>
          </w:tcPr>
          <w:p w14:paraId="1CD2A89C" w14:textId="77777777" w:rsidR="003B65B3" w:rsidRPr="003B65B3" w:rsidRDefault="003B65B3" w:rsidP="000B5544">
            <w:pPr>
              <w:jc w:val="both"/>
              <w:rPr>
                <w:sz w:val="16"/>
                <w:szCs w:val="16"/>
                <w:highlight w:val="yellow"/>
                <w:lang w:eastAsia="zh-CN"/>
              </w:rPr>
            </w:pPr>
            <w:r w:rsidRPr="003B65B3">
              <w:rPr>
                <w:sz w:val="16"/>
                <w:szCs w:val="16"/>
                <w:highlight w:val="yellow"/>
                <w:lang w:eastAsia="zh-CN"/>
              </w:rPr>
              <w:t xml:space="preserve">A sparse </w:t>
            </w:r>
            <w:r w:rsidRPr="003B65B3">
              <w:rPr>
                <w:rFonts w:hint="eastAsia"/>
                <w:sz w:val="16"/>
                <w:szCs w:val="16"/>
                <w:highlight w:val="yellow"/>
                <w:lang w:eastAsia="zh-CN"/>
              </w:rPr>
              <w:t xml:space="preserve">binary </w:t>
            </w:r>
            <w:r w:rsidRPr="003B65B3">
              <w:rPr>
                <w:sz w:val="16"/>
                <w:szCs w:val="16"/>
                <w:highlight w:val="yellow"/>
                <w:lang w:eastAsia="zh-CN"/>
              </w:rPr>
              <w:t xml:space="preserve">vector constructed based on the invocation records of </w:t>
            </w:r>
            <m:oMath>
              <m:r>
                <w:rPr>
                  <w:rFonts w:ascii="Cambria Math" w:hAnsi="Cambria Math"/>
                  <w:sz w:val="16"/>
                  <w:szCs w:val="16"/>
                  <w:highlight w:val="yellow"/>
                  <w:lang w:eastAsia="zh-CN"/>
                </w:rPr>
                <m:t>NM</m:t>
              </m:r>
            </m:oMath>
            <w:r w:rsidRPr="003B65B3">
              <w:rPr>
                <w:sz w:val="16"/>
                <w:szCs w:val="16"/>
                <w:highlight w:val="yellow"/>
                <w:lang w:eastAsia="zh-CN"/>
              </w:rPr>
              <w:t xml:space="preserve"> on</w:t>
            </w:r>
            <m:oMath>
              <m:r>
                <m:rPr>
                  <m:sty m:val="p"/>
                </m:rPr>
                <w:rPr>
                  <w:rFonts w:ascii="Cambria Math" w:hAnsi="Cambria Math"/>
                  <w:sz w:val="16"/>
                  <w:szCs w:val="16"/>
                  <w:highlight w:val="yellow"/>
                  <w:lang w:eastAsia="zh-CN"/>
                </w:rPr>
                <m:t xml:space="preserve"> </m:t>
              </m:r>
              <m:r>
                <w:rPr>
                  <w:rFonts w:ascii="Cambria Math" w:hAnsi="Cambria Math"/>
                  <w:sz w:val="16"/>
                  <w:szCs w:val="16"/>
                  <w:highlight w:val="yellow"/>
                  <w:lang w:eastAsia="zh-CN"/>
                </w:rPr>
                <m:t>s</m:t>
              </m:r>
            </m:oMath>
          </w:p>
        </w:tc>
      </w:tr>
      <w:tr w:rsidR="003B65B3" w:rsidRPr="003B65B3" w14:paraId="1CAA6DDB" w14:textId="77777777" w:rsidTr="00271086">
        <w:tc>
          <w:tcPr>
            <w:tcW w:w="988" w:type="dxa"/>
            <w:tcBorders>
              <w:top w:val="nil"/>
              <w:bottom w:val="nil"/>
            </w:tcBorders>
            <w:vAlign w:val="center"/>
          </w:tcPr>
          <w:p w14:paraId="53A7778D" w14:textId="77777777" w:rsidR="003B65B3" w:rsidRPr="003B65B3" w:rsidRDefault="00384D49" w:rsidP="000B5544">
            <w:pPr>
              <w:jc w:val="center"/>
              <w:rPr>
                <w:rFonts w:eastAsia="等线"/>
                <w:b/>
                <w:sz w:val="16"/>
                <w:szCs w:val="16"/>
                <w:highlight w:val="yellow"/>
                <w:lang w:eastAsia="zh-CN"/>
              </w:rPr>
            </w:pPr>
            <m:oMathPara>
              <m:oMath>
                <m:sSub>
                  <m:sSubPr>
                    <m:ctrlPr>
                      <w:rPr>
                        <w:rFonts w:ascii="Cambria Math" w:eastAsia="等线" w:hAnsi="Cambria Math"/>
                        <w:sz w:val="16"/>
                        <w:szCs w:val="16"/>
                        <w:highlight w:val="yellow"/>
                        <w:lang w:eastAsia="zh-CN"/>
                      </w:rPr>
                    </m:ctrlPr>
                  </m:sSubPr>
                  <m:e>
                    <m:r>
                      <m:rPr>
                        <m:sty m:val="b"/>
                      </m:rPr>
                      <w:rPr>
                        <w:rFonts w:ascii="Cambria Math" w:eastAsia="等线" w:hAnsi="Cambria Math"/>
                        <w:sz w:val="16"/>
                        <w:szCs w:val="16"/>
                        <w:highlight w:val="yellow"/>
                        <w:lang w:eastAsia="zh-CN"/>
                      </w:rPr>
                      <m:t>en</m:t>
                    </m:r>
                    <m:r>
                      <m:rPr>
                        <m:sty m:val="b"/>
                      </m:rPr>
                      <w:rPr>
                        <w:rFonts w:ascii="Cambria Math" w:eastAsia="等线" w:hAnsi="Cambria Math" w:hint="eastAsia"/>
                        <w:sz w:val="16"/>
                        <w:szCs w:val="16"/>
                        <w:highlight w:val="yellow"/>
                        <w:lang w:eastAsia="zh-CN"/>
                      </w:rPr>
                      <m:t>i</m:t>
                    </m:r>
                  </m:e>
                  <m:sub>
                    <m:r>
                      <w:rPr>
                        <w:rFonts w:ascii="Cambria Math" w:eastAsia="等线" w:hAnsi="Cambria Math"/>
                        <w:sz w:val="16"/>
                        <w:szCs w:val="16"/>
                        <w:highlight w:val="yellow"/>
                        <w:lang w:eastAsia="zh-CN"/>
                      </w:rPr>
                      <m:t>ms</m:t>
                    </m:r>
                  </m:sub>
                </m:sSub>
              </m:oMath>
            </m:oMathPara>
          </w:p>
        </w:tc>
        <w:tc>
          <w:tcPr>
            <w:tcW w:w="4252" w:type="dxa"/>
            <w:tcBorders>
              <w:top w:val="nil"/>
              <w:bottom w:val="nil"/>
            </w:tcBorders>
            <w:vAlign w:val="center"/>
          </w:tcPr>
          <w:p w14:paraId="5AA23A7B" w14:textId="77777777" w:rsidR="003B65B3" w:rsidRPr="003B65B3" w:rsidRDefault="003B65B3" w:rsidP="000B5544">
            <w:pPr>
              <w:jc w:val="both"/>
              <w:rPr>
                <w:sz w:val="16"/>
                <w:szCs w:val="16"/>
                <w:highlight w:val="yellow"/>
                <w:lang w:eastAsia="zh-CN"/>
              </w:rPr>
            </w:pPr>
            <w:r w:rsidRPr="003B65B3">
              <w:rPr>
                <w:sz w:val="16"/>
                <w:szCs w:val="16"/>
                <w:highlight w:val="yellow"/>
                <w:lang w:eastAsia="zh-CN"/>
              </w:rPr>
              <w:t xml:space="preserve">A vector </w:t>
            </w:r>
            <w:r w:rsidRPr="003B65B3">
              <w:rPr>
                <w:rFonts w:hint="eastAsia"/>
                <w:sz w:val="16"/>
                <w:szCs w:val="16"/>
                <w:highlight w:val="yellow"/>
                <w:lang w:eastAsia="zh-CN"/>
              </w:rPr>
              <w:t>deno</w:t>
            </w:r>
            <w:r w:rsidRPr="003B65B3">
              <w:rPr>
                <w:sz w:val="16"/>
                <w:szCs w:val="16"/>
                <w:highlight w:val="yellow"/>
                <w:lang w:eastAsia="zh-CN"/>
              </w:rPr>
              <w:t xml:space="preserve">ting the explicit neighbor interaction between </w:t>
            </w:r>
            <m:oMath>
              <m:r>
                <w:rPr>
                  <w:rFonts w:ascii="Cambria Math" w:hAnsi="Cambria Math"/>
                  <w:sz w:val="16"/>
                  <w:szCs w:val="16"/>
                  <w:highlight w:val="yellow"/>
                </w:rPr>
                <m:t>m</m:t>
              </m:r>
            </m:oMath>
            <w:r w:rsidRPr="003B65B3">
              <w:rPr>
                <w:sz w:val="16"/>
                <w:szCs w:val="16"/>
                <w:highlight w:val="yellow"/>
                <w:lang w:eastAsia="zh-CN"/>
              </w:rPr>
              <w:t xml:space="preserve"> and </w:t>
            </w:r>
            <m:oMath>
              <m:r>
                <w:rPr>
                  <w:rFonts w:ascii="Cambria Math" w:hAnsi="Cambria Math"/>
                  <w:sz w:val="16"/>
                  <w:szCs w:val="16"/>
                  <w:highlight w:val="yellow"/>
                </w:rPr>
                <m:t>s</m:t>
              </m:r>
            </m:oMath>
          </w:p>
        </w:tc>
      </w:tr>
      <w:tr w:rsidR="003B65B3" w:rsidRPr="003B65B3" w14:paraId="33948488" w14:textId="77777777" w:rsidTr="00271086">
        <w:tc>
          <w:tcPr>
            <w:tcW w:w="988" w:type="dxa"/>
            <w:tcBorders>
              <w:top w:val="nil"/>
              <w:bottom w:val="nil"/>
            </w:tcBorders>
            <w:vAlign w:val="center"/>
          </w:tcPr>
          <w:p w14:paraId="514536FC" w14:textId="77777777" w:rsidR="003B65B3" w:rsidRPr="003B65B3" w:rsidRDefault="00384D49" w:rsidP="000B5544">
            <w:pPr>
              <w:jc w:val="center"/>
              <w:rPr>
                <w:rFonts w:eastAsia="等线"/>
                <w:sz w:val="16"/>
                <w:szCs w:val="16"/>
                <w:highlight w:val="yellow"/>
              </w:rPr>
            </w:pPr>
            <m:oMathPara>
              <m:oMath>
                <m:sSub>
                  <m:sSubPr>
                    <m:ctrlPr>
                      <w:rPr>
                        <w:rFonts w:ascii="Cambria Math" w:hAnsi="Cambria Math"/>
                        <w:sz w:val="16"/>
                        <w:szCs w:val="16"/>
                        <w:highlight w:val="yellow"/>
                        <w:lang w:eastAsia="zh-CN"/>
                      </w:rPr>
                    </m:ctrlPr>
                  </m:sSubPr>
                  <m:e>
                    <m:acc>
                      <m:accPr>
                        <m:ctrlPr>
                          <w:rPr>
                            <w:rFonts w:ascii="Cambria Math" w:hAnsi="Cambria Math"/>
                            <w:sz w:val="16"/>
                            <w:szCs w:val="16"/>
                            <w:highlight w:val="yellow"/>
                            <w:lang w:eastAsia="zh-CN"/>
                          </w:rPr>
                        </m:ctrlPr>
                      </m:accPr>
                      <m:e>
                        <m:r>
                          <w:rPr>
                            <w:rFonts w:ascii="Cambria Math" w:hAnsi="Cambria Math"/>
                            <w:sz w:val="16"/>
                            <w:szCs w:val="16"/>
                            <w:highlight w:val="yellow"/>
                            <w:lang w:eastAsia="zh-CN"/>
                          </w:rPr>
                          <m:t>r</m:t>
                        </m:r>
                      </m:e>
                    </m:acc>
                  </m:e>
                  <m:sub>
                    <m:r>
                      <w:rPr>
                        <w:rFonts w:ascii="Cambria Math" w:hAnsi="Cambria Math"/>
                        <w:sz w:val="16"/>
                        <w:szCs w:val="16"/>
                        <w:highlight w:val="yellow"/>
                        <w:lang w:eastAsia="zh-CN"/>
                      </w:rPr>
                      <m:t>ms</m:t>
                    </m:r>
                  </m:sub>
                </m:sSub>
              </m:oMath>
            </m:oMathPara>
          </w:p>
        </w:tc>
        <w:tc>
          <w:tcPr>
            <w:tcW w:w="4252" w:type="dxa"/>
            <w:tcBorders>
              <w:top w:val="nil"/>
              <w:bottom w:val="nil"/>
            </w:tcBorders>
            <w:vAlign w:val="center"/>
          </w:tcPr>
          <w:p w14:paraId="675B45E0" w14:textId="77777777" w:rsidR="003B65B3" w:rsidRPr="003B65B3" w:rsidRDefault="003B65B3" w:rsidP="000B5544">
            <w:pPr>
              <w:jc w:val="both"/>
              <w:rPr>
                <w:sz w:val="16"/>
                <w:szCs w:val="16"/>
                <w:highlight w:val="yellow"/>
                <w:lang w:eastAsia="zh-CN"/>
              </w:rPr>
            </w:pPr>
            <w:r w:rsidRPr="003B65B3">
              <w:rPr>
                <w:sz w:val="16"/>
                <w:szCs w:val="16"/>
                <w:highlight w:val="yellow"/>
                <w:lang w:eastAsia="zh-CN"/>
              </w:rPr>
              <w:t xml:space="preserve">The possibility of </w:t>
            </w:r>
            <m:oMath>
              <m:r>
                <w:rPr>
                  <w:rFonts w:ascii="Cambria Math" w:hAnsi="Cambria Math"/>
                  <w:sz w:val="16"/>
                  <w:szCs w:val="16"/>
                  <w:highlight w:val="yellow"/>
                </w:rPr>
                <m:t>m</m:t>
              </m:r>
            </m:oMath>
            <w:r w:rsidRPr="003B65B3">
              <w:rPr>
                <w:sz w:val="16"/>
                <w:szCs w:val="16"/>
                <w:highlight w:val="yellow"/>
                <w:lang w:eastAsia="zh-CN"/>
              </w:rPr>
              <w:t xml:space="preserve"> invoking </w:t>
            </w:r>
            <m:oMath>
              <m:r>
                <w:rPr>
                  <w:rFonts w:ascii="Cambria Math" w:hAnsi="Cambria Math"/>
                  <w:sz w:val="16"/>
                  <w:szCs w:val="16"/>
                  <w:highlight w:val="yellow"/>
                </w:rPr>
                <m:t>s</m:t>
              </m:r>
            </m:oMath>
            <w:r w:rsidRPr="003B65B3">
              <w:rPr>
                <w:rFonts w:hint="eastAsia"/>
                <w:sz w:val="16"/>
                <w:szCs w:val="16"/>
                <w:highlight w:val="yellow"/>
                <w:lang w:eastAsia="zh-CN"/>
              </w:rPr>
              <w:t>,</w:t>
            </w:r>
            <w:r w:rsidRPr="003B65B3">
              <w:rPr>
                <w:sz w:val="16"/>
                <w:szCs w:val="16"/>
                <w:highlight w:val="yellow"/>
                <w:lang w:eastAsia="zh-CN"/>
              </w:rPr>
              <w:t xml:space="preserve"> i.e., the rating of </w:t>
            </w:r>
            <m:oMath>
              <m:r>
                <w:rPr>
                  <w:rFonts w:ascii="Cambria Math" w:hAnsi="Cambria Math"/>
                  <w:sz w:val="16"/>
                  <w:szCs w:val="16"/>
                  <w:highlight w:val="yellow"/>
                </w:rPr>
                <m:t>s</m:t>
              </m:r>
            </m:oMath>
            <w:r w:rsidRPr="003B65B3">
              <w:rPr>
                <w:sz w:val="16"/>
                <w:szCs w:val="16"/>
                <w:highlight w:val="yellow"/>
                <w:lang w:eastAsia="zh-CN"/>
              </w:rPr>
              <w:t xml:space="preserve"> over </w:t>
            </w:r>
            <m:oMath>
              <m:r>
                <w:rPr>
                  <w:rFonts w:ascii="Cambria Math" w:hAnsi="Cambria Math"/>
                  <w:sz w:val="16"/>
                  <w:szCs w:val="16"/>
                  <w:highlight w:val="yellow"/>
                </w:rPr>
                <m:t>m</m:t>
              </m:r>
            </m:oMath>
          </w:p>
        </w:tc>
      </w:tr>
      <w:tr w:rsidR="003B65B3" w:rsidRPr="003B65B3" w14:paraId="3C8A672F" w14:textId="77777777" w:rsidTr="00271086">
        <w:tc>
          <w:tcPr>
            <w:tcW w:w="988" w:type="dxa"/>
            <w:tcBorders>
              <w:top w:val="nil"/>
              <w:bottom w:val="nil"/>
            </w:tcBorders>
            <w:vAlign w:val="center"/>
          </w:tcPr>
          <w:p w14:paraId="63AD2D4C" w14:textId="77777777" w:rsidR="003B65B3" w:rsidRPr="003B65B3" w:rsidRDefault="00384D49" w:rsidP="000B5544">
            <w:pPr>
              <w:jc w:val="center"/>
              <w:rPr>
                <w:rFonts w:eastAsia="等线"/>
                <w:b/>
                <w:sz w:val="16"/>
                <w:szCs w:val="16"/>
                <w:highlight w:val="yellow"/>
                <w:lang w:eastAsia="zh-CN"/>
              </w:rPr>
            </w:pPr>
            <m:oMath>
              <m:sSup>
                <m:sSupPr>
                  <m:ctrlPr>
                    <w:rPr>
                      <w:rFonts w:ascii="Cambria Math" w:hAnsi="Cambria Math"/>
                      <w:i/>
                      <w:sz w:val="16"/>
                      <w:szCs w:val="16"/>
                      <w:highlight w:val="yellow"/>
                    </w:rPr>
                  </m:ctrlPr>
                </m:sSupPr>
                <m:e>
                  <m:r>
                    <w:rPr>
                      <w:rFonts w:ascii="Cambria Math" w:hAnsi="Cambria Math"/>
                      <w:sz w:val="16"/>
                      <w:szCs w:val="16"/>
                      <w:highlight w:val="yellow"/>
                    </w:rPr>
                    <m:t>Y</m:t>
                  </m:r>
                </m:e>
                <m:sup>
                  <m:r>
                    <w:rPr>
                      <w:rFonts w:ascii="Cambria Math" w:hAnsi="Cambria Math"/>
                      <w:sz w:val="16"/>
                      <w:szCs w:val="16"/>
                      <w:highlight w:val="yellow"/>
                    </w:rPr>
                    <m:t>+</m:t>
                  </m:r>
                </m:sup>
              </m:sSup>
            </m:oMath>
            <w:r w:rsidR="003B65B3" w:rsidRPr="003B65B3">
              <w:rPr>
                <w:rFonts w:eastAsia="等线" w:hint="eastAsia"/>
                <w:sz w:val="16"/>
                <w:szCs w:val="16"/>
                <w:highlight w:val="yellow"/>
                <w:lang w:eastAsia="zh-CN"/>
              </w:rPr>
              <w:t>,</w:t>
            </w:r>
            <m:oMath>
              <m:r>
                <m:rPr>
                  <m:sty m:val="p"/>
                </m:rPr>
                <w:rPr>
                  <w:rFonts w:ascii="Cambria Math" w:hAnsi="Cambria Math"/>
                  <w:sz w:val="16"/>
                  <w:szCs w:val="16"/>
                  <w:highlight w:val="yellow"/>
                  <w:lang w:eastAsia="zh-CN"/>
                </w:rPr>
                <m:t xml:space="preserve"> </m:t>
              </m:r>
              <m:sSup>
                <m:sSupPr>
                  <m:ctrlPr>
                    <w:rPr>
                      <w:rFonts w:ascii="Cambria Math" w:hAnsi="Cambria Math"/>
                      <w:sz w:val="16"/>
                      <w:szCs w:val="16"/>
                      <w:highlight w:val="yellow"/>
                      <w:lang w:eastAsia="zh-CN"/>
                    </w:rPr>
                  </m:ctrlPr>
                </m:sSupPr>
                <m:e>
                  <m:r>
                    <w:rPr>
                      <w:rFonts w:ascii="Cambria Math" w:hAnsi="Cambria Math"/>
                      <w:sz w:val="16"/>
                      <w:szCs w:val="16"/>
                      <w:highlight w:val="yellow"/>
                      <w:lang w:eastAsia="zh-CN"/>
                    </w:rPr>
                    <m:t>Y</m:t>
                  </m:r>
                </m:e>
                <m:sup>
                  <m:r>
                    <m:rPr>
                      <m:sty m:val="p"/>
                    </m:rPr>
                    <w:rPr>
                      <w:rFonts w:ascii="Cambria Math" w:hAnsi="Cambria Math"/>
                      <w:sz w:val="16"/>
                      <w:szCs w:val="16"/>
                      <w:highlight w:val="yellow"/>
                      <w:lang w:eastAsia="zh-CN"/>
                    </w:rPr>
                    <m:t>-</m:t>
                  </m:r>
                </m:sup>
              </m:sSup>
            </m:oMath>
          </w:p>
        </w:tc>
        <w:tc>
          <w:tcPr>
            <w:tcW w:w="4252" w:type="dxa"/>
            <w:tcBorders>
              <w:top w:val="nil"/>
              <w:bottom w:val="nil"/>
            </w:tcBorders>
            <w:vAlign w:val="center"/>
          </w:tcPr>
          <w:p w14:paraId="05AF98ED" w14:textId="77777777" w:rsidR="003B65B3" w:rsidRPr="003B65B3" w:rsidRDefault="003B65B3" w:rsidP="000B5544">
            <w:pPr>
              <w:jc w:val="both"/>
              <w:rPr>
                <w:sz w:val="16"/>
                <w:szCs w:val="16"/>
                <w:highlight w:val="yellow"/>
                <w:lang w:eastAsia="zh-CN"/>
              </w:rPr>
            </w:pPr>
            <w:r w:rsidRPr="003B65B3">
              <w:rPr>
                <w:sz w:val="16"/>
                <w:szCs w:val="16"/>
                <w:highlight w:val="yellow"/>
                <w:lang w:eastAsia="zh-CN"/>
              </w:rPr>
              <w:t>All positive samples and all negative ones in the training set</w:t>
            </w:r>
          </w:p>
        </w:tc>
      </w:tr>
      <w:tr w:rsidR="003B65B3" w:rsidRPr="003B65B3" w14:paraId="0FA1EE94" w14:textId="77777777" w:rsidTr="00271086">
        <w:tc>
          <w:tcPr>
            <w:tcW w:w="988" w:type="dxa"/>
            <w:tcBorders>
              <w:top w:val="nil"/>
              <w:bottom w:val="nil"/>
            </w:tcBorders>
            <w:vAlign w:val="center"/>
          </w:tcPr>
          <w:p w14:paraId="24A53A90" w14:textId="77777777" w:rsidR="003B65B3" w:rsidRPr="003B65B3" w:rsidRDefault="00384D49" w:rsidP="000B5544">
            <w:pPr>
              <w:jc w:val="center"/>
              <w:rPr>
                <w:sz w:val="16"/>
                <w:szCs w:val="16"/>
                <w:highlight w:val="yellow"/>
              </w:rPr>
            </w:pPr>
            <m:oMath>
              <m:sSub>
                <m:sSubPr>
                  <m:ctrlPr>
                    <w:rPr>
                      <w:rFonts w:ascii="Cambria Math" w:hAnsi="Cambria Math"/>
                      <w:sz w:val="16"/>
                      <w:szCs w:val="16"/>
                      <w:highlight w:val="yellow"/>
                    </w:rPr>
                  </m:ctrlPr>
                </m:sSubPr>
                <m:e>
                  <m:r>
                    <w:rPr>
                      <w:rFonts w:ascii="Cambria Math" w:hAnsi="Cambria Math"/>
                      <w:sz w:val="16"/>
                      <w:szCs w:val="16"/>
                      <w:highlight w:val="yellow"/>
                    </w:rPr>
                    <m:t>MLP</m:t>
                  </m:r>
                </m:e>
                <m:sub>
                  <m:r>
                    <w:rPr>
                      <w:rFonts w:ascii="Cambria Math" w:hAnsi="Cambria Math"/>
                      <w:sz w:val="16"/>
                      <w:szCs w:val="16"/>
                      <w:highlight w:val="yellow"/>
                    </w:rPr>
                    <m:t>CI</m:t>
                  </m:r>
                </m:sub>
              </m:sSub>
            </m:oMath>
            <w:r w:rsidR="003B65B3" w:rsidRPr="003B65B3">
              <w:rPr>
                <w:sz w:val="16"/>
                <w:szCs w:val="16"/>
                <w:highlight w:val="yellow"/>
              </w:rPr>
              <w:t>,</w:t>
            </w:r>
          </w:p>
          <w:p w14:paraId="71C45A89" w14:textId="77777777" w:rsidR="003B65B3" w:rsidRPr="003B65B3" w:rsidRDefault="00384D49" w:rsidP="000B5544">
            <w:pPr>
              <w:jc w:val="center"/>
              <w:rPr>
                <w:sz w:val="16"/>
                <w:szCs w:val="16"/>
                <w:highlight w:val="yellow"/>
              </w:rPr>
            </w:pPr>
            <m:oMath>
              <m:sSub>
                <m:sSubPr>
                  <m:ctrlPr>
                    <w:rPr>
                      <w:rFonts w:ascii="Cambria Math" w:hAnsi="Cambria Math"/>
                      <w:sz w:val="16"/>
                      <w:szCs w:val="16"/>
                      <w:highlight w:val="yellow"/>
                    </w:rPr>
                  </m:ctrlPr>
                </m:sSubPr>
                <m:e>
                  <m:r>
                    <w:rPr>
                      <w:rFonts w:ascii="Cambria Math" w:hAnsi="Cambria Math"/>
                      <w:sz w:val="16"/>
                      <w:szCs w:val="16"/>
                      <w:highlight w:val="yellow"/>
                    </w:rPr>
                    <m:t>MLP</m:t>
                  </m:r>
                </m:e>
                <m:sub>
                  <m:r>
                    <w:rPr>
                      <w:rFonts w:ascii="Cambria Math" w:hAnsi="Cambria Math"/>
                      <w:sz w:val="16"/>
                      <w:szCs w:val="16"/>
                      <w:highlight w:val="yellow"/>
                    </w:rPr>
                    <m:t>INI</m:t>
                  </m:r>
                </m:sub>
              </m:sSub>
            </m:oMath>
            <w:r w:rsidR="003B65B3" w:rsidRPr="003B65B3">
              <w:rPr>
                <w:sz w:val="16"/>
                <w:szCs w:val="16"/>
                <w:highlight w:val="yellow"/>
              </w:rPr>
              <w:t>,</w:t>
            </w:r>
          </w:p>
          <w:p w14:paraId="14D22AC4" w14:textId="77777777" w:rsidR="003B65B3" w:rsidRPr="003B65B3" w:rsidRDefault="00384D49" w:rsidP="000B5544">
            <w:pPr>
              <w:jc w:val="center"/>
              <w:rPr>
                <w:rFonts w:eastAsia="等线"/>
                <w:b/>
                <w:sz w:val="16"/>
                <w:szCs w:val="16"/>
                <w:highlight w:val="yellow"/>
                <w:lang w:eastAsia="zh-CN"/>
              </w:rPr>
            </w:pPr>
            <m:oMathPara>
              <m:oMath>
                <m:sSub>
                  <m:sSubPr>
                    <m:ctrlPr>
                      <w:rPr>
                        <w:rFonts w:ascii="Cambria Math" w:hAnsi="Cambria Math"/>
                        <w:sz w:val="16"/>
                        <w:szCs w:val="16"/>
                        <w:highlight w:val="yellow"/>
                      </w:rPr>
                    </m:ctrlPr>
                  </m:sSubPr>
                  <m:e>
                    <m:r>
                      <w:rPr>
                        <w:rFonts w:ascii="Cambria Math" w:hAnsi="Cambria Math"/>
                        <w:sz w:val="16"/>
                        <w:szCs w:val="16"/>
                        <w:highlight w:val="yellow"/>
                      </w:rPr>
                      <m:t>MLP</m:t>
                    </m:r>
                  </m:e>
                  <m:sub>
                    <m:r>
                      <w:rPr>
                        <w:rFonts w:ascii="Cambria Math" w:hAnsi="Cambria Math"/>
                        <w:sz w:val="16"/>
                        <w:szCs w:val="16"/>
                        <w:highlight w:val="yellow"/>
                      </w:rPr>
                      <m:t>ENI</m:t>
                    </m:r>
                  </m:sub>
                </m:sSub>
              </m:oMath>
            </m:oMathPara>
          </w:p>
        </w:tc>
        <w:tc>
          <w:tcPr>
            <w:tcW w:w="4252" w:type="dxa"/>
            <w:tcBorders>
              <w:top w:val="nil"/>
              <w:bottom w:val="nil"/>
            </w:tcBorders>
            <w:vAlign w:val="center"/>
          </w:tcPr>
          <w:p w14:paraId="5DBF5161" w14:textId="32F0BDD5" w:rsidR="003B65B3" w:rsidRPr="003B65B3" w:rsidRDefault="003B65B3" w:rsidP="000B5544">
            <w:pPr>
              <w:jc w:val="both"/>
              <w:rPr>
                <w:sz w:val="16"/>
                <w:szCs w:val="16"/>
                <w:highlight w:val="yellow"/>
                <w:lang w:eastAsia="zh-CN"/>
              </w:rPr>
            </w:pPr>
            <w:r w:rsidRPr="003B65B3">
              <w:rPr>
                <w:sz w:val="16"/>
                <w:szCs w:val="16"/>
                <w:highlight w:val="yellow"/>
                <w:lang w:eastAsia="zh-CN"/>
              </w:rPr>
              <w:t>MLPs used in the content interaction (CI)</w:t>
            </w:r>
            <w:r w:rsidR="00AC6BB6">
              <w:rPr>
                <w:sz w:val="16"/>
                <w:szCs w:val="16"/>
                <w:highlight w:val="yellow"/>
                <w:lang w:eastAsia="zh-CN"/>
              </w:rPr>
              <w:t xml:space="preserve"> component</w:t>
            </w:r>
            <w:r w:rsidRPr="003B65B3">
              <w:rPr>
                <w:rFonts w:eastAsia="等线"/>
                <w:sz w:val="16"/>
                <w:szCs w:val="16"/>
                <w:highlight w:val="yellow"/>
                <w:lang w:eastAsia="zh-CN"/>
              </w:rPr>
              <w:t>,</w:t>
            </w:r>
            <w:r w:rsidRPr="003B65B3">
              <w:rPr>
                <w:sz w:val="16"/>
                <w:szCs w:val="16"/>
                <w:highlight w:val="yellow"/>
                <w:lang w:eastAsia="zh-CN"/>
              </w:rPr>
              <w:t xml:space="preserve"> the implicit neighbor interaction (INI)</w:t>
            </w:r>
            <w:r w:rsidR="00AC6BB6">
              <w:rPr>
                <w:sz w:val="16"/>
                <w:szCs w:val="16"/>
                <w:highlight w:val="yellow"/>
                <w:lang w:eastAsia="zh-CN"/>
              </w:rPr>
              <w:t xml:space="preserve"> part</w:t>
            </w:r>
            <w:r w:rsidRPr="003B65B3">
              <w:rPr>
                <w:sz w:val="16"/>
                <w:szCs w:val="16"/>
                <w:highlight w:val="yellow"/>
                <w:lang w:eastAsia="zh-CN"/>
              </w:rPr>
              <w:t>,</w:t>
            </w:r>
            <w:r w:rsidRPr="003B65B3">
              <w:rPr>
                <w:rFonts w:eastAsia="等线"/>
                <w:sz w:val="16"/>
                <w:szCs w:val="16"/>
                <w:highlight w:val="yellow"/>
                <w:lang w:eastAsia="zh-CN"/>
              </w:rPr>
              <w:t xml:space="preserve"> and the </w:t>
            </w:r>
            <w:r w:rsidRPr="003B65B3">
              <w:rPr>
                <w:sz w:val="16"/>
                <w:szCs w:val="16"/>
                <w:highlight w:val="yellow"/>
                <w:lang w:eastAsia="zh-CN"/>
              </w:rPr>
              <w:t>explicit neighbor interaction (ENI)</w:t>
            </w:r>
            <w:r w:rsidR="00AC6BB6">
              <w:rPr>
                <w:sz w:val="16"/>
                <w:szCs w:val="16"/>
                <w:highlight w:val="yellow"/>
                <w:lang w:eastAsia="zh-CN"/>
              </w:rPr>
              <w:t xml:space="preserve"> part</w:t>
            </w:r>
            <w:r w:rsidRPr="003B65B3">
              <w:rPr>
                <w:sz w:val="16"/>
                <w:szCs w:val="16"/>
                <w:highlight w:val="yellow"/>
                <w:lang w:eastAsia="zh-CN"/>
              </w:rPr>
              <w:t>,</w:t>
            </w:r>
            <w:r w:rsidRPr="003B65B3">
              <w:rPr>
                <w:rFonts w:eastAsia="等线"/>
                <w:sz w:val="16"/>
                <w:szCs w:val="16"/>
                <w:highlight w:val="yellow"/>
                <w:lang w:eastAsia="zh-CN"/>
              </w:rPr>
              <w:t xml:space="preserve"> respectively </w:t>
            </w:r>
          </w:p>
        </w:tc>
      </w:tr>
      <w:tr w:rsidR="003B65B3" w:rsidRPr="00D17077" w14:paraId="3DB56E84" w14:textId="77777777" w:rsidTr="00271086">
        <w:tc>
          <w:tcPr>
            <w:tcW w:w="988" w:type="dxa"/>
            <w:tcBorders>
              <w:top w:val="nil"/>
              <w:bottom w:val="double" w:sz="4" w:space="0" w:color="auto"/>
            </w:tcBorders>
            <w:vAlign w:val="center"/>
          </w:tcPr>
          <w:p w14:paraId="524A4C4D" w14:textId="77777777" w:rsidR="003B65B3" w:rsidRPr="003B65B3" w:rsidRDefault="00384D49" w:rsidP="000B5544">
            <w:pPr>
              <w:jc w:val="center"/>
              <w:rPr>
                <w:rFonts w:eastAsia="等线"/>
                <w:b/>
                <w:sz w:val="16"/>
                <w:szCs w:val="16"/>
                <w:highlight w:val="yellow"/>
                <w:lang w:eastAsia="zh-CN"/>
              </w:rPr>
            </w:pPr>
            <m:oMathPara>
              <m:oMath>
                <m:sSub>
                  <m:sSubPr>
                    <m:ctrlPr>
                      <w:rPr>
                        <w:rFonts w:ascii="Cambria Math" w:hAnsi="Cambria Math"/>
                        <w:sz w:val="16"/>
                        <w:szCs w:val="16"/>
                        <w:highlight w:val="yellow"/>
                      </w:rPr>
                    </m:ctrlPr>
                  </m:sSubPr>
                  <m:e>
                    <m:r>
                      <w:rPr>
                        <w:rFonts w:ascii="Cambria Math" w:hAnsi="Cambria Math"/>
                        <w:sz w:val="16"/>
                        <w:szCs w:val="16"/>
                        <w:highlight w:val="yellow"/>
                      </w:rPr>
                      <m:t>MLP</m:t>
                    </m:r>
                  </m:e>
                  <m:sub>
                    <m:r>
                      <w:rPr>
                        <w:rFonts w:ascii="Cambria Math" w:hAnsi="Cambria Math"/>
                        <w:sz w:val="16"/>
                        <w:szCs w:val="16"/>
                        <w:highlight w:val="yellow"/>
                      </w:rPr>
                      <m:t>fusion</m:t>
                    </m:r>
                  </m:sub>
                </m:sSub>
              </m:oMath>
            </m:oMathPara>
          </w:p>
        </w:tc>
        <w:tc>
          <w:tcPr>
            <w:tcW w:w="4252" w:type="dxa"/>
            <w:tcBorders>
              <w:top w:val="nil"/>
              <w:bottom w:val="double" w:sz="4" w:space="0" w:color="auto"/>
            </w:tcBorders>
            <w:vAlign w:val="center"/>
          </w:tcPr>
          <w:p w14:paraId="075E0A15" w14:textId="77777777" w:rsidR="003B65B3" w:rsidRPr="00D17077" w:rsidRDefault="003B65B3" w:rsidP="000B5544">
            <w:pPr>
              <w:jc w:val="both"/>
              <w:rPr>
                <w:sz w:val="16"/>
                <w:szCs w:val="16"/>
                <w:lang w:eastAsia="zh-CN"/>
              </w:rPr>
            </w:pPr>
            <w:r w:rsidRPr="003B65B3">
              <w:rPr>
                <w:rFonts w:eastAsia="等线"/>
                <w:sz w:val="16"/>
                <w:szCs w:val="16"/>
                <w:highlight w:val="yellow"/>
                <w:lang w:eastAsia="zh-CN"/>
              </w:rPr>
              <w:t xml:space="preserve">An </w:t>
            </w:r>
            <w:r w:rsidRPr="003B65B3">
              <w:rPr>
                <w:sz w:val="16"/>
                <w:szCs w:val="16"/>
                <w:highlight w:val="yellow"/>
                <w:lang w:eastAsia="zh-CN"/>
              </w:rPr>
              <w:t>MLP used to fuse multiple interaction vectors in the top layer of MISR</w:t>
            </w:r>
          </w:p>
        </w:tc>
      </w:tr>
    </w:tbl>
    <w:p w14:paraId="15C02AE3" w14:textId="77777777" w:rsidR="00E97B99" w:rsidRDefault="00074E9B" w:rsidP="00E97B99">
      <w:pPr>
        <w:pStyle w:val="2"/>
      </w:pPr>
      <w:r w:rsidRPr="00074E9B">
        <w:t>Overall Framework</w:t>
      </w:r>
    </w:p>
    <w:p w14:paraId="083A0555" w14:textId="332D1C0E" w:rsidR="00074E9B" w:rsidRPr="00074E9B" w:rsidRDefault="00074E9B" w:rsidP="00074E9B">
      <w:pPr>
        <w:pStyle w:val="3"/>
      </w:pPr>
      <w:r w:rsidRPr="00074E9B">
        <w:t>Problem Statement</w:t>
      </w:r>
      <w:r w:rsidR="005B7BCD">
        <w:t>.</w:t>
      </w:r>
    </w:p>
    <w:p w14:paraId="1249FED6" w14:textId="634C7584" w:rsidR="00F650BF" w:rsidRDefault="003B65B3" w:rsidP="00DF2FDA">
      <w:pPr>
        <w:pStyle w:val="Text"/>
        <w:ind w:firstLine="0"/>
      </w:pPr>
      <w:r>
        <w:rPr>
          <w:lang w:eastAsia="zh-CN"/>
        </w:rPr>
        <w:t>Above</w:t>
      </w:r>
      <w:r w:rsidR="00B4268A">
        <w:rPr>
          <w:lang w:eastAsia="zh-CN"/>
        </w:rPr>
        <w:t xml:space="preserve"> all</w:t>
      </w:r>
      <w:r w:rsidR="00074E9B">
        <w:t xml:space="preserve">, the problem to be addressed </w:t>
      </w:r>
      <w:r w:rsidR="00B4268A">
        <w:t xml:space="preserve">in this study </w:t>
      </w:r>
      <w:r w:rsidR="00074E9B">
        <w:t>can be described as follows. Given a request</w:t>
      </w:r>
      <w:r w:rsidR="00B4268A">
        <w:t xml:space="preserve"> (in text form)</w:t>
      </w:r>
      <w:r w:rsidR="00074E9B">
        <w:t xml:space="preserve"> to develop a new mashup, how</w:t>
      </w:r>
      <w:r w:rsidR="00A56D18">
        <w:t xml:space="preserve"> to recommend appropriate compo</w:t>
      </w:r>
      <w:r w:rsidR="00074E9B">
        <w:t>nent services for developers to facilitate the development process? In this study, we focus on recommend</w:t>
      </w:r>
      <w:r w:rsidR="00B4268A">
        <w:t xml:space="preserve">ing possible component services </w:t>
      </w:r>
      <w:r w:rsidR="00074E9B">
        <w:t xml:space="preserve">for </w:t>
      </w:r>
      <w:r w:rsidR="00B4268A">
        <w:t xml:space="preserve">new mashups to </w:t>
      </w:r>
      <w:r w:rsidR="003E2845">
        <w:t>be built</w:t>
      </w:r>
      <w:r w:rsidR="00074E9B">
        <w:t>.</w:t>
      </w:r>
    </w:p>
    <w:p w14:paraId="7F3A9DC0" w14:textId="2C797DB7" w:rsidR="000F218C" w:rsidRDefault="002E1BCC" w:rsidP="00544A71">
      <w:pPr>
        <w:pStyle w:val="Text"/>
        <w:ind w:firstLine="204"/>
      </w:pPr>
      <w:r w:rsidRPr="003E2845">
        <w:rPr>
          <w:highlight w:val="yellow"/>
        </w:rPr>
        <w:t xml:space="preserve">Suppose a developer </w:t>
      </w:r>
      <w:r w:rsidR="003E2845" w:rsidRPr="003E2845">
        <w:rPr>
          <w:highlight w:val="yellow"/>
        </w:rPr>
        <w:t>plan</w:t>
      </w:r>
      <w:r w:rsidRPr="003E2845">
        <w:rPr>
          <w:highlight w:val="yellow"/>
        </w:rPr>
        <w:t xml:space="preserve">s to </w:t>
      </w:r>
      <w:r w:rsidR="003E2845" w:rsidRPr="003E2845">
        <w:rPr>
          <w:highlight w:val="yellow"/>
        </w:rPr>
        <w:t>develop</w:t>
      </w:r>
      <w:r w:rsidRPr="003E2845">
        <w:rPr>
          <w:highlight w:val="yellow"/>
        </w:rPr>
        <w:t xml:space="preserve"> a new mashup that tracks the price of products on Amazon and provides price drop alerts for users. </w:t>
      </w:r>
      <w:r w:rsidR="003E2845" w:rsidRPr="003E2845">
        <w:rPr>
          <w:highlight w:val="yellow"/>
        </w:rPr>
        <w:t>Firstly, t</w:t>
      </w:r>
      <w:r w:rsidRPr="003E2845">
        <w:rPr>
          <w:highlight w:val="yellow"/>
        </w:rPr>
        <w:t xml:space="preserve">he developer inputs the requirements into </w:t>
      </w:r>
      <w:r w:rsidR="003E2845" w:rsidRPr="003E2845">
        <w:rPr>
          <w:highlight w:val="yellow"/>
        </w:rPr>
        <w:t>a</w:t>
      </w:r>
      <w:r w:rsidRPr="003E2845">
        <w:rPr>
          <w:highlight w:val="yellow"/>
        </w:rPr>
        <w:t xml:space="preserve"> service recommendation system. The system </w:t>
      </w:r>
      <w:r w:rsidR="003E2845" w:rsidRPr="003E2845">
        <w:rPr>
          <w:highlight w:val="yellow"/>
        </w:rPr>
        <w:t>aim</w:t>
      </w:r>
      <w:r w:rsidRPr="003E2845">
        <w:rPr>
          <w:highlight w:val="yellow"/>
        </w:rPr>
        <w:t xml:space="preserve">s to predict the rating of each candidate service (denoted </w:t>
      </w:r>
      <w:proofErr w:type="gramStart"/>
      <w:r w:rsidRPr="003E2845">
        <w:rPr>
          <w:highlight w:val="yellow"/>
        </w:rPr>
        <w:t xml:space="preserve">as </w:t>
      </w:r>
      <w:proofErr w:type="gramEnd"/>
      <m:oMath>
        <m:r>
          <w:rPr>
            <w:rFonts w:ascii="Cambria Math" w:hAnsi="Cambria Math"/>
            <w:highlight w:val="yellow"/>
          </w:rPr>
          <m:t>s</m:t>
        </m:r>
      </m:oMath>
      <w:r w:rsidRPr="003E2845">
        <w:rPr>
          <w:highlight w:val="yellow"/>
        </w:rPr>
        <w:t xml:space="preserve">) over the new mashup (denoted as </w:t>
      </w:r>
      <m:oMath>
        <m:r>
          <w:rPr>
            <w:rFonts w:ascii="Cambria Math" w:hAnsi="Cambria Math"/>
            <w:highlight w:val="yellow"/>
          </w:rPr>
          <m:t>m</m:t>
        </m:r>
      </m:oMath>
      <w:r w:rsidRPr="003E2845">
        <w:rPr>
          <w:highlight w:val="yellow"/>
        </w:rPr>
        <w:t xml:space="preserve">). We </w:t>
      </w:r>
      <w:r w:rsidR="003E2845" w:rsidRPr="003E2845">
        <w:rPr>
          <w:highlight w:val="yellow"/>
        </w:rPr>
        <w:t>take</w:t>
      </w:r>
      <w:r w:rsidRPr="003E2845">
        <w:rPr>
          <w:highlight w:val="yellow"/>
        </w:rPr>
        <w:t xml:space="preserve"> “Amazon Product Advertising API” as an example service, whose description is “Through this API</w:t>
      </w:r>
      <w:r w:rsidR="00421CDE">
        <w:rPr>
          <w:highlight w:val="yellow"/>
        </w:rPr>
        <w:t>,</w:t>
      </w:r>
      <w:r w:rsidRPr="003E2845">
        <w:rPr>
          <w:highlight w:val="yellow"/>
        </w:rPr>
        <w:t xml:space="preserve"> developers can retrieve product information. The API exposes Amazon</w:t>
      </w:r>
      <w:r w:rsidR="003E2845" w:rsidRPr="003E2845">
        <w:rPr>
          <w:highlight w:val="yellow"/>
        </w:rPr>
        <w:t>’</w:t>
      </w:r>
      <w:r w:rsidRPr="003E2845">
        <w:rPr>
          <w:highlight w:val="yellow"/>
        </w:rPr>
        <w:t>s product data and e-commerce functionality</w:t>
      </w:r>
      <w:r w:rsidR="003E2845" w:rsidRPr="003E2845">
        <w:rPr>
          <w:highlight w:val="yellow"/>
        </w:rPr>
        <w:t>.</w:t>
      </w:r>
      <w:r w:rsidRPr="003E2845">
        <w:rPr>
          <w:highlight w:val="yellow"/>
        </w:rPr>
        <w:t>”</w:t>
      </w:r>
      <w:r w:rsidR="000F218C">
        <w:t xml:space="preserve"> </w:t>
      </w:r>
    </w:p>
    <w:p w14:paraId="5BDD4667" w14:textId="098C5975" w:rsidR="00E169C3" w:rsidRDefault="00B4268A" w:rsidP="00F650BF">
      <w:pPr>
        <w:pStyle w:val="Text"/>
        <w:ind w:firstLine="204"/>
      </w:pPr>
      <w:r>
        <w:t>We then</w:t>
      </w:r>
      <w:r w:rsidR="00035919">
        <w:t xml:space="preserve"> </w:t>
      </w:r>
      <w:r w:rsidR="000C66E1">
        <w:t>analyze</w:t>
      </w:r>
      <w:r w:rsidR="000C66E1" w:rsidRPr="00BE58CD">
        <w:t xml:space="preserve"> </w:t>
      </w:r>
      <w:r w:rsidR="000C66E1">
        <w:t>our</w:t>
      </w:r>
      <w:r w:rsidR="000C66E1" w:rsidRPr="00BE58CD">
        <w:t xml:space="preserve"> </w:t>
      </w:r>
      <w:r w:rsidR="00035919">
        <w:t>solution</w:t>
      </w:r>
      <w:r w:rsidR="00035919" w:rsidRPr="00BE58CD">
        <w:t xml:space="preserve"> </w:t>
      </w:r>
      <w:r w:rsidR="000C66E1">
        <w:t>from two aspec</w:t>
      </w:r>
      <w:r w:rsidR="000C66E1" w:rsidRPr="00174B59">
        <w:rPr>
          <w:color w:val="000000" w:themeColor="text1"/>
        </w:rPr>
        <w:t xml:space="preserve">ts. </w:t>
      </w:r>
      <w:r w:rsidRPr="00174B59">
        <w:rPr>
          <w:color w:val="000000" w:themeColor="text1"/>
        </w:rPr>
        <w:t xml:space="preserve">On the one </w:t>
      </w:r>
      <w:r w:rsidR="005A6ADA">
        <w:rPr>
          <w:noProof/>
          <w:lang w:eastAsia="zh-CN"/>
        </w:rPr>
        <w:lastRenderedPageBreak/>
        <mc:AlternateContent>
          <mc:Choice Requires="wps">
            <w:drawing>
              <wp:anchor distT="0" distB="0" distL="114300" distR="114300" simplePos="0" relativeHeight="251683328" behindDoc="0" locked="0" layoutInCell="1" allowOverlap="1" wp14:anchorId="6850A0A3" wp14:editId="4E829388">
                <wp:simplePos x="0" y="0"/>
                <wp:positionH relativeFrom="margin">
                  <wp:posOffset>17145</wp:posOffset>
                </wp:positionH>
                <wp:positionV relativeFrom="margin">
                  <wp:posOffset>12700</wp:posOffset>
                </wp:positionV>
                <wp:extent cx="6532880" cy="4643120"/>
                <wp:effectExtent l="0" t="0" r="1270" b="5080"/>
                <wp:wrapSquare wrapText="bothSides"/>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2880" cy="464312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32C2D7A6" w14:textId="77777777" w:rsidR="00384D49" w:rsidRDefault="00384D49" w:rsidP="005A6ADA">
                            <w:pPr>
                              <w:pStyle w:val="a4"/>
                              <w:ind w:firstLine="0"/>
                              <w:jc w:val="center"/>
                            </w:pPr>
                            <w:r>
                              <w:rPr>
                                <w:noProof/>
                                <w:lang w:eastAsia="zh-CN"/>
                              </w:rPr>
                              <w:drawing>
                                <wp:inline distT="0" distB="0" distL="0" distR="0" wp14:anchorId="630D4611" wp14:editId="706A92CE">
                                  <wp:extent cx="6249600" cy="43704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框架图2.2改.emf"/>
                                          <pic:cNvPicPr/>
                                        </pic:nvPicPr>
                                        <pic:blipFill>
                                          <a:blip r:embed="rId8">
                                            <a:extLst>
                                              <a:ext uri="{28A0092B-C50C-407E-A947-70E740481C1C}">
                                                <a14:useLocalDpi xmlns:a14="http://schemas.microsoft.com/office/drawing/2010/main" val="0"/>
                                              </a:ext>
                                            </a:extLst>
                                          </a:blip>
                                          <a:stretch>
                                            <a:fillRect/>
                                          </a:stretch>
                                        </pic:blipFill>
                                        <pic:spPr>
                                          <a:xfrm>
                                            <a:off x="0" y="0"/>
                                            <a:ext cx="6249600" cy="4370400"/>
                                          </a:xfrm>
                                          <a:prstGeom prst="rect">
                                            <a:avLst/>
                                          </a:prstGeom>
                                        </pic:spPr>
                                      </pic:pic>
                                    </a:graphicData>
                                  </a:graphic>
                                </wp:inline>
                              </w:drawing>
                            </w:r>
                          </w:p>
                          <w:p w14:paraId="77D7CB8D" w14:textId="77777777" w:rsidR="00384D49" w:rsidRDefault="00384D49" w:rsidP="005A6ADA">
                            <w:pPr>
                              <w:pStyle w:val="a4"/>
                              <w:ind w:firstLine="0"/>
                              <w:jc w:val="center"/>
                              <w:rPr>
                                <w:lang w:eastAsia="zh-CN"/>
                              </w:rPr>
                            </w:pPr>
                            <w:r>
                              <w:t>Fig. 1. The architecture of MISR.</w:t>
                            </w:r>
                          </w:p>
                          <w:p w14:paraId="2CA8CEAB" w14:textId="77777777" w:rsidR="00384D49" w:rsidRDefault="00384D49" w:rsidP="005A6ADA">
                            <w:pPr>
                              <w:pStyle w:val="a4"/>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50A0A3" id="_x0000_t202" coordsize="21600,21600" o:spt="202" path="m,l,21600r21600,l21600,xe">
                <v:stroke joinstyle="miter"/>
                <v:path gradientshapeok="t" o:connecttype="rect"/>
              </v:shapetype>
              <v:shape id="Text Box 5" o:spid="_x0000_s1026" type="#_x0000_t202" style="position:absolute;left:0;text-align:left;margin-left:1.35pt;margin-top:1pt;width:514.4pt;height:365.6pt;z-index:2516833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" stroked="f">
                <v:textbox inset="0,0,0,0">
                  <w:txbxContent>
                    <w:p w14:paraId="32C2D7A6" w14:textId="77777777" w:rsidR="00384D49" w:rsidRDefault="00384D49" w:rsidP="005A6ADA">
                      <w:pPr>
                        <w:pStyle w:val="a4"/>
                        <w:ind w:firstLine="0"/>
                        <w:jc w:val="center"/>
                      </w:pPr>
                      <w:r>
                        <w:rPr>
                          <w:noProof/>
                          <w:lang w:eastAsia="zh-CN"/>
                        </w:rPr>
                        <w:drawing>
                          <wp:inline distT="0" distB="0" distL="0" distR="0" wp14:anchorId="630D4611" wp14:editId="706A92CE">
                            <wp:extent cx="6249600" cy="43704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框架图2.2改.emf"/>
                                    <pic:cNvPicPr/>
                                  </pic:nvPicPr>
                                  <pic:blipFill>
                                    <a:blip r:embed="rId8">
                                      <a:extLst>
                                        <a:ext uri="{28A0092B-C50C-407E-A947-70E740481C1C}">
                                          <a14:useLocalDpi xmlns:a14="http://schemas.microsoft.com/office/drawing/2010/main" val="0"/>
                                        </a:ext>
                                      </a:extLst>
                                    </a:blip>
                                    <a:stretch>
                                      <a:fillRect/>
                                    </a:stretch>
                                  </pic:blipFill>
                                  <pic:spPr>
                                    <a:xfrm>
                                      <a:off x="0" y="0"/>
                                      <a:ext cx="6249600" cy="4370400"/>
                                    </a:xfrm>
                                    <a:prstGeom prst="rect">
                                      <a:avLst/>
                                    </a:prstGeom>
                                  </pic:spPr>
                                </pic:pic>
                              </a:graphicData>
                            </a:graphic>
                          </wp:inline>
                        </w:drawing>
                      </w:r>
                    </w:p>
                    <w:p w14:paraId="77D7CB8D" w14:textId="77777777" w:rsidR="00384D49" w:rsidRDefault="00384D49" w:rsidP="005A6ADA">
                      <w:pPr>
                        <w:pStyle w:val="a4"/>
                        <w:ind w:firstLine="0"/>
                        <w:jc w:val="center"/>
                        <w:rPr>
                          <w:lang w:eastAsia="zh-CN"/>
                        </w:rPr>
                      </w:pPr>
                      <w:r>
                        <w:t>Fig. 1. The architecture of MISR.</w:t>
                      </w:r>
                    </w:p>
                    <w:p w14:paraId="2CA8CEAB" w14:textId="77777777" w:rsidR="00384D49" w:rsidRDefault="00384D49" w:rsidP="005A6ADA">
                      <w:pPr>
                        <w:pStyle w:val="a4"/>
                        <w:ind w:firstLine="0"/>
                      </w:pPr>
                      <w:r>
                        <w:t xml:space="preserve"> </w:t>
                      </w:r>
                    </w:p>
                  </w:txbxContent>
                </v:textbox>
                <w10:wrap type="square" anchorx="margin" anchory="margin"/>
              </v:shape>
            </w:pict>
          </mc:Fallback>
        </mc:AlternateContent>
      </w:r>
      <w:r w:rsidRPr="00174B59">
        <w:rPr>
          <w:color w:val="000000" w:themeColor="text1"/>
        </w:rPr>
        <w:t>hand</w:t>
      </w:r>
      <w:r w:rsidR="007106EC" w:rsidRPr="00174B59">
        <w:rPr>
          <w:color w:val="000000" w:themeColor="text1"/>
        </w:rPr>
        <w:t xml:space="preserve">, </w:t>
      </w:r>
      <w:r w:rsidR="000C66E1" w:rsidRPr="00174B59">
        <w:rPr>
          <w:color w:val="000000" w:themeColor="text1"/>
        </w:rPr>
        <w:t>requests can be used to match with services that provide the desired functionalities. Since developers are more lik</w:t>
      </w:r>
      <w:r w:rsidR="000C66E1" w:rsidRPr="000E425F">
        <w:t>ely to select</w:t>
      </w:r>
      <w:r w:rsidR="000C66E1">
        <w:t xml:space="preserve"> </w:t>
      </w:r>
      <w:r w:rsidR="000C66E1" w:rsidRPr="000E425F">
        <w:t xml:space="preserve">services that </w:t>
      </w:r>
      <w:r w:rsidR="004448CC">
        <w:t xml:space="preserve">are able to </w:t>
      </w:r>
      <w:r w:rsidR="000C66E1" w:rsidRPr="000E425F">
        <w:t xml:space="preserve">meet their functional requests when </w:t>
      </w:r>
      <w:r w:rsidR="000C66E1">
        <w:t>developing</w:t>
      </w:r>
      <w:r w:rsidR="000C66E1" w:rsidRPr="000E425F">
        <w:t xml:space="preserve"> mashups</w:t>
      </w:r>
      <w:r w:rsidR="000C66E1">
        <w:t>, a content interaction</w:t>
      </w:r>
      <w:r w:rsidR="000C66E1" w:rsidRPr="000E425F">
        <w:t xml:space="preserve"> </w:t>
      </w:r>
      <w:r w:rsidR="000C66E1">
        <w:t xml:space="preserve">component </w:t>
      </w:r>
      <w:r w:rsidR="007106EC">
        <w:t>can be</w:t>
      </w:r>
      <w:r w:rsidR="000C66E1">
        <w:t xml:space="preserve"> designed to learn the</w:t>
      </w:r>
      <w:r w:rsidR="000C66E1" w:rsidRPr="000E425F">
        <w:t xml:space="preserve"> functional interaction</w:t>
      </w:r>
      <w:r w:rsidR="000C66E1">
        <w:t xml:space="preserve">s based on the content information of </w:t>
      </w:r>
      <m:oMath>
        <m:r>
          <w:rPr>
            <w:rFonts w:ascii="Cambria Math" w:hAnsi="Cambria Math"/>
          </w:rPr>
          <m:t>m</m:t>
        </m:r>
      </m:oMath>
      <w:r w:rsidR="000C66E1">
        <w:t xml:space="preserve"> and </w:t>
      </w:r>
      <m:oMath>
        <m:r>
          <w:rPr>
            <w:rFonts w:ascii="Cambria Math" w:hAnsi="Cambria Math"/>
          </w:rPr>
          <m:t>s</m:t>
        </m:r>
      </m:oMath>
      <w:r w:rsidR="000C66E1">
        <w:t>, as well as</w:t>
      </w:r>
      <w:r w:rsidR="000C66E1" w:rsidRPr="000E425F">
        <w:t xml:space="preserve"> </w:t>
      </w:r>
      <w:r w:rsidR="000C66E1">
        <w:t xml:space="preserve">to </w:t>
      </w:r>
      <w:r w:rsidR="000C66E1" w:rsidRPr="000E425F">
        <w:t xml:space="preserve">analyze the possibility of </w:t>
      </w:r>
      <w:r w:rsidR="000C66E1">
        <w:t>a developer</w:t>
      </w:r>
      <w:r w:rsidR="000C66E1" w:rsidRPr="000E425F">
        <w:t xml:space="preserve"> selecting </w:t>
      </w:r>
      <m:oMath>
        <m:r>
          <w:rPr>
            <w:rFonts w:ascii="Cambria Math" w:hAnsi="Cambria Math"/>
          </w:rPr>
          <m:t>s</m:t>
        </m:r>
      </m:oMath>
      <w:r w:rsidR="000C66E1">
        <w:t xml:space="preserve"> for </w:t>
      </w:r>
      <m:oMath>
        <m:r>
          <w:rPr>
            <w:rFonts w:ascii="Cambria Math" w:hAnsi="Cambria Math"/>
          </w:rPr>
          <m:t>m</m:t>
        </m:r>
      </m:oMath>
      <w:r w:rsidR="000C66E1" w:rsidRPr="000E425F">
        <w:t xml:space="preserve"> from </w:t>
      </w:r>
      <w:r w:rsidR="000C66E1">
        <w:t>the</w:t>
      </w:r>
      <w:r w:rsidR="000C66E1" w:rsidRPr="000E425F">
        <w:t xml:space="preserve"> functional perspective.</w:t>
      </w:r>
      <w:r w:rsidR="000C66E1">
        <w:t xml:space="preserve"> </w:t>
      </w:r>
      <w:r w:rsidR="004448CC" w:rsidRPr="004448CC">
        <w:rPr>
          <w:highlight w:val="yellow"/>
        </w:rPr>
        <w:t xml:space="preserve">Here, </w:t>
      </w:r>
      <w:r w:rsidR="004448CC" w:rsidRPr="004448CC">
        <w:rPr>
          <w:rFonts w:eastAsia="等线"/>
          <w:highlight w:val="yellow"/>
        </w:rPr>
        <w:t>t</w:t>
      </w:r>
      <w:r w:rsidR="002E1BCC" w:rsidRPr="004448CC">
        <w:rPr>
          <w:rFonts w:eastAsia="等线"/>
          <w:highlight w:val="yellow"/>
        </w:rPr>
        <w:t xml:space="preserve">he content information </w:t>
      </w:r>
      <w:r w:rsidR="004448CC" w:rsidRPr="004448CC">
        <w:rPr>
          <w:rFonts w:eastAsia="等线"/>
          <w:highlight w:val="yellow"/>
        </w:rPr>
        <w:t>means</w:t>
      </w:r>
      <w:r w:rsidR="002E1BCC" w:rsidRPr="004448CC">
        <w:rPr>
          <w:rFonts w:eastAsia="等线"/>
          <w:highlight w:val="yellow"/>
        </w:rPr>
        <w:t xml:space="preserve"> user requests and functionality descriptions of candidate services</w:t>
      </w:r>
      <w:r w:rsidR="004448CC" w:rsidRPr="004448CC">
        <w:rPr>
          <w:rFonts w:eastAsia="等线"/>
          <w:highlight w:val="yellow"/>
        </w:rPr>
        <w:t>,</w:t>
      </w:r>
      <w:r w:rsidR="002E1BCC" w:rsidRPr="004448CC">
        <w:rPr>
          <w:rFonts w:eastAsia="等线"/>
          <w:highlight w:val="yellow"/>
        </w:rPr>
        <w:t xml:space="preserve"> </w:t>
      </w:r>
      <w:r w:rsidR="004448CC" w:rsidRPr="004448CC">
        <w:rPr>
          <w:rFonts w:eastAsia="等线"/>
          <w:highlight w:val="yellow"/>
        </w:rPr>
        <w:t>and t</w:t>
      </w:r>
      <w:r w:rsidR="002E1BCC" w:rsidRPr="004448CC">
        <w:rPr>
          <w:rFonts w:eastAsia="等线"/>
          <w:highlight w:val="yellow"/>
        </w:rPr>
        <w:t xml:space="preserve">he content interaction </w:t>
      </w:r>
      <w:r w:rsidR="004448CC" w:rsidRPr="004448CC">
        <w:rPr>
          <w:rFonts w:eastAsia="等线"/>
          <w:highlight w:val="yellow"/>
        </w:rPr>
        <w:t>indicate</w:t>
      </w:r>
      <w:r w:rsidR="002E1BCC" w:rsidRPr="004448CC">
        <w:rPr>
          <w:rFonts w:eastAsia="等线"/>
          <w:highlight w:val="yellow"/>
        </w:rPr>
        <w:t xml:space="preserve">s the </w:t>
      </w:r>
      <w:r w:rsidR="004448CC" w:rsidRPr="004448CC">
        <w:rPr>
          <w:rFonts w:eastAsia="等线"/>
          <w:highlight w:val="yellow"/>
        </w:rPr>
        <w:t xml:space="preserve">relationship of </w:t>
      </w:r>
      <w:r w:rsidR="002E1BCC" w:rsidRPr="004448CC">
        <w:rPr>
          <w:rFonts w:eastAsia="等线"/>
          <w:highlight w:val="yellow"/>
        </w:rPr>
        <w:t xml:space="preserve">functionality matching between </w:t>
      </w:r>
      <m:oMath>
        <m:r>
          <w:rPr>
            <w:rFonts w:ascii="Cambria Math" w:hAnsi="Cambria Math"/>
            <w:highlight w:val="yellow"/>
          </w:rPr>
          <m:t>m</m:t>
        </m:r>
      </m:oMath>
      <w:r w:rsidR="002E1BCC" w:rsidRPr="004448CC">
        <w:rPr>
          <w:rFonts w:eastAsia="等线"/>
          <w:highlight w:val="yellow"/>
        </w:rPr>
        <w:t xml:space="preserve"> </w:t>
      </w:r>
      <w:proofErr w:type="gramStart"/>
      <w:r w:rsidR="002E1BCC" w:rsidRPr="004448CC">
        <w:rPr>
          <w:rFonts w:eastAsia="等线"/>
          <w:highlight w:val="yellow"/>
        </w:rPr>
        <w:t xml:space="preserve">and </w:t>
      </w:r>
      <w:proofErr w:type="gramEnd"/>
      <m:oMath>
        <m:r>
          <w:rPr>
            <w:rFonts w:ascii="Cambria Math" w:hAnsi="Cambria Math"/>
            <w:highlight w:val="yellow"/>
          </w:rPr>
          <m:t>s</m:t>
        </m:r>
      </m:oMath>
      <w:r w:rsidR="002E1BCC" w:rsidRPr="004448CC">
        <w:rPr>
          <w:rFonts w:eastAsia="等线"/>
          <w:highlight w:val="yellow"/>
        </w:rPr>
        <w:t xml:space="preserve">, </w:t>
      </w:r>
      <w:r w:rsidR="004448CC" w:rsidRPr="004448CC">
        <w:rPr>
          <w:rFonts w:eastAsia="等线"/>
          <w:highlight w:val="yellow"/>
        </w:rPr>
        <w:t>i.e.</w:t>
      </w:r>
      <w:r w:rsidR="002E1BCC" w:rsidRPr="004448CC">
        <w:rPr>
          <w:rFonts w:eastAsia="等线"/>
          <w:highlight w:val="yellow"/>
        </w:rPr>
        <w:t xml:space="preserve">, whether the functionality of </w:t>
      </w:r>
      <m:oMath>
        <m:r>
          <w:rPr>
            <w:rFonts w:ascii="Cambria Math" w:hAnsi="Cambria Math"/>
            <w:highlight w:val="yellow"/>
          </w:rPr>
          <m:t>s</m:t>
        </m:r>
      </m:oMath>
      <w:r w:rsidR="002E1BCC" w:rsidRPr="004448CC">
        <w:rPr>
          <w:rFonts w:eastAsia="等线"/>
          <w:highlight w:val="yellow"/>
        </w:rPr>
        <w:t xml:space="preserve"> (e.g., retrieving product price) can meet the request of </w:t>
      </w:r>
      <m:oMath>
        <m:r>
          <w:rPr>
            <w:rFonts w:ascii="Cambria Math" w:hAnsi="Cambria Math"/>
            <w:highlight w:val="yellow"/>
          </w:rPr>
          <m:t>m</m:t>
        </m:r>
      </m:oMath>
      <w:r w:rsidR="002E1BCC" w:rsidRPr="004448CC">
        <w:rPr>
          <w:rFonts w:eastAsia="等线"/>
          <w:highlight w:val="yellow"/>
        </w:rPr>
        <w:t>.</w:t>
      </w:r>
    </w:p>
    <w:p w14:paraId="2FD31CB7" w14:textId="33505813" w:rsidR="00A679A5" w:rsidRDefault="007106EC" w:rsidP="002E1BCC">
      <w:pPr>
        <w:pStyle w:val="Text"/>
        <w:ind w:firstLine="204"/>
      </w:pPr>
      <w:r w:rsidRPr="00174B59">
        <w:rPr>
          <w:color w:val="000000" w:themeColor="text1"/>
        </w:rPr>
        <w:t>On the other hand</w:t>
      </w:r>
      <w:r w:rsidR="000C66E1" w:rsidRPr="00174B59">
        <w:rPr>
          <w:color w:val="000000" w:themeColor="text1"/>
        </w:rPr>
        <w:t xml:space="preserve">, the </w:t>
      </w:r>
      <w:r w:rsidR="000C66E1">
        <w:t xml:space="preserve">invocation history between mashups and services can also be used to improve the recommendation performance. </w:t>
      </w:r>
      <w:r>
        <w:t>Unfortunately</w:t>
      </w:r>
      <w:r w:rsidR="000C66E1">
        <w:t xml:space="preserve">, a new mashup has no invocation history. </w:t>
      </w:r>
      <w:r w:rsidR="000C66E1" w:rsidRPr="00244F2F">
        <w:t xml:space="preserve">If two </w:t>
      </w:r>
      <w:r w:rsidR="000C66E1" w:rsidRPr="00244F2F">
        <w:rPr>
          <w:rFonts w:hint="eastAsia"/>
        </w:rPr>
        <w:t>mashups</w:t>
      </w:r>
      <w:r w:rsidR="000C66E1" w:rsidRPr="00244F2F">
        <w:t xml:space="preserve"> have similar functional descriptions, they have a </w:t>
      </w:r>
      <w:r w:rsidR="000C66E1">
        <w:t>substantial</w:t>
      </w:r>
      <w:r w:rsidR="000C66E1" w:rsidRPr="00244F2F">
        <w:t xml:space="preserve"> probability </w:t>
      </w:r>
      <w:r>
        <w:t>of invoking</w:t>
      </w:r>
      <w:r w:rsidR="000C66E1" w:rsidRPr="00244F2F">
        <w:t xml:space="preserve"> </w:t>
      </w:r>
      <w:r w:rsidR="000C66E1">
        <w:t>the</w:t>
      </w:r>
      <w:r w:rsidR="000C66E1" w:rsidRPr="00244F2F">
        <w:t xml:space="preserve"> same service</w:t>
      </w:r>
      <w:r w:rsidR="000C66E1">
        <w:t>;</w:t>
      </w:r>
      <w:r w:rsidR="000C66E1" w:rsidRPr="00244F2F">
        <w:t xml:space="preserve"> in other words, they </w:t>
      </w:r>
      <w:r w:rsidR="000C66E1" w:rsidRPr="00244F2F">
        <w:rPr>
          <w:rFonts w:hint="eastAsia"/>
        </w:rPr>
        <w:t>may</w:t>
      </w:r>
      <w:r w:rsidR="000C66E1" w:rsidRPr="00244F2F">
        <w:t xml:space="preserve"> have similar interactions with </w:t>
      </w:r>
      <w:r w:rsidR="000C66E1">
        <w:t>the</w:t>
      </w:r>
      <w:r w:rsidR="000C66E1" w:rsidRPr="00244F2F">
        <w:t xml:space="preserve"> same service. Although new mashup </w:t>
      </w:r>
      <m:oMath>
        <m:r>
          <w:rPr>
            <w:rFonts w:ascii="Cambria Math" w:hAnsi="Cambria Math"/>
          </w:rPr>
          <m:t>m</m:t>
        </m:r>
      </m:oMath>
      <w:r w:rsidR="000C66E1" w:rsidRPr="005B4883">
        <w:t xml:space="preserve"> </w:t>
      </w:r>
      <w:r w:rsidR="000C66E1" w:rsidRPr="00244F2F">
        <w:t xml:space="preserve">has no interaction with </w:t>
      </w:r>
      <w:proofErr w:type="gramStart"/>
      <w:r w:rsidR="00254ED7" w:rsidRPr="00244F2F">
        <w:t>service</w:t>
      </w:r>
      <w:r w:rsidR="00254ED7">
        <w:t xml:space="preserve"> </w:t>
      </w:r>
      <w:proofErr w:type="gramEnd"/>
      <m:oMath>
        <m:r>
          <w:rPr>
            <w:rFonts w:ascii="Cambria Math" w:hAnsi="Cambria Math"/>
          </w:rPr>
          <m:t>s</m:t>
        </m:r>
      </m:oMath>
      <w:r w:rsidR="000C66E1" w:rsidRPr="00244F2F">
        <w:t>, the interaction</w:t>
      </w:r>
      <w:r w:rsidR="004448CC">
        <w:t>s</w:t>
      </w:r>
      <w:r w:rsidR="000C66E1" w:rsidRPr="00244F2F">
        <w:t xml:space="preserve"> between </w:t>
      </w:r>
      <m:oMath>
        <m:r>
          <w:rPr>
            <w:rFonts w:ascii="Cambria Math" w:hAnsi="Cambria Math"/>
          </w:rPr>
          <m:t>s</m:t>
        </m:r>
      </m:oMath>
      <w:r w:rsidR="000C66E1" w:rsidRPr="00244F2F">
        <w:t xml:space="preserve"> and the neighbor mashups (referred to </w:t>
      </w:r>
      <w:r w:rsidR="000C66E1" w:rsidRPr="00244F2F">
        <w:rPr>
          <w:rFonts w:hint="eastAsia"/>
        </w:rPr>
        <w:t>as</w:t>
      </w:r>
      <w:r w:rsidR="000C66E1" w:rsidRPr="00244F2F">
        <w:t xml:space="preserve"> </w:t>
      </w:r>
      <m:oMath>
        <m:r>
          <w:rPr>
            <w:rFonts w:ascii="Cambria Math" w:hAnsi="Cambria Math"/>
          </w:rPr>
          <m:t>NM</m:t>
        </m:r>
      </m:oMath>
      <w:r w:rsidR="000C66E1" w:rsidRPr="00244F2F">
        <w:t xml:space="preserve">) of </w:t>
      </w:r>
      <m:oMath>
        <m:r>
          <w:rPr>
            <w:rFonts w:ascii="Cambria Math" w:hAnsi="Cambria Math"/>
          </w:rPr>
          <m:t>m</m:t>
        </m:r>
      </m:oMath>
      <w:r w:rsidR="000C66E1" w:rsidRPr="005B4883">
        <w:t xml:space="preserve"> </w:t>
      </w:r>
      <w:r w:rsidR="000C66E1" w:rsidRPr="00244F2F">
        <w:t xml:space="preserve">that share similar </w:t>
      </w:r>
      <w:r w:rsidR="00EB0637">
        <w:t>functionalities</w:t>
      </w:r>
      <w:r w:rsidR="00EB0637" w:rsidRPr="00244F2F">
        <w:t xml:space="preserve"> </w:t>
      </w:r>
      <w:r w:rsidR="000C66E1" w:rsidRPr="00244F2F">
        <w:t xml:space="preserve">can be leveraged. </w:t>
      </w:r>
      <w:r w:rsidR="000C66E1" w:rsidRPr="004448CC">
        <w:rPr>
          <w:highlight w:val="yellow"/>
        </w:rPr>
        <w:t>T</w:t>
      </w:r>
      <w:r w:rsidR="004448CC" w:rsidRPr="004448CC">
        <w:rPr>
          <w:highlight w:val="yellow"/>
        </w:rPr>
        <w:t>he most</w:t>
      </w:r>
      <w:r w:rsidR="000C66E1" w:rsidRPr="004448CC">
        <w:rPr>
          <w:highlight w:val="yellow"/>
        </w:rPr>
        <w:t xml:space="preserve"> intuitive </w:t>
      </w:r>
      <w:r w:rsidR="004448CC" w:rsidRPr="004448CC">
        <w:rPr>
          <w:highlight w:val="yellow"/>
        </w:rPr>
        <w:t xml:space="preserve">way </w:t>
      </w:r>
      <w:r w:rsidR="000C66E1" w:rsidRPr="004448CC">
        <w:rPr>
          <w:highlight w:val="yellow"/>
        </w:rPr>
        <w:t xml:space="preserve">is to predict unknown interactions between </w:t>
      </w:r>
      <m:oMath>
        <m:r>
          <w:rPr>
            <w:rFonts w:ascii="Cambria Math" w:hAnsi="Cambria Math"/>
            <w:highlight w:val="yellow"/>
          </w:rPr>
          <m:t>m</m:t>
        </m:r>
      </m:oMath>
      <w:r w:rsidR="000C66E1" w:rsidRPr="004448CC">
        <w:rPr>
          <w:highlight w:val="yellow"/>
        </w:rPr>
        <w:t xml:space="preserve"> and </w:t>
      </w:r>
      <m:oMath>
        <m:r>
          <w:rPr>
            <w:rFonts w:ascii="Cambria Math" w:hAnsi="Cambria Math"/>
            <w:highlight w:val="yellow"/>
          </w:rPr>
          <m:t>s</m:t>
        </m:r>
      </m:oMath>
      <w:r w:rsidR="000C66E1" w:rsidRPr="004448CC">
        <w:rPr>
          <w:highlight w:val="yellow"/>
        </w:rPr>
        <w:t xml:space="preserve"> from </w:t>
      </w:r>
      <w:r w:rsidRPr="004448CC">
        <w:rPr>
          <w:highlight w:val="yellow"/>
        </w:rPr>
        <w:t xml:space="preserve">all </w:t>
      </w:r>
      <w:r w:rsidR="004448CC" w:rsidRPr="004448CC">
        <w:rPr>
          <w:highlight w:val="yellow"/>
        </w:rPr>
        <w:t xml:space="preserve">the </w:t>
      </w:r>
      <w:r w:rsidR="000C66E1" w:rsidRPr="004448CC">
        <w:rPr>
          <w:highlight w:val="yellow"/>
        </w:rPr>
        <w:t xml:space="preserve">historical interactions between </w:t>
      </w:r>
      <m:oMath>
        <m:r>
          <w:rPr>
            <w:rFonts w:ascii="Cambria Math" w:hAnsi="Cambria Math"/>
            <w:highlight w:val="yellow"/>
          </w:rPr>
          <m:t>NM</m:t>
        </m:r>
      </m:oMath>
      <w:r w:rsidR="000C66E1" w:rsidRPr="004448CC">
        <w:rPr>
          <w:highlight w:val="yellow"/>
        </w:rPr>
        <w:t xml:space="preserve"> and </w:t>
      </w:r>
      <m:oMath>
        <m:r>
          <w:rPr>
            <w:rFonts w:ascii="Cambria Math" w:hAnsi="Cambria Math"/>
            <w:highlight w:val="yellow"/>
          </w:rPr>
          <m:t>s</m:t>
        </m:r>
      </m:oMath>
      <w:r w:rsidR="004448CC" w:rsidRPr="004448CC">
        <w:rPr>
          <w:rFonts w:hint="eastAsia"/>
          <w:highlight w:val="yellow"/>
          <w:lang w:eastAsia="zh-CN"/>
        </w:rPr>
        <w:t xml:space="preserve"> </w:t>
      </w:r>
      <w:r w:rsidR="00544A71" w:rsidRPr="004448CC">
        <w:rPr>
          <w:highlight w:val="yellow"/>
        </w:rPr>
        <w:t>(</w:t>
      </w:r>
      <w:r w:rsidR="004448CC" w:rsidRPr="004448CC">
        <w:rPr>
          <w:highlight w:val="yellow"/>
        </w:rPr>
        <w:t>i.e.</w:t>
      </w:r>
      <w:r w:rsidR="00544A71" w:rsidRPr="004448CC">
        <w:rPr>
          <w:highlight w:val="yellow"/>
        </w:rPr>
        <w:t>, neighbor interaction)</w:t>
      </w:r>
      <w:r w:rsidR="000C66E1" w:rsidRPr="004448CC">
        <w:rPr>
          <w:rFonts w:hint="eastAsia"/>
          <w:highlight w:val="yellow"/>
          <w:lang w:eastAsia="zh-CN"/>
        </w:rPr>
        <w:t>.</w:t>
      </w:r>
      <w:r w:rsidR="00EB0637" w:rsidRPr="004448CC">
        <w:rPr>
          <w:highlight w:val="yellow"/>
          <w:lang w:eastAsia="zh-CN"/>
        </w:rPr>
        <w:t xml:space="preserve"> </w:t>
      </w:r>
      <w:r w:rsidR="002E1BCC" w:rsidRPr="004448CC">
        <w:rPr>
          <w:highlight w:val="yellow"/>
          <w:lang w:eastAsia="zh-CN"/>
        </w:rPr>
        <w:t xml:space="preserve"> For example, the content information of an existing mashup, PriceZombie, is similar to the request </w:t>
      </w:r>
      <w:proofErr w:type="gramStart"/>
      <w:r w:rsidR="002E1BCC" w:rsidRPr="004448CC">
        <w:rPr>
          <w:highlight w:val="yellow"/>
          <w:lang w:eastAsia="zh-CN"/>
        </w:rPr>
        <w:t xml:space="preserve">of </w:t>
      </w:r>
      <w:proofErr w:type="gramEnd"/>
      <m:oMath>
        <m:r>
          <w:rPr>
            <w:rFonts w:ascii="Cambria Math" w:hAnsi="Cambria Math"/>
            <w:highlight w:val="yellow"/>
          </w:rPr>
          <m:t>m</m:t>
        </m:r>
      </m:oMath>
      <w:r w:rsidR="002E1BCC" w:rsidRPr="004448CC">
        <w:rPr>
          <w:highlight w:val="yellow"/>
          <w:lang w:eastAsia="zh-CN"/>
        </w:rPr>
        <w:t xml:space="preserve">, and </w:t>
      </w:r>
      <m:oMath>
        <m:r>
          <w:rPr>
            <w:rFonts w:ascii="Cambria Math" w:hAnsi="Cambria Math"/>
            <w:highlight w:val="yellow"/>
          </w:rPr>
          <m:t>s</m:t>
        </m:r>
      </m:oMath>
      <w:r w:rsidR="002E1BCC" w:rsidRPr="004448CC">
        <w:rPr>
          <w:highlight w:val="yellow"/>
          <w:lang w:eastAsia="zh-CN"/>
        </w:rPr>
        <w:t xml:space="preserve"> is a component service of PriceZombie. Therefore, there is a </w:t>
      </w:r>
      <w:r w:rsidR="004448CC" w:rsidRPr="004448CC">
        <w:rPr>
          <w:highlight w:val="yellow"/>
          <w:lang w:eastAsia="zh-CN"/>
        </w:rPr>
        <w:t>substantial</w:t>
      </w:r>
      <w:r w:rsidR="002E1BCC" w:rsidRPr="004448CC">
        <w:rPr>
          <w:highlight w:val="yellow"/>
          <w:lang w:eastAsia="zh-CN"/>
        </w:rPr>
        <w:t xml:space="preserve"> possibility </w:t>
      </w:r>
      <w:r w:rsidR="00BF57B2">
        <w:rPr>
          <w:highlight w:val="yellow"/>
          <w:lang w:eastAsia="zh-CN"/>
        </w:rPr>
        <w:t>that</w:t>
      </w:r>
      <w:r w:rsidR="002E1BCC" w:rsidRPr="004448CC">
        <w:rPr>
          <w:highlight w:val="yellow"/>
          <w:lang w:eastAsia="zh-CN"/>
        </w:rPr>
        <w:t xml:space="preserve"> </w:t>
      </w:r>
      <m:oMath>
        <m:r>
          <w:rPr>
            <w:rFonts w:ascii="Cambria Math" w:hAnsi="Cambria Math"/>
            <w:highlight w:val="yellow"/>
          </w:rPr>
          <m:t>m</m:t>
        </m:r>
      </m:oMath>
      <w:r w:rsidR="002E1BCC" w:rsidRPr="004448CC">
        <w:rPr>
          <w:highlight w:val="yellow"/>
          <w:lang w:eastAsia="zh-CN"/>
        </w:rPr>
        <w:t xml:space="preserve"> </w:t>
      </w:r>
      <w:r w:rsidR="00BF57B2">
        <w:rPr>
          <w:highlight w:val="yellow"/>
          <w:lang w:eastAsia="zh-CN"/>
        </w:rPr>
        <w:t xml:space="preserve">interacts </w:t>
      </w:r>
      <w:proofErr w:type="gramStart"/>
      <w:r w:rsidR="00BF57B2">
        <w:rPr>
          <w:highlight w:val="yellow"/>
          <w:lang w:eastAsia="zh-CN"/>
        </w:rPr>
        <w:t>with</w:t>
      </w:r>
      <w:r w:rsidR="002E1BCC" w:rsidRPr="004448CC">
        <w:rPr>
          <w:highlight w:val="yellow"/>
          <w:lang w:eastAsia="zh-CN"/>
        </w:rPr>
        <w:t xml:space="preserve"> </w:t>
      </w:r>
      <w:proofErr w:type="gramEnd"/>
      <m:oMath>
        <m:r>
          <w:rPr>
            <w:rFonts w:ascii="Cambria Math" w:hAnsi="Cambria Math"/>
            <w:highlight w:val="yellow"/>
          </w:rPr>
          <m:t>s</m:t>
        </m:r>
      </m:oMath>
      <w:r w:rsidR="002E1BCC" w:rsidRPr="004448CC">
        <w:rPr>
          <w:highlight w:val="yellow"/>
          <w:lang w:eastAsia="zh-CN"/>
        </w:rPr>
        <w:t>.</w:t>
      </w:r>
    </w:p>
    <w:p w14:paraId="427E977A" w14:textId="3C83F0BA" w:rsidR="00074E9B" w:rsidRDefault="007106EC" w:rsidP="007106EC">
      <w:pPr>
        <w:pStyle w:val="Text"/>
        <w:ind w:firstLine="204"/>
      </w:pPr>
      <w:r>
        <w:rPr>
          <w:lang w:eastAsia="zh-CN"/>
        </w:rPr>
        <w:t>In this study, w</w:t>
      </w:r>
      <w:r w:rsidR="000C66E1">
        <w:t xml:space="preserve">e attempt to </w:t>
      </w:r>
      <w:r>
        <w:t>utilize</w:t>
      </w:r>
      <w:r w:rsidR="000C66E1">
        <w:t xml:space="preserve"> neighbor interactions to alleviate the absence of </w:t>
      </w:r>
      <w:r>
        <w:t xml:space="preserve">the </w:t>
      </w:r>
      <w:r w:rsidR="000C66E1">
        <w:t xml:space="preserve">direct interaction between </w:t>
      </w:r>
      <m:oMath>
        <m:r>
          <w:rPr>
            <w:rFonts w:ascii="Cambria Math" w:hAnsi="Cambria Math"/>
          </w:rPr>
          <m:t>m</m:t>
        </m:r>
      </m:oMath>
      <w:r w:rsidR="000C66E1" w:rsidRPr="00D63E07">
        <w:t xml:space="preserve"> </w:t>
      </w:r>
      <w:proofErr w:type="gramStart"/>
      <w:r w:rsidR="000C66E1" w:rsidRPr="00D63E07">
        <w:t xml:space="preserve">and </w:t>
      </w:r>
      <w:proofErr w:type="gramEnd"/>
      <m:oMath>
        <m:r>
          <w:rPr>
            <w:rFonts w:ascii="Cambria Math" w:hAnsi="Cambria Math"/>
          </w:rPr>
          <m:t>s</m:t>
        </m:r>
      </m:oMath>
      <w:r w:rsidR="000C66E1" w:rsidRPr="00D63E07">
        <w:t>.</w:t>
      </w:r>
      <w:r w:rsidR="000C66E1" w:rsidDel="00BE58CD">
        <w:t xml:space="preserve"> </w:t>
      </w:r>
      <w:r>
        <w:t>As a result</w:t>
      </w:r>
      <w:r w:rsidR="000C66E1">
        <w:t xml:space="preserve">, we </w:t>
      </w:r>
      <w:r>
        <w:t>propose</w:t>
      </w:r>
      <w:r w:rsidR="000C66E1">
        <w:t xml:space="preserve"> a service recommendation approach to learn the interactions between a new mashup and candidate services based on their content information (also known as requests </w:t>
      </w:r>
      <w:r>
        <w:t xml:space="preserve">in text form </w:t>
      </w:r>
      <w:r w:rsidR="000C66E1">
        <w:t xml:space="preserve">or functional descriptions) and the invocation history of </w:t>
      </w:r>
      <w:r w:rsidR="005A6ADA">
        <w:t xml:space="preserve">the new mashup’s </w:t>
      </w:r>
      <w:r w:rsidR="000C66E1">
        <w:t xml:space="preserve">neighbor mashups </w:t>
      </w:r>
      <w:r w:rsidR="005A6ADA">
        <w:t>on</w:t>
      </w:r>
      <w:r w:rsidR="000C66E1">
        <w:t xml:space="preserve"> the services. </w:t>
      </w:r>
      <w:r w:rsidR="00074E9B">
        <w:t xml:space="preserve"> </w:t>
      </w:r>
    </w:p>
    <w:p w14:paraId="671E07D7" w14:textId="649A06F2" w:rsidR="00804FA2" w:rsidRDefault="00804FA2" w:rsidP="00804FA2">
      <w:pPr>
        <w:pStyle w:val="3"/>
      </w:pPr>
      <w:r w:rsidRPr="00074E9B">
        <w:t>Model Framework</w:t>
      </w:r>
      <w:r w:rsidR="005B7BCD">
        <w:t>.</w:t>
      </w:r>
    </w:p>
    <w:p w14:paraId="156BEA5F" w14:textId="57B0FE9E" w:rsidR="00951578" w:rsidRPr="005B4883" w:rsidRDefault="00951578" w:rsidP="00DF2FDA">
      <w:pPr>
        <w:spacing w:line="252" w:lineRule="auto"/>
        <w:jc w:val="both"/>
      </w:pPr>
      <w:r w:rsidRPr="005B4883">
        <w:t xml:space="preserve">As shown in </w:t>
      </w:r>
      <w:r w:rsidRPr="007106EC">
        <w:t>Fig. 1</w:t>
      </w:r>
      <w:r>
        <w:t>, the</w:t>
      </w:r>
      <w:r w:rsidRPr="005B4883">
        <w:t xml:space="preserve"> </w:t>
      </w:r>
      <w:r w:rsidR="00EB0637">
        <w:t xml:space="preserve">proposed </w:t>
      </w:r>
      <w:r w:rsidR="00EB0637" w:rsidRPr="00FC62C8">
        <w:t>multiplex interaction-oriented service recommendation</w:t>
      </w:r>
      <w:r w:rsidR="00EB0637">
        <w:t xml:space="preserve"> </w:t>
      </w:r>
      <w:r w:rsidR="007106EC">
        <w:rPr>
          <w:rFonts w:hint="eastAsia"/>
          <w:lang w:eastAsia="zh-CN"/>
        </w:rPr>
        <w:t>approach</w:t>
      </w:r>
      <w:r w:rsidR="007106EC">
        <w:rPr>
          <w:lang w:eastAsia="zh-CN"/>
        </w:rPr>
        <w:t xml:space="preserve"> </w:t>
      </w:r>
      <w:r w:rsidR="00EB0637">
        <w:t>(</w:t>
      </w:r>
      <w:r w:rsidRPr="005B4883">
        <w:t>MISR</w:t>
      </w:r>
      <w:r w:rsidR="00EB0637">
        <w:t>)</w:t>
      </w:r>
      <w:r w:rsidRPr="005B4883">
        <w:t xml:space="preserve"> consists of two </w:t>
      </w:r>
      <w:r w:rsidR="009E41E1">
        <w:t xml:space="preserve">primary </w:t>
      </w:r>
      <w:r w:rsidR="00804FA2" w:rsidRPr="005B4883">
        <w:t xml:space="preserve">components: </w:t>
      </w:r>
      <w:r w:rsidR="00EB0637">
        <w:t>a</w:t>
      </w:r>
      <w:r w:rsidR="00EB0637" w:rsidRPr="005B4883">
        <w:t xml:space="preserve"> </w:t>
      </w:r>
      <w:r w:rsidR="00804FA2" w:rsidRPr="005B4883">
        <w:t xml:space="preserve">content interaction (CI) component, and </w:t>
      </w:r>
      <w:r w:rsidR="00EB0637">
        <w:t>a</w:t>
      </w:r>
      <w:r w:rsidR="00EB0637" w:rsidRPr="005B4883">
        <w:t xml:space="preserve"> </w:t>
      </w:r>
      <w:r w:rsidR="00804FA2" w:rsidRPr="005B4883">
        <w:t xml:space="preserve">neighbor interaction (NI) component, which is made up of </w:t>
      </w:r>
      <w:r w:rsidR="00EB0637">
        <w:t>an</w:t>
      </w:r>
      <w:r w:rsidR="00EB0637" w:rsidRPr="005B4883">
        <w:t xml:space="preserve"> </w:t>
      </w:r>
      <w:r w:rsidR="00804FA2" w:rsidRPr="005B4883">
        <w:t xml:space="preserve">implicit neighbor interaction (INI) </w:t>
      </w:r>
      <w:r w:rsidR="00421CDE">
        <w:t xml:space="preserve">part </w:t>
      </w:r>
      <w:r w:rsidR="00804FA2" w:rsidRPr="005B4883">
        <w:t xml:space="preserve">and </w:t>
      </w:r>
      <w:r w:rsidR="00EB0637">
        <w:t>an</w:t>
      </w:r>
      <w:r w:rsidR="00804FA2" w:rsidRPr="005B4883">
        <w:t xml:space="preserve"> explicit neighbor interaction (ENI)</w:t>
      </w:r>
      <w:r w:rsidR="009E41E1">
        <w:t xml:space="preserve"> </w:t>
      </w:r>
      <w:r w:rsidR="00421CDE">
        <w:t>part</w:t>
      </w:r>
      <w:r w:rsidR="00804FA2" w:rsidRPr="005B4883">
        <w:t xml:space="preserve">. </w:t>
      </w:r>
      <w:r w:rsidR="00982437" w:rsidRPr="00982437">
        <w:rPr>
          <w:rFonts w:hint="eastAsia"/>
          <w:highlight w:val="yellow"/>
          <w:lang w:eastAsia="zh-CN"/>
        </w:rPr>
        <w:t>The</w:t>
      </w:r>
      <w:r w:rsidR="00982437" w:rsidRPr="00982437">
        <w:rPr>
          <w:highlight w:val="yellow"/>
          <w:lang w:eastAsia="zh-CN"/>
        </w:rPr>
        <w:t xml:space="preserve"> </w:t>
      </w:r>
      <w:r w:rsidR="007828CE" w:rsidRPr="00982437">
        <w:rPr>
          <w:highlight w:val="yellow"/>
        </w:rPr>
        <w:t>C</w:t>
      </w:r>
      <w:r w:rsidR="007828CE" w:rsidRPr="009E41E1">
        <w:rPr>
          <w:highlight w:val="yellow"/>
        </w:rPr>
        <w:t xml:space="preserve">I </w:t>
      </w:r>
      <w:r w:rsidR="00982437">
        <w:rPr>
          <w:rFonts w:hint="eastAsia"/>
          <w:highlight w:val="yellow"/>
          <w:lang w:eastAsia="zh-CN"/>
        </w:rPr>
        <w:t>component</w:t>
      </w:r>
      <w:r w:rsidR="00982437">
        <w:rPr>
          <w:highlight w:val="yellow"/>
          <w:lang w:eastAsia="zh-CN"/>
        </w:rPr>
        <w:t xml:space="preserve"> </w:t>
      </w:r>
      <w:r w:rsidR="007828CE" w:rsidRPr="009E41E1">
        <w:rPr>
          <w:highlight w:val="yellow"/>
        </w:rPr>
        <w:t xml:space="preserve">is a prerequisite for </w:t>
      </w:r>
      <w:r w:rsidR="00982437">
        <w:rPr>
          <w:rFonts w:hint="eastAsia"/>
          <w:highlight w:val="yellow"/>
          <w:lang w:eastAsia="zh-CN"/>
        </w:rPr>
        <w:t>th</w:t>
      </w:r>
      <w:r w:rsidR="00982437">
        <w:rPr>
          <w:highlight w:val="yellow"/>
          <w:lang w:eastAsia="zh-CN"/>
        </w:rPr>
        <w:t xml:space="preserve">e </w:t>
      </w:r>
      <w:r w:rsidR="007828CE" w:rsidRPr="009E41E1">
        <w:rPr>
          <w:highlight w:val="yellow"/>
        </w:rPr>
        <w:t>NI</w:t>
      </w:r>
      <w:r w:rsidR="00982437">
        <w:rPr>
          <w:highlight w:val="yellow"/>
        </w:rPr>
        <w:t xml:space="preserve"> component</w:t>
      </w:r>
      <w:r w:rsidR="007828CE" w:rsidRPr="009E41E1">
        <w:rPr>
          <w:highlight w:val="yellow"/>
        </w:rPr>
        <w:t xml:space="preserve">, and the two </w:t>
      </w:r>
      <w:r w:rsidR="00982437">
        <w:rPr>
          <w:highlight w:val="yellow"/>
        </w:rPr>
        <w:t>par</w:t>
      </w:r>
      <w:r w:rsidR="007828CE" w:rsidRPr="009E41E1">
        <w:rPr>
          <w:highlight w:val="yellow"/>
        </w:rPr>
        <w:t xml:space="preserve">ts in NI </w:t>
      </w:r>
      <w:r w:rsidR="009E41E1" w:rsidRPr="009E41E1">
        <w:rPr>
          <w:highlight w:val="yellow"/>
        </w:rPr>
        <w:t>work in</w:t>
      </w:r>
      <w:r w:rsidR="007828CE" w:rsidRPr="009E41E1">
        <w:rPr>
          <w:highlight w:val="yellow"/>
        </w:rPr>
        <w:t xml:space="preserve"> parallel. All the components are complementary to each other.</w:t>
      </w:r>
      <w:r w:rsidR="007828CE">
        <w:t xml:space="preserve"> </w:t>
      </w:r>
      <w:r w:rsidR="007106EC">
        <w:rPr>
          <w:rFonts w:hint="eastAsia"/>
          <w:lang w:eastAsia="zh-CN"/>
        </w:rPr>
        <w:t>Diff</w:t>
      </w:r>
      <w:r w:rsidR="007106EC">
        <w:rPr>
          <w:lang w:eastAsia="zh-CN"/>
        </w:rPr>
        <w:t>erent</w:t>
      </w:r>
      <w:r w:rsidR="00804FA2" w:rsidRPr="005B4883">
        <w:t xml:space="preserve"> types of interactions between candidate services and </w:t>
      </w:r>
      <w:r w:rsidR="00804FA2" w:rsidRPr="00C1521D">
        <w:rPr>
          <w:rFonts w:hint="eastAsia"/>
        </w:rPr>
        <w:t>m</w:t>
      </w:r>
      <w:r w:rsidR="00804FA2" w:rsidRPr="00C1521D">
        <w:t xml:space="preserve">ashups </w:t>
      </w:r>
      <w:r w:rsidR="00804FA2" w:rsidRPr="005B4883">
        <w:t xml:space="preserve">can </w:t>
      </w:r>
      <w:r w:rsidR="00804FA2">
        <w:t xml:space="preserve">be learned from the three </w:t>
      </w:r>
      <w:r w:rsidR="00074E9B" w:rsidRPr="005B4883">
        <w:t xml:space="preserve">components. These interaction vectors are then concatenated and fed into a multiple layer perceptron (MLP), which </w:t>
      </w:r>
      <w:bookmarkStart w:id="8" w:name="_Hlk536397200"/>
      <w:r w:rsidR="00074E9B" w:rsidRPr="005B4883">
        <w:t>predicts the ratings of candidate services over the</w:t>
      </w:r>
      <w:r w:rsidR="00074E9B">
        <w:t xml:space="preserve"> </w:t>
      </w:r>
      <w:r w:rsidR="007106EC">
        <w:t xml:space="preserve">target </w:t>
      </w:r>
      <w:r w:rsidR="00074E9B">
        <w:t>mashup</w:t>
      </w:r>
      <w:bookmarkEnd w:id="8"/>
      <w:r w:rsidR="00074E9B" w:rsidRPr="005B4883">
        <w:t>.</w:t>
      </w:r>
    </w:p>
    <w:p w14:paraId="1E1B0EE6" w14:textId="78F9BBA3" w:rsidR="00074E9B" w:rsidRDefault="00951578" w:rsidP="007106EC">
      <w:pPr>
        <w:spacing w:line="252" w:lineRule="auto"/>
        <w:ind w:firstLine="204"/>
        <w:jc w:val="both"/>
      </w:pPr>
      <w:r>
        <w:t>T</w:t>
      </w:r>
      <w:r w:rsidRPr="005B4883">
        <w:t xml:space="preserve">he CI component first represents </w:t>
      </w:r>
      <w:r>
        <w:t xml:space="preserve">the </w:t>
      </w:r>
      <w:r w:rsidRPr="005B4883">
        <w:t xml:space="preserve">content information of </w:t>
      </w:r>
      <m:oMath>
        <m:r>
          <w:rPr>
            <w:rFonts w:ascii="Cambria Math" w:hAnsi="Cambria Math"/>
          </w:rPr>
          <m:t>m</m:t>
        </m:r>
      </m:oMath>
      <w:r w:rsidRPr="005B4883">
        <w:t xml:space="preserve"> and </w:t>
      </w:r>
      <m:oMath>
        <m:r>
          <w:rPr>
            <w:rFonts w:ascii="Cambria Math" w:hAnsi="Cambria Math"/>
          </w:rPr>
          <m:t>s</m:t>
        </m:r>
      </m:oMath>
      <w:r w:rsidRPr="005B4883">
        <w:t xml:space="preserve"> as their word-embedding form</w:t>
      </w:r>
      <w:r w:rsidR="00EB0637">
        <w:t>s</w:t>
      </w:r>
      <w:r w:rsidRPr="005B4883">
        <w:t xml:space="preserve"> and then extracts their </w:t>
      </w:r>
      <w:r w:rsidR="00890405">
        <w:rPr>
          <w:noProof/>
          <w:lang w:eastAsia="zh-CN"/>
        </w:rPr>
        <w:lastRenderedPageBreak/>
        <mc:AlternateContent>
          <mc:Choice Requires="wps">
            <w:drawing>
              <wp:anchor distT="0" distB="0" distL="114300" distR="114300" simplePos="0" relativeHeight="251685376" behindDoc="0" locked="0" layoutInCell="1" allowOverlap="1" wp14:anchorId="1F5DD99A" wp14:editId="556D095D">
                <wp:simplePos x="0" y="0"/>
                <wp:positionH relativeFrom="margin">
                  <wp:posOffset>22860</wp:posOffset>
                </wp:positionH>
                <wp:positionV relativeFrom="margin">
                  <wp:posOffset>30480</wp:posOffset>
                </wp:positionV>
                <wp:extent cx="3154680" cy="2707005"/>
                <wp:effectExtent l="0" t="0" r="7620" b="0"/>
                <wp:wrapSquare wrapText="bothSides"/>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70700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59492841" w14:textId="77777777" w:rsidR="00384D49" w:rsidRDefault="00384D49" w:rsidP="00890405">
                            <w:pPr>
                              <w:pStyle w:val="a4"/>
                              <w:ind w:firstLine="0"/>
                              <w:jc w:val="center"/>
                            </w:pPr>
                            <w:r w:rsidRPr="00CB1F00">
                              <w:rPr>
                                <w:noProof/>
                                <w:lang w:eastAsia="zh-CN"/>
                              </w:rPr>
                              <w:drawing>
                                <wp:inline distT="0" distB="0" distL="0" distR="0" wp14:anchorId="70BAFEC7" wp14:editId="50CD0AC8">
                                  <wp:extent cx="3052800" cy="2448000"/>
                                  <wp:effectExtent l="0" t="0" r="0" b="0"/>
                                  <wp:docPr id="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2800" cy="2448000"/>
                                          </a:xfrm>
                                          <a:prstGeom prst="rect">
                                            <a:avLst/>
                                          </a:prstGeom>
                                          <a:noFill/>
                                          <a:ln>
                                            <a:noFill/>
                                          </a:ln>
                                        </pic:spPr>
                                      </pic:pic>
                                    </a:graphicData>
                                  </a:graphic>
                                </wp:inline>
                              </w:drawing>
                            </w:r>
                          </w:p>
                          <w:p w14:paraId="669A3DB9" w14:textId="77777777" w:rsidR="00384D49" w:rsidRDefault="00384D49" w:rsidP="00890405">
                            <w:pPr>
                              <w:pStyle w:val="a4"/>
                              <w:ind w:firstLine="0"/>
                              <w:jc w:val="center"/>
                            </w:pPr>
                            <w:r>
                              <w:t xml:space="preserve">Fig. 2. </w:t>
                            </w:r>
                            <w:r w:rsidRPr="009C20B3">
                              <w:t xml:space="preserve">The structure of the </w:t>
                            </w:r>
                            <w:r w:rsidRPr="009C20B3">
                              <w:rPr>
                                <w:i/>
                              </w:rPr>
                              <w:t>text_inception</w:t>
                            </w:r>
                            <w:r w:rsidRPr="009C20B3">
                              <w:t xml:space="preserve"> network.</w:t>
                            </w:r>
                          </w:p>
                          <w:p w14:paraId="463EC291" w14:textId="77777777" w:rsidR="00384D49" w:rsidRDefault="00384D49" w:rsidP="00890405">
                            <w:pPr>
                              <w:pStyle w:val="a4"/>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5DD99A" id="_x0000_s1027" type="#_x0000_t202" style="position:absolute;left:0;text-align:left;margin-left:1.8pt;margin-top:2.4pt;width:248.4pt;height:213.15pt;z-index:2516853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" stroked="f">
                <v:textbox inset="0,0,0,0">
                  <w:txbxContent>
                    <w:p w14:paraId="59492841" w14:textId="77777777" w:rsidR="00384D49" w:rsidRDefault="00384D49" w:rsidP="00890405">
                      <w:pPr>
                        <w:pStyle w:val="a4"/>
                        <w:ind w:firstLine="0"/>
                        <w:jc w:val="center"/>
                      </w:pPr>
                      <w:r w:rsidRPr="00CB1F00">
                        <w:rPr>
                          <w:noProof/>
                          <w:lang w:eastAsia="zh-CN"/>
                        </w:rPr>
                        <w:drawing>
                          <wp:inline distT="0" distB="0" distL="0" distR="0" wp14:anchorId="70BAFEC7" wp14:editId="50CD0AC8">
                            <wp:extent cx="3052800" cy="2448000"/>
                            <wp:effectExtent l="0" t="0" r="0" b="0"/>
                            <wp:docPr id="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2800" cy="2448000"/>
                                    </a:xfrm>
                                    <a:prstGeom prst="rect">
                                      <a:avLst/>
                                    </a:prstGeom>
                                    <a:noFill/>
                                    <a:ln>
                                      <a:noFill/>
                                    </a:ln>
                                  </pic:spPr>
                                </pic:pic>
                              </a:graphicData>
                            </a:graphic>
                          </wp:inline>
                        </w:drawing>
                      </w:r>
                    </w:p>
                    <w:p w14:paraId="669A3DB9" w14:textId="77777777" w:rsidR="00384D49" w:rsidRDefault="00384D49" w:rsidP="00890405">
                      <w:pPr>
                        <w:pStyle w:val="a4"/>
                        <w:ind w:firstLine="0"/>
                        <w:jc w:val="center"/>
                      </w:pPr>
                      <w:r>
                        <w:t xml:space="preserve">Fig. 2. </w:t>
                      </w:r>
                      <w:r w:rsidRPr="009C20B3">
                        <w:t xml:space="preserve">The structure of the </w:t>
                      </w:r>
                      <w:r w:rsidRPr="009C20B3">
                        <w:rPr>
                          <w:i/>
                        </w:rPr>
                        <w:t>text_inception</w:t>
                      </w:r>
                      <w:r w:rsidRPr="009C20B3">
                        <w:t xml:space="preserve"> network.</w:t>
                      </w:r>
                    </w:p>
                    <w:p w14:paraId="463EC291" w14:textId="77777777" w:rsidR="00384D49" w:rsidRDefault="00384D49" w:rsidP="00890405">
                      <w:pPr>
                        <w:pStyle w:val="a4"/>
                        <w:ind w:firstLine="0"/>
                      </w:pPr>
                      <w:r>
                        <w:t xml:space="preserve"> </w:t>
                      </w:r>
                    </w:p>
                  </w:txbxContent>
                </v:textbox>
                <w10:wrap type="square" anchorx="margin" anchory="margin"/>
              </v:shape>
            </w:pict>
          </mc:Fallback>
        </mc:AlternateContent>
      </w:r>
      <w:r w:rsidRPr="005B4883">
        <w:t>respective feature vectors. Finally, a</w:t>
      </w:r>
      <w:r w:rsidR="007106EC">
        <w:t>n</w:t>
      </w:r>
      <w:r w:rsidRPr="005B4883">
        <w:t xml:space="preserve"> MLP is designed to process the concatenated features and learn their content interactions.</w:t>
      </w:r>
    </w:p>
    <w:p w14:paraId="0F175843" w14:textId="4641CA4B" w:rsidR="00074E9B" w:rsidRDefault="00074E9B" w:rsidP="00D606D1">
      <w:pPr>
        <w:spacing w:line="252" w:lineRule="auto"/>
        <w:ind w:firstLine="204"/>
        <w:jc w:val="both"/>
      </w:pPr>
      <w:r w:rsidRPr="005B4883">
        <w:t xml:space="preserve">The NI component aims to learn interactions between </w:t>
      </w:r>
      <m:oMath>
        <m:r>
          <w:rPr>
            <w:rFonts w:ascii="Cambria Math" w:hAnsi="Cambria Math"/>
          </w:rPr>
          <m:t>m</m:t>
        </m:r>
      </m:oMath>
      <w:r w:rsidRPr="005B4883">
        <w:t xml:space="preserve"> and </w:t>
      </w:r>
      <m:oMath>
        <m:r>
          <w:rPr>
            <w:rFonts w:ascii="Cambria Math" w:hAnsi="Cambria Math"/>
          </w:rPr>
          <m:t>s</m:t>
        </m:r>
      </m:oMath>
      <w:r w:rsidRPr="005B4883">
        <w:t xml:space="preserve"> based on the usage history of the nei</w:t>
      </w:r>
      <w:proofErr w:type="spellStart"/>
      <w:r w:rsidRPr="005B4883">
        <w:t>ghbor</w:t>
      </w:r>
      <w:proofErr w:type="spellEnd"/>
      <w:r w:rsidRPr="005B4883">
        <w:t xml:space="preserve"> mashups of</w:t>
      </w:r>
      <m:oMath>
        <m:r>
          <m:rPr>
            <m:sty m:val="p"/>
          </m:rPr>
          <w:rPr>
            <w:rFonts w:ascii="Cambria Math" w:hAnsi="Cambria Math"/>
          </w:rPr>
          <m:t xml:space="preserve"> </m:t>
        </m:r>
        <m:r>
          <w:rPr>
            <w:rFonts w:ascii="Cambria Math" w:hAnsi="Cambria Math"/>
          </w:rPr>
          <m:t>m</m:t>
        </m:r>
      </m:oMath>
      <w:r w:rsidRPr="005B4883">
        <w:t xml:space="preserve"> </w:t>
      </w:r>
      <w:proofErr w:type="gramStart"/>
      <w:r w:rsidR="005B7BCD">
        <w:t>t</w:t>
      </w:r>
      <w:r w:rsidR="00421CDE">
        <w:t>o</w:t>
      </w:r>
      <w:r w:rsidRPr="005B4883">
        <w:t xml:space="preserve"> </w:t>
      </w:r>
      <w:proofErr w:type="gramEnd"/>
      <m:oMath>
        <m:r>
          <w:rPr>
            <w:rFonts w:ascii="Cambria Math" w:hAnsi="Cambria Math"/>
          </w:rPr>
          <m:t>s</m:t>
        </m:r>
      </m:oMath>
      <w:r w:rsidRPr="005B4883">
        <w:t xml:space="preserve">. A prerequisite of the component is to get neighbor mashups that are most similar to </w:t>
      </w:r>
      <m:oMath>
        <m:r>
          <w:rPr>
            <w:rFonts w:ascii="Cambria Math" w:hAnsi="Cambria Math"/>
          </w:rPr>
          <m:t>m</m:t>
        </m:r>
      </m:oMath>
      <w:r w:rsidRPr="005B4883">
        <w:t xml:space="preserve"> in terms of content similarity</w:t>
      </w:r>
      <w:r w:rsidR="001A337E">
        <w:t xml:space="preserve"> </w:t>
      </w:r>
      <w:r w:rsidR="001A337E" w:rsidRPr="00421CDE">
        <w:rPr>
          <w:highlight w:val="yellow"/>
        </w:rPr>
        <w:t>(i.e.</w:t>
      </w:r>
      <w:r w:rsidR="00BF57B2" w:rsidRPr="00421CDE">
        <w:rPr>
          <w:highlight w:val="yellow"/>
        </w:rPr>
        <w:t>,</w:t>
      </w:r>
      <w:r w:rsidR="001A337E" w:rsidRPr="00421CDE">
        <w:rPr>
          <w:highlight w:val="yellow"/>
        </w:rPr>
        <w:t xml:space="preserve"> </w:t>
      </w:r>
      <w:proofErr w:type="spellStart"/>
      <w:r w:rsidR="001A337E" w:rsidRPr="00421CDE">
        <w:rPr>
          <w:highlight w:val="yellow"/>
        </w:rPr>
        <w:t>ContentSim</w:t>
      </w:r>
      <w:proofErr w:type="spellEnd"/>
      <w:r w:rsidR="001A337E" w:rsidRPr="00421CDE">
        <w:rPr>
          <w:highlight w:val="yellow"/>
        </w:rPr>
        <w:t xml:space="preserve"> in Fig. 1)</w:t>
      </w:r>
      <w:r w:rsidRPr="005B4883">
        <w:t xml:space="preserve">, which will be detailed in </w:t>
      </w:r>
      <w:r>
        <w:t>Sub</w:t>
      </w:r>
      <w:r w:rsidRPr="005B4883">
        <w:t xml:space="preserve">section </w:t>
      </w:r>
      <w:r w:rsidR="007106EC">
        <w:t>III.</w:t>
      </w:r>
      <w:r w:rsidRPr="005B4883">
        <w:fldChar w:fldCharType="begin"/>
      </w:r>
      <w:r w:rsidRPr="005B4883">
        <w:instrText xml:space="preserve"> REF _Ref8053732 \r \h </w:instrText>
      </w:r>
      <w:r>
        <w:instrText xml:space="preserve"> \* MERGEFORMAT </w:instrText>
      </w:r>
      <w:r w:rsidRPr="005B4883">
        <w:fldChar w:fldCharType="separate"/>
      </w:r>
      <w:r w:rsidR="00EB4FD3">
        <w:t>C</w:t>
      </w:r>
      <w:r w:rsidRPr="005B4883">
        <w:fldChar w:fldCharType="end"/>
      </w:r>
      <w:r w:rsidRPr="005B4883">
        <w:t xml:space="preserve">. In the INI part, neighbor mashups and </w:t>
      </w:r>
      <m:oMath>
        <m:r>
          <w:rPr>
            <w:rFonts w:ascii="Cambria Math" w:hAnsi="Cambria Math"/>
          </w:rPr>
          <m:t>s</m:t>
        </m:r>
      </m:oMath>
      <w:r w:rsidRPr="005B4883">
        <w:t xml:space="preserve"> are mapped into a deep feature space by applying node2vec </w:t>
      </w:r>
      <w:r w:rsidR="00252585">
        <w:fldChar w:fldCharType="begin"/>
      </w:r>
      <w:r w:rsidR="00252585">
        <w:instrText xml:space="preserve"> REF _Ref103253 \r \h </w:instrText>
      </w:r>
      <w:r w:rsidR="00252585">
        <w:fldChar w:fldCharType="separate"/>
      </w:r>
      <w:r w:rsidR="00EB4FD3">
        <w:t>[30]</w:t>
      </w:r>
      <w:r w:rsidR="00252585">
        <w:fldChar w:fldCharType="end"/>
      </w:r>
      <w:r>
        <w:t xml:space="preserve">, </w:t>
      </w:r>
      <w:r w:rsidRPr="005B4883">
        <w:t>a graph embedd</w:t>
      </w:r>
      <w:r>
        <w:t>ing technology in deep learnin</w:t>
      </w:r>
      <w:r w:rsidR="00804FA2">
        <w:rPr>
          <w:rFonts w:hint="eastAsia"/>
          <w:lang w:eastAsia="zh-CN"/>
        </w:rPr>
        <w:t>g</w:t>
      </w:r>
      <w:r>
        <w:t>,</w:t>
      </w:r>
      <w:r w:rsidRPr="005B4883">
        <w:t xml:space="preserve"> to the invocation matrix. Then, we can obtain the weighted representation of </w:t>
      </w:r>
      <m:oMath>
        <m:r>
          <w:rPr>
            <w:rFonts w:ascii="Cambria Math" w:hAnsi="Cambria Math"/>
          </w:rPr>
          <m:t>m</m:t>
        </m:r>
      </m:oMath>
      <w:r>
        <w:t xml:space="preserve"> in the space. A</w:t>
      </w:r>
      <w:proofErr w:type="spellStart"/>
      <w:r w:rsidRPr="005B4883">
        <w:t>fter</w:t>
      </w:r>
      <w:proofErr w:type="spellEnd"/>
      <w:r w:rsidRPr="005B4883">
        <w:t xml:space="preserve"> concatenating the representations of </w:t>
      </w:r>
      <m:oMath>
        <m:r>
          <w:rPr>
            <w:rFonts w:ascii="Cambria Math" w:hAnsi="Cambria Math"/>
          </w:rPr>
          <m:t>m</m:t>
        </m:r>
      </m:oMath>
      <w:r w:rsidRPr="005B4883">
        <w:t xml:space="preserve"> and</w:t>
      </w:r>
      <m:oMath>
        <m:r>
          <m:rPr>
            <m:sty m:val="p"/>
          </m:rPr>
          <w:rPr>
            <w:rFonts w:ascii="Cambria Math" w:hAnsi="Cambria Math"/>
          </w:rPr>
          <m:t xml:space="preserve"> </m:t>
        </m:r>
        <m:r>
          <w:rPr>
            <w:rFonts w:ascii="Cambria Math" w:hAnsi="Cambria Math"/>
          </w:rPr>
          <m:t>s</m:t>
        </m:r>
      </m:oMath>
      <w:r w:rsidRPr="005B4883">
        <w:t>, a</w:t>
      </w:r>
      <w:r w:rsidR="007106EC">
        <w:t>n</w:t>
      </w:r>
      <w:r w:rsidRPr="005B4883">
        <w:t xml:space="preserve"> MLP is used to learn their interactions in this featur</w:t>
      </w:r>
      <w:r>
        <w:t>e space. T</w:t>
      </w:r>
      <w:r w:rsidRPr="005B4883">
        <w:t>he ENI part learns more direct interactions from the</w:t>
      </w:r>
      <w:r>
        <w:t xml:space="preserve"> original invocations </w:t>
      </w:r>
      <w:r w:rsidRPr="005B4883">
        <w:t xml:space="preserve">about the neighbor mashups of </w:t>
      </w:r>
      <m:oMath>
        <m:r>
          <w:rPr>
            <w:rFonts w:ascii="Cambria Math" w:hAnsi="Cambria Math"/>
          </w:rPr>
          <m:t>m</m:t>
        </m:r>
      </m:oMath>
      <w:r w:rsidR="007106EC">
        <w:t xml:space="preserve"> to</w:t>
      </w:r>
      <m:oMath>
        <m:r>
          <m:rPr>
            <m:sty m:val="p"/>
          </m:rPr>
          <w:rPr>
            <w:rFonts w:ascii="Cambria Math" w:hAnsi="Cambria Math"/>
          </w:rPr>
          <m:t xml:space="preserve"> </m:t>
        </m:r>
        <m:r>
          <w:rPr>
            <w:rFonts w:ascii="Cambria Math" w:hAnsi="Cambria Math"/>
          </w:rPr>
          <m:t>s</m:t>
        </m:r>
      </m:oMath>
      <w:r w:rsidRPr="005B4883">
        <w:t>.</w:t>
      </w:r>
    </w:p>
    <w:p w14:paraId="436CF685" w14:textId="5E5DCFB0" w:rsidR="00804FA2" w:rsidRDefault="00804FA2" w:rsidP="00804FA2">
      <w:pPr>
        <w:pStyle w:val="2"/>
      </w:pPr>
      <w:r w:rsidRPr="00EC01EF">
        <w:t>Content Interaction Component</w:t>
      </w:r>
    </w:p>
    <w:p w14:paraId="7C89263E" w14:textId="35E147BF" w:rsidR="00D606D1" w:rsidRDefault="007956BD" w:rsidP="00DF2FDA">
      <w:pPr>
        <w:spacing w:line="252" w:lineRule="auto"/>
        <w:jc w:val="both"/>
        <w:rPr>
          <w:rFonts w:eastAsia="等线"/>
        </w:rPr>
      </w:pPr>
      <w:r w:rsidRPr="000E425F">
        <w:rPr>
          <w:rFonts w:eastAsia="等线"/>
        </w:rPr>
        <w:t>T</w:t>
      </w:r>
      <w:r>
        <w:rPr>
          <w:rFonts w:eastAsia="等线"/>
        </w:rPr>
        <w:t xml:space="preserve">he functionality descriptions </w:t>
      </w:r>
      <w:r w:rsidRPr="000E425F">
        <w:rPr>
          <w:rFonts w:eastAsia="等线"/>
        </w:rPr>
        <w:t xml:space="preserve">of mashups and services, namely their content information, generally </w:t>
      </w:r>
      <w:r w:rsidR="00D606D1">
        <w:rPr>
          <w:rFonts w:eastAsia="等线" w:hint="eastAsia"/>
          <w:lang w:eastAsia="zh-CN"/>
        </w:rPr>
        <w:t>h</w:t>
      </w:r>
      <w:r w:rsidR="00D606D1">
        <w:rPr>
          <w:rFonts w:eastAsia="等线"/>
          <w:lang w:eastAsia="zh-CN"/>
        </w:rPr>
        <w:t>ave</w:t>
      </w:r>
      <w:r w:rsidRPr="000E425F">
        <w:rPr>
          <w:rFonts w:eastAsia="等线"/>
        </w:rPr>
        <w:t xml:space="preserve"> two forms: </w:t>
      </w:r>
      <w:r w:rsidRPr="00C509E0">
        <w:rPr>
          <w:rFonts w:eastAsia="等线"/>
        </w:rPr>
        <w:t>word sequence and separate word set. We use descriptions and tags as the representatives of the two types of information</w:t>
      </w:r>
      <w:r w:rsidRPr="000E425F">
        <w:rPr>
          <w:rFonts w:eastAsia="等线"/>
        </w:rPr>
        <w:t xml:space="preserve"> and extract thei</w:t>
      </w:r>
      <w:r>
        <w:rPr>
          <w:rFonts w:eastAsia="等线"/>
        </w:rPr>
        <w:t xml:space="preserve">r features </w:t>
      </w:r>
      <w:r w:rsidR="00890405">
        <w:rPr>
          <w:rFonts w:eastAsia="等线"/>
        </w:rPr>
        <w:t xml:space="preserve">in </w:t>
      </w:r>
      <w:r>
        <w:rPr>
          <w:rFonts w:eastAsia="等线"/>
        </w:rPr>
        <w:t xml:space="preserve">different </w:t>
      </w:r>
      <w:r w:rsidR="00890405">
        <w:rPr>
          <w:rFonts w:eastAsia="等线"/>
        </w:rPr>
        <w:t>way</w:t>
      </w:r>
      <w:r>
        <w:rPr>
          <w:rFonts w:eastAsia="等线"/>
        </w:rPr>
        <w:t>s. Finally,</w:t>
      </w:r>
      <w:r w:rsidRPr="000E425F">
        <w:rPr>
          <w:rFonts w:eastAsia="等线"/>
        </w:rPr>
        <w:t xml:space="preserve"> the content interaction between mashups and services </w:t>
      </w:r>
      <w:r>
        <w:rPr>
          <w:rFonts w:eastAsia="等线"/>
          <w:lang w:eastAsia="zh-CN"/>
        </w:rPr>
        <w:t xml:space="preserve">can be learned </w:t>
      </w:r>
      <w:r>
        <w:rPr>
          <w:rFonts w:eastAsia="等线"/>
        </w:rPr>
        <w:t>based on the</w:t>
      </w:r>
      <w:r w:rsidRPr="000E425F">
        <w:rPr>
          <w:rFonts w:eastAsia="等线"/>
        </w:rPr>
        <w:t xml:space="preserve"> extracted features.</w:t>
      </w:r>
    </w:p>
    <w:p w14:paraId="227574FB" w14:textId="02E01242" w:rsidR="00951578" w:rsidRDefault="00951578" w:rsidP="00D606D1">
      <w:pPr>
        <w:spacing w:line="252" w:lineRule="auto"/>
        <w:ind w:firstLine="204"/>
        <w:jc w:val="both"/>
        <w:rPr>
          <w:rFonts w:eastAsia="等线"/>
        </w:rPr>
      </w:pPr>
      <w:r w:rsidRPr="00E450C6">
        <w:rPr>
          <w:lang w:eastAsia="zh-CN"/>
        </w:rPr>
        <w:t xml:space="preserve">Before </w:t>
      </w:r>
      <w:r>
        <w:rPr>
          <w:lang w:eastAsia="zh-CN"/>
        </w:rPr>
        <w:t>extracting</w:t>
      </w:r>
      <w:r w:rsidRPr="00E450C6">
        <w:rPr>
          <w:lang w:eastAsia="zh-CN"/>
        </w:rPr>
        <w:t xml:space="preserve"> feature</w:t>
      </w:r>
      <w:r>
        <w:rPr>
          <w:lang w:eastAsia="zh-CN"/>
        </w:rPr>
        <w:t>s</w:t>
      </w:r>
      <w:r w:rsidRPr="00E450C6">
        <w:rPr>
          <w:lang w:eastAsia="zh-CN"/>
        </w:rPr>
        <w:t xml:space="preserve"> </w:t>
      </w:r>
      <w:r>
        <w:rPr>
          <w:lang w:eastAsia="zh-CN"/>
        </w:rPr>
        <w:t>by</w:t>
      </w:r>
      <w:r w:rsidRPr="00E450C6">
        <w:rPr>
          <w:lang w:eastAsia="zh-CN"/>
        </w:rPr>
        <w:t xml:space="preserve"> deep learning</w:t>
      </w:r>
      <w:r>
        <w:rPr>
          <w:lang w:eastAsia="zh-CN"/>
        </w:rPr>
        <w:t xml:space="preserve"> </w:t>
      </w:r>
      <w:r w:rsidRPr="00724953">
        <w:rPr>
          <w:lang w:eastAsia="zh-CN"/>
        </w:rPr>
        <w:t>technique</w:t>
      </w:r>
      <w:r>
        <w:rPr>
          <w:lang w:eastAsia="zh-CN"/>
        </w:rPr>
        <w:t>s</w:t>
      </w:r>
      <w:r w:rsidRPr="00E450C6">
        <w:rPr>
          <w:lang w:eastAsia="zh-CN"/>
        </w:rPr>
        <w:t xml:space="preserve">, we need to use a </w:t>
      </w:r>
      <w:r>
        <w:rPr>
          <w:lang w:eastAsia="zh-CN"/>
        </w:rPr>
        <w:t>dense</w:t>
      </w:r>
      <w:r w:rsidRPr="00E450C6">
        <w:rPr>
          <w:lang w:eastAsia="zh-CN"/>
        </w:rPr>
        <w:t xml:space="preserve"> vector to represent each </w:t>
      </w:r>
      <w:r>
        <w:rPr>
          <w:lang w:eastAsia="zh-CN"/>
        </w:rPr>
        <w:t>term</w:t>
      </w:r>
      <w:r w:rsidRPr="00E450C6">
        <w:rPr>
          <w:lang w:eastAsia="zh-CN"/>
        </w:rPr>
        <w:t xml:space="preserve"> </w:t>
      </w:r>
      <w:r w:rsidR="00D606D1">
        <w:rPr>
          <w:lang w:eastAsia="zh-CN"/>
        </w:rPr>
        <w:t>that appears</w:t>
      </w:r>
      <w:r>
        <w:rPr>
          <w:lang w:eastAsia="zh-CN"/>
        </w:rPr>
        <w:t xml:space="preserve"> </w:t>
      </w:r>
      <w:r w:rsidRPr="00E450C6">
        <w:rPr>
          <w:lang w:eastAsia="zh-CN"/>
        </w:rPr>
        <w:t>in the content information</w:t>
      </w:r>
      <w:r>
        <w:rPr>
          <w:lang w:eastAsia="zh-CN"/>
        </w:rPr>
        <w:t xml:space="preserve"> of existing mashups and services</w:t>
      </w:r>
      <w:r w:rsidRPr="00E450C6">
        <w:rPr>
          <w:lang w:eastAsia="zh-CN"/>
        </w:rPr>
        <w:t>.</w:t>
      </w:r>
      <w:r>
        <w:rPr>
          <w:lang w:eastAsia="zh-CN"/>
        </w:rPr>
        <w:t xml:space="preserve"> To this end, we first transform these terms into</w:t>
      </w:r>
      <w:r w:rsidR="00D606D1">
        <w:rPr>
          <w:lang w:eastAsia="zh-CN"/>
        </w:rPr>
        <w:t xml:space="preserve"> sparse binary vectors with one-</w:t>
      </w:r>
      <w:r>
        <w:rPr>
          <w:lang w:eastAsia="zh-CN"/>
        </w:rPr>
        <w:t>hot encoding</w:t>
      </w:r>
      <w:r w:rsidR="00D606D1">
        <w:rPr>
          <w:lang w:eastAsia="zh-CN"/>
        </w:rPr>
        <w:t>,</w:t>
      </w:r>
      <w:r>
        <w:rPr>
          <w:lang w:eastAsia="zh-CN"/>
        </w:rPr>
        <w:t xml:space="preserve"> e.g.,</w:t>
      </w:r>
      <w:r w:rsidR="00D4175C">
        <w:rPr>
          <w:lang w:eastAsia="zh-CN"/>
        </w:rPr>
        <w:t xml:space="preserve"> </w:t>
      </w:r>
      <w:r>
        <w:rPr>
          <w:lang w:eastAsia="zh-CN"/>
        </w:rPr>
        <w:t>[0,</w:t>
      </w:r>
      <w:r w:rsidR="00D4175C">
        <w:rPr>
          <w:lang w:eastAsia="zh-CN"/>
        </w:rPr>
        <w:t xml:space="preserve"> </w:t>
      </w:r>
      <w:r>
        <w:rPr>
          <w:lang w:eastAsia="zh-CN"/>
        </w:rPr>
        <w:t>0</w:t>
      </w:r>
      <w:proofErr w:type="gramStart"/>
      <w:r>
        <w:rPr>
          <w:lang w:eastAsia="zh-CN"/>
        </w:rPr>
        <w:t>,</w:t>
      </w:r>
      <w:r w:rsidR="00D4175C">
        <w:rPr>
          <w:lang w:eastAsia="zh-CN"/>
        </w:rPr>
        <w:t xml:space="preserve"> </w:t>
      </w:r>
      <w:r>
        <w:rPr>
          <w:lang w:eastAsia="zh-CN"/>
        </w:rPr>
        <w:t>…</w:t>
      </w:r>
      <w:r w:rsidR="00D4175C">
        <w:rPr>
          <w:lang w:eastAsia="zh-CN"/>
        </w:rPr>
        <w:t>,</w:t>
      </w:r>
      <w:proofErr w:type="gramEnd"/>
      <w:r w:rsidR="00D4175C">
        <w:rPr>
          <w:lang w:eastAsia="zh-CN"/>
        </w:rPr>
        <w:t xml:space="preserve"> </w:t>
      </w:r>
      <w:r>
        <w:rPr>
          <w:lang w:eastAsia="zh-CN"/>
        </w:rPr>
        <w:t>1,</w:t>
      </w:r>
      <w:r w:rsidR="00D4175C">
        <w:rPr>
          <w:lang w:eastAsia="zh-CN"/>
        </w:rPr>
        <w:t xml:space="preserve"> …, </w:t>
      </w:r>
      <w:r w:rsidR="00D606D1">
        <w:rPr>
          <w:lang w:eastAsia="zh-CN"/>
        </w:rPr>
        <w:t>0]</w:t>
      </w:r>
      <w:r>
        <w:rPr>
          <w:lang w:eastAsia="zh-CN"/>
        </w:rPr>
        <w:t xml:space="preserve">. Next, we feed the vectors into an embedding layer and map each term to a dense vector or an embedding. </w:t>
      </w:r>
      <w:r w:rsidR="00D606D1">
        <w:rPr>
          <w:lang w:eastAsia="zh-CN"/>
        </w:rPr>
        <w:t>More</w:t>
      </w:r>
      <w:r w:rsidRPr="00724953">
        <w:rPr>
          <w:lang w:eastAsia="zh-CN"/>
        </w:rPr>
        <w:t xml:space="preserve"> specific</w:t>
      </w:r>
      <w:r w:rsidR="00D606D1">
        <w:rPr>
          <w:lang w:eastAsia="zh-CN"/>
        </w:rPr>
        <w:t>ally</w:t>
      </w:r>
      <w:r>
        <w:rPr>
          <w:lang w:eastAsia="zh-CN"/>
        </w:rPr>
        <w:t xml:space="preserve">, </w:t>
      </w:r>
      <w:r>
        <w:rPr>
          <w:color w:val="000000"/>
        </w:rPr>
        <w:t>t</w:t>
      </w:r>
      <w:r w:rsidRPr="001206E3">
        <w:rPr>
          <w:color w:val="000000"/>
        </w:rPr>
        <w:t>he embedding layer can be viewed</w:t>
      </w:r>
      <w:r>
        <w:rPr>
          <w:color w:val="000000"/>
        </w:rPr>
        <w:t xml:space="preserve"> </w:t>
      </w:r>
      <w:r w:rsidRPr="001206E3">
        <w:rPr>
          <w:color w:val="000000"/>
        </w:rPr>
        <w:t>as a lookup table</w:t>
      </w:r>
      <w:r w:rsidR="00D606D1">
        <w:rPr>
          <w:color w:val="000000"/>
        </w:rPr>
        <w:t>,</w:t>
      </w:r>
      <w:r w:rsidRPr="001206E3">
        <w:t xml:space="preserve"> </w:t>
      </w:r>
      <w:r>
        <w:t xml:space="preserve">and </w:t>
      </w:r>
      <w:r>
        <w:rPr>
          <w:lang w:eastAsia="zh-CN"/>
        </w:rPr>
        <w:t>the embedding of a term is indeed its corresponding weights in the embedding layer.</w:t>
      </w:r>
    </w:p>
    <w:p w14:paraId="4470DF9D" w14:textId="04096528" w:rsidR="007956BD" w:rsidRDefault="007956BD" w:rsidP="007956BD">
      <w:pPr>
        <w:pStyle w:val="3"/>
      </w:pPr>
      <w:r w:rsidRPr="007956BD">
        <w:t>Feature Extraction from Word Sequence</w:t>
      </w:r>
      <w:r w:rsidR="005B7BCD">
        <w:t>s</w:t>
      </w:r>
      <w:r w:rsidRPr="007956BD">
        <w:t>.</w:t>
      </w:r>
      <w:r>
        <w:t xml:space="preserve">  </w:t>
      </w:r>
    </w:p>
    <w:p w14:paraId="66A0F484" w14:textId="71EE4D57" w:rsidR="00951578" w:rsidRDefault="00951578" w:rsidP="00DF2FDA">
      <w:pPr>
        <w:spacing w:line="252" w:lineRule="auto"/>
        <w:jc w:val="both"/>
      </w:pPr>
      <w:r w:rsidRPr="000E425F">
        <w:t xml:space="preserve">After the preprocessing of truncation or padding, the </w:t>
      </w:r>
      <w:r w:rsidRPr="000E425F">
        <w:rPr>
          <w:rFonts w:hint="eastAsia"/>
        </w:rPr>
        <w:t>word</w:t>
      </w:r>
      <w:r w:rsidRPr="000E425F">
        <w:t xml:space="preserve"> sequence </w:t>
      </w:r>
      <w:r w:rsidRPr="000E425F">
        <w:rPr>
          <w:rFonts w:hint="eastAsia"/>
        </w:rPr>
        <w:t>information</w:t>
      </w:r>
      <w:r w:rsidRPr="000E425F" w:rsidDel="006F275C">
        <w:t xml:space="preserve"> </w:t>
      </w:r>
      <w:r w:rsidRPr="000E425F">
        <w:t xml:space="preserve">of </w:t>
      </w:r>
      <m:oMath>
        <m:r>
          <w:rPr>
            <w:rFonts w:ascii="Cambria Math" w:hAnsi="Cambria Math" w:hint="eastAsia"/>
          </w:rPr>
          <m:t>m</m:t>
        </m:r>
      </m:oMath>
      <w:r w:rsidRPr="000E425F">
        <w:t xml:space="preserve"> and </w:t>
      </w:r>
      <m:oMath>
        <m:r>
          <w:rPr>
            <w:rFonts w:ascii="Cambria Math" w:hAnsi="Cambria Math"/>
          </w:rPr>
          <m:t>s</m:t>
        </m:r>
      </m:oMath>
      <w:r w:rsidRPr="000E425F">
        <w:t xml:space="preserve"> are transform</w:t>
      </w:r>
      <w:proofErr w:type="spellStart"/>
      <w:r w:rsidRPr="000E425F">
        <w:rPr>
          <w:rFonts w:hint="eastAsia"/>
        </w:rPr>
        <w:t>ed</w:t>
      </w:r>
      <w:proofErr w:type="spellEnd"/>
      <w:r w:rsidRPr="000E425F">
        <w:t xml:space="preserve"> into their </w:t>
      </w:r>
      <w:r w:rsidRPr="000E425F">
        <w:t xml:space="preserve">respective word-embedding forms, </w:t>
      </w:r>
      <m:oMath>
        <m:sSub>
          <m:sSubPr>
            <m:ctrlPr>
              <w:rPr>
                <w:rFonts w:ascii="Cambria Math" w:hAnsi="Cambria Math"/>
              </w:rPr>
            </m:ctrlPr>
          </m:sSubPr>
          <m:e>
            <m:r>
              <w:rPr>
                <w:rFonts w:ascii="Cambria Math" w:hAnsi="Cambria Math"/>
              </w:rPr>
              <m:t>E</m:t>
            </m:r>
          </m:e>
          <m:sub>
            <m:r>
              <w:rPr>
                <w:rFonts w:ascii="Cambria Math" w:hAnsi="Cambria Math"/>
              </w:rPr>
              <m:t>m</m:t>
            </m:r>
          </m:sub>
        </m:sSub>
      </m:oMath>
      <w:r w:rsidRPr="000E425F">
        <w:t xml:space="preserve"> </w:t>
      </w:r>
      <w:proofErr w:type="gramStart"/>
      <w:r w:rsidRPr="000E425F">
        <w:t xml:space="preserve">and </w:t>
      </w:r>
      <w:proofErr w:type="gramEnd"/>
      <m:oMath>
        <m:sSub>
          <m:sSubPr>
            <m:ctrlPr>
              <w:rPr>
                <w:rFonts w:ascii="Cambria Math" w:hAnsi="Cambria Math"/>
              </w:rPr>
            </m:ctrlPr>
          </m:sSubPr>
          <m:e>
            <m:r>
              <w:rPr>
                <w:rFonts w:ascii="Cambria Math" w:hAnsi="Cambria Math"/>
              </w:rPr>
              <m:t>E</m:t>
            </m:r>
          </m:e>
          <m:sub>
            <m:r>
              <w:rPr>
                <w:rFonts w:ascii="Cambria Math" w:hAnsi="Cambria Math"/>
              </w:rPr>
              <m:t>s</m:t>
            </m:r>
          </m:sub>
        </m:sSub>
      </m:oMath>
      <w:r w:rsidRPr="000E425F">
        <w:rPr>
          <w:rFonts w:hint="eastAsia"/>
        </w:rPr>
        <w:t>,</w:t>
      </w:r>
      <w:r w:rsidRPr="000E425F">
        <w:t xml:space="preserve"> which are two matrices </w:t>
      </w:r>
      <w:r w:rsidR="00D4175C">
        <w:t>with a</w:t>
      </w:r>
      <w:r w:rsidR="00D4175C" w:rsidRPr="000E425F">
        <w:t xml:space="preserve"> </w:t>
      </w:r>
      <w:r w:rsidRPr="000E425F">
        <w:t>fixed size</w:t>
      </w:r>
      <w:r w:rsidRPr="000E425F">
        <w:rPr>
          <w:rFonts w:hint="eastAsia"/>
        </w:rPr>
        <w:t>.</w:t>
      </w:r>
      <w:r w:rsidRPr="000E425F">
        <w:t xml:space="preserve"> </w:t>
      </w:r>
      <w:r w:rsidR="00517F00">
        <w:t>The process can be described as</w:t>
      </w:r>
    </w:p>
    <w:tbl>
      <w:tblPr>
        <w:tblStyle w:val="af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4284"/>
        <w:gridCol w:w="378"/>
      </w:tblGrid>
      <w:tr w:rsidR="00F257FC" w14:paraId="1F9460AB" w14:textId="77777777" w:rsidTr="00F257FC">
        <w:trPr>
          <w:trHeight w:val="425"/>
        </w:trPr>
        <w:tc>
          <w:tcPr>
            <w:tcW w:w="375" w:type="pct"/>
            <w:tcMar>
              <w:left w:w="0" w:type="dxa"/>
              <w:right w:w="0" w:type="dxa"/>
            </w:tcMar>
            <w:vAlign w:val="center"/>
          </w:tcPr>
          <w:p w14:paraId="307E535B" w14:textId="77777777" w:rsidR="00F257FC" w:rsidRDefault="00F257FC" w:rsidP="00F25957">
            <w:pPr>
              <w:jc w:val="both"/>
            </w:pPr>
          </w:p>
        </w:tc>
        <w:tc>
          <w:tcPr>
            <w:tcW w:w="4250" w:type="pct"/>
            <w:vAlign w:val="center"/>
          </w:tcPr>
          <w:p w14:paraId="795086F9" w14:textId="5E939B8F" w:rsidR="00F257FC" w:rsidRPr="00976EFE" w:rsidRDefault="00F257FC" w:rsidP="00F25957">
            <w:pPr>
              <w:jc w:val="both"/>
            </w:pPr>
            <m:oMathPara>
              <m:oMathParaPr>
                <m:jc m:val="center"/>
              </m:oMathParaPr>
              <m:oMath>
                <m:r>
                  <w:rPr>
                    <w:rFonts w:ascii="Cambria Math" w:hAnsi="Cambria Math"/>
                    <w:lang w:eastAsia="zh-CN"/>
                  </w:rPr>
                  <m:t>E</m:t>
                </m:r>
                <m:r>
                  <m:rPr>
                    <m:sty m:val="p"/>
                  </m:rP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m:t>
                    </m:r>
                    <m:sSub>
                      <m:sSubPr>
                        <m:ctrlPr>
                          <w:rPr>
                            <w:rFonts w:ascii="Cambria Math" w:hAnsi="Cambria Math"/>
                            <w:b/>
                            <w:lang w:eastAsia="zh-CN"/>
                          </w:rPr>
                        </m:ctrlPr>
                      </m:sSubPr>
                      <m:e>
                        <m:r>
                          <m:rPr>
                            <m:sty m:val="b"/>
                          </m:rPr>
                          <w:rPr>
                            <w:rFonts w:ascii="Cambria Math" w:hAnsi="Cambria Math"/>
                            <w:lang w:eastAsia="zh-CN"/>
                          </w:rPr>
                          <m:t>e</m:t>
                        </m:r>
                      </m:e>
                      <m:sub>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1</m:t>
                            </m:r>
                          </m:sub>
                        </m:sSub>
                      </m:sub>
                    </m:sSub>
                    <m:r>
                      <m:rPr>
                        <m:sty m:val="p"/>
                      </m:rPr>
                      <w:rPr>
                        <w:rFonts w:ascii="Cambria Math" w:hAnsi="Cambria Math"/>
                        <w:lang w:eastAsia="zh-CN"/>
                      </w:rPr>
                      <m:t>,</m:t>
                    </m:r>
                    <m:sSub>
                      <m:sSubPr>
                        <m:ctrlPr>
                          <w:rPr>
                            <w:rFonts w:ascii="Cambria Math" w:hAnsi="Cambria Math"/>
                            <w:b/>
                            <w:lang w:eastAsia="zh-CN"/>
                          </w:rPr>
                        </m:ctrlPr>
                      </m:sSubPr>
                      <m:e>
                        <m:r>
                          <m:rPr>
                            <m:sty m:val="b"/>
                          </m:rPr>
                          <w:rPr>
                            <w:rFonts w:ascii="Cambria Math" w:hAnsi="Cambria Math"/>
                            <w:lang w:eastAsia="zh-CN"/>
                          </w:rPr>
                          <m:t>e</m:t>
                        </m:r>
                      </m:e>
                      <m:sub>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2</m:t>
                            </m:r>
                          </m:sub>
                        </m:sSub>
                      </m:sub>
                    </m:sSub>
                    <m:r>
                      <m:rPr>
                        <m:sty m:val="p"/>
                      </m:rPr>
                      <w:rPr>
                        <w:rFonts w:ascii="Cambria Math" w:hAnsi="Cambria Math"/>
                        <w:lang w:eastAsia="zh-CN"/>
                      </w:rPr>
                      <m:t>,…,</m:t>
                    </m:r>
                    <m:sSub>
                      <m:sSubPr>
                        <m:ctrlPr>
                          <w:rPr>
                            <w:rFonts w:ascii="Cambria Math" w:hAnsi="Cambria Math"/>
                            <w:b/>
                            <w:lang w:eastAsia="zh-CN"/>
                          </w:rPr>
                        </m:ctrlPr>
                      </m:sSubPr>
                      <m:e>
                        <m:r>
                          <m:rPr>
                            <m:sty m:val="b"/>
                          </m:rPr>
                          <w:rPr>
                            <w:rFonts w:ascii="Cambria Math" w:hAnsi="Cambria Math"/>
                            <w:lang w:eastAsia="zh-CN"/>
                          </w:rPr>
                          <m:t>e</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sub>
                    </m:sSub>
                    <m:r>
                      <m:rPr>
                        <m:sty m:val="p"/>
                      </m:rPr>
                      <w:rPr>
                        <w:rFonts w:ascii="Cambria Math" w:hAnsi="Cambria Math"/>
                        <w:lang w:eastAsia="zh-CN"/>
                      </w:rPr>
                      <m:t>,…,</m:t>
                    </m:r>
                    <m:sSub>
                      <m:sSubPr>
                        <m:ctrlPr>
                          <w:rPr>
                            <w:rFonts w:ascii="Cambria Math" w:hAnsi="Cambria Math"/>
                            <w:b/>
                            <w:lang w:eastAsia="zh-CN"/>
                          </w:rPr>
                        </m:ctrlPr>
                      </m:sSubPr>
                      <m:e>
                        <m:r>
                          <m:rPr>
                            <m:sty m:val="b"/>
                          </m:rPr>
                          <w:rPr>
                            <w:rFonts w:ascii="Cambria Math" w:hAnsi="Cambria Math"/>
                            <w:lang w:eastAsia="zh-CN"/>
                          </w:rPr>
                          <m:t>e</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L</m:t>
                            </m:r>
                          </m:sub>
                        </m:sSub>
                      </m:sub>
                    </m:sSub>
                    <m:r>
                      <m:rPr>
                        <m:sty m:val="p"/>
                      </m:rPr>
                      <w:rPr>
                        <w:rFonts w:ascii="Cambria Math" w:hAnsi="Cambria Math"/>
                        <w:lang w:eastAsia="zh-CN"/>
                      </w:rPr>
                      <m:t>]</m:t>
                    </m:r>
                  </m:e>
                  <m:sup>
                    <m:r>
                      <w:rPr>
                        <w:rFonts w:ascii="Cambria Math" w:hAnsi="Cambria Math"/>
                        <w:lang w:eastAsia="zh-CN"/>
                      </w:rPr>
                      <m:t>T</m:t>
                    </m:r>
                  </m:sup>
                </m:sSup>
                <m:r>
                  <m:rPr>
                    <m:sty m:val="p"/>
                  </m:rPr>
                  <w:rPr>
                    <w:rFonts w:ascii="Cambria Math" w:hAnsi="Cambria Math"/>
                    <w:lang w:eastAsia="zh-CN"/>
                  </w:rPr>
                  <m:t>,</m:t>
                </m:r>
              </m:oMath>
            </m:oMathPara>
          </w:p>
        </w:tc>
        <w:tc>
          <w:tcPr>
            <w:tcW w:w="375" w:type="pct"/>
            <w:tcMar>
              <w:left w:w="0" w:type="dxa"/>
              <w:right w:w="0" w:type="dxa"/>
            </w:tcMar>
            <w:vAlign w:val="center"/>
          </w:tcPr>
          <w:p w14:paraId="2156F226" w14:textId="77777777" w:rsidR="00F257FC" w:rsidRDefault="00F257FC" w:rsidP="00F25957">
            <w:pPr>
              <w:jc w:val="right"/>
              <w:rPr>
                <w:lang w:eastAsia="zh-CN"/>
              </w:rPr>
            </w:pPr>
            <w:r>
              <w:rPr>
                <w:rFonts w:hint="eastAsia"/>
                <w:lang w:eastAsia="zh-CN"/>
              </w:rPr>
              <w:t>(</w:t>
            </w:r>
            <w:r>
              <w:rPr>
                <w:lang w:eastAsia="zh-CN"/>
              </w:rPr>
              <w:t>1)</w:t>
            </w:r>
          </w:p>
        </w:tc>
      </w:tr>
    </w:tbl>
    <w:p w14:paraId="46D33BDA" w14:textId="77777777" w:rsidR="00951578" w:rsidRDefault="00951578" w:rsidP="009C20B3">
      <w:pPr>
        <w:pStyle w:val="p1a"/>
        <w:spacing w:line="252" w:lineRule="auto"/>
      </w:pPr>
      <w:proofErr w:type="gramStart"/>
      <w:r w:rsidRPr="00010275">
        <w:t>where</w:t>
      </w:r>
      <w:proofErr w:type="gramEnd"/>
      <w:r w:rsidRPr="00010275">
        <w:t xml:space="preserve"> </w:t>
      </w:r>
      <m:oMath>
        <m:r>
          <w:rPr>
            <w:rFonts w:ascii="Cambria Math" w:hAnsi="Cambria Math"/>
          </w:rPr>
          <m:t>E</m:t>
        </m:r>
      </m:oMath>
      <w:r w:rsidRPr="00010275">
        <w:t xml:space="preserve"> denotes the word-embedding representation of a </w:t>
      </w:r>
      <w:r w:rsidRPr="00DF4047">
        <w:rPr>
          <w:rFonts w:hint="eastAsia"/>
        </w:rPr>
        <w:t>word</w:t>
      </w:r>
      <w:r>
        <w:t xml:space="preserve"> </w:t>
      </w:r>
      <w:r w:rsidRPr="00AB7E98">
        <w:t>sequence</w:t>
      </w:r>
      <w:r w:rsidRPr="00010275">
        <w:t xml:space="preserve">, </w:t>
      </w:r>
      <m:oMath>
        <m:r>
          <w:rPr>
            <w:rFonts w:ascii="Cambria Math" w:hAnsi="Cambria Math"/>
          </w:rPr>
          <m:t>L</m:t>
        </m:r>
      </m:oMath>
      <w:r w:rsidRPr="00010275">
        <w:t xml:space="preserve"> is the length of the processed </w:t>
      </w:r>
      <w:bookmarkStart w:id="9" w:name="OLE_LINK4"/>
      <w:bookmarkStart w:id="10" w:name="OLE_LINK7"/>
      <w:r w:rsidRPr="00AB7E98">
        <w:t>sequence</w:t>
      </w:r>
      <w:bookmarkEnd w:id="9"/>
      <w:bookmarkEnd w:id="10"/>
      <w:r w:rsidRPr="00010275">
        <w:t xml:space="preserve">, </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010275">
        <w:rPr>
          <w:rFonts w:hint="eastAsia"/>
        </w:rPr>
        <w:t xml:space="preserve"> </w:t>
      </w:r>
      <w:r w:rsidRPr="00010275">
        <w:t xml:space="preserve">is the </w:t>
      </w:r>
      <m:oMath>
        <m:r>
          <w:rPr>
            <w:rFonts w:ascii="Cambria Math" w:hAnsi="Cambria Math"/>
          </w:rPr>
          <m:t>i</m:t>
        </m:r>
      </m:oMath>
      <w:r w:rsidRPr="00010275">
        <w:t xml:space="preserve">-th term in the </w:t>
      </w:r>
      <w:r w:rsidRPr="00AB7E98">
        <w:t>sequence</w:t>
      </w:r>
      <w:r w:rsidRPr="00010275">
        <w:t xml:space="preserve">, and </w:t>
      </w:r>
      <m:oMath>
        <m:sSub>
          <m:sSubPr>
            <m:ctrlPr>
              <w:rPr>
                <w:rFonts w:ascii="Cambria Math" w:hAnsi="Cambria Math"/>
                <w:b/>
              </w:rPr>
            </m:ctrlPr>
          </m:sSubPr>
          <m:e>
            <m:r>
              <m:rPr>
                <m:sty m:val="b"/>
              </m:rPr>
              <w:rPr>
                <w:rFonts w:ascii="Cambria Math" w:hAnsi="Cambria Math"/>
              </w:rPr>
              <m:t>e</m:t>
            </m:r>
          </m:e>
          <m:sub>
            <m:sSub>
              <m:sSubPr>
                <m:ctrlPr>
                  <w:rPr>
                    <w:rFonts w:ascii="Cambria Math" w:hAnsi="Cambria Math"/>
                    <w:i/>
                  </w:rPr>
                </m:ctrlPr>
              </m:sSubPr>
              <m:e>
                <m:r>
                  <w:rPr>
                    <w:rFonts w:ascii="Cambria Math" w:hAnsi="Cambria Math" w:hint="eastAsia"/>
                  </w:rPr>
                  <m:t>t</m:t>
                </m:r>
              </m:e>
              <m:sub>
                <m:r>
                  <w:rPr>
                    <w:rFonts w:ascii="Cambria Math" w:hAnsi="Cambria Math"/>
                  </w:rPr>
                  <m:t>i</m:t>
                </m:r>
              </m:sub>
            </m:sSub>
          </m:sub>
        </m:sSub>
      </m:oMath>
      <w:r w:rsidRPr="00010275">
        <w:rPr>
          <w:rFonts w:hint="eastAsia"/>
        </w:rPr>
        <w:t xml:space="preserve"> </w:t>
      </w:r>
      <w:r w:rsidRPr="00010275">
        <w:t xml:space="preserve">is the </w:t>
      </w:r>
      <m:oMath>
        <m:r>
          <w:rPr>
            <w:rFonts w:ascii="Cambria Math" w:hAnsi="Cambria Math"/>
          </w:rPr>
          <m:t>D</m:t>
        </m:r>
      </m:oMath>
      <w:r w:rsidRPr="00010275">
        <w:t xml:space="preserve">-dimensional </w:t>
      </w:r>
      <w:r w:rsidRPr="00010275">
        <w:rPr>
          <w:rFonts w:hint="eastAsia"/>
        </w:rPr>
        <w:t>w</w:t>
      </w:r>
      <w:r>
        <w:t xml:space="preserve">ord embedding </w:t>
      </w:r>
      <w:r w:rsidRPr="00010275">
        <w:t xml:space="preserve">for </w:t>
      </w:r>
      <m:oMath>
        <m:sSub>
          <m:sSubPr>
            <m:ctrlPr>
              <w:rPr>
                <w:rFonts w:ascii="Cambria Math" w:hAnsi="Cambria Math"/>
              </w:rPr>
            </m:ctrlPr>
          </m:sSubPr>
          <m:e>
            <m:r>
              <w:rPr>
                <w:rFonts w:ascii="Cambria Math" w:hAnsi="Cambria Math" w:hint="eastAsia"/>
              </w:rPr>
              <m:t>t</m:t>
            </m:r>
          </m:e>
          <m:sub>
            <m:r>
              <w:rPr>
                <w:rFonts w:ascii="Cambria Math" w:hAnsi="Cambria Math"/>
              </w:rPr>
              <m:t>i</m:t>
            </m:r>
          </m:sub>
        </m:sSub>
      </m:oMath>
      <w:r>
        <w:t>.</w:t>
      </w:r>
      <w:r w:rsidRPr="00010275">
        <w:rPr>
          <w:rFonts w:hint="eastAsia"/>
        </w:rPr>
        <w:t xml:space="preserve"> </w:t>
      </w:r>
    </w:p>
    <w:p w14:paraId="2C05963B" w14:textId="4EE040FE" w:rsidR="00517F00" w:rsidRDefault="00951578" w:rsidP="00517F00">
      <w:pPr>
        <w:pStyle w:val="p1a"/>
        <w:spacing w:line="252" w:lineRule="auto"/>
        <w:ind w:firstLine="204"/>
      </w:pPr>
      <w:r>
        <w:t xml:space="preserve">We then </w:t>
      </w:r>
      <w:r w:rsidRPr="00293CBC">
        <w:t xml:space="preserve">extract feature vectors from </w:t>
      </w:r>
      <m:oMath>
        <m:sSub>
          <m:sSubPr>
            <m:ctrlPr>
              <w:rPr>
                <w:rFonts w:ascii="Cambria Math" w:hAnsi="Cambria Math"/>
                <w:color w:val="000000"/>
                <w:kern w:val="2"/>
                <w:lang w:eastAsia="zh-CN"/>
              </w:rPr>
            </m:ctrlPr>
          </m:sSubPr>
          <m:e>
            <m:r>
              <w:rPr>
                <w:rFonts w:ascii="Cambria Math" w:hAnsi="Cambria Math"/>
                <w:color w:val="000000"/>
                <w:kern w:val="2"/>
                <w:lang w:eastAsia="zh-CN"/>
              </w:rPr>
              <m:t>E</m:t>
            </m:r>
          </m:e>
          <m:sub>
            <m:r>
              <w:rPr>
                <w:rFonts w:ascii="Cambria Math" w:hAnsi="Cambria Math"/>
                <w:color w:val="000000"/>
                <w:kern w:val="2"/>
                <w:lang w:eastAsia="zh-CN"/>
              </w:rPr>
              <m:t>m</m:t>
            </m:r>
          </m:sub>
        </m:sSub>
      </m:oMath>
      <w:r>
        <w:t xml:space="preserve"> and</w:t>
      </w:r>
      <m:oMath>
        <m:r>
          <m:rPr>
            <m:sty m:val="p"/>
          </m:rPr>
          <w:rPr>
            <w:rFonts w:ascii="Cambria Math" w:hAnsi="Cambria Math"/>
          </w:rPr>
          <m:t xml:space="preserve"> </m:t>
        </m:r>
        <m:sSub>
          <m:sSubPr>
            <m:ctrlPr>
              <w:rPr>
                <w:rFonts w:ascii="Cambria Math" w:hAnsi="Cambria Math"/>
                <w:color w:val="000000"/>
                <w:kern w:val="2"/>
                <w:lang w:eastAsia="zh-CN"/>
              </w:rPr>
            </m:ctrlPr>
          </m:sSubPr>
          <m:e>
            <m:r>
              <w:rPr>
                <w:rFonts w:ascii="Cambria Math" w:hAnsi="Cambria Math"/>
                <w:color w:val="000000"/>
                <w:kern w:val="2"/>
                <w:lang w:eastAsia="zh-CN"/>
              </w:rPr>
              <m:t>E</m:t>
            </m:r>
          </m:e>
          <m:sub>
            <m:r>
              <w:rPr>
                <w:rFonts w:ascii="Cambria Math" w:hAnsi="Cambria Math" w:hint="eastAsia"/>
                <w:color w:val="000000"/>
                <w:kern w:val="2"/>
                <w:lang w:eastAsia="zh-CN"/>
              </w:rPr>
              <m:t>s</m:t>
            </m:r>
          </m:sub>
        </m:sSub>
      </m:oMath>
      <w:r>
        <w:t>. As a popular class of DNNs,</w:t>
      </w:r>
      <w:r w:rsidRPr="00293CBC">
        <w:t xml:space="preserve"> </w:t>
      </w:r>
      <w:r>
        <w:t>c</w:t>
      </w:r>
      <w:r w:rsidRPr="0097218D">
        <w:t>onvolutional neural network</w:t>
      </w:r>
      <w:r>
        <w:t>s (</w:t>
      </w:r>
      <w:r w:rsidRPr="00293CBC">
        <w:t>CNN</w:t>
      </w:r>
      <w:r>
        <w:t xml:space="preserve">s) </w:t>
      </w:r>
      <w:r>
        <w:rPr>
          <w:rFonts w:hint="eastAsia"/>
        </w:rPr>
        <w:t>ha</w:t>
      </w:r>
      <w:r>
        <w:t>ve</w:t>
      </w:r>
      <w:r w:rsidRPr="00293CBC">
        <w:t xml:space="preserve"> </w:t>
      </w:r>
      <w:r w:rsidRPr="00293CBC">
        <w:rPr>
          <w:rFonts w:hint="eastAsia"/>
        </w:rPr>
        <w:t xml:space="preserve">been </w:t>
      </w:r>
      <w:r w:rsidRPr="00293CBC">
        <w:t xml:space="preserve">successfully applied in </w:t>
      </w:r>
      <w:r w:rsidRPr="00293CBC">
        <w:rPr>
          <w:rFonts w:hint="eastAsia"/>
        </w:rPr>
        <w:t>many</w:t>
      </w:r>
      <w:r w:rsidRPr="00293CBC">
        <w:t xml:space="preserve"> </w:t>
      </w:r>
      <w:r>
        <w:t>NLP</w:t>
      </w:r>
      <w:r w:rsidRPr="00293CBC">
        <w:t xml:space="preserve"> </w:t>
      </w:r>
      <w:r w:rsidRPr="00293CBC">
        <w:rPr>
          <w:rFonts w:hint="eastAsia"/>
        </w:rPr>
        <w:t>tasks</w:t>
      </w:r>
      <w:r>
        <w:t xml:space="preserve"> </w:t>
      </w:r>
      <w:r w:rsidR="00252585">
        <w:fldChar w:fldCharType="begin"/>
      </w:r>
      <w:r w:rsidR="00252585">
        <w:instrText xml:space="preserve"> REF _Ref103270 \r \h </w:instrText>
      </w:r>
      <w:r w:rsidR="00252585">
        <w:fldChar w:fldCharType="separate"/>
      </w:r>
      <w:r w:rsidR="00EB4FD3">
        <w:t>[31]</w:t>
      </w:r>
      <w:r w:rsidR="00252585">
        <w:fldChar w:fldCharType="end"/>
      </w:r>
      <w:r>
        <w:t>.</w:t>
      </w:r>
      <w:r w:rsidRPr="00293CBC">
        <w:t xml:space="preserve"> </w:t>
      </w:r>
      <w:r>
        <w:t xml:space="preserve">Here, </w:t>
      </w:r>
      <w:r w:rsidRPr="00293CBC">
        <w:t xml:space="preserve">we design a new network </w:t>
      </w:r>
      <w:r>
        <w:t>(</w:t>
      </w:r>
      <w:r w:rsidRPr="00293CBC">
        <w:rPr>
          <w:rFonts w:hint="eastAsia"/>
        </w:rPr>
        <w:t xml:space="preserve">named </w:t>
      </w:r>
      <w:r w:rsidRPr="0033357B">
        <w:rPr>
          <w:i/>
        </w:rPr>
        <w:t>text_inception</w:t>
      </w:r>
      <w:r>
        <w:t>) based on</w:t>
      </w:r>
      <w:r w:rsidRPr="00293CBC">
        <w:t xml:space="preserve"> inceptionV2</w:t>
      </w:r>
      <w:r>
        <w:t xml:space="preserve"> </w:t>
      </w:r>
      <w:r w:rsidR="00252585">
        <w:fldChar w:fldCharType="begin"/>
      </w:r>
      <w:r w:rsidR="00252585">
        <w:instrText xml:space="preserve"> REF _Ref103279 \r \h </w:instrText>
      </w:r>
      <w:r w:rsidR="00252585">
        <w:fldChar w:fldCharType="separate"/>
      </w:r>
      <w:r w:rsidR="00EB4FD3">
        <w:t>[32]</w:t>
      </w:r>
      <w:r w:rsidR="00252585">
        <w:fldChar w:fldCharType="end"/>
      </w:r>
      <w:r w:rsidRPr="00293CBC">
        <w:rPr>
          <w:rFonts w:hint="eastAsia"/>
        </w:rPr>
        <w:t xml:space="preserve"> </w:t>
      </w:r>
      <w:r>
        <w:t xml:space="preserve">to extract </w:t>
      </w:r>
      <w:r w:rsidRPr="00293CBC">
        <w:t xml:space="preserve">feature vectors. </w:t>
      </w:r>
      <w:r w:rsidRPr="009C20B3">
        <w:t>Fig. 2</w:t>
      </w:r>
      <w:r>
        <w:t xml:space="preserve"> shows t</w:t>
      </w:r>
      <w:r w:rsidRPr="00293CBC">
        <w:rPr>
          <w:rFonts w:hint="eastAsia"/>
        </w:rPr>
        <w:t>he</w:t>
      </w:r>
      <w:r w:rsidRPr="00293CBC">
        <w:t xml:space="preserve"> structure </w:t>
      </w:r>
      <w:r w:rsidRPr="00293CBC">
        <w:rPr>
          <w:rFonts w:hint="eastAsia"/>
        </w:rPr>
        <w:t>of</w:t>
      </w:r>
      <w:r w:rsidR="009C20B3">
        <w:t xml:space="preserve"> the</w:t>
      </w:r>
      <w:r w:rsidRPr="00293CBC">
        <w:rPr>
          <w:rFonts w:hint="eastAsia"/>
        </w:rPr>
        <w:t xml:space="preserve"> </w:t>
      </w:r>
      <w:r w:rsidRPr="009C20B3">
        <w:rPr>
          <w:rFonts w:hint="eastAsia"/>
          <w:i/>
        </w:rPr>
        <w:t>text_inception</w:t>
      </w:r>
      <w:r w:rsidR="009C20B3">
        <w:t xml:space="preserve"> network</w:t>
      </w:r>
      <w:r>
        <w:t>.</w:t>
      </w:r>
    </w:p>
    <w:p w14:paraId="3B204577" w14:textId="4B6A2C01" w:rsidR="00951578" w:rsidRDefault="00951578" w:rsidP="00517F00">
      <w:pPr>
        <w:pStyle w:val="p1a"/>
        <w:spacing w:line="252" w:lineRule="auto"/>
        <w:ind w:firstLine="204"/>
      </w:pPr>
      <w:r w:rsidRPr="00010275">
        <w:t xml:space="preserve">The convolution layer </w:t>
      </w:r>
      <w:r w:rsidR="00517F00">
        <w:t xml:space="preserve">in Fig. 2 </w:t>
      </w:r>
      <w:r w:rsidRPr="00010275">
        <w:t xml:space="preserve">captures feature maps of different scales from </w:t>
      </w:r>
      <m:oMath>
        <m:r>
          <w:rPr>
            <w:rFonts w:ascii="Cambria Math" w:hAnsi="Cambria Math"/>
          </w:rPr>
          <m:t>E</m:t>
        </m:r>
      </m:oMath>
      <w:r w:rsidRPr="00010275">
        <w:t xml:space="preserve"> by using parallel convolution kernels of different sizes.</w:t>
      </w:r>
      <w:r>
        <w:t xml:space="preserve"> </w:t>
      </w:r>
      <w:r w:rsidRPr="00EC01EF">
        <w:t xml:space="preserve">We first introduce how the convolution operation works on </w:t>
      </w:r>
      <w:r w:rsidRPr="00AB7E98">
        <w:t>sequential data</w:t>
      </w:r>
      <w:r w:rsidRPr="00EC01EF">
        <w:t>.</w:t>
      </w:r>
      <w:r w:rsidRPr="00EC01EF" w:rsidDel="00FD103C">
        <w:t xml:space="preserve"> </w:t>
      </w:r>
      <w:r w:rsidRPr="00EC01EF">
        <w:t>Inspired by K</w:t>
      </w:r>
      <w:r w:rsidRPr="00EC01EF">
        <w:rPr>
          <w:rFonts w:hint="eastAsia"/>
        </w:rPr>
        <w:t>i</w:t>
      </w:r>
      <w:r w:rsidRPr="00EC01EF">
        <w:t xml:space="preserve">m’s work </w:t>
      </w:r>
      <w:r w:rsidR="00252585">
        <w:fldChar w:fldCharType="begin"/>
      </w:r>
      <w:r w:rsidR="00252585">
        <w:instrText xml:space="preserve"> REF _Ref103270 \r \h </w:instrText>
      </w:r>
      <w:r w:rsidR="00252585">
        <w:fldChar w:fldCharType="separate"/>
      </w:r>
      <w:r w:rsidR="00EB4FD3">
        <w:t>[31]</w:t>
      </w:r>
      <w:r w:rsidR="00252585">
        <w:fldChar w:fldCharType="end"/>
      </w:r>
      <w:r w:rsidRPr="00EC01EF">
        <w:t xml:space="preserve">, we use convolution kernel </w:t>
      </w:r>
      <m:oMath>
        <m:r>
          <w:rPr>
            <w:rFonts w:ascii="Cambria Math" w:hAnsi="Cambria Math"/>
          </w:rPr>
          <m:t>j</m:t>
        </m:r>
      </m:oMath>
      <w:r w:rsidRPr="00EC01EF">
        <w:t xml:space="preserve"> with shared weight </w:t>
      </w:r>
      <m:oMath>
        <m:sSup>
          <m:sSupPr>
            <m:ctrlPr>
              <w:rPr>
                <w:rFonts w:ascii="Cambria Math" w:hAnsi="Cambria Math"/>
                <w:i/>
              </w:rPr>
            </m:ctrlPr>
          </m:sSupPr>
          <m:e>
            <m:r>
              <w:rPr>
                <w:rFonts w:ascii="Cambria Math" w:hAnsi="Cambria Math"/>
              </w:rPr>
              <m:t>W</m:t>
            </m:r>
          </m:e>
          <m:sup>
            <m:r>
              <w:rPr>
                <w:rFonts w:ascii="Cambria Math" w:hAnsi="Cambria Math" w:hint="eastAsia"/>
              </w:rPr>
              <m:t>j</m:t>
            </m:r>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ws</m:t>
            </m:r>
            <m:r>
              <m:rPr>
                <m:sty m:val="p"/>
              </m:rPr>
              <w:rPr>
                <w:rFonts w:ascii="Cambria Math" w:hAnsi="Cambria Math"/>
              </w:rPr>
              <m:t>×</m:t>
            </m:r>
            <m:r>
              <w:rPr>
                <w:rFonts w:ascii="Cambria Math" w:hAnsi="Cambria Math"/>
              </w:rPr>
              <m:t>D</m:t>
            </m:r>
          </m:sup>
        </m:sSup>
      </m:oMath>
      <w:r w:rsidRPr="00EC01EF">
        <w:t xml:space="preserve"> to</w:t>
      </w:r>
      <w:r>
        <w:rPr>
          <w:rFonts w:eastAsia="宋体"/>
          <w:b/>
          <w:lang w:eastAsia="zh-CN"/>
        </w:rPr>
        <w:t xml:space="preserve"> </w:t>
      </w:r>
      <w:r w:rsidRPr="00EC01EF">
        <w:t xml:space="preserve">extract a local feature </w:t>
      </w: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j</m:t>
            </m:r>
          </m:sup>
        </m:sSubSup>
      </m:oMath>
      <w:r w:rsidRPr="00EC01EF">
        <w:t xml:space="preserve"> from </w:t>
      </w:r>
      <m:oMath>
        <m:r>
          <w:rPr>
            <w:rFonts w:ascii="Cambria Math" w:hAnsi="Cambria Math"/>
          </w:rPr>
          <m:t>ws</m:t>
        </m:r>
      </m:oMath>
      <w:r w:rsidRPr="00EC01EF">
        <w:t xml:space="preserve"> terms adjacent to</w:t>
      </w:r>
      <m:oMath>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i</m:t>
            </m:r>
          </m:sub>
        </m:sSub>
      </m:oMath>
      <w:r w:rsidRPr="00EC01EF">
        <w:rPr>
          <w:rFonts w:hint="eastAsia"/>
        </w:rPr>
        <w:t>.</w:t>
      </w:r>
      <w:r w:rsidRPr="00EC01EF">
        <w:t xml:space="preserve"> </w:t>
      </w:r>
      <w:r w:rsidRPr="00EC01EF">
        <w:rPr>
          <w:rFonts w:hint="eastAsia"/>
        </w:rPr>
        <w:t>The</w:t>
      </w:r>
      <w:r w:rsidR="00254ED7">
        <w:t xml:space="preserve"> </w:t>
      </w:r>
      <w:r w:rsidRPr="00EC01EF">
        <w:t xml:space="preserve">process </w:t>
      </w:r>
      <w:r>
        <w:t>is</w:t>
      </w:r>
      <w:r w:rsidRPr="00EC01EF">
        <w:t xml:space="preserve"> described as</w:t>
      </w:r>
    </w:p>
    <w:tbl>
      <w:tblPr>
        <w:tblStyle w:val="af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4284"/>
        <w:gridCol w:w="378"/>
      </w:tblGrid>
      <w:tr w:rsidR="00F257FC" w14:paraId="55F026CD" w14:textId="77777777" w:rsidTr="00F257FC">
        <w:trPr>
          <w:trHeight w:val="425"/>
        </w:trPr>
        <w:tc>
          <w:tcPr>
            <w:tcW w:w="375" w:type="pct"/>
            <w:tcMar>
              <w:left w:w="0" w:type="dxa"/>
              <w:right w:w="0" w:type="dxa"/>
            </w:tcMar>
            <w:vAlign w:val="center"/>
          </w:tcPr>
          <w:p w14:paraId="034AB495" w14:textId="77777777" w:rsidR="00F257FC" w:rsidRDefault="00F257FC" w:rsidP="00F25957">
            <w:pPr>
              <w:jc w:val="both"/>
            </w:pPr>
          </w:p>
        </w:tc>
        <w:tc>
          <w:tcPr>
            <w:tcW w:w="4250" w:type="pct"/>
            <w:vAlign w:val="center"/>
          </w:tcPr>
          <w:p w14:paraId="63FE79D7" w14:textId="77777777" w:rsidR="00F257FC" w:rsidRPr="00976EFE" w:rsidRDefault="00384D49" w:rsidP="00F25957">
            <w:pPr>
              <w:jc w:val="both"/>
            </w:pPr>
            <m:oMathPara>
              <m:oMathParaPr>
                <m:jc m:val="center"/>
              </m:oMathParaP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j</m:t>
                    </m:r>
                  </m:sup>
                </m:sSubSup>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j</m:t>
                        </m:r>
                      </m:sup>
                    </m:sSup>
                    <m:r>
                      <m:rPr>
                        <m:sty m:val="p"/>
                      </m:rPr>
                      <w:rPr>
                        <w:rFonts w:ascii="Cambria Math" w:hAnsi="Cambria Math"/>
                      </w:rPr>
                      <m:t>*</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i</m:t>
                            </m:r>
                            <m:r>
                              <m:rPr>
                                <m:sty m:val="p"/>
                              </m:rPr>
                              <w:rPr>
                                <w:rFonts w:ascii="Cambria Math" w:hAnsi="Cambria Math"/>
                              </w:rPr>
                              <m:t>:</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ws</m:t>
                                </m:r>
                                <m:r>
                                  <m:rPr>
                                    <m:sty m:val="p"/>
                                  </m:rPr>
                                  <w:rPr>
                                    <w:rFonts w:ascii="Cambria Math" w:hAnsi="Cambria Math"/>
                                  </w:rPr>
                                  <m:t>-1</m:t>
                                </m:r>
                              </m:e>
                            </m:d>
                            <m:r>
                              <m:rPr>
                                <m:sty m:val="p"/>
                              </m:rPr>
                              <w:rPr>
                                <w:rFonts w:ascii="Cambria Math" w:hAnsi="Cambria Math"/>
                              </w:rPr>
                              <m:t>, :</m:t>
                            </m:r>
                          </m:e>
                        </m:d>
                      </m:sub>
                    </m:sSub>
                    <m:r>
                      <m:rPr>
                        <m:sty m:val="p"/>
                      </m:rPr>
                      <w:rPr>
                        <w:rFonts w:ascii="Cambria Math" w:hAnsi="Cambria Math"/>
                      </w:rPr>
                      <m:t>+</m:t>
                    </m:r>
                    <m:sSup>
                      <m:sSupPr>
                        <m:ctrlPr>
                          <w:rPr>
                            <w:rFonts w:ascii="Cambria Math" w:hAnsi="Cambria Math"/>
                          </w:rPr>
                        </m:ctrlPr>
                      </m:sSupPr>
                      <m:e>
                        <m:r>
                          <w:rPr>
                            <w:rFonts w:ascii="Cambria Math" w:hAnsi="Cambria Math" w:hint="eastAsia"/>
                          </w:rPr>
                          <m:t>b</m:t>
                        </m:r>
                      </m:e>
                      <m:sup>
                        <m:r>
                          <w:rPr>
                            <w:rFonts w:ascii="Cambria Math" w:hAnsi="Cambria Math"/>
                          </w:rPr>
                          <m:t>j</m:t>
                        </m:r>
                      </m:sup>
                    </m:sSup>
                  </m:e>
                </m:d>
                <m:r>
                  <m:rPr>
                    <m:sty m:val="p"/>
                  </m:rPr>
                  <w:rPr>
                    <w:rFonts w:ascii="Cambria Math" w:hAnsi="Cambria Math"/>
                  </w:rPr>
                  <m:t>,</m:t>
                </m:r>
              </m:oMath>
            </m:oMathPara>
          </w:p>
        </w:tc>
        <w:tc>
          <w:tcPr>
            <w:tcW w:w="375" w:type="pct"/>
            <w:tcMar>
              <w:left w:w="0" w:type="dxa"/>
              <w:right w:w="0" w:type="dxa"/>
            </w:tcMar>
            <w:vAlign w:val="center"/>
          </w:tcPr>
          <w:p w14:paraId="34951269" w14:textId="77777777" w:rsidR="00F257FC" w:rsidRDefault="00F257FC" w:rsidP="00F25957">
            <w:pPr>
              <w:jc w:val="right"/>
              <w:rPr>
                <w:lang w:eastAsia="zh-CN"/>
              </w:rPr>
            </w:pPr>
            <w:r>
              <w:rPr>
                <w:rFonts w:hint="eastAsia"/>
                <w:lang w:eastAsia="zh-CN"/>
              </w:rPr>
              <w:t>(</w:t>
            </w:r>
            <w:r>
              <w:rPr>
                <w:lang w:eastAsia="zh-CN"/>
              </w:rPr>
              <w:t>2)</w:t>
            </w:r>
          </w:p>
        </w:tc>
      </w:tr>
    </w:tbl>
    <w:p w14:paraId="3A00EC0B" w14:textId="4B07B8A8" w:rsidR="00951578" w:rsidRDefault="00307BB9" w:rsidP="00517F00">
      <w:pPr>
        <w:spacing w:line="252" w:lineRule="auto"/>
        <w:jc w:val="both"/>
      </w:pPr>
      <w:r>
        <w:t>w</w:t>
      </w:r>
      <w:r w:rsidR="00951578" w:rsidRPr="000E425F">
        <w:t>here</w:t>
      </w:r>
      <w:r>
        <w:t xml:space="preserve"> </w:t>
      </w:r>
      <w:r w:rsidRPr="00307BB9">
        <w:t xml:space="preserve"> </w:t>
      </w:r>
      <m:oMath>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i</m:t>
                </m:r>
                <m:r>
                  <m:rPr>
                    <m:sty m:val="p"/>
                  </m:rPr>
                  <w:rPr>
                    <w:rFonts w:ascii="Cambria Math" w:hAnsi="Cambria Math"/>
                  </w:rPr>
                  <m:t>:</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ws</m:t>
                    </m:r>
                    <m:r>
                      <m:rPr>
                        <m:sty m:val="p"/>
                      </m:rPr>
                      <w:rPr>
                        <w:rFonts w:ascii="Cambria Math" w:hAnsi="Cambria Math"/>
                      </w:rPr>
                      <m:t>-1</m:t>
                    </m:r>
                  </m:e>
                </m:d>
                <m:r>
                  <m:rPr>
                    <m:sty m:val="p"/>
                  </m:rPr>
                  <w:rPr>
                    <w:rFonts w:ascii="Cambria Math" w:hAnsi="Cambria Math"/>
                  </w:rPr>
                  <m:t>, :</m:t>
                </m:r>
              </m:e>
            </m:d>
          </m:sub>
        </m:sSub>
      </m:oMath>
      <w:r w:rsidRPr="00307BB9">
        <w:t xml:space="preserve"> is </w:t>
      </w:r>
      <w:r>
        <w:t>a</w:t>
      </w:r>
      <w:r w:rsidRPr="00307BB9">
        <w:t xml:space="preserve"> </w:t>
      </w:r>
      <m:oMath>
        <m:r>
          <w:rPr>
            <w:rFonts w:ascii="Cambria Math" w:hAnsi="Cambria Math"/>
          </w:rPr>
          <m:t>ws</m:t>
        </m:r>
        <m:r>
          <m:rPr>
            <m:sty m:val="p"/>
          </m:rPr>
          <w:rPr>
            <w:rFonts w:ascii="Cambria Math" w:hAnsi="Cambria Math"/>
          </w:rPr>
          <m:t>×</m:t>
        </m:r>
        <m:r>
          <w:rPr>
            <w:rFonts w:ascii="Cambria Math" w:hAnsi="Cambria Math"/>
          </w:rPr>
          <m:t>D</m:t>
        </m:r>
      </m:oMath>
      <w:r w:rsidRPr="00307BB9">
        <w:t xml:space="preserve"> submatrix of </w:t>
      </w:r>
      <m:oMath>
        <m:r>
          <w:rPr>
            <w:rFonts w:ascii="Cambria Math" w:hAnsi="Cambria Math"/>
          </w:rPr>
          <m:t>E</m:t>
        </m:r>
      </m:oMath>
      <w:r w:rsidR="00517F00" w:rsidRPr="00307BB9">
        <w:t xml:space="preserve"> </w:t>
      </w:r>
      <w:r w:rsidRPr="00307BB9">
        <w:t>formed by row</w:t>
      </w:r>
      <w:r w:rsidR="00517F00">
        <w:t>s from</w:t>
      </w:r>
      <w:r w:rsidRPr="00307BB9">
        <w:t xml:space="preserve"> </w:t>
      </w:r>
      <m:oMath>
        <m:r>
          <w:rPr>
            <w:rFonts w:ascii="Cambria Math" w:hAnsi="Cambria Math"/>
          </w:rPr>
          <m:t>i</m:t>
        </m:r>
      </m:oMath>
      <w:r w:rsidRPr="00307BB9">
        <w:t xml:space="preserve"> to </w:t>
      </w:r>
      <m:oMath>
        <m:r>
          <w:rPr>
            <w:rFonts w:ascii="Cambria Math" w:hAnsi="Cambria Math"/>
            <w:lang w:eastAsia="zh-CN"/>
          </w:rPr>
          <m:t>i+ws-1</m:t>
        </m:r>
      </m:oMath>
      <w:r>
        <w:t>,</w:t>
      </w:r>
      <w:r w:rsidR="00951578" w:rsidRPr="000E425F">
        <w:t xml:space="preserve"> </w:t>
      </w:r>
      <m:oMath>
        <m:r>
          <m:rPr>
            <m:sty m:val="p"/>
          </m:rPr>
          <w:rPr>
            <w:rFonts w:ascii="Cambria Math" w:hAnsi="Cambria Math"/>
          </w:rPr>
          <m:t>*</m:t>
        </m:r>
      </m:oMath>
      <w:r w:rsidR="00951578" w:rsidRPr="000E425F">
        <w:t xml:space="preserve"> denotes a convolution operation, </w:t>
      </w:r>
      <m:oMath>
        <m:sSup>
          <m:sSupPr>
            <m:ctrlPr>
              <w:rPr>
                <w:rFonts w:ascii="Cambria Math" w:hAnsi="Cambria Math"/>
              </w:rPr>
            </m:ctrlPr>
          </m:sSupPr>
          <m:e>
            <m:r>
              <w:rPr>
                <w:rFonts w:ascii="Cambria Math" w:hAnsi="Cambria Math"/>
              </w:rPr>
              <m:t>b</m:t>
            </m:r>
          </m:e>
          <m:sup>
            <m:r>
              <w:rPr>
                <w:rFonts w:ascii="Cambria Math" w:hAnsi="Cambria Math" w:hint="eastAsia"/>
              </w:rPr>
              <m:t>j</m:t>
            </m:r>
          </m:sup>
        </m:sSup>
      </m:oMath>
      <w:r w:rsidR="00951578" w:rsidRPr="000E425F">
        <w:t xml:space="preserve"> is </w:t>
      </w:r>
      <w:r w:rsidR="003C7D13">
        <w:t>a</w:t>
      </w:r>
      <w:r w:rsidR="003C7D13" w:rsidRPr="000E425F">
        <w:t xml:space="preserve"> </w:t>
      </w:r>
      <w:r w:rsidR="00951578" w:rsidRPr="000E425F">
        <w:t xml:space="preserve">bias term corresponding to </w:t>
      </w:r>
      <m:oMath>
        <m:sSup>
          <m:sSupPr>
            <m:ctrlPr>
              <w:rPr>
                <w:rFonts w:ascii="Cambria Math" w:hAnsi="Cambria Math"/>
                <w:i/>
              </w:rPr>
            </m:ctrlPr>
          </m:sSupPr>
          <m:e>
            <m:r>
              <w:rPr>
                <w:rFonts w:ascii="Cambria Math" w:hAnsi="Cambria Math"/>
              </w:rPr>
              <m:t>W</m:t>
            </m:r>
          </m:e>
          <m:sup>
            <m:r>
              <w:rPr>
                <w:rFonts w:ascii="Cambria Math" w:hAnsi="Cambria Math" w:hint="eastAsia"/>
              </w:rPr>
              <m:t>j</m:t>
            </m:r>
          </m:sup>
        </m:sSup>
      </m:oMath>
      <w:r w:rsidR="00951578" w:rsidRPr="000E425F">
        <w:t xml:space="preserve">, and </w:t>
      </w:r>
      <m:oMath>
        <m:r>
          <w:rPr>
            <w:rFonts w:ascii="Cambria Math" w:hAnsi="Cambria Math"/>
          </w:rPr>
          <m:t>f</m:t>
        </m:r>
      </m:oMath>
      <w:r w:rsidR="00951578">
        <w:t xml:space="preserve"> is a</w:t>
      </w:r>
      <w:r w:rsidR="00951578" w:rsidRPr="000E425F">
        <w:t xml:space="preserve"> rectified linear unit (</w:t>
      </w:r>
      <w:bookmarkStart w:id="11" w:name="_Hlk536190555"/>
      <w:r w:rsidR="00951578" w:rsidRPr="000E425F">
        <w:t>ReLU</w:t>
      </w:r>
      <w:bookmarkEnd w:id="11"/>
      <w:r w:rsidR="00951578">
        <w:t>)</w:t>
      </w:r>
      <w:r w:rsidR="00951578" w:rsidRPr="000E425F">
        <w:t xml:space="preserve"> </w:t>
      </w:r>
      <w:r w:rsidR="00951578">
        <w:t>function</w:t>
      </w:r>
      <w:r w:rsidR="00951578" w:rsidRPr="000E425F">
        <w:t xml:space="preserve"> </w:t>
      </w:r>
      <w:r w:rsidR="00517F00">
        <w:t xml:space="preserve">that </w:t>
      </w:r>
      <w:r w:rsidR="00951578">
        <w:t>can avoid</w:t>
      </w:r>
      <w:r w:rsidR="00951578" w:rsidRPr="000E425F">
        <w:t xml:space="preserve"> the gradient disa</w:t>
      </w:r>
      <w:r w:rsidR="00951578">
        <w:t>ppearance problem and encourage</w:t>
      </w:r>
      <w:r w:rsidR="00951578" w:rsidRPr="000E425F">
        <w:t xml:space="preserve"> sparse activations </w:t>
      </w:r>
      <w:r w:rsidR="00252585">
        <w:fldChar w:fldCharType="begin"/>
      </w:r>
      <w:r w:rsidR="00252585">
        <w:instrText xml:space="preserve"> REF _Ref14705810 \r \h </w:instrText>
      </w:r>
      <w:r w:rsidR="00252585">
        <w:fldChar w:fldCharType="separate"/>
      </w:r>
      <w:r w:rsidR="00EB4FD3">
        <w:t>[29]</w:t>
      </w:r>
      <w:r w:rsidR="00252585">
        <w:fldChar w:fldCharType="end"/>
      </w:r>
      <w:r w:rsidR="00951578" w:rsidRPr="000E425F">
        <w:t xml:space="preserve">. We apply the convolution kernel </w:t>
      </w:r>
      <m:oMath>
        <m:r>
          <w:rPr>
            <w:rFonts w:ascii="Cambria Math" w:hAnsi="Cambria Math"/>
          </w:rPr>
          <m:t>j</m:t>
        </m:r>
      </m:oMath>
      <w:r w:rsidR="00951578" w:rsidRPr="000E425F">
        <w:t xml:space="preserve"> to different locat</w:t>
      </w:r>
      <w:r w:rsidR="00951578">
        <w:t>ions in the sequence and then</w:t>
      </w:r>
      <w:r w:rsidR="00951578" w:rsidRPr="000E425F">
        <w:t xml:space="preserve"> get a feature </w:t>
      </w:r>
      <w:proofErr w:type="gramStart"/>
      <w:r w:rsidR="00951578" w:rsidRPr="000E425F">
        <w:t xml:space="preserve">map </w:t>
      </w:r>
      <w:proofErr w:type="gramEnd"/>
      <m:oMath>
        <m:sSup>
          <m:sSupPr>
            <m:ctrlPr>
              <w:rPr>
                <w:rFonts w:ascii="Cambria Math" w:hAnsi="Cambria Math"/>
                <w:b/>
              </w:rPr>
            </m:ctrlPr>
          </m:sSupPr>
          <m:e>
            <m:r>
              <m:rPr>
                <m:sty m:val="b"/>
              </m:rPr>
              <w:rPr>
                <w:rFonts w:ascii="Cambria Math" w:hAnsi="Cambria Math"/>
              </w:rPr>
              <m:t>c</m:t>
            </m:r>
          </m:e>
          <m:sup>
            <m:r>
              <w:rPr>
                <w:rFonts w:ascii="Cambria Math" w:hAnsi="Cambria Math" w:hint="eastAsia"/>
              </w:rPr>
              <m:t>j</m:t>
            </m:r>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L</m:t>
            </m:r>
          </m:sup>
        </m:sSup>
      </m:oMath>
      <w:r w:rsidR="00517F00">
        <w:t>.</w:t>
      </w:r>
    </w:p>
    <w:tbl>
      <w:tblPr>
        <w:tblStyle w:val="af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4284"/>
        <w:gridCol w:w="378"/>
      </w:tblGrid>
      <w:tr w:rsidR="00735400" w14:paraId="7BC7E64B" w14:textId="77777777" w:rsidTr="00735400">
        <w:trPr>
          <w:trHeight w:val="425"/>
        </w:trPr>
        <w:tc>
          <w:tcPr>
            <w:tcW w:w="375" w:type="pct"/>
            <w:tcMar>
              <w:left w:w="0" w:type="dxa"/>
              <w:right w:w="0" w:type="dxa"/>
            </w:tcMar>
            <w:vAlign w:val="center"/>
          </w:tcPr>
          <w:p w14:paraId="773E981D" w14:textId="77777777" w:rsidR="00735400" w:rsidRDefault="00735400" w:rsidP="00F25957">
            <w:pPr>
              <w:jc w:val="both"/>
            </w:pPr>
          </w:p>
        </w:tc>
        <w:tc>
          <w:tcPr>
            <w:tcW w:w="4250" w:type="pct"/>
            <w:vAlign w:val="center"/>
          </w:tcPr>
          <w:p w14:paraId="375E7BFC" w14:textId="1E8F5F80" w:rsidR="00735400" w:rsidRPr="00976EFE" w:rsidRDefault="00384D49" w:rsidP="00F25957">
            <w:pPr>
              <w:jc w:val="both"/>
            </w:pPr>
            <m:oMathPara>
              <m:oMathParaPr>
                <m:jc m:val="center"/>
              </m:oMathParaPr>
              <m:oMath>
                <m:sSup>
                  <m:sSupPr>
                    <m:ctrlPr>
                      <w:rPr>
                        <w:rFonts w:ascii="Cambria Math" w:hAnsi="Cambria Math"/>
                        <w:b/>
                      </w:rPr>
                    </m:ctrlPr>
                  </m:sSupPr>
                  <m:e>
                    <m:r>
                      <m:rPr>
                        <m:sty m:val="b"/>
                      </m:rPr>
                      <w:rPr>
                        <w:rFonts w:ascii="Cambria Math" w:hAnsi="Cambria Math"/>
                      </w:rPr>
                      <m:t>c</m:t>
                    </m:r>
                  </m:e>
                  <m:sup>
                    <m:r>
                      <w:rPr>
                        <w:rFonts w:ascii="Cambria Math" w:hAnsi="Cambria Math" w:hint="eastAsia"/>
                      </w:rPr>
                      <m:t>j</m:t>
                    </m:r>
                  </m:sup>
                </m:sSup>
                <m:r>
                  <m:rPr>
                    <m:sty m:val="p"/>
                  </m:rPr>
                  <w:rPr>
                    <w:rFonts w:ascii="Cambria Math" w:hAnsi="Cambria Math" w:hint="eastAsia"/>
                  </w:rPr>
                  <m:t>=</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c</m:t>
                        </m:r>
                      </m:e>
                      <m:sub>
                        <m:r>
                          <m:rPr>
                            <m:sty m:val="p"/>
                          </m:rPr>
                          <w:rPr>
                            <w:rFonts w:ascii="Cambria Math" w:hAnsi="Cambria Math"/>
                          </w:rPr>
                          <m:t>1</m:t>
                        </m:r>
                      </m:sub>
                      <m:sup>
                        <m:r>
                          <w:rPr>
                            <w:rFonts w:ascii="Cambria Math" w:hAnsi="Cambria Math"/>
                          </w:rPr>
                          <m:t>j</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m:rPr>
                            <m:sty m:val="p"/>
                          </m:rPr>
                          <w:rPr>
                            <w:rFonts w:ascii="Cambria Math" w:hAnsi="Cambria Math"/>
                          </w:rPr>
                          <m:t>2</m:t>
                        </m:r>
                      </m:sub>
                      <m:sup>
                        <m:r>
                          <w:rPr>
                            <w:rFonts w:ascii="Cambria Math" w:hAnsi="Cambria Math"/>
                          </w:rPr>
                          <m:t>j</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j</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L</m:t>
                        </m:r>
                      </m:sub>
                      <m:sup>
                        <m:r>
                          <w:rPr>
                            <w:rFonts w:ascii="Cambria Math" w:hAnsi="Cambria Math"/>
                          </w:rPr>
                          <m:t>j</m:t>
                        </m:r>
                      </m:sup>
                    </m:sSubSup>
                  </m:e>
                </m:d>
                <m:r>
                  <m:rPr>
                    <m:sty m:val="p"/>
                  </m:rPr>
                  <w:rPr>
                    <w:rFonts w:ascii="Cambria Math" w:hAnsi="Cambria Math"/>
                  </w:rPr>
                  <m:t>.</m:t>
                </m:r>
              </m:oMath>
            </m:oMathPara>
          </w:p>
        </w:tc>
        <w:tc>
          <w:tcPr>
            <w:tcW w:w="375" w:type="pct"/>
            <w:tcMar>
              <w:left w:w="0" w:type="dxa"/>
              <w:right w:w="0" w:type="dxa"/>
            </w:tcMar>
            <w:vAlign w:val="center"/>
          </w:tcPr>
          <w:p w14:paraId="3EC7384E" w14:textId="77777777" w:rsidR="00735400" w:rsidRDefault="00735400" w:rsidP="00F25957">
            <w:pPr>
              <w:jc w:val="right"/>
              <w:rPr>
                <w:lang w:eastAsia="zh-CN"/>
              </w:rPr>
            </w:pPr>
            <w:r>
              <w:rPr>
                <w:rFonts w:hint="eastAsia"/>
                <w:lang w:eastAsia="zh-CN"/>
              </w:rPr>
              <w:t>(</w:t>
            </w:r>
            <w:r>
              <w:rPr>
                <w:lang w:eastAsia="zh-CN"/>
              </w:rPr>
              <w:t>3)</w:t>
            </w:r>
          </w:p>
        </w:tc>
      </w:tr>
    </w:tbl>
    <w:p w14:paraId="63AD8D7F" w14:textId="4472A2AF" w:rsidR="00951578" w:rsidRDefault="00951578" w:rsidP="00517F00">
      <w:pPr>
        <w:spacing w:line="252" w:lineRule="auto"/>
        <w:ind w:firstLine="204"/>
        <w:jc w:val="both"/>
      </w:pPr>
      <w:r>
        <w:t>In the</w:t>
      </w:r>
      <w:r w:rsidRPr="000E425F">
        <w:t xml:space="preserve"> convolution layer</w:t>
      </w:r>
      <w:r w:rsidRPr="000E425F">
        <w:rPr>
          <w:rFonts w:hint="eastAsia"/>
        </w:rPr>
        <w:t>, t</w:t>
      </w:r>
      <w:r w:rsidRPr="000E425F">
        <w:t xml:space="preserve">he first two branches utilize </w:t>
      </w:r>
      <m:oMath>
        <m:r>
          <m:rPr>
            <m:sty m:val="p"/>
          </m:rPr>
          <w:rPr>
            <w:rFonts w:ascii="Cambria Math" w:hAnsi="Cambria Math"/>
          </w:rPr>
          <m:t>1×</m:t>
        </m:r>
        <m:r>
          <w:rPr>
            <w:rFonts w:ascii="Cambria Math" w:hAnsi="Cambria Math"/>
          </w:rPr>
          <m:t>D</m:t>
        </m:r>
      </m:oMath>
      <w:r w:rsidRPr="000E425F">
        <w:t xml:space="preserve"> and </w:t>
      </w:r>
      <m:oMath>
        <m:r>
          <m:rPr>
            <m:sty m:val="p"/>
          </m:rPr>
          <w:rPr>
            <w:rFonts w:ascii="Cambria Math" w:hAnsi="Cambria Math"/>
          </w:rPr>
          <m:t>3×</m:t>
        </m:r>
        <m:r>
          <w:rPr>
            <w:rFonts w:ascii="Cambria Math" w:hAnsi="Cambria Math"/>
          </w:rPr>
          <m:t>D</m:t>
        </m:r>
      </m:oMath>
      <w:r w:rsidRPr="000E425F">
        <w:t xml:space="preserve"> convolution kernels, respectively. The third branch first executes a convolution on </w:t>
      </w:r>
      <w:r w:rsidRPr="00E36892">
        <w:rPr>
          <w:i/>
        </w:rPr>
        <w:t>E</w:t>
      </w:r>
      <w:r w:rsidRPr="000E425F" w:rsidDel="003F7749">
        <w:t xml:space="preserve"> </w:t>
      </w:r>
      <w:r w:rsidRPr="000E425F">
        <w:t xml:space="preserve">with </w:t>
      </w:r>
      <m:oMath>
        <m:r>
          <m:rPr>
            <m:sty m:val="p"/>
          </m:rPr>
          <w:rPr>
            <w:rFonts w:ascii="Cambria Math" w:hAnsi="Cambria Math"/>
          </w:rPr>
          <m:t>3×</m:t>
        </m:r>
        <m:r>
          <w:rPr>
            <w:rFonts w:ascii="Cambria Math" w:hAnsi="Cambria Math"/>
          </w:rPr>
          <m:t>D</m:t>
        </m:r>
      </m:oMath>
      <w:r w:rsidRPr="000E425F">
        <w:t xml:space="preserve"> kernels and then executes another convolution on this result with </w:t>
      </w:r>
      <m:oMath>
        <m:r>
          <m:rPr>
            <m:sty m:val="p"/>
          </m:rPr>
          <w:rPr>
            <w:rFonts w:ascii="Cambria Math" w:hAnsi="Cambria Math"/>
          </w:rPr>
          <m:t>3×</m:t>
        </m:r>
        <m:r>
          <w:rPr>
            <w:rFonts w:ascii="Cambria Math" w:hAnsi="Cambria Math"/>
          </w:rPr>
          <m:t>1</m:t>
        </m:r>
      </m:oMath>
      <w:r w:rsidRPr="000E425F">
        <w:t xml:space="preserve"> kernels, increasing the nonlinearity of the network and </w:t>
      </w:r>
      <w:r w:rsidRPr="000E425F">
        <w:rPr>
          <w:rFonts w:hint="eastAsia"/>
        </w:rPr>
        <w:t>improv</w:t>
      </w:r>
      <w:r w:rsidRPr="000E425F">
        <w:t xml:space="preserve">ing </w:t>
      </w:r>
      <w:r w:rsidRPr="000E425F">
        <w:rPr>
          <w:rFonts w:hint="eastAsia"/>
        </w:rPr>
        <w:t>feature</w:t>
      </w:r>
      <w:r w:rsidRPr="000E425F">
        <w:t xml:space="preserve"> abstract</w:t>
      </w:r>
      <w:r w:rsidRPr="000E425F">
        <w:rPr>
          <w:rFonts w:hint="eastAsia"/>
        </w:rPr>
        <w:t>ion</w:t>
      </w:r>
      <w:r w:rsidRPr="000E425F">
        <w:t xml:space="preserve">. Moreover, it can reduce the number of model parameters as well as the risk of over-fitting. In the fourth branch, a max-pooling operation </w:t>
      </w:r>
      <w:r w:rsidRPr="000E425F">
        <w:rPr>
          <w:rFonts w:hint="eastAsia"/>
        </w:rPr>
        <w:t>with</w:t>
      </w:r>
      <w:r w:rsidRPr="000E425F">
        <w:t xml:space="preserve"> size </w:t>
      </w:r>
      <m:oMath>
        <m:r>
          <m:rPr>
            <m:sty m:val="p"/>
          </m:rPr>
          <w:rPr>
            <w:rFonts w:ascii="Cambria Math" w:hAnsi="Cambria Math"/>
          </w:rPr>
          <m:t>3×</m:t>
        </m:r>
        <m:r>
          <w:rPr>
            <w:rFonts w:ascii="Cambria Math" w:hAnsi="Cambria Math"/>
          </w:rPr>
          <m:t>1</m:t>
        </m:r>
      </m:oMath>
      <w:r w:rsidRPr="000E425F">
        <w:t xml:space="preserve"> is first carried out, followed by a convolution operation with </w:t>
      </w:r>
      <m:oMath>
        <m:r>
          <m:rPr>
            <m:sty m:val="p"/>
          </m:rPr>
          <w:rPr>
            <w:rFonts w:ascii="Cambria Math" w:hAnsi="Cambria Math"/>
          </w:rPr>
          <m:t>1×</m:t>
        </m:r>
        <m:r>
          <w:rPr>
            <w:rFonts w:ascii="Cambria Math" w:hAnsi="Cambria Math"/>
          </w:rPr>
          <m:t>D</m:t>
        </m:r>
      </m:oMath>
      <w:r w:rsidRPr="000E425F">
        <w:t xml:space="preserve"> kernels. The max-pooling helps the con</w:t>
      </w:r>
      <w:proofErr w:type="spellStart"/>
      <w:r w:rsidRPr="000E425F">
        <w:t>volution</w:t>
      </w:r>
      <w:proofErr w:type="spellEnd"/>
      <w:r w:rsidRPr="000E425F">
        <w:t xml:space="preserve"> operation obtain higher-level features.</w:t>
      </w:r>
      <w:r>
        <w:t xml:space="preserve"> </w:t>
      </w:r>
      <w:r w:rsidRPr="000E425F">
        <w:t xml:space="preserve">After the last convolution operations in all the four branches end, </w:t>
      </w:r>
      <m:oMath>
        <m:r>
          <w:rPr>
            <w:rFonts w:ascii="Cambria Math" w:hAnsi="Cambria Math"/>
          </w:rPr>
          <m:t>E</m:t>
        </m:r>
      </m:oMath>
      <w:r w:rsidRPr="000E425F">
        <w:t xml:space="preserve"> is compressed into a feature </w:t>
      </w:r>
      <w:proofErr w:type="gramStart"/>
      <w:r w:rsidRPr="000E425F">
        <w:t xml:space="preserve">map </w:t>
      </w:r>
      <w:proofErr w:type="gramEnd"/>
      <m:oMath>
        <m:sSup>
          <m:sSupPr>
            <m:ctrlPr>
              <w:rPr>
                <w:rFonts w:ascii="Cambria Math" w:hAnsi="Cambria Math"/>
                <w:b/>
              </w:rPr>
            </m:ctrlPr>
          </m:sSupPr>
          <m:e>
            <m:r>
              <m:rPr>
                <m:sty m:val="b"/>
              </m:rPr>
              <w:rPr>
                <w:rFonts w:ascii="Cambria Math" w:hAnsi="Cambria Math"/>
              </w:rPr>
              <m:t>c</m:t>
            </m:r>
          </m:e>
          <m:sup>
            <m:r>
              <w:rPr>
                <w:rFonts w:ascii="Cambria Math" w:hAnsi="Cambria Math" w:hint="eastAsia"/>
              </w:rPr>
              <m:t>j</m:t>
            </m:r>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L</m:t>
            </m:r>
          </m:sup>
        </m:sSup>
      </m:oMath>
      <w:r w:rsidRPr="000E425F">
        <w:t xml:space="preserve">. </w:t>
      </w:r>
      <w:r>
        <w:t>T</w:t>
      </w:r>
      <w:r w:rsidRPr="000E425F">
        <w:t>hese feature</w:t>
      </w:r>
      <w:r w:rsidRPr="000E425F">
        <w:rPr>
          <w:rFonts w:hint="eastAsia"/>
        </w:rPr>
        <w:t xml:space="preserve"> map</w:t>
      </w:r>
      <w:r w:rsidRPr="000E425F">
        <w:t xml:space="preserve">s are </w:t>
      </w:r>
      <w:r>
        <w:t xml:space="preserve">then </w:t>
      </w:r>
      <w:r w:rsidRPr="000E425F">
        <w:rPr>
          <w:rFonts w:hint="eastAsia"/>
        </w:rPr>
        <w:t>concatenated</w:t>
      </w:r>
      <w:r w:rsidRPr="000E425F">
        <w:t xml:space="preserve"> in the </w:t>
      </w:r>
      <w:r w:rsidR="00B43383" w:rsidRPr="000E425F">
        <w:t>concatenat</w:t>
      </w:r>
      <w:r w:rsidR="00B43383">
        <w:t>ion</w:t>
      </w:r>
      <w:r w:rsidR="00B43383" w:rsidRPr="000E425F">
        <w:t xml:space="preserve"> </w:t>
      </w:r>
      <w:r w:rsidRPr="000E425F">
        <w:t>layer for subsequent operations</w:t>
      </w:r>
      <w:r w:rsidR="00517F00">
        <w:t>.</w:t>
      </w:r>
    </w:p>
    <w:tbl>
      <w:tblPr>
        <w:tblStyle w:val="af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4284"/>
        <w:gridCol w:w="378"/>
      </w:tblGrid>
      <w:tr w:rsidR="00735400" w14:paraId="7812CD7A" w14:textId="77777777" w:rsidTr="00735400">
        <w:trPr>
          <w:trHeight w:val="425"/>
        </w:trPr>
        <w:tc>
          <w:tcPr>
            <w:tcW w:w="375" w:type="pct"/>
            <w:tcMar>
              <w:left w:w="0" w:type="dxa"/>
              <w:right w:w="0" w:type="dxa"/>
            </w:tcMar>
            <w:vAlign w:val="center"/>
          </w:tcPr>
          <w:p w14:paraId="64C3991C" w14:textId="77777777" w:rsidR="00735400" w:rsidRDefault="00735400" w:rsidP="00F25957">
            <w:pPr>
              <w:jc w:val="both"/>
            </w:pPr>
          </w:p>
        </w:tc>
        <w:tc>
          <w:tcPr>
            <w:tcW w:w="4250" w:type="pct"/>
            <w:vAlign w:val="center"/>
          </w:tcPr>
          <w:p w14:paraId="3ED5A236" w14:textId="6D3BC459" w:rsidR="00735400" w:rsidRPr="00976EFE" w:rsidRDefault="00735400" w:rsidP="00F25957">
            <w:pPr>
              <w:jc w:val="both"/>
            </w:pPr>
            <m:oMathPara>
              <m:oMathParaPr>
                <m:jc m:val="center"/>
              </m:oMathParaPr>
              <m:oMath>
                <m:r>
                  <w:rPr>
                    <w:rFonts w:ascii="Cambria Math" w:hAnsi="Cambria Math"/>
                  </w:rPr>
                  <m:t>C</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b/>
                              </w:rPr>
                            </m:ctrlPr>
                          </m:sSupPr>
                          <m:e>
                            <m:r>
                              <m:rPr>
                                <m:sty m:val="b"/>
                              </m:rPr>
                              <w:rPr>
                                <w:rFonts w:ascii="Cambria Math" w:hAnsi="Cambria Math"/>
                              </w:rPr>
                              <m:t>c</m:t>
                            </m:r>
                          </m:e>
                          <m:sup>
                            <m:r>
                              <w:rPr>
                                <w:rFonts w:ascii="Cambria Math" w:hAnsi="Cambria Math"/>
                              </w:rPr>
                              <m:t>1</m:t>
                            </m:r>
                          </m:sup>
                        </m:sSup>
                        <m:r>
                          <m:rPr>
                            <m:sty m:val="p"/>
                          </m:rPr>
                          <w:rPr>
                            <w:rFonts w:ascii="Cambria Math" w:hAnsi="Cambria Math"/>
                          </w:rPr>
                          <m:t>,</m:t>
                        </m:r>
                        <m:sSup>
                          <m:sSupPr>
                            <m:ctrlPr>
                              <w:rPr>
                                <w:rFonts w:ascii="Cambria Math" w:hAnsi="Cambria Math"/>
                                <w:b/>
                              </w:rPr>
                            </m:ctrlPr>
                          </m:sSupPr>
                          <m:e>
                            <m:r>
                              <m:rPr>
                                <m:sty m:val="b"/>
                              </m:rPr>
                              <w:rPr>
                                <w:rFonts w:ascii="Cambria Math" w:hAnsi="Cambria Math"/>
                              </w:rPr>
                              <m:t>c</m:t>
                            </m:r>
                          </m:e>
                          <m:sup>
                            <m:r>
                              <w:rPr>
                                <w:rFonts w:ascii="Cambria Math" w:hAnsi="Cambria Math"/>
                              </w:rPr>
                              <m:t>2</m:t>
                            </m:r>
                          </m:sup>
                        </m:sSup>
                        <m:r>
                          <m:rPr>
                            <m:sty m:val="p"/>
                          </m:rPr>
                          <w:rPr>
                            <w:rFonts w:ascii="Cambria Math" w:hAnsi="Cambria Math"/>
                          </w:rPr>
                          <m:t>,…,</m:t>
                        </m:r>
                        <m:sSup>
                          <m:sSupPr>
                            <m:ctrlPr>
                              <w:rPr>
                                <w:rFonts w:ascii="Cambria Math" w:hAnsi="Cambria Math"/>
                                <w:b/>
                              </w:rPr>
                            </m:ctrlPr>
                          </m:sSupPr>
                          <m:e>
                            <m:r>
                              <m:rPr>
                                <m:sty m:val="b"/>
                              </m:rPr>
                              <w:rPr>
                                <w:rFonts w:ascii="Cambria Math" w:hAnsi="Cambria Math"/>
                              </w:rPr>
                              <m:t>c</m:t>
                            </m:r>
                          </m:e>
                          <m:sup>
                            <m:r>
                              <w:rPr>
                                <w:rFonts w:ascii="Cambria Math" w:hAnsi="Cambria Math" w:hint="eastAsia"/>
                              </w:rPr>
                              <m:t>j</m:t>
                            </m:r>
                          </m:sup>
                        </m:sSup>
                        <m:r>
                          <m:rPr>
                            <m:sty m:val="p"/>
                          </m:rPr>
                          <w:rPr>
                            <w:rFonts w:ascii="Cambria Math" w:hAnsi="Cambria Math"/>
                          </w:rPr>
                          <m:t>,</m:t>
                        </m:r>
                        <m:r>
                          <m:rPr>
                            <m:sty m:val="p"/>
                          </m:rPr>
                          <w:rPr>
                            <w:rFonts w:ascii="Cambria Math" w:hAnsi="Cambria Math"/>
                            <w:lang w:eastAsia="zh-CN"/>
                          </w:rPr>
                          <m:t>…</m:t>
                        </m:r>
                        <m:r>
                          <m:rPr>
                            <m:sty m:val="p"/>
                          </m:rPr>
                          <w:rPr>
                            <w:rFonts w:ascii="Cambria Math" w:hAnsi="Cambria Math"/>
                          </w:rPr>
                          <m:t>,</m:t>
                        </m:r>
                        <m:sSup>
                          <m:sSupPr>
                            <m:ctrlPr>
                              <w:rPr>
                                <w:rFonts w:ascii="Cambria Math" w:hAnsi="Cambria Math"/>
                                <w:b/>
                              </w:rPr>
                            </m:ctrlPr>
                          </m:sSupPr>
                          <m:e>
                            <m:r>
                              <m:rPr>
                                <m:sty m:val="b"/>
                              </m:rPr>
                              <w:rPr>
                                <w:rFonts w:ascii="Cambria Math" w:hAnsi="Cambria Math"/>
                              </w:rPr>
                              <m:t>c</m:t>
                            </m:r>
                          </m:e>
                          <m:sup>
                            <m:r>
                              <w:rPr>
                                <w:rFonts w:ascii="Cambria Math" w:hAnsi="Cambria Math"/>
                              </w:rPr>
                              <m:t>F</m:t>
                            </m:r>
                          </m:sup>
                        </m:sSup>
                      </m:e>
                    </m:d>
                  </m:e>
                  <m:sup>
                    <m:r>
                      <w:rPr>
                        <w:rFonts w:ascii="Cambria Math" w:hAnsi="Cambria Math"/>
                      </w:rPr>
                      <m:t>T</m:t>
                    </m:r>
                  </m:sup>
                </m:sSup>
                <m:r>
                  <m:rPr>
                    <m:sty m:val="p"/>
                  </m:rPr>
                  <w:rPr>
                    <w:rFonts w:ascii="Cambria Math" w:hAnsi="Cambria Math"/>
                    <w:lang w:eastAsia="zh-CN"/>
                  </w:rPr>
                  <m:t>,</m:t>
                </m:r>
              </m:oMath>
            </m:oMathPara>
          </w:p>
        </w:tc>
        <w:tc>
          <w:tcPr>
            <w:tcW w:w="375" w:type="pct"/>
            <w:tcMar>
              <w:left w:w="0" w:type="dxa"/>
              <w:right w:w="0" w:type="dxa"/>
            </w:tcMar>
            <w:vAlign w:val="center"/>
          </w:tcPr>
          <w:p w14:paraId="24BCBFB2" w14:textId="77777777" w:rsidR="00735400" w:rsidRDefault="00735400" w:rsidP="00F25957">
            <w:pPr>
              <w:jc w:val="right"/>
              <w:rPr>
                <w:lang w:eastAsia="zh-CN"/>
              </w:rPr>
            </w:pPr>
            <w:r>
              <w:rPr>
                <w:rFonts w:hint="eastAsia"/>
                <w:lang w:eastAsia="zh-CN"/>
              </w:rPr>
              <w:t>(</w:t>
            </w:r>
            <w:r>
              <w:rPr>
                <w:lang w:eastAsia="zh-CN"/>
              </w:rPr>
              <w:t>4)</w:t>
            </w:r>
          </w:p>
        </w:tc>
      </w:tr>
    </w:tbl>
    <w:p w14:paraId="4DBF7E7C" w14:textId="77777777" w:rsidR="00951578" w:rsidRPr="000E425F" w:rsidRDefault="00951578" w:rsidP="00517F00">
      <w:pPr>
        <w:spacing w:line="252" w:lineRule="auto"/>
        <w:jc w:val="both"/>
      </w:pPr>
      <w:proofErr w:type="gramStart"/>
      <w:r w:rsidRPr="000E425F">
        <w:t>where</w:t>
      </w:r>
      <w:proofErr w:type="gramEnd"/>
      <w:r w:rsidRPr="000E425F">
        <w:t xml:space="preserve"> </w:t>
      </w:r>
      <m:oMath>
        <m:r>
          <w:rPr>
            <w:rFonts w:ascii="Cambria Math" w:hAnsi="Cambria Math" w:hint="eastAsia"/>
          </w:rPr>
          <m:t>F</m:t>
        </m:r>
      </m:oMath>
      <w:r w:rsidRPr="000E425F">
        <w:t xml:space="preserve"> is the sum of all the convolution kernels </w:t>
      </w:r>
      <w:r>
        <w:t>in the last convolution layer in</w:t>
      </w:r>
      <w:r w:rsidRPr="000E425F">
        <w:t xml:space="preserve"> the four branches.</w:t>
      </w:r>
    </w:p>
    <w:p w14:paraId="46643A6E" w14:textId="7F7F518D" w:rsidR="00951578" w:rsidRDefault="00951578" w:rsidP="00517F00">
      <w:pPr>
        <w:spacing w:line="252" w:lineRule="auto"/>
        <w:ind w:firstLineChars="100" w:firstLine="200"/>
        <w:jc w:val="both"/>
      </w:pPr>
      <w:r>
        <w:t>A</w:t>
      </w:r>
      <w:r w:rsidRPr="000E425F">
        <w:t xml:space="preserve"> global average p</w:t>
      </w:r>
      <w:r>
        <w:t>ooling (GAP) layer</w:t>
      </w:r>
      <w:r w:rsidR="005B7BCD">
        <w:t>,</w:t>
      </w:r>
      <w:r>
        <w:t xml:space="preserve"> followed by</w:t>
      </w:r>
      <w:r w:rsidRPr="000E425F">
        <w:t xml:space="preserve"> the inceptionV2 </w:t>
      </w:r>
      <w:r w:rsidR="00252585">
        <w:fldChar w:fldCharType="begin"/>
      </w:r>
      <w:r w:rsidR="00252585">
        <w:instrText xml:space="preserve"> REF _Ref103279 \r \h </w:instrText>
      </w:r>
      <w:r w:rsidR="00252585">
        <w:fldChar w:fldCharType="separate"/>
      </w:r>
      <w:r w:rsidR="00F049DC">
        <w:t>[32]</w:t>
      </w:r>
      <w:r w:rsidR="00252585">
        <w:fldChar w:fldCharType="end"/>
      </w:r>
      <w:r w:rsidR="005B7BCD">
        <w:t>,</w:t>
      </w:r>
      <w:r w:rsidRPr="000E425F">
        <w:t xml:space="preserve"> </w:t>
      </w:r>
      <w:r>
        <w:t xml:space="preserve">is applied </w:t>
      </w:r>
      <w:r w:rsidRPr="000E425F">
        <w:t xml:space="preserve">to the pooling </w:t>
      </w:r>
      <w:proofErr w:type="gramStart"/>
      <w:r w:rsidRPr="000E425F">
        <w:t xml:space="preserve">of </w:t>
      </w:r>
      <w:proofErr w:type="gramEnd"/>
      <m:oMath>
        <m:r>
          <w:rPr>
            <w:rFonts w:ascii="Cambria Math" w:hAnsi="Cambria Math"/>
          </w:rPr>
          <m:t>C</m:t>
        </m:r>
      </m:oMath>
      <w:r w:rsidRPr="000E425F">
        <w:t xml:space="preserve">. </w:t>
      </w:r>
      <w:r>
        <w:t>W</w:t>
      </w:r>
      <w:r w:rsidRPr="000E425F">
        <w:t xml:space="preserve">e </w:t>
      </w:r>
      <w:r>
        <w:t xml:space="preserve">then </w:t>
      </w:r>
      <w:r w:rsidRPr="000E425F">
        <w:t>utilize a</w:t>
      </w:r>
      <w:r w:rsidR="00517F00">
        <w:rPr>
          <w:rFonts w:hint="eastAsia"/>
          <w:lang w:eastAsia="zh-CN"/>
        </w:rPr>
        <w:t>n</w:t>
      </w:r>
      <w:r w:rsidRPr="000E425F">
        <w:t xml:space="preserve"> MLP to process the pooling results and obtain a dense feature vector. Th</w:t>
      </w:r>
      <w:r w:rsidRPr="000E425F">
        <w:rPr>
          <w:rFonts w:hint="eastAsia"/>
        </w:rPr>
        <w:t>e</w:t>
      </w:r>
      <w:r w:rsidRPr="000E425F">
        <w:t xml:space="preserve"> process can be expressed as</w:t>
      </w:r>
    </w:p>
    <w:tbl>
      <w:tblPr>
        <w:tblStyle w:val="af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4284"/>
        <w:gridCol w:w="378"/>
      </w:tblGrid>
      <w:tr w:rsidR="00934F95" w14:paraId="58BFD322" w14:textId="77777777" w:rsidTr="00934F95">
        <w:trPr>
          <w:trHeight w:val="425"/>
        </w:trPr>
        <w:tc>
          <w:tcPr>
            <w:tcW w:w="375" w:type="pct"/>
            <w:tcMar>
              <w:left w:w="0" w:type="dxa"/>
              <w:right w:w="0" w:type="dxa"/>
            </w:tcMar>
            <w:vAlign w:val="center"/>
          </w:tcPr>
          <w:p w14:paraId="0BA9770B" w14:textId="77777777" w:rsidR="00934F95" w:rsidRDefault="00934F95" w:rsidP="00F25957">
            <w:pPr>
              <w:jc w:val="both"/>
            </w:pPr>
          </w:p>
        </w:tc>
        <w:tc>
          <w:tcPr>
            <w:tcW w:w="4250" w:type="pct"/>
            <w:vAlign w:val="center"/>
          </w:tcPr>
          <w:p w14:paraId="7F48AA46" w14:textId="77777777" w:rsidR="00934F95" w:rsidRPr="00976EFE" w:rsidRDefault="00384D49" w:rsidP="00F25957">
            <w:pPr>
              <w:jc w:val="both"/>
            </w:pPr>
            <m:oMathPara>
              <m:oMathParaPr>
                <m:jc m:val="center"/>
              </m:oMathParaPr>
              <m:oMath>
                <m:sSub>
                  <m:sSubPr>
                    <m:ctrlPr>
                      <w:rPr>
                        <w:rFonts w:ascii="Cambria Math" w:hAnsi="Cambria Math"/>
                        <w:lang w:eastAsia="zh-CN"/>
                      </w:rPr>
                    </m:ctrlPr>
                  </m:sSubPr>
                  <m:e>
                    <m:r>
                      <w:rPr>
                        <w:rFonts w:ascii="Cambria Math" w:hAnsi="Cambria Math"/>
                        <w:lang w:eastAsia="zh-CN"/>
                      </w:rPr>
                      <m:t>l</m:t>
                    </m:r>
                  </m:e>
                  <m:sub>
                    <m:r>
                      <m:rPr>
                        <m:sty m:val="p"/>
                      </m:rP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f</m:t>
                </m:r>
                <m:d>
                  <m:dPr>
                    <m:ctrlPr>
                      <w:rPr>
                        <w:rFonts w:ascii="Cambria Math" w:hAnsi="Cambria Math"/>
                        <w:lang w:eastAsia="zh-CN"/>
                      </w:rPr>
                    </m:ctrlPr>
                  </m:dPr>
                  <m:e>
                    <m:sSubSup>
                      <m:sSubSupPr>
                        <m:ctrlPr>
                          <w:rPr>
                            <w:rFonts w:ascii="Cambria Math" w:hAnsi="Cambria Math"/>
                            <w:lang w:eastAsia="zh-CN"/>
                          </w:rPr>
                        </m:ctrlPr>
                      </m:sSubSupPr>
                      <m:e>
                        <m:r>
                          <w:rPr>
                            <w:rFonts w:ascii="Cambria Math" w:hAnsi="Cambria Math"/>
                            <w:lang w:eastAsia="zh-CN"/>
                          </w:rPr>
                          <m:t>W</m:t>
                        </m:r>
                      </m:e>
                      <m:sub>
                        <m:r>
                          <m:rPr>
                            <m:sty m:val="p"/>
                          </m:rPr>
                          <w:rPr>
                            <w:rFonts w:ascii="Cambria Math" w:hAnsi="Cambria Math"/>
                            <w:lang w:eastAsia="zh-CN"/>
                          </w:rPr>
                          <m:t>1</m:t>
                        </m:r>
                      </m:sub>
                      <m:sup>
                        <m:r>
                          <w:rPr>
                            <w:rFonts w:ascii="Cambria Math" w:hAnsi="Cambria Math"/>
                            <w:lang w:eastAsia="zh-CN"/>
                          </w:rPr>
                          <m:t>T</m:t>
                        </m:r>
                      </m:sup>
                    </m:sSubSup>
                    <m:sSup>
                      <m:sSupPr>
                        <m:ctrlPr>
                          <w:rPr>
                            <w:rFonts w:ascii="Cambria Math" w:hAnsi="Cambria Math"/>
                            <w:lang w:eastAsia="zh-CN"/>
                          </w:rPr>
                        </m:ctrlPr>
                      </m:sSupPr>
                      <m:e>
                        <m:d>
                          <m:dPr>
                            <m:begChr m:val="["/>
                            <m:endChr m:val="]"/>
                            <m:ctrlPr>
                              <w:rPr>
                                <w:rFonts w:ascii="Cambria Math" w:hAnsi="Cambria Math"/>
                                <w:lang w:eastAsia="zh-CN"/>
                              </w:rPr>
                            </m:ctrlPr>
                          </m:dPr>
                          <m:e>
                            <m:sSubSup>
                              <m:sSubSupPr>
                                <m:ctrlPr>
                                  <w:rPr>
                                    <w:rFonts w:ascii="Cambria Math" w:hAnsi="Cambria Math"/>
                                    <w:lang w:eastAsia="zh-CN"/>
                                  </w:rPr>
                                </m:ctrlPr>
                              </m:sSubSupPr>
                              <m:e>
                                <m:r>
                                  <w:rPr>
                                    <w:rFonts w:ascii="Cambria Math" w:hAnsi="Cambria Math" w:hint="eastAsia"/>
                                    <w:lang w:eastAsia="zh-CN"/>
                                  </w:rPr>
                                  <m:t>c</m:t>
                                </m:r>
                              </m:e>
                              <m:sub>
                                <m:r>
                                  <w:rPr>
                                    <w:rFonts w:ascii="Cambria Math" w:hAnsi="Cambria Math"/>
                                    <w:lang w:eastAsia="zh-CN"/>
                                  </w:rPr>
                                  <m:t>GAP</m:t>
                                </m:r>
                              </m:sub>
                              <m:sup>
                                <m:r>
                                  <m:rPr>
                                    <m:sty m:val="p"/>
                                  </m:rPr>
                                  <w:rPr>
                                    <w:rFonts w:ascii="Cambria Math" w:hAnsi="Cambria Math"/>
                                    <w:lang w:eastAsia="zh-CN"/>
                                  </w:rPr>
                                  <m:t>1</m:t>
                                </m:r>
                              </m:sup>
                            </m:sSubSup>
                            <m:r>
                              <m:rPr>
                                <m:sty m:val="p"/>
                              </m:rP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c</m:t>
                                </m:r>
                              </m:e>
                              <m:sub>
                                <m:r>
                                  <w:rPr>
                                    <w:rFonts w:ascii="Cambria Math" w:hAnsi="Cambria Math"/>
                                    <w:lang w:eastAsia="zh-CN"/>
                                  </w:rPr>
                                  <m:t>GAP</m:t>
                                </m:r>
                              </m:sub>
                              <m:sup>
                                <m:r>
                                  <m:rPr>
                                    <m:sty m:val="p"/>
                                  </m:rPr>
                                  <w:rPr>
                                    <w:rFonts w:ascii="Cambria Math" w:hAnsi="Cambria Math"/>
                                    <w:lang w:eastAsia="zh-CN"/>
                                  </w:rPr>
                                  <m:t>2</m:t>
                                </m:r>
                              </m:sup>
                            </m:sSubSup>
                            <m:r>
                              <m:rPr>
                                <m:sty m:val="p"/>
                              </m:rP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c</m:t>
                                </m:r>
                              </m:e>
                              <m:sub>
                                <m:r>
                                  <w:rPr>
                                    <w:rFonts w:ascii="Cambria Math" w:hAnsi="Cambria Math"/>
                                    <w:lang w:eastAsia="zh-CN"/>
                                  </w:rPr>
                                  <m:t>GAP</m:t>
                                </m:r>
                              </m:sub>
                              <m:sup>
                                <m:r>
                                  <w:rPr>
                                    <w:rFonts w:ascii="Cambria Math" w:hAnsi="Cambria Math"/>
                                    <w:lang w:eastAsia="zh-CN"/>
                                  </w:rPr>
                                  <m:t>i</m:t>
                                </m:r>
                              </m:sup>
                            </m:sSubSup>
                            <m:r>
                              <m:rPr>
                                <m:sty m:val="p"/>
                              </m:rP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c</m:t>
                                </m:r>
                              </m:e>
                              <m:sub>
                                <m:r>
                                  <w:rPr>
                                    <w:rFonts w:ascii="Cambria Math" w:hAnsi="Cambria Math"/>
                                    <w:lang w:eastAsia="zh-CN"/>
                                  </w:rPr>
                                  <m:t>GAP</m:t>
                                </m:r>
                              </m:sub>
                              <m:sup>
                                <m:r>
                                  <w:rPr>
                                    <w:rFonts w:ascii="Cambria Math" w:hAnsi="Cambria Math"/>
                                    <w:lang w:eastAsia="zh-CN"/>
                                  </w:rPr>
                                  <m:t>F</m:t>
                                </m:r>
                              </m:sup>
                            </m:sSubSup>
                          </m:e>
                        </m:d>
                      </m:e>
                      <m:sup>
                        <m:r>
                          <w:rPr>
                            <w:rFonts w:ascii="Cambria Math" w:hAnsi="Cambria Math"/>
                            <w:lang w:eastAsia="zh-CN"/>
                          </w:rPr>
                          <m:t>T</m:t>
                        </m:r>
                      </m:sup>
                    </m:sSup>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b</m:t>
                        </m:r>
                      </m:e>
                      <m:sub>
                        <m:r>
                          <m:rPr>
                            <m:sty m:val="p"/>
                          </m:rPr>
                          <w:rPr>
                            <w:rFonts w:ascii="Cambria Math" w:hAnsi="Cambria Math"/>
                            <w:lang w:eastAsia="zh-CN"/>
                          </w:rPr>
                          <m:t>1</m:t>
                        </m:r>
                      </m:sub>
                    </m:sSub>
                  </m:e>
                </m:d>
                <m:r>
                  <m:rPr>
                    <m:sty m:val="p"/>
                  </m:rPr>
                  <w:rPr>
                    <w:rFonts w:ascii="Cambria Math" w:hAnsi="Cambria Math"/>
                    <w:lang w:eastAsia="zh-CN"/>
                  </w:rPr>
                  <m:t>,</m:t>
                </m:r>
              </m:oMath>
            </m:oMathPara>
          </w:p>
        </w:tc>
        <w:tc>
          <w:tcPr>
            <w:tcW w:w="375" w:type="pct"/>
            <w:tcMar>
              <w:left w:w="0" w:type="dxa"/>
              <w:right w:w="0" w:type="dxa"/>
            </w:tcMar>
            <w:vAlign w:val="center"/>
          </w:tcPr>
          <w:p w14:paraId="21B931FF" w14:textId="77777777" w:rsidR="00934F95" w:rsidRDefault="00934F95" w:rsidP="00F25957">
            <w:pPr>
              <w:jc w:val="right"/>
              <w:rPr>
                <w:lang w:eastAsia="zh-CN"/>
              </w:rPr>
            </w:pPr>
            <w:r>
              <w:rPr>
                <w:rFonts w:hint="eastAsia"/>
                <w:lang w:eastAsia="zh-CN"/>
              </w:rPr>
              <w:t>(</w:t>
            </w:r>
            <w:r>
              <w:rPr>
                <w:lang w:eastAsia="zh-CN"/>
              </w:rPr>
              <w:t>5)</w:t>
            </w:r>
          </w:p>
        </w:tc>
      </w:tr>
      <w:tr w:rsidR="00934F95" w14:paraId="31CD52E5" w14:textId="77777777" w:rsidTr="00934F95">
        <w:trPr>
          <w:trHeight w:val="425"/>
        </w:trPr>
        <w:tc>
          <w:tcPr>
            <w:tcW w:w="375" w:type="pct"/>
            <w:tcMar>
              <w:left w:w="0" w:type="dxa"/>
              <w:right w:w="0" w:type="dxa"/>
            </w:tcMar>
            <w:vAlign w:val="center"/>
          </w:tcPr>
          <w:p w14:paraId="7B03D1D2" w14:textId="77777777" w:rsidR="00934F95" w:rsidRDefault="00934F95" w:rsidP="00F25957">
            <w:pPr>
              <w:jc w:val="both"/>
            </w:pPr>
          </w:p>
        </w:tc>
        <w:tc>
          <w:tcPr>
            <w:tcW w:w="4250" w:type="pct"/>
            <w:vAlign w:val="center"/>
          </w:tcPr>
          <w:p w14:paraId="5C95536F" w14:textId="77777777" w:rsidR="00934F95" w:rsidRPr="00976EFE" w:rsidRDefault="00384D49" w:rsidP="00F25957">
            <w:pPr>
              <w:jc w:val="both"/>
            </w:pPr>
            <m:oMathPara>
              <m:oMathParaPr>
                <m:jc m:val="center"/>
              </m:oMathParaPr>
              <m:oMath>
                <m:sSub>
                  <m:sSubPr>
                    <m:ctrlPr>
                      <w:rPr>
                        <w:rFonts w:ascii="Cambria Math" w:hAnsi="Cambria Math"/>
                        <w:lang w:eastAsia="zh-CN"/>
                      </w:rPr>
                    </m:ctrlPr>
                  </m:sSubPr>
                  <m:e>
                    <m:r>
                      <w:rPr>
                        <w:rFonts w:ascii="Cambria Math" w:hAnsi="Cambria Math"/>
                        <w:lang w:eastAsia="zh-CN"/>
                      </w:rPr>
                      <m:t>l</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f</m:t>
                </m:r>
                <m:d>
                  <m:dPr>
                    <m:ctrlPr>
                      <w:rPr>
                        <w:rFonts w:ascii="Cambria Math" w:hAnsi="Cambria Math"/>
                        <w:lang w:eastAsia="zh-CN"/>
                      </w:rPr>
                    </m:ctrlPr>
                  </m:dPr>
                  <m:e>
                    <m:sSubSup>
                      <m:sSubSupPr>
                        <m:ctrlPr>
                          <w:rPr>
                            <w:rFonts w:ascii="Cambria Math" w:hAnsi="Cambria Math"/>
                            <w:lang w:eastAsia="zh-CN"/>
                          </w:rPr>
                        </m:ctrlPr>
                      </m:sSubSupPr>
                      <m:e>
                        <m:r>
                          <w:rPr>
                            <w:rFonts w:ascii="Cambria Math" w:hAnsi="Cambria Math"/>
                            <w:lang w:eastAsia="zh-CN"/>
                          </w:rPr>
                          <m:t>W</m:t>
                        </m:r>
                      </m:e>
                      <m:sub>
                        <m:r>
                          <w:rPr>
                            <w:rFonts w:ascii="Cambria Math" w:hAnsi="Cambria Math"/>
                            <w:lang w:eastAsia="zh-CN"/>
                          </w:rPr>
                          <m:t>i</m:t>
                        </m:r>
                      </m:sub>
                      <m:sup>
                        <m:r>
                          <w:rPr>
                            <w:rFonts w:ascii="Cambria Math" w:hAnsi="Cambria Math"/>
                            <w:lang w:eastAsia="zh-CN"/>
                          </w:rPr>
                          <m:t>T</m:t>
                        </m:r>
                      </m:sup>
                    </m:sSubSup>
                    <m:sSub>
                      <m:sSubPr>
                        <m:ctrlPr>
                          <w:rPr>
                            <w:rFonts w:ascii="Cambria Math" w:hAnsi="Cambria Math"/>
                            <w:lang w:eastAsia="zh-CN"/>
                          </w:rPr>
                        </m:ctrlPr>
                      </m:sSubPr>
                      <m:e>
                        <m:r>
                          <w:rPr>
                            <w:rFonts w:ascii="Cambria Math" w:hAnsi="Cambria Math"/>
                            <w:lang w:eastAsia="zh-CN"/>
                          </w:rPr>
                          <m:t>l</m:t>
                        </m:r>
                      </m:e>
                      <m:sub>
                        <m:r>
                          <w:rPr>
                            <w:rFonts w:ascii="Cambria Math" w:hAnsi="Cambria Math"/>
                            <w:lang w:eastAsia="zh-CN"/>
                          </w:rPr>
                          <m:t>i</m:t>
                        </m:r>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b</m:t>
                        </m:r>
                      </m:e>
                      <m:sub>
                        <m:r>
                          <w:rPr>
                            <w:rFonts w:ascii="Cambria Math" w:hAnsi="Cambria Math"/>
                            <w:lang w:eastAsia="zh-CN"/>
                          </w:rPr>
                          <m:t>i</m:t>
                        </m:r>
                      </m:sub>
                    </m:sSub>
                  </m:e>
                </m:d>
                <m:r>
                  <m:rPr>
                    <m:sty m:val="p"/>
                  </m:rPr>
                  <w:rPr>
                    <w:rFonts w:ascii="Cambria Math" w:hAnsi="Cambria Math"/>
                    <w:lang w:eastAsia="zh-CN"/>
                  </w:rPr>
                  <m:t xml:space="preserve">   (</m:t>
                </m:r>
                <m:r>
                  <w:rPr>
                    <w:rFonts w:ascii="Cambria Math" w:hAnsi="Cambria Math"/>
                    <w:lang w:eastAsia="zh-CN"/>
                  </w:rPr>
                  <m:t>i</m:t>
                </m:r>
                <m:r>
                  <m:rPr>
                    <m:sty m:val="p"/>
                  </m:rPr>
                  <w:rPr>
                    <w:rFonts w:ascii="Cambria Math" w:hAnsi="Cambria Math"/>
                    <w:lang w:eastAsia="zh-CN"/>
                  </w:rPr>
                  <m:t>=2, 3,…,</m:t>
                </m:r>
                <m:r>
                  <w:rPr>
                    <w:rFonts w:ascii="Cambria Math" w:hAnsi="Cambria Math"/>
                    <w:lang w:eastAsia="zh-CN"/>
                  </w:rPr>
                  <m:t>n)</m:t>
                </m:r>
                <m:r>
                  <m:rPr>
                    <m:sty m:val="p"/>
                  </m:rPr>
                  <w:rPr>
                    <w:rFonts w:ascii="Cambria Math" w:hAnsi="Cambria Math"/>
                    <w:lang w:eastAsia="zh-CN"/>
                  </w:rPr>
                  <m:t>,</m:t>
                </m:r>
              </m:oMath>
            </m:oMathPara>
          </w:p>
        </w:tc>
        <w:tc>
          <w:tcPr>
            <w:tcW w:w="375" w:type="pct"/>
            <w:tcMar>
              <w:left w:w="0" w:type="dxa"/>
              <w:right w:w="0" w:type="dxa"/>
            </w:tcMar>
            <w:vAlign w:val="center"/>
          </w:tcPr>
          <w:p w14:paraId="67AEA3C3" w14:textId="77777777" w:rsidR="00934F95" w:rsidRDefault="00934F95" w:rsidP="00F25957">
            <w:pPr>
              <w:jc w:val="right"/>
              <w:rPr>
                <w:lang w:eastAsia="zh-CN"/>
              </w:rPr>
            </w:pPr>
            <w:r>
              <w:rPr>
                <w:rFonts w:hint="eastAsia"/>
                <w:lang w:eastAsia="zh-CN"/>
              </w:rPr>
              <w:t>(</w:t>
            </w:r>
            <w:r>
              <w:rPr>
                <w:lang w:eastAsia="zh-CN"/>
              </w:rPr>
              <w:t>6)</w:t>
            </w:r>
          </w:p>
        </w:tc>
      </w:tr>
    </w:tbl>
    <w:p w14:paraId="2E9BCB0A" w14:textId="194E61F1" w:rsidR="00951578" w:rsidRPr="000E425F" w:rsidRDefault="00951578" w:rsidP="00517F00">
      <w:pPr>
        <w:pStyle w:val="p1a"/>
        <w:spacing w:line="252" w:lineRule="auto"/>
      </w:pPr>
      <w:proofErr w:type="gramStart"/>
      <w:r w:rsidRPr="000E425F">
        <w:t>where</w:t>
      </w:r>
      <w:proofErr w:type="gramEnd"/>
      <w:r w:rsidRPr="000E425F">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GAP</m:t>
            </m:r>
          </m:sub>
          <m:sup>
            <m:r>
              <w:rPr>
                <w:rFonts w:ascii="Cambria Math" w:hAnsi="Cambria Math"/>
              </w:rPr>
              <m:t>i</m:t>
            </m:r>
          </m:sup>
        </m:sSubSup>
      </m:oMath>
      <w:r w:rsidRPr="000E425F">
        <w:t xml:space="preserve"> denotes the </w:t>
      </w:r>
      <w:r w:rsidR="00517F00">
        <w:t>GAP</w:t>
      </w:r>
      <w:r w:rsidRPr="000E425F">
        <w:t xml:space="preserve"> result of a feature map </w:t>
      </w:r>
      <m:oMath>
        <m:sSup>
          <m:sSupPr>
            <m:ctrlPr>
              <w:rPr>
                <w:rFonts w:ascii="Cambria Math" w:hAnsi="Cambria Math"/>
                <w:b/>
              </w:rPr>
            </m:ctrlPr>
          </m:sSupPr>
          <m:e>
            <m:r>
              <m:rPr>
                <m:sty m:val="b"/>
              </m:rPr>
              <w:rPr>
                <w:rFonts w:ascii="Cambria Math" w:hAnsi="Cambria Math"/>
              </w:rPr>
              <m:t>c</m:t>
            </m:r>
          </m:e>
          <m:sup>
            <m:r>
              <w:rPr>
                <w:rFonts w:ascii="Cambria Math" w:hAnsi="Cambria Math"/>
              </w:rPr>
              <m:t>i</m:t>
            </m:r>
          </m:sup>
        </m:sSup>
      </m:oMath>
      <w:r w:rsidRPr="000E425F">
        <w:t xml:space="preserve">, </w:t>
      </w:r>
      <m:oMath>
        <m:sSubSup>
          <m:sSubSupPr>
            <m:ctrlPr>
              <w:rPr>
                <w:rFonts w:ascii="Cambria Math" w:hAnsi="Cambria Math"/>
                <w:i/>
              </w:rPr>
            </m:ctrlPr>
          </m:sSubSupPr>
          <m:e>
            <m:r>
              <w:rPr>
                <w:rFonts w:ascii="Cambria Math" w:hAnsi="Cambria Math"/>
              </w:rPr>
              <m:t>W</m:t>
            </m:r>
          </m:e>
          <m:sub>
            <m:r>
              <w:rPr>
                <w:rFonts w:ascii="Cambria Math" w:hAnsi="Cambria Math" w:hint="eastAsia"/>
              </w:rPr>
              <m:t>i</m:t>
            </m:r>
          </m:sub>
          <m:sup>
            <m:r>
              <w:rPr>
                <w:rFonts w:ascii="Cambria Math" w:hAnsi="Cambria Math"/>
              </w:rPr>
              <m:t>T</m:t>
            </m:r>
          </m:sup>
        </m:sSubSup>
      </m:oMath>
      <w:r w:rsidRPr="000E425F">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0E425F">
        <w:t xml:space="preserve"> denote the weights and bias parameter of the </w:t>
      </w:r>
      <m:oMath>
        <m:r>
          <w:rPr>
            <w:rFonts w:ascii="Cambria Math" w:hAnsi="Cambria Math"/>
          </w:rPr>
          <m:t>i</m:t>
        </m:r>
      </m:oMath>
      <w:r w:rsidRPr="000E425F">
        <w:rPr>
          <w:rFonts w:hint="eastAsia"/>
        </w:rPr>
        <w:t>-</w:t>
      </w:r>
      <w:proofErr w:type="spellStart"/>
      <w:r w:rsidRPr="000E425F">
        <w:t>th</w:t>
      </w:r>
      <w:proofErr w:type="spellEnd"/>
      <w:r w:rsidRPr="000E425F">
        <w:rPr>
          <w:rFonts w:hint="eastAsia"/>
        </w:rPr>
        <w:t xml:space="preserve"> </w:t>
      </w:r>
      <w:r w:rsidRPr="000E425F">
        <w:t>layer</w:t>
      </w:r>
      <w:r w:rsidRPr="000E425F">
        <w:rPr>
          <w:rFonts w:hint="eastAsia"/>
        </w:rPr>
        <w:t>,</w:t>
      </w:r>
      <w:r w:rsidRPr="000E425F">
        <w:t xml:space="preserve"> respectively</w:t>
      </w:r>
      <w:r w:rsidRPr="000E425F">
        <w:rPr>
          <w:rFonts w:hint="eastAsia"/>
        </w:rPr>
        <w:t>,</w:t>
      </w:r>
      <w:r w:rsidRPr="000E425F">
        <w:t xml:space="preserve"> and </w:t>
      </w:r>
      <m:oMath>
        <m:sSub>
          <m:sSubPr>
            <m:ctrlPr>
              <w:rPr>
                <w:rFonts w:ascii="Cambria Math" w:hAnsi="Cambria Math"/>
              </w:rPr>
            </m:ctrlPr>
          </m:sSubPr>
          <m:e>
            <m:r>
              <w:rPr>
                <w:rFonts w:ascii="Cambria Math" w:hAnsi="Cambria Math"/>
              </w:rPr>
              <m:t>l</m:t>
            </m:r>
          </m:e>
          <m:sub>
            <m:r>
              <w:rPr>
                <w:rFonts w:ascii="Cambria Math" w:hAnsi="Cambria Math" w:hint="eastAsia"/>
              </w:rPr>
              <m:t>i</m:t>
            </m:r>
          </m:sub>
        </m:sSub>
      </m:oMath>
      <w:r w:rsidRPr="000E425F">
        <w:t xml:space="preserve"> denotes the output of the </w:t>
      </w:r>
      <m:oMath>
        <m:r>
          <w:rPr>
            <w:rFonts w:ascii="Cambria Math" w:hAnsi="Cambria Math"/>
          </w:rPr>
          <m:t>i</m:t>
        </m:r>
      </m:oMath>
      <w:r w:rsidRPr="000E425F">
        <w:t>-th hidden layer in the MLP.</w:t>
      </w:r>
    </w:p>
    <w:p w14:paraId="29C91254" w14:textId="33D2F803" w:rsidR="00951578" w:rsidRDefault="00951578" w:rsidP="00517F00">
      <w:pPr>
        <w:spacing w:line="252" w:lineRule="auto"/>
        <w:ind w:firstLine="204"/>
        <w:jc w:val="both"/>
      </w:pPr>
      <w:r w:rsidRPr="00293CBC">
        <w:t xml:space="preserve">For convenience, we use </w:t>
      </w:r>
      <m:oMath>
        <m:r>
          <w:rPr>
            <w:rFonts w:ascii="Cambria Math" w:hAnsi="Cambria Math"/>
            <w:color w:val="000000"/>
            <w:kern w:val="2"/>
            <w:lang w:eastAsia="zh-CN"/>
          </w:rPr>
          <m:t>MLP</m:t>
        </m:r>
      </m:oMath>
      <w:r w:rsidRPr="00293CBC">
        <w:t xml:space="preserve"> to represen</w:t>
      </w:r>
      <w:r>
        <w:t xml:space="preserve">t all the operations contained in </w:t>
      </w:r>
      <w:r>
        <w:rPr>
          <w:rFonts w:hint="eastAsia"/>
          <w:lang w:eastAsia="zh-CN"/>
        </w:rPr>
        <w:t>th</w:t>
      </w:r>
      <w:r>
        <w:rPr>
          <w:lang w:eastAsia="zh-CN"/>
        </w:rPr>
        <w:t>e</w:t>
      </w:r>
      <w:r w:rsidRPr="00293CBC">
        <w:t xml:space="preserve"> MLP</w:t>
      </w:r>
      <w:r w:rsidR="00517F00">
        <w:t>s</w:t>
      </w:r>
      <w:r>
        <w:t xml:space="preserve"> </w:t>
      </w:r>
      <w:r w:rsidRPr="00D4155D">
        <w:rPr>
          <w:rFonts w:hint="eastAsia"/>
        </w:rPr>
        <w:t>in</w:t>
      </w:r>
      <w:r>
        <w:t xml:space="preserve"> this paper</w:t>
      </w:r>
      <w:r w:rsidRPr="00293CBC">
        <w:t xml:space="preserve">. </w:t>
      </w:r>
      <w:r w:rsidRPr="005B53E7">
        <w:rPr>
          <w:highlight w:val="yellow"/>
        </w:rPr>
        <w:t>Eq</w:t>
      </w:r>
      <w:r w:rsidR="005B7BCD" w:rsidRPr="005B53E7">
        <w:rPr>
          <w:highlight w:val="yellow"/>
        </w:rPr>
        <w:t>.</w:t>
      </w:r>
      <w:r w:rsidRPr="005B53E7">
        <w:rPr>
          <w:highlight w:val="yellow"/>
        </w:rPr>
        <w:t xml:space="preserve"> (5) and </w:t>
      </w:r>
      <w:r w:rsidR="005B7BCD" w:rsidRPr="005B53E7">
        <w:rPr>
          <w:highlight w:val="yellow"/>
        </w:rPr>
        <w:t xml:space="preserve">Eq. </w:t>
      </w:r>
      <w:r w:rsidRPr="005B53E7">
        <w:rPr>
          <w:highlight w:val="yellow"/>
        </w:rPr>
        <w:t>(6)</w:t>
      </w:r>
      <w:r w:rsidRPr="00293CBC">
        <w:t xml:space="preserve"> can be simplified </w:t>
      </w:r>
      <w:r w:rsidRPr="00293CBC">
        <w:rPr>
          <w:rFonts w:hint="eastAsia"/>
        </w:rPr>
        <w:t>as</w:t>
      </w:r>
    </w:p>
    <w:tbl>
      <w:tblPr>
        <w:tblStyle w:val="af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4284"/>
        <w:gridCol w:w="378"/>
      </w:tblGrid>
      <w:tr w:rsidR="00D02A95" w14:paraId="01107D30" w14:textId="77777777" w:rsidTr="00D02A95">
        <w:trPr>
          <w:trHeight w:val="425"/>
        </w:trPr>
        <w:tc>
          <w:tcPr>
            <w:tcW w:w="375" w:type="pct"/>
            <w:tcMar>
              <w:left w:w="0" w:type="dxa"/>
              <w:right w:w="0" w:type="dxa"/>
            </w:tcMar>
            <w:vAlign w:val="center"/>
          </w:tcPr>
          <w:p w14:paraId="6418F167" w14:textId="77777777" w:rsidR="00D02A95" w:rsidRDefault="00D02A95" w:rsidP="00F25957">
            <w:pPr>
              <w:jc w:val="both"/>
            </w:pPr>
          </w:p>
        </w:tc>
        <w:tc>
          <w:tcPr>
            <w:tcW w:w="4250" w:type="pct"/>
            <w:vAlign w:val="center"/>
          </w:tcPr>
          <w:p w14:paraId="2BF1DCC7" w14:textId="57F5E64A" w:rsidR="00D02A95" w:rsidRPr="00976EFE" w:rsidRDefault="00384D49" w:rsidP="00E855A9">
            <w:pPr>
              <w:jc w:val="both"/>
            </w:pPr>
            <m:oMathPara>
              <m:oMathParaPr>
                <m:jc m:val="center"/>
              </m:oMathParaPr>
              <m:oMath>
                <m:sSub>
                  <m:sSubPr>
                    <m:ctrlPr>
                      <w:rPr>
                        <w:rFonts w:ascii="Cambria Math" w:hAnsi="Cambria Math"/>
                        <w:b/>
                        <w:color w:val="000000"/>
                        <w:kern w:val="2"/>
                        <w:lang w:eastAsia="zh-CN"/>
                      </w:rPr>
                    </m:ctrlPr>
                  </m:sSubPr>
                  <m:e>
                    <m:r>
                      <m:rPr>
                        <m:sty m:val="b"/>
                      </m:rPr>
                      <w:rPr>
                        <w:rFonts w:ascii="Cambria Math" w:hAnsi="Cambria Math" w:hint="eastAsia"/>
                        <w:color w:val="000000"/>
                        <w:kern w:val="2"/>
                        <w:lang w:eastAsia="zh-CN"/>
                      </w:rPr>
                      <m:t>v</m:t>
                    </m:r>
                  </m:e>
                  <m:sub>
                    <m:r>
                      <w:rPr>
                        <w:rFonts w:ascii="Cambria Math" w:hAnsi="Cambria Math"/>
                        <w:color w:val="000000"/>
                        <w:kern w:val="2"/>
                        <w:lang w:eastAsia="zh-CN"/>
                      </w:rPr>
                      <m:t>seq</m:t>
                    </m:r>
                  </m:sub>
                </m:sSub>
                <m:r>
                  <m:rPr>
                    <m:sty m:val="p"/>
                  </m:rPr>
                  <w:rPr>
                    <w:rFonts w:ascii="Cambria Math" w:hAnsi="Cambria Math"/>
                    <w:lang w:eastAsia="zh-CN"/>
                  </w:rPr>
                  <m:t>=</m:t>
                </m:r>
                <m:r>
                  <w:rPr>
                    <w:rFonts w:ascii="Cambria Math" w:hAnsi="Cambria Math"/>
                  </w:rPr>
                  <m:t>MLP</m:t>
                </m:r>
                <m:sSup>
                  <m:sSupPr>
                    <m:ctrlPr>
                      <w:rPr>
                        <w:rFonts w:ascii="Cambria Math" w:hAnsi="Cambria Math"/>
                        <w:lang w:eastAsia="zh-CN"/>
                      </w:rPr>
                    </m:ctrlPr>
                  </m:sSupPr>
                  <m:e>
                    <m:d>
                      <m:dPr>
                        <m:begChr m:val="["/>
                        <m:endChr m:val="]"/>
                        <m:ctrlPr>
                          <w:rPr>
                            <w:rFonts w:ascii="Cambria Math" w:hAnsi="Cambria Math"/>
                            <w:lang w:eastAsia="zh-CN"/>
                          </w:rPr>
                        </m:ctrlPr>
                      </m:dPr>
                      <m:e>
                        <m:sSubSup>
                          <m:sSubSupPr>
                            <m:ctrlPr>
                              <w:rPr>
                                <w:rFonts w:ascii="Cambria Math" w:hAnsi="Cambria Math"/>
                                <w:lang w:eastAsia="zh-CN"/>
                              </w:rPr>
                            </m:ctrlPr>
                          </m:sSubSupPr>
                          <m:e>
                            <m:r>
                              <w:rPr>
                                <w:rFonts w:ascii="Cambria Math" w:hAnsi="Cambria Math"/>
                                <w:lang w:eastAsia="zh-CN"/>
                              </w:rPr>
                              <m:t>c</m:t>
                            </m:r>
                          </m:e>
                          <m:sub>
                            <m:r>
                              <w:rPr>
                                <w:rFonts w:ascii="Cambria Math" w:hAnsi="Cambria Math"/>
                                <w:lang w:eastAsia="zh-CN"/>
                              </w:rPr>
                              <m:t>GAP</m:t>
                            </m:r>
                          </m:sub>
                          <m:sup>
                            <m:r>
                              <m:rPr>
                                <m:sty m:val="p"/>
                              </m:rPr>
                              <w:rPr>
                                <w:rFonts w:ascii="Cambria Math" w:hAnsi="Cambria Math"/>
                                <w:lang w:eastAsia="zh-CN"/>
                              </w:rPr>
                              <m:t>1</m:t>
                            </m:r>
                          </m:sup>
                        </m:sSubSup>
                        <m:r>
                          <m:rPr>
                            <m:sty m:val="p"/>
                          </m:rP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c</m:t>
                            </m:r>
                          </m:e>
                          <m:sub>
                            <m:r>
                              <w:rPr>
                                <w:rFonts w:ascii="Cambria Math" w:hAnsi="Cambria Math"/>
                                <w:lang w:eastAsia="zh-CN"/>
                              </w:rPr>
                              <m:t>GAP</m:t>
                            </m:r>
                          </m:sub>
                          <m:sup>
                            <m:r>
                              <m:rPr>
                                <m:sty m:val="p"/>
                              </m:rPr>
                              <w:rPr>
                                <w:rFonts w:ascii="Cambria Math" w:hAnsi="Cambria Math"/>
                                <w:lang w:eastAsia="zh-CN"/>
                              </w:rPr>
                              <m:t>2</m:t>
                            </m:r>
                          </m:sup>
                        </m:sSubSup>
                        <m:r>
                          <m:rPr>
                            <m:sty m:val="p"/>
                          </m:rP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c</m:t>
                            </m:r>
                          </m:e>
                          <m:sub>
                            <m:r>
                              <w:rPr>
                                <w:rFonts w:ascii="Cambria Math" w:hAnsi="Cambria Math"/>
                                <w:lang w:eastAsia="zh-CN"/>
                              </w:rPr>
                              <m:t>GAP</m:t>
                            </m:r>
                          </m:sub>
                          <m:sup>
                            <m:r>
                              <w:rPr>
                                <w:rFonts w:ascii="Cambria Math" w:hAnsi="Cambria Math"/>
                                <w:lang w:eastAsia="zh-CN"/>
                              </w:rPr>
                              <m:t>i</m:t>
                            </m:r>
                          </m:sup>
                        </m:sSubSup>
                        <m:r>
                          <m:rPr>
                            <m:sty m:val="p"/>
                          </m:rP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c</m:t>
                            </m:r>
                          </m:e>
                          <m:sub>
                            <m:r>
                              <w:rPr>
                                <w:rFonts w:ascii="Cambria Math" w:hAnsi="Cambria Math"/>
                                <w:lang w:eastAsia="zh-CN"/>
                              </w:rPr>
                              <m:t>GAP</m:t>
                            </m:r>
                          </m:sub>
                          <m:sup>
                            <m:r>
                              <w:rPr>
                                <w:rFonts w:ascii="Cambria Math" w:hAnsi="Cambria Math"/>
                                <w:lang w:eastAsia="zh-CN"/>
                              </w:rPr>
                              <m:t>F</m:t>
                            </m:r>
                          </m:sup>
                        </m:sSubSup>
                      </m:e>
                    </m:d>
                  </m:e>
                  <m:sup>
                    <m:r>
                      <w:rPr>
                        <w:rFonts w:ascii="Cambria Math" w:hAnsi="Cambria Math"/>
                        <w:lang w:eastAsia="zh-CN"/>
                      </w:rPr>
                      <m:t>T</m:t>
                    </m:r>
                  </m:sup>
                </m:sSup>
                <m:r>
                  <m:rPr>
                    <m:sty m:val="bi"/>
                  </m:rPr>
                  <w:rPr>
                    <w:rFonts w:ascii="Cambria Math" w:hAnsi="Cambria Math"/>
                  </w:rPr>
                  <m:t>.</m:t>
                </m:r>
              </m:oMath>
            </m:oMathPara>
          </w:p>
        </w:tc>
        <w:tc>
          <w:tcPr>
            <w:tcW w:w="375" w:type="pct"/>
            <w:tcMar>
              <w:left w:w="0" w:type="dxa"/>
              <w:right w:w="0" w:type="dxa"/>
            </w:tcMar>
            <w:vAlign w:val="center"/>
          </w:tcPr>
          <w:p w14:paraId="78AF8865" w14:textId="77777777" w:rsidR="00D02A95" w:rsidRDefault="00D02A95" w:rsidP="00F25957">
            <w:pPr>
              <w:jc w:val="right"/>
              <w:rPr>
                <w:lang w:eastAsia="zh-CN"/>
              </w:rPr>
            </w:pPr>
            <w:r>
              <w:rPr>
                <w:rFonts w:hint="eastAsia"/>
                <w:lang w:eastAsia="zh-CN"/>
              </w:rPr>
              <w:t>(</w:t>
            </w:r>
            <w:r>
              <w:rPr>
                <w:lang w:eastAsia="zh-CN"/>
              </w:rPr>
              <w:t>7)</w:t>
            </w:r>
          </w:p>
        </w:tc>
      </w:tr>
    </w:tbl>
    <w:p w14:paraId="68832DD7" w14:textId="0F90974D" w:rsidR="00951578" w:rsidRDefault="00B43383" w:rsidP="00D704C1">
      <w:pPr>
        <w:spacing w:line="252" w:lineRule="auto"/>
        <w:ind w:firstLine="204"/>
        <w:jc w:val="both"/>
      </w:pPr>
      <w:r>
        <w:rPr>
          <w:rFonts w:eastAsia="宋体" w:hint="eastAsia"/>
          <w:lang w:eastAsia="zh-CN"/>
        </w:rPr>
        <w:t>P</w:t>
      </w:r>
      <w:r>
        <w:rPr>
          <w:rFonts w:eastAsia="宋体"/>
        </w:rPr>
        <w:t>articularly,</w:t>
      </w:r>
      <w:r w:rsidR="00951578">
        <w:rPr>
          <w:rFonts w:eastAsia="宋体"/>
        </w:rPr>
        <w:t xml:space="preserve"> </w:t>
      </w:r>
      <m:oMath>
        <m:sSub>
          <m:sSubPr>
            <m:ctrlPr>
              <w:rPr>
                <w:rFonts w:ascii="Cambria Math" w:hAnsi="Cambria Math"/>
                <w:b/>
              </w:rPr>
            </m:ctrlPr>
          </m:sSubPr>
          <m:e>
            <m:r>
              <m:rPr>
                <m:sty m:val="b"/>
              </m:rPr>
              <w:rPr>
                <w:rFonts w:ascii="Cambria Math" w:hAnsi="Cambria Math" w:hint="eastAsia"/>
              </w:rPr>
              <m:t>v</m:t>
            </m:r>
          </m:e>
          <m:sub>
            <m:sSub>
              <m:sSubPr>
                <m:ctrlPr>
                  <w:rPr>
                    <w:rFonts w:ascii="Cambria Math" w:hAnsi="Cambria Math"/>
                    <w:b/>
                  </w:rPr>
                </m:ctrlPr>
              </m:sSubPr>
              <m:e>
                <m:r>
                  <w:rPr>
                    <w:rFonts w:ascii="Cambria Math" w:hAnsi="Cambria Math"/>
                  </w:rPr>
                  <m:t>seq</m:t>
                </m:r>
              </m:e>
              <m:sub>
                <m:r>
                  <w:rPr>
                    <w:rFonts w:ascii="Cambria Math" w:hAnsi="Cambria Math"/>
                  </w:rPr>
                  <m:t>m</m:t>
                </m:r>
              </m:sub>
            </m:sSub>
          </m:sub>
        </m:sSub>
      </m:oMath>
      <w:r w:rsidR="00951578" w:rsidRPr="000E425F">
        <w:t xml:space="preserve"> and </w:t>
      </w:r>
      <m:oMath>
        <m:sSub>
          <m:sSubPr>
            <m:ctrlPr>
              <w:rPr>
                <w:rFonts w:ascii="Cambria Math" w:hAnsi="Cambria Math"/>
                <w:b/>
              </w:rPr>
            </m:ctrlPr>
          </m:sSubPr>
          <m:e>
            <m:r>
              <m:rPr>
                <m:sty m:val="b"/>
              </m:rPr>
              <w:rPr>
                <w:rFonts w:ascii="Cambria Math" w:hAnsi="Cambria Math" w:hint="eastAsia"/>
              </w:rPr>
              <m:t>v</m:t>
            </m:r>
          </m:e>
          <m:sub>
            <m:sSub>
              <m:sSubPr>
                <m:ctrlPr>
                  <w:rPr>
                    <w:rFonts w:ascii="Cambria Math" w:hAnsi="Cambria Math"/>
                    <w:b/>
                  </w:rPr>
                </m:ctrlPr>
              </m:sSubPr>
              <m:e>
                <m:r>
                  <w:rPr>
                    <w:rFonts w:ascii="Cambria Math" w:hAnsi="Cambria Math"/>
                  </w:rPr>
                  <m:t>seq</m:t>
                </m:r>
              </m:e>
              <m:sub>
                <m:r>
                  <w:rPr>
                    <w:rFonts w:ascii="Cambria Math" w:hAnsi="Cambria Math" w:hint="eastAsia"/>
                  </w:rPr>
                  <m:t>s</m:t>
                </m:r>
              </m:sub>
            </m:sSub>
          </m:sub>
        </m:sSub>
      </m:oMath>
      <w:r w:rsidR="00951578">
        <w:t xml:space="preserve"> represent </w:t>
      </w:r>
      <w:r w:rsidR="00951578">
        <w:rPr>
          <w:rFonts w:eastAsia="宋体"/>
        </w:rPr>
        <w:t>the</w:t>
      </w:r>
      <w:r w:rsidR="00951578" w:rsidRPr="000E425F">
        <w:rPr>
          <w:rFonts w:eastAsia="宋体"/>
        </w:rPr>
        <w:t xml:space="preserve"> features</w:t>
      </w:r>
      <w:r w:rsidR="00951578" w:rsidRPr="0005727C">
        <w:rPr>
          <w:rFonts w:eastAsia="宋体"/>
        </w:rPr>
        <w:t xml:space="preserve"> </w:t>
      </w:r>
      <w:r w:rsidR="00951578" w:rsidRPr="000E425F">
        <w:rPr>
          <w:rFonts w:eastAsia="宋体"/>
        </w:rPr>
        <w:t>extract</w:t>
      </w:r>
      <w:r w:rsidR="00951578">
        <w:rPr>
          <w:rFonts w:eastAsia="宋体"/>
        </w:rPr>
        <w:t>ed</w:t>
      </w:r>
      <w:r w:rsidR="00951578" w:rsidRPr="000E425F">
        <w:rPr>
          <w:rFonts w:eastAsia="宋体"/>
        </w:rPr>
        <w:t xml:space="preserve"> from the word sequence information</w:t>
      </w:r>
      <w:r w:rsidR="00951578" w:rsidRPr="000E425F" w:rsidDel="006F275C">
        <w:rPr>
          <w:rFonts w:eastAsia="宋体"/>
        </w:rPr>
        <w:t xml:space="preserve"> </w:t>
      </w:r>
      <w:r w:rsidR="00951578" w:rsidRPr="000E425F">
        <w:rPr>
          <w:rFonts w:eastAsia="宋体"/>
        </w:rPr>
        <w:t xml:space="preserve">of </w:t>
      </w:r>
      <m:oMath>
        <m:r>
          <w:rPr>
            <w:rFonts w:ascii="Cambria Math" w:hAnsi="Cambria Math"/>
          </w:rPr>
          <m:t>m</m:t>
        </m:r>
      </m:oMath>
      <w:r w:rsidR="00951578" w:rsidRPr="005B4883">
        <w:t xml:space="preserve"> </w:t>
      </w:r>
      <w:proofErr w:type="gramStart"/>
      <w:r w:rsidR="00951578" w:rsidRPr="000E425F">
        <w:rPr>
          <w:rFonts w:eastAsia="宋体"/>
        </w:rPr>
        <w:t xml:space="preserve">and </w:t>
      </w:r>
      <w:proofErr w:type="gramEnd"/>
      <m:oMath>
        <m:r>
          <w:rPr>
            <w:rFonts w:ascii="Cambria Math" w:hAnsi="Cambria Math"/>
          </w:rPr>
          <m:t>s</m:t>
        </m:r>
      </m:oMath>
      <w:r w:rsidR="00951578">
        <w:rPr>
          <w:rFonts w:eastAsia="宋体" w:hint="eastAsia"/>
          <w:lang w:eastAsia="zh-CN"/>
        </w:rPr>
        <w:t xml:space="preserve">, </w:t>
      </w:r>
      <w:r w:rsidR="00951578">
        <w:rPr>
          <w:rFonts w:eastAsia="宋体"/>
          <w:lang w:eastAsia="zh-CN"/>
        </w:rPr>
        <w:t>respectively.</w:t>
      </w:r>
    </w:p>
    <w:p w14:paraId="0B828D57" w14:textId="4B316BF7" w:rsidR="00951578" w:rsidRPr="007956BD" w:rsidRDefault="00951578" w:rsidP="00517F00">
      <w:pPr>
        <w:pStyle w:val="3"/>
      </w:pPr>
      <w:r w:rsidRPr="007956BD">
        <w:rPr>
          <w:rStyle w:val="heading3"/>
          <w:b w:val="0"/>
        </w:rPr>
        <w:t>Fe</w:t>
      </w:r>
      <w:r w:rsidRPr="00517F00">
        <w:t>ature Extraction from Separate Word Set</w:t>
      </w:r>
      <w:r w:rsidR="005B7BCD">
        <w:t>s</w:t>
      </w:r>
      <w:r w:rsidRPr="00517F00">
        <w:t>.</w:t>
      </w:r>
    </w:p>
    <w:p w14:paraId="2A74FC3A" w14:textId="61078AA1" w:rsidR="00951578" w:rsidRDefault="00951578" w:rsidP="00DF2FDA">
      <w:pPr>
        <w:spacing w:line="252" w:lineRule="auto"/>
        <w:jc w:val="both"/>
      </w:pPr>
      <w:r w:rsidRPr="000C022B">
        <w:t>Unlike natural</w:t>
      </w:r>
      <w:r>
        <w:t xml:space="preserve"> language sequences, the tags of mashups or services </w:t>
      </w:r>
      <w:r w:rsidRPr="00244F2F">
        <w:t>are</w:t>
      </w:r>
      <w:r>
        <w:t xml:space="preserve"> represented in the form of</w:t>
      </w:r>
      <w:r w:rsidRPr="00244F2F">
        <w:t xml:space="preserve"> </w:t>
      </w:r>
      <w:r w:rsidR="005B7BCD">
        <w:t xml:space="preserve">a </w:t>
      </w:r>
      <w:r w:rsidRPr="00244F2F">
        <w:t>separate word</w:t>
      </w:r>
      <w:r w:rsidR="00517F00">
        <w:t xml:space="preserve"> set</w:t>
      </w:r>
      <w:r w:rsidR="00517F00">
        <w:rPr>
          <w:rFonts w:hint="eastAsia"/>
          <w:lang w:eastAsia="zh-CN"/>
        </w:rPr>
        <w:t>.</w:t>
      </w:r>
      <w:r w:rsidR="00517F00">
        <w:t xml:space="preserve"> W</w:t>
      </w:r>
      <w:r>
        <w:t xml:space="preserve">e cannot apply </w:t>
      </w:r>
      <w:r w:rsidR="00517F00">
        <w:t xml:space="preserve">the </w:t>
      </w:r>
      <w:r w:rsidRPr="009C20B3">
        <w:rPr>
          <w:i/>
        </w:rPr>
        <w:t>text_inception</w:t>
      </w:r>
      <w:r w:rsidRPr="000C022B">
        <w:t xml:space="preserve"> </w:t>
      </w:r>
      <w:r w:rsidR="00517F00">
        <w:t xml:space="preserve">network </w:t>
      </w:r>
      <w:r>
        <w:t>and other deep</w:t>
      </w:r>
      <w:r w:rsidR="005B7BCD">
        <w:t>-</w:t>
      </w:r>
      <w:r w:rsidR="00517F00">
        <w:t>learning-</w:t>
      </w:r>
      <w:r>
        <w:t xml:space="preserve">based </w:t>
      </w:r>
      <w:r w:rsidR="00517F00">
        <w:t>techniques</w:t>
      </w:r>
      <w:r>
        <w:t xml:space="preserve"> designed </w:t>
      </w:r>
      <w:r w:rsidRPr="000C022B">
        <w:t>for word sequences</w:t>
      </w:r>
      <w:r>
        <w:t xml:space="preserve"> to the feature extraction</w:t>
      </w:r>
      <w:r w:rsidR="00517F00">
        <w:t xml:space="preserve"> of tags</w:t>
      </w:r>
      <w:r w:rsidRPr="000C022B">
        <w:t>.</w:t>
      </w:r>
      <w:r>
        <w:t xml:space="preserve"> </w:t>
      </w:r>
      <w:r w:rsidRPr="00244F2F">
        <w:t xml:space="preserve">For word </w:t>
      </w:r>
      <w:proofErr w:type="gramStart"/>
      <w:r w:rsidRPr="00244F2F">
        <w:t xml:space="preserve">set </w:t>
      </w:r>
      <w:proofErr w:type="gramEnd"/>
      <m:oMath>
        <m:r>
          <w:rPr>
            <w:rFonts w:ascii="Cambria Math" w:hAnsi="Cambria Math"/>
          </w:rPr>
          <m:t>T</m:t>
        </m:r>
      </m:oMath>
      <w:r w:rsidRPr="00244F2F">
        <w:t>, we retrieve and average the embeddings of all words</w:t>
      </w:r>
      <w:r>
        <w:t xml:space="preserve"> </w:t>
      </w:r>
      <w:r w:rsidRPr="00244F2F">
        <w:t xml:space="preserve">to </w:t>
      </w:r>
      <w:r>
        <w:t>obtain</w:t>
      </w:r>
      <w:r w:rsidRPr="00244F2F">
        <w:t xml:space="preserve"> </w:t>
      </w:r>
      <w:r>
        <w:t>its</w:t>
      </w:r>
      <w:r w:rsidRPr="00244F2F">
        <w:t xml:space="preserve"> feature vector of fixed size, </w:t>
      </w:r>
      <m:oMath>
        <m:sSub>
          <m:sSubPr>
            <m:ctrlPr>
              <w:rPr>
                <w:rFonts w:ascii="Cambria Math" w:hAnsi="Cambria Math"/>
              </w:rPr>
            </m:ctrlPr>
          </m:sSubPr>
          <m:e>
            <m:r>
              <m:rPr>
                <m:sty m:val="b"/>
              </m:rPr>
              <w:rPr>
                <w:rFonts w:ascii="Cambria Math" w:hAnsi="Cambria Math"/>
              </w:rPr>
              <m:t>v</m:t>
            </m:r>
          </m:e>
          <m:sub>
            <m:r>
              <w:rPr>
                <w:rFonts w:ascii="Cambria Math" w:hAnsi="Cambria Math"/>
              </w:rPr>
              <m:t>set</m:t>
            </m:r>
          </m:sub>
        </m:sSub>
      </m:oMath>
      <w:r>
        <w:t>.</w:t>
      </w:r>
    </w:p>
    <w:tbl>
      <w:tblPr>
        <w:tblStyle w:val="af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4284"/>
        <w:gridCol w:w="378"/>
      </w:tblGrid>
      <w:tr w:rsidR="00D02A95" w14:paraId="4D7A2EBF" w14:textId="77777777" w:rsidTr="00D02A95">
        <w:trPr>
          <w:trHeight w:val="425"/>
        </w:trPr>
        <w:tc>
          <w:tcPr>
            <w:tcW w:w="375" w:type="pct"/>
            <w:tcMar>
              <w:left w:w="0" w:type="dxa"/>
              <w:right w:w="0" w:type="dxa"/>
            </w:tcMar>
            <w:vAlign w:val="center"/>
          </w:tcPr>
          <w:p w14:paraId="2E96C95A" w14:textId="77777777" w:rsidR="00D02A95" w:rsidRDefault="00D02A95" w:rsidP="00F25957">
            <w:pPr>
              <w:jc w:val="both"/>
            </w:pPr>
          </w:p>
        </w:tc>
        <w:tc>
          <w:tcPr>
            <w:tcW w:w="4250" w:type="pct"/>
            <w:vAlign w:val="center"/>
          </w:tcPr>
          <w:p w14:paraId="69B74C3F" w14:textId="5A4363F4" w:rsidR="00D02A95" w:rsidRPr="00976EFE" w:rsidRDefault="00384D49" w:rsidP="00F25957">
            <w:pPr>
              <w:jc w:val="both"/>
            </w:pPr>
            <m:oMathPara>
              <m:oMathParaPr>
                <m:jc m:val="center"/>
              </m:oMathParaPr>
              <m:oMath>
                <m:sSub>
                  <m:sSubPr>
                    <m:ctrlPr>
                      <w:rPr>
                        <w:rFonts w:ascii="Cambria Math" w:hAnsi="Cambria Math"/>
                        <w:lang w:eastAsia="zh-CN"/>
                      </w:rPr>
                    </m:ctrlPr>
                  </m:sSubPr>
                  <m:e>
                    <m:r>
                      <m:rPr>
                        <m:sty m:val="b"/>
                      </m:rPr>
                      <w:rPr>
                        <w:rFonts w:ascii="Cambria Math" w:hAnsi="Cambria Math"/>
                        <w:lang w:eastAsia="zh-CN"/>
                      </w:rPr>
                      <m:t>v</m:t>
                    </m:r>
                  </m:e>
                  <m:sub>
                    <m:r>
                      <w:rPr>
                        <w:rFonts w:ascii="Cambria Math" w:hAnsi="Cambria Math"/>
                        <w:lang w:eastAsia="zh-CN"/>
                      </w:rPr>
                      <m:t>set</m:t>
                    </m:r>
                  </m:sub>
                </m:sSub>
                <m:r>
                  <m:rPr>
                    <m:sty m:val="b"/>
                  </m:rPr>
                  <w:rPr>
                    <w:rFonts w:ascii="Cambria Math" w:hAnsi="Cambria Math" w:hint="eastAsia"/>
                    <w:lang w:eastAsia="zh-CN"/>
                  </w:rPr>
                  <m:t>=</m:t>
                </m:r>
                <m:r>
                  <w:rPr>
                    <w:rFonts w:ascii="Cambria Math" w:hAnsi="Cambria Math" w:hint="eastAsia"/>
                    <w:lang w:eastAsia="zh-CN"/>
                  </w:rPr>
                  <m:t>a</m:t>
                </m:r>
                <m:r>
                  <w:rPr>
                    <w:rFonts w:ascii="Cambria Math" w:hAnsi="Cambria Math"/>
                    <w:lang w:eastAsia="zh-CN"/>
                  </w:rPr>
                  <m:t>verage</m:t>
                </m:r>
                <m:d>
                  <m:dPr>
                    <m:begChr m:val="["/>
                    <m:endChr m:val="]"/>
                    <m:ctrlPr>
                      <w:rPr>
                        <w:rFonts w:ascii="Cambria Math" w:hAnsi="Cambria Math"/>
                        <w:b/>
                        <w:lang w:eastAsia="zh-CN"/>
                      </w:rPr>
                    </m:ctrlPr>
                  </m:dPr>
                  <m:e>
                    <m:sSub>
                      <m:sSubPr>
                        <m:ctrlPr>
                          <w:rPr>
                            <w:rFonts w:ascii="Cambria Math" w:hAnsi="Cambria Math"/>
                            <w:lang w:eastAsia="zh-CN"/>
                          </w:rPr>
                        </m:ctrlPr>
                      </m:sSubPr>
                      <m:e>
                        <m:r>
                          <m:rPr>
                            <m:sty m:val="b"/>
                          </m:rPr>
                          <w:rPr>
                            <w:rFonts w:ascii="Cambria Math" w:hAnsi="Cambria Math"/>
                            <w:lang w:eastAsia="zh-CN"/>
                          </w:rPr>
                          <m:t>e</m:t>
                        </m:r>
                      </m:e>
                      <m:sub>
                        <m:sSub>
                          <m:sSubPr>
                            <m:ctrlPr>
                              <w:rPr>
                                <w:rFonts w:ascii="Cambria Math" w:hAnsi="Cambria Math"/>
                                <w:lang w:eastAsia="zh-CN"/>
                              </w:rPr>
                            </m:ctrlPr>
                          </m:sSubPr>
                          <m:e>
                            <m:r>
                              <w:rPr>
                                <w:rFonts w:ascii="Cambria Math" w:hAnsi="Cambria Math"/>
                                <w:lang w:eastAsia="zh-CN"/>
                              </w:rPr>
                              <m:t>T</m:t>
                            </m:r>
                          </m:e>
                          <m:sub>
                            <m:r>
                              <m:rPr>
                                <m:sty m:val="p"/>
                              </m:rPr>
                              <w:rPr>
                                <w:rFonts w:ascii="Cambria Math" w:hAnsi="Cambria Math"/>
                                <w:lang w:eastAsia="zh-CN"/>
                              </w:rPr>
                              <m:t>1</m:t>
                            </m:r>
                          </m:sub>
                        </m:sSub>
                      </m:sub>
                    </m:sSub>
                    <m:r>
                      <m:rPr>
                        <m:sty m:val="p"/>
                      </m:rPr>
                      <w:rPr>
                        <w:rFonts w:ascii="Cambria Math" w:hAnsi="Cambria Math"/>
                        <w:lang w:eastAsia="zh-CN"/>
                      </w:rPr>
                      <m:t>…</m:t>
                    </m:r>
                    <m:sSub>
                      <m:sSubPr>
                        <m:ctrlPr>
                          <w:rPr>
                            <w:rFonts w:ascii="Cambria Math" w:hAnsi="Cambria Math"/>
                            <w:lang w:eastAsia="zh-CN"/>
                          </w:rPr>
                        </m:ctrlPr>
                      </m:sSubPr>
                      <m:e>
                        <m:r>
                          <m:rPr>
                            <m:sty m:val="b"/>
                          </m:rPr>
                          <w:rPr>
                            <w:rFonts w:ascii="Cambria Math" w:hAnsi="Cambria Math"/>
                            <w:lang w:eastAsia="zh-CN"/>
                          </w:rPr>
                          <m:t>e</m:t>
                        </m:r>
                      </m:e>
                      <m:sub>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 xml:space="preserve"> </m:t>
                        </m:r>
                      </m:sub>
                    </m:sSub>
                    <m:r>
                      <m:rPr>
                        <m:sty m:val="p"/>
                      </m:rPr>
                      <w:rPr>
                        <w:rFonts w:ascii="Cambria Math" w:hAnsi="Cambria Math"/>
                        <w:lang w:eastAsia="zh-CN"/>
                      </w:rPr>
                      <m:t>…</m:t>
                    </m:r>
                    <m:sSub>
                      <m:sSubPr>
                        <m:ctrlPr>
                          <w:rPr>
                            <w:rFonts w:ascii="Cambria Math" w:hAnsi="Cambria Math"/>
                            <w:lang w:eastAsia="zh-CN"/>
                          </w:rPr>
                        </m:ctrlPr>
                      </m:sSubPr>
                      <m:e>
                        <m:r>
                          <m:rPr>
                            <m:sty m:val="b"/>
                          </m:rPr>
                          <w:rPr>
                            <w:rFonts w:ascii="Cambria Math" w:hAnsi="Cambria Math"/>
                            <w:lang w:eastAsia="zh-CN"/>
                          </w:rPr>
                          <m:t>e</m:t>
                        </m:r>
                      </m:e>
                      <m:sub>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x</m:t>
                            </m:r>
                          </m:sub>
                        </m:sSub>
                        <m:r>
                          <m:rPr>
                            <m:sty m:val="p"/>
                          </m:rPr>
                          <w:rPr>
                            <w:rFonts w:ascii="Cambria Math" w:hAnsi="Cambria Math"/>
                            <w:lang w:eastAsia="zh-CN"/>
                          </w:rPr>
                          <m:t xml:space="preserve"> </m:t>
                        </m:r>
                      </m:sub>
                    </m:sSub>
                  </m:e>
                </m:d>
                <m:r>
                  <m:rPr>
                    <m:sty m:val="bi"/>
                  </m:rPr>
                  <w:rPr>
                    <w:rFonts w:ascii="Cambria Math" w:hAnsi="Cambria Math"/>
                  </w:rPr>
                  <m:t>,</m:t>
                </m:r>
              </m:oMath>
            </m:oMathPara>
          </w:p>
        </w:tc>
        <w:tc>
          <w:tcPr>
            <w:tcW w:w="375" w:type="pct"/>
            <w:tcMar>
              <w:left w:w="0" w:type="dxa"/>
              <w:right w:w="0" w:type="dxa"/>
            </w:tcMar>
            <w:vAlign w:val="center"/>
          </w:tcPr>
          <w:p w14:paraId="37F502D3" w14:textId="77777777" w:rsidR="00D02A95" w:rsidRDefault="00D02A95" w:rsidP="00F25957">
            <w:pPr>
              <w:jc w:val="right"/>
              <w:rPr>
                <w:lang w:eastAsia="zh-CN"/>
              </w:rPr>
            </w:pPr>
            <w:r>
              <w:rPr>
                <w:rFonts w:hint="eastAsia"/>
                <w:lang w:eastAsia="zh-CN"/>
              </w:rPr>
              <w:t>(</w:t>
            </w:r>
            <w:r>
              <w:rPr>
                <w:lang w:eastAsia="zh-CN"/>
              </w:rPr>
              <w:t>8)</w:t>
            </w:r>
          </w:p>
        </w:tc>
      </w:tr>
    </w:tbl>
    <w:p w14:paraId="5A902F65" w14:textId="77777777" w:rsidR="00951578" w:rsidRPr="00244F2F" w:rsidRDefault="00951578" w:rsidP="00517F00">
      <w:pPr>
        <w:pStyle w:val="af4"/>
        <w:spacing w:after="0" w:line="252" w:lineRule="auto"/>
        <w:jc w:val="both"/>
      </w:pPr>
      <w:proofErr w:type="gramStart"/>
      <w:r w:rsidRPr="00244F2F">
        <w:t>w</w:t>
      </w:r>
      <w:r w:rsidRPr="00244F2F">
        <w:rPr>
          <w:rFonts w:hint="eastAsia"/>
        </w:rPr>
        <w:t>here</w:t>
      </w:r>
      <w:proofErr w:type="gramEnd"/>
      <w:r w:rsidRPr="00244F2F">
        <w:t xml:space="preserve"> </w:t>
      </w:r>
      <m:oMath>
        <m:sSub>
          <m:sSubPr>
            <m:ctrlPr>
              <w:rPr>
                <w:rFonts w:ascii="Cambria Math" w:hAnsi="Cambria Math"/>
              </w:rPr>
            </m:ctrlPr>
          </m:sSubPr>
          <m:e>
            <m:r>
              <m:rPr>
                <m:sty m:val="b"/>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ub>
        </m:sSub>
      </m:oMath>
      <w:r w:rsidRPr="00244F2F">
        <w:t xml:space="preserve"> </w:t>
      </w:r>
      <w:r w:rsidRPr="00244F2F">
        <w:rPr>
          <w:rFonts w:hint="eastAsia"/>
        </w:rPr>
        <w:t>is</w:t>
      </w:r>
      <w:r w:rsidRPr="00244F2F">
        <w:t xml:space="preserve"> the embedding of </w:t>
      </w:r>
      <w:r>
        <w:t xml:space="preserve">the </w:t>
      </w:r>
      <m:oMath>
        <m:r>
          <w:rPr>
            <w:rFonts w:ascii="Cambria Math" w:hAnsi="Cambria Math"/>
          </w:rPr>
          <m:t>i</m:t>
        </m:r>
      </m:oMath>
      <w:r w:rsidRPr="00244F2F">
        <w:t>-th</w:t>
      </w:r>
      <w:r>
        <w:t xml:space="preserve"> term in the set</w:t>
      </w:r>
      <w:r w:rsidRPr="00244F2F">
        <w:t xml:space="preserve"> and </w:t>
      </w:r>
      <m:oMath>
        <m:r>
          <w:rPr>
            <w:rFonts w:ascii="Cambria Math" w:hAnsi="Cambria Math"/>
          </w:rPr>
          <m:t>x</m:t>
        </m:r>
      </m:oMath>
      <w:r>
        <w:t xml:space="preserve"> is the size of the set.</w:t>
      </w:r>
    </w:p>
    <w:p w14:paraId="687722A3" w14:textId="77777777" w:rsidR="00951578" w:rsidRPr="007956BD" w:rsidRDefault="00951578" w:rsidP="00517F00">
      <w:pPr>
        <w:pStyle w:val="3"/>
      </w:pPr>
      <w:r w:rsidRPr="007956BD">
        <w:rPr>
          <w:rStyle w:val="heading3"/>
          <w:b w:val="0"/>
        </w:rPr>
        <w:t>Content Interaction Learning</w:t>
      </w:r>
      <w:r w:rsidRPr="007956BD">
        <w:t xml:space="preserve">. </w:t>
      </w:r>
    </w:p>
    <w:p w14:paraId="3D78A51A" w14:textId="545C2464" w:rsidR="00951578" w:rsidRPr="007956BD" w:rsidRDefault="00951578" w:rsidP="00DF2FDA">
      <w:pPr>
        <w:spacing w:line="252" w:lineRule="auto"/>
        <w:jc w:val="both"/>
      </w:pPr>
      <w:r w:rsidRPr="007956BD">
        <w:t xml:space="preserve">After the feature vectors of mashup </w:t>
      </w:r>
      <m:oMath>
        <m:r>
          <w:rPr>
            <w:rFonts w:ascii="Cambria Math" w:hAnsi="Cambria Math"/>
          </w:rPr>
          <m:t>m</m:t>
        </m:r>
      </m:oMath>
      <w:r w:rsidRPr="007956BD">
        <w:t xml:space="preserve"> and</w:t>
      </w:r>
      <w:r w:rsidRPr="007956BD">
        <w:rPr>
          <w:rFonts w:hint="eastAsia"/>
        </w:rPr>
        <w:t xml:space="preserve"> </w:t>
      </w:r>
      <w:proofErr w:type="gramStart"/>
      <w:r w:rsidRPr="007956BD">
        <w:t xml:space="preserve">service </w:t>
      </w:r>
      <w:proofErr w:type="gramEnd"/>
      <m:oMath>
        <m:r>
          <w:rPr>
            <w:rFonts w:ascii="Cambria Math" w:hAnsi="Cambria Math"/>
          </w:rPr>
          <m:t>s</m:t>
        </m:r>
      </m:oMath>
      <w:r w:rsidRPr="007956BD">
        <w:t xml:space="preserve">, </w:t>
      </w:r>
      <w:r w:rsidRPr="007956BD">
        <w:rPr>
          <w:rFonts w:hint="eastAsia"/>
        </w:rPr>
        <w:t xml:space="preserve">denoted by </w:t>
      </w:r>
      <m:oMath>
        <m:sSub>
          <m:sSubPr>
            <m:ctrlPr>
              <w:rPr>
                <w:rFonts w:ascii="Cambria Math" w:hAnsi="Cambria Math"/>
              </w:rPr>
            </m:ctrlPr>
          </m:sSubPr>
          <m:e>
            <m:r>
              <m:rPr>
                <m:sty m:val="b"/>
              </m:rPr>
              <w:rPr>
                <w:rFonts w:ascii="Cambria Math" w:hAnsi="Cambria Math" w:hint="eastAsia"/>
              </w:rPr>
              <m:t>v</m:t>
            </m:r>
          </m:e>
          <m:sub>
            <m:sSub>
              <m:sSubPr>
                <m:ctrlPr>
                  <w:rPr>
                    <w:rFonts w:ascii="Cambria Math" w:hAnsi="Cambria Math"/>
                  </w:rPr>
                </m:ctrlPr>
              </m:sSubPr>
              <m:e>
                <m:r>
                  <w:rPr>
                    <w:rFonts w:ascii="Cambria Math" w:hAnsi="Cambria Math"/>
                  </w:rPr>
                  <m:t>seq</m:t>
                </m:r>
              </m:e>
              <m:sub>
                <m:r>
                  <w:rPr>
                    <w:rFonts w:ascii="Cambria Math" w:hAnsi="Cambria Math"/>
                  </w:rPr>
                  <m:t>m</m:t>
                </m:r>
              </m:sub>
            </m:sSub>
          </m:sub>
        </m:sSub>
      </m:oMath>
      <w:r w:rsidRPr="007956BD">
        <w:rPr>
          <w:rFonts w:hint="eastAsia"/>
        </w:rPr>
        <w:t>,</w:t>
      </w:r>
      <w:r w:rsidR="00517F00">
        <w:t xml:space="preserve"> </w:t>
      </w:r>
      <m:oMath>
        <m:sSub>
          <m:sSubPr>
            <m:ctrlPr>
              <w:rPr>
                <w:rFonts w:ascii="Cambria Math" w:hAnsi="Cambria Math"/>
              </w:rPr>
            </m:ctrlPr>
          </m:sSubPr>
          <m:e>
            <m:r>
              <m:rPr>
                <m:sty m:val="b"/>
              </m:rPr>
              <w:rPr>
                <w:rFonts w:ascii="Cambria Math" w:hAnsi="Cambria Math" w:hint="eastAsia"/>
              </w:rPr>
              <m:t>v</m:t>
            </m:r>
          </m:e>
          <m:sub>
            <m:sSub>
              <m:sSubPr>
                <m:ctrlPr>
                  <w:rPr>
                    <w:rFonts w:ascii="Cambria Math" w:hAnsi="Cambria Math"/>
                  </w:rPr>
                </m:ctrlPr>
              </m:sSubPr>
              <m:e>
                <m:r>
                  <w:rPr>
                    <w:rFonts w:ascii="Cambria Math" w:hAnsi="Cambria Math"/>
                  </w:rPr>
                  <m:t>seq</m:t>
                </m:r>
              </m:e>
              <m:sub>
                <m:r>
                  <w:rPr>
                    <w:rFonts w:ascii="Cambria Math" w:hAnsi="Cambria Math"/>
                  </w:rPr>
                  <m:t>s</m:t>
                </m:r>
              </m:sub>
            </m:sSub>
          </m:sub>
        </m:sSub>
      </m:oMath>
      <w:r w:rsidR="00517F00">
        <w:rPr>
          <w:rFonts w:hint="eastAsia"/>
          <w:lang w:eastAsia="zh-CN"/>
        </w:rPr>
        <w:t>,</w:t>
      </w:r>
      <w:r w:rsidR="00517F00">
        <w:rPr>
          <w:lang w:eastAsia="zh-CN"/>
        </w:rPr>
        <w:t xml:space="preserve"> </w:t>
      </w:r>
      <m:oMath>
        <m:sSub>
          <m:sSubPr>
            <m:ctrlPr>
              <w:rPr>
                <w:rFonts w:ascii="Cambria Math" w:hAnsi="Cambria Math"/>
              </w:rPr>
            </m:ctrlPr>
          </m:sSubPr>
          <m:e>
            <m:r>
              <m:rPr>
                <m:sty m:val="b"/>
              </m:rPr>
              <w:rPr>
                <w:rFonts w:ascii="Cambria Math" w:hAnsi="Cambria Math"/>
              </w:rPr>
              <m:t>v</m:t>
            </m:r>
          </m:e>
          <m:sub>
            <m:sSub>
              <m:sSubPr>
                <m:ctrlPr>
                  <w:rPr>
                    <w:rFonts w:ascii="Cambria Math" w:hAnsi="Cambria Math"/>
                  </w:rPr>
                </m:ctrlPr>
              </m:sSubPr>
              <m:e>
                <m:r>
                  <w:rPr>
                    <w:rFonts w:ascii="Cambria Math" w:hAnsi="Cambria Math"/>
                  </w:rPr>
                  <m:t>set</m:t>
                </m:r>
              </m:e>
              <m:sub>
                <m:r>
                  <w:rPr>
                    <w:rFonts w:ascii="Cambria Math" w:hAnsi="Cambria Math"/>
                  </w:rPr>
                  <m:t>m</m:t>
                </m:r>
              </m:sub>
            </m:sSub>
          </m:sub>
        </m:sSub>
      </m:oMath>
      <w:r w:rsidR="00517F00">
        <w:rPr>
          <w:lang w:eastAsia="zh-CN"/>
        </w:rPr>
        <w:t xml:space="preserve">, </w:t>
      </w:r>
      <w:r w:rsidRPr="007956BD">
        <w:t>and</w:t>
      </w:r>
      <w:r w:rsidRPr="007956BD">
        <w:rPr>
          <w:rFonts w:hint="eastAsia"/>
        </w:rPr>
        <w:t xml:space="preserve"> </w:t>
      </w:r>
      <m:oMath>
        <m:sSub>
          <m:sSubPr>
            <m:ctrlPr>
              <w:rPr>
                <w:rFonts w:ascii="Cambria Math" w:hAnsi="Cambria Math"/>
              </w:rPr>
            </m:ctrlPr>
          </m:sSubPr>
          <m:e>
            <m:r>
              <m:rPr>
                <m:sty m:val="b"/>
              </m:rPr>
              <w:rPr>
                <w:rFonts w:ascii="Cambria Math" w:hAnsi="Cambria Math"/>
              </w:rPr>
              <m:t>v</m:t>
            </m:r>
          </m:e>
          <m:sub>
            <m:sSub>
              <m:sSubPr>
                <m:ctrlPr>
                  <w:rPr>
                    <w:rFonts w:ascii="Cambria Math" w:hAnsi="Cambria Math"/>
                  </w:rPr>
                </m:ctrlPr>
              </m:sSubPr>
              <m:e>
                <m:r>
                  <w:rPr>
                    <w:rFonts w:ascii="Cambria Math" w:hAnsi="Cambria Math"/>
                  </w:rPr>
                  <m:t>set</m:t>
                </m:r>
              </m:e>
              <m:sub>
                <m:r>
                  <w:rPr>
                    <w:rFonts w:ascii="Cambria Math" w:hAnsi="Cambria Math"/>
                  </w:rPr>
                  <m:t>s</m:t>
                </m:r>
              </m:sub>
            </m:sSub>
          </m:sub>
        </m:sSub>
      </m:oMath>
      <w:r w:rsidRPr="007956BD">
        <w:t xml:space="preserve">, are extracted by the </w:t>
      </w:r>
      <w:r w:rsidRPr="009C20B3">
        <w:rPr>
          <w:i/>
        </w:rPr>
        <w:t>text_inception</w:t>
      </w:r>
      <w:r w:rsidRPr="007956BD">
        <w:t xml:space="preserve"> </w:t>
      </w:r>
      <w:r w:rsidR="00517F00">
        <w:t xml:space="preserve">network </w:t>
      </w:r>
      <w:r w:rsidRPr="007956BD">
        <w:t>and average pooling, respectively, they are concatenated together and fed into a</w:t>
      </w:r>
      <w:r w:rsidR="00517F00">
        <w:t>n</w:t>
      </w:r>
      <w:r w:rsidRPr="007956BD">
        <w:t xml:space="preserve"> MLP to learn their functional</w:t>
      </w:r>
      <w:r w:rsidR="00517F00">
        <w:t xml:space="preserve"> (or content)</w:t>
      </w:r>
      <w:r w:rsidRPr="007956BD">
        <w:t xml:space="preserve"> interactions. Finally, a low-dimensional</w:t>
      </w:r>
      <w:bookmarkStart w:id="12" w:name="_Hlk536397798"/>
      <w:r w:rsidRPr="007956BD">
        <w:t xml:space="preserve"> content interaction vector</w:t>
      </w:r>
      <w:bookmarkEnd w:id="12"/>
      <w:proofErr w:type="gramStart"/>
      <w:r w:rsidR="00B43383">
        <w:t>,</w:t>
      </w:r>
      <w:r w:rsidRPr="007956BD">
        <w:t xml:space="preserve"> </w:t>
      </w:r>
      <w:proofErr w:type="gramEnd"/>
      <m:oMath>
        <m:sSub>
          <m:sSubPr>
            <m:ctrlPr>
              <w:rPr>
                <w:rFonts w:ascii="Cambria Math" w:hAnsi="Cambria Math"/>
              </w:rPr>
            </m:ctrlPr>
          </m:sSubPr>
          <m:e>
            <m:r>
              <m:rPr>
                <m:sty m:val="b"/>
              </m:rPr>
              <w:rPr>
                <w:rFonts w:ascii="Cambria Math" w:hAnsi="Cambria Math"/>
              </w:rPr>
              <m:t>ci</m:t>
            </m:r>
          </m:e>
          <m:sub>
            <m:r>
              <w:rPr>
                <w:rFonts w:ascii="Cambria Math" w:hAnsi="Cambria Math"/>
              </w:rPr>
              <m:t>ms</m:t>
            </m:r>
          </m:sub>
        </m:sSub>
      </m:oMath>
      <w:r w:rsidR="00B43383">
        <w:rPr>
          <w:rFonts w:hint="eastAsia"/>
          <w:lang w:eastAsia="zh-CN"/>
        </w:rPr>
        <w:t>,</w:t>
      </w:r>
      <w:r w:rsidRPr="007956BD">
        <w:t xml:space="preserve"> can be obtained as</w:t>
      </w:r>
    </w:p>
    <w:tbl>
      <w:tblPr>
        <w:tblStyle w:val="af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4284"/>
        <w:gridCol w:w="378"/>
      </w:tblGrid>
      <w:tr w:rsidR="00D02A95" w14:paraId="089AB951" w14:textId="77777777" w:rsidTr="00D02A95">
        <w:trPr>
          <w:trHeight w:val="425"/>
        </w:trPr>
        <w:tc>
          <w:tcPr>
            <w:tcW w:w="375" w:type="pct"/>
            <w:tcMar>
              <w:left w:w="0" w:type="dxa"/>
              <w:right w:w="0" w:type="dxa"/>
            </w:tcMar>
            <w:vAlign w:val="center"/>
          </w:tcPr>
          <w:p w14:paraId="236344E9" w14:textId="77777777" w:rsidR="00D02A95" w:rsidRDefault="00D02A95" w:rsidP="00F25957">
            <w:pPr>
              <w:jc w:val="both"/>
            </w:pPr>
          </w:p>
        </w:tc>
        <w:tc>
          <w:tcPr>
            <w:tcW w:w="4250" w:type="pct"/>
            <w:vAlign w:val="center"/>
          </w:tcPr>
          <w:p w14:paraId="32575AF7" w14:textId="4B1828B7" w:rsidR="00D02A95" w:rsidRPr="00976EFE" w:rsidRDefault="00384D49" w:rsidP="00F25957">
            <w:pPr>
              <w:jc w:val="both"/>
            </w:pPr>
            <m:oMathPara>
              <m:oMathParaPr>
                <m:jc m:val="center"/>
              </m:oMathParaPr>
              <m:oMath>
                <m:sSub>
                  <m:sSubPr>
                    <m:ctrlPr>
                      <w:rPr>
                        <w:rFonts w:ascii="Cambria Math" w:hAnsi="Cambria Math"/>
                        <w:b/>
                        <w:lang w:eastAsia="zh-CN"/>
                      </w:rPr>
                    </m:ctrlPr>
                  </m:sSubPr>
                  <m:e>
                    <m:r>
                      <m:rPr>
                        <m:sty m:val="b"/>
                      </m:rPr>
                      <w:rPr>
                        <w:rFonts w:ascii="Cambria Math" w:hAnsi="Cambria Math"/>
                        <w:lang w:eastAsia="zh-CN"/>
                      </w:rPr>
                      <m:t>ci</m:t>
                    </m:r>
                  </m:e>
                  <m:sub>
                    <m:r>
                      <w:rPr>
                        <w:rFonts w:ascii="Cambria Math" w:hAnsi="Cambria Math"/>
                        <w:lang w:eastAsia="zh-CN"/>
                      </w:rPr>
                      <m:t>ms</m:t>
                    </m:r>
                  </m:sub>
                </m:sSub>
                <m:r>
                  <m:rPr>
                    <m:sty m:val="p"/>
                  </m:rPr>
                  <w:rPr>
                    <w:rFonts w:ascii="Cambria Math" w:hAnsi="Cambria Math"/>
                    <w:lang w:eastAsia="zh-CN"/>
                  </w:rPr>
                  <m:t>=</m:t>
                </m:r>
                <m:sSub>
                  <m:sSubPr>
                    <m:ctrlPr>
                      <w:rPr>
                        <w:rFonts w:ascii="Cambria Math" w:hAnsi="Cambria Math"/>
                        <w:i/>
                      </w:rPr>
                    </m:ctrlPr>
                  </m:sSubPr>
                  <m:e>
                    <m:r>
                      <w:rPr>
                        <w:rFonts w:ascii="Cambria Math" w:hAnsi="Cambria Math"/>
                      </w:rPr>
                      <m:t>MLP</m:t>
                    </m:r>
                  </m:e>
                  <m:sub>
                    <m:r>
                      <w:rPr>
                        <w:rFonts w:ascii="Cambria Math" w:hAnsi="Cambria Math"/>
                      </w:rPr>
                      <m:t>CI</m:t>
                    </m:r>
                  </m:sub>
                </m:sSub>
                <m:d>
                  <m:dPr>
                    <m:ctrlPr>
                      <w:rPr>
                        <w:rFonts w:ascii="Cambria Math" w:hAnsi="Cambria Math"/>
                        <w:lang w:eastAsia="zh-CN"/>
                      </w:rPr>
                    </m:ctrlPr>
                  </m:dPr>
                  <m:e>
                    <m:sSub>
                      <m:sSubPr>
                        <m:ctrlPr>
                          <w:rPr>
                            <w:rFonts w:ascii="Cambria Math" w:hAnsi="Cambria Math"/>
                            <w:b/>
                            <w:color w:val="000000"/>
                            <w:kern w:val="2"/>
                            <w:lang w:eastAsia="zh-CN"/>
                          </w:rPr>
                        </m:ctrlPr>
                      </m:sSubPr>
                      <m:e>
                        <m:r>
                          <m:rPr>
                            <m:sty m:val="b"/>
                          </m:rPr>
                          <w:rPr>
                            <w:rFonts w:ascii="Cambria Math" w:hAnsi="Cambria Math" w:hint="eastAsia"/>
                            <w:color w:val="000000"/>
                            <w:kern w:val="2"/>
                            <w:lang w:eastAsia="zh-CN"/>
                          </w:rPr>
                          <m:t>v</m:t>
                        </m:r>
                      </m:e>
                      <m:sub>
                        <m:sSub>
                          <m:sSubPr>
                            <m:ctrlPr>
                              <w:rPr>
                                <w:rFonts w:ascii="Cambria Math" w:hAnsi="Cambria Math"/>
                                <w:b/>
                                <w:color w:val="000000"/>
                                <w:kern w:val="2"/>
                                <w:lang w:eastAsia="zh-CN"/>
                              </w:rPr>
                            </m:ctrlPr>
                          </m:sSubPr>
                          <m:e>
                            <m:r>
                              <w:rPr>
                                <w:rFonts w:ascii="Cambria Math" w:hAnsi="Cambria Math"/>
                                <w:color w:val="000000"/>
                                <w:kern w:val="2"/>
                                <w:lang w:eastAsia="zh-CN"/>
                              </w:rPr>
                              <m:t>seq</m:t>
                            </m:r>
                          </m:e>
                          <m:sub>
                            <m:r>
                              <w:rPr>
                                <w:rFonts w:ascii="Cambria Math" w:hAnsi="Cambria Math"/>
                                <w:color w:val="000000"/>
                                <w:kern w:val="2"/>
                                <w:lang w:eastAsia="zh-CN"/>
                              </w:rPr>
                              <m:t>m</m:t>
                            </m:r>
                          </m:sub>
                        </m:sSub>
                      </m:sub>
                    </m:sSub>
                    <m:r>
                      <m:rPr>
                        <m:sty m:val="p"/>
                      </m:rPr>
                      <w:rPr>
                        <w:rFonts w:ascii="Cambria Math" w:hAnsi="Cambria Math"/>
                        <w:lang w:eastAsia="zh-CN"/>
                      </w:rPr>
                      <m:t>⊕</m:t>
                    </m:r>
                    <m:sSub>
                      <m:sSubPr>
                        <m:ctrlPr>
                          <w:rPr>
                            <w:rFonts w:ascii="Cambria Math" w:hAnsi="Cambria Math"/>
                            <w:b/>
                            <w:color w:val="000000"/>
                            <w:kern w:val="2"/>
                            <w:lang w:eastAsia="zh-CN"/>
                          </w:rPr>
                        </m:ctrlPr>
                      </m:sSubPr>
                      <m:e>
                        <m:r>
                          <m:rPr>
                            <m:sty m:val="b"/>
                          </m:rPr>
                          <w:rPr>
                            <w:rFonts w:ascii="Cambria Math" w:hAnsi="Cambria Math" w:hint="eastAsia"/>
                            <w:color w:val="000000"/>
                            <w:kern w:val="2"/>
                            <w:lang w:eastAsia="zh-CN"/>
                          </w:rPr>
                          <m:t>v</m:t>
                        </m:r>
                      </m:e>
                      <m:sub>
                        <m:sSub>
                          <m:sSubPr>
                            <m:ctrlPr>
                              <w:rPr>
                                <w:rFonts w:ascii="Cambria Math" w:hAnsi="Cambria Math"/>
                                <w:b/>
                                <w:color w:val="000000"/>
                                <w:kern w:val="2"/>
                                <w:lang w:eastAsia="zh-CN"/>
                              </w:rPr>
                            </m:ctrlPr>
                          </m:sSubPr>
                          <m:e>
                            <m:r>
                              <w:rPr>
                                <w:rFonts w:ascii="Cambria Math" w:hAnsi="Cambria Math"/>
                                <w:color w:val="000000"/>
                                <w:kern w:val="2"/>
                                <w:lang w:eastAsia="zh-CN"/>
                              </w:rPr>
                              <m:t>seq</m:t>
                            </m:r>
                          </m:e>
                          <m:sub>
                            <m:r>
                              <w:rPr>
                                <w:rFonts w:ascii="Cambria Math" w:hAnsi="Cambria Math"/>
                                <w:color w:val="000000"/>
                                <w:kern w:val="2"/>
                                <w:lang w:eastAsia="zh-CN"/>
                              </w:rPr>
                              <m:t>s</m:t>
                            </m:r>
                          </m:sub>
                        </m:sSub>
                      </m:sub>
                    </m:sSub>
                    <m:r>
                      <m:rPr>
                        <m:sty m:val="p"/>
                      </m:rPr>
                      <w:rPr>
                        <w:rFonts w:ascii="Cambria Math" w:hAnsi="Cambria Math"/>
                        <w:lang w:eastAsia="zh-CN"/>
                      </w:rPr>
                      <m:t>⊕</m:t>
                    </m:r>
                    <m:sSub>
                      <m:sSubPr>
                        <m:ctrlPr>
                          <w:rPr>
                            <w:rFonts w:ascii="Cambria Math" w:hAnsi="Cambria Math"/>
                            <w:b/>
                          </w:rPr>
                        </m:ctrlPr>
                      </m:sSubPr>
                      <m:e>
                        <m:r>
                          <m:rPr>
                            <m:sty m:val="b"/>
                          </m:rPr>
                          <w:rPr>
                            <w:rFonts w:ascii="Cambria Math" w:hAnsi="Cambria Math"/>
                          </w:rPr>
                          <m:t>v</m:t>
                        </m:r>
                      </m:e>
                      <m:sub>
                        <m:sSub>
                          <m:sSubPr>
                            <m:ctrlPr>
                              <w:rPr>
                                <w:rFonts w:ascii="Cambria Math" w:hAnsi="Cambria Math"/>
                                <w:b/>
                              </w:rPr>
                            </m:ctrlPr>
                          </m:sSubPr>
                          <m:e>
                            <m:r>
                              <w:rPr>
                                <w:rFonts w:ascii="Cambria Math" w:hAnsi="Cambria Math"/>
                              </w:rPr>
                              <m:t>set</m:t>
                            </m:r>
                          </m:e>
                          <m:sub>
                            <m:r>
                              <w:rPr>
                                <w:rFonts w:ascii="Cambria Math" w:hAnsi="Cambria Math"/>
                              </w:rPr>
                              <m:t>m</m:t>
                            </m:r>
                          </m:sub>
                        </m:sSub>
                      </m:sub>
                    </m:sSub>
                    <m:r>
                      <m:rPr>
                        <m:sty m:val="p"/>
                      </m:rPr>
                      <w:rPr>
                        <w:rFonts w:ascii="Cambria Math" w:hAnsi="Cambria Math"/>
                        <w:lang w:eastAsia="zh-CN"/>
                      </w:rPr>
                      <m:t>⊕</m:t>
                    </m:r>
                    <m:sSub>
                      <m:sSubPr>
                        <m:ctrlPr>
                          <w:rPr>
                            <w:rFonts w:ascii="Cambria Math" w:hAnsi="Cambria Math"/>
                            <w:b/>
                            <w:lang w:eastAsia="zh-CN"/>
                          </w:rPr>
                        </m:ctrlPr>
                      </m:sSubPr>
                      <m:e>
                        <m:r>
                          <m:rPr>
                            <m:sty m:val="b"/>
                          </m:rPr>
                          <w:rPr>
                            <w:rFonts w:ascii="Cambria Math" w:hAnsi="Cambria Math"/>
                            <w:lang w:eastAsia="zh-CN"/>
                          </w:rPr>
                          <m:t>v</m:t>
                        </m:r>
                      </m:e>
                      <m:sub>
                        <m:sSub>
                          <m:sSubPr>
                            <m:ctrlPr>
                              <w:rPr>
                                <w:rFonts w:ascii="Cambria Math" w:hAnsi="Cambria Math"/>
                                <w:b/>
                                <w:lang w:eastAsia="zh-CN"/>
                              </w:rPr>
                            </m:ctrlPr>
                          </m:sSubPr>
                          <m:e>
                            <m:r>
                              <w:rPr>
                                <w:rFonts w:ascii="Cambria Math" w:hAnsi="Cambria Math"/>
                                <w:lang w:eastAsia="zh-CN"/>
                              </w:rPr>
                              <m:t>set</m:t>
                            </m:r>
                          </m:e>
                          <m:sub>
                            <m:r>
                              <w:rPr>
                                <w:rFonts w:ascii="Cambria Math" w:hAnsi="Cambria Math"/>
                                <w:lang w:eastAsia="zh-CN"/>
                              </w:rPr>
                              <m:t>s</m:t>
                            </m:r>
                          </m:sub>
                        </m:sSub>
                      </m:sub>
                    </m:sSub>
                  </m:e>
                </m:d>
                <m:r>
                  <m:rPr>
                    <m:sty m:val="p"/>
                  </m:rPr>
                  <w:rPr>
                    <w:rFonts w:ascii="Cambria Math" w:hAnsi="Cambria Math"/>
                    <w:lang w:eastAsia="zh-CN"/>
                  </w:rPr>
                  <m:t>,</m:t>
                </m:r>
              </m:oMath>
            </m:oMathPara>
          </w:p>
        </w:tc>
        <w:tc>
          <w:tcPr>
            <w:tcW w:w="375" w:type="pct"/>
            <w:tcMar>
              <w:left w:w="0" w:type="dxa"/>
              <w:right w:w="0" w:type="dxa"/>
            </w:tcMar>
            <w:vAlign w:val="center"/>
          </w:tcPr>
          <w:p w14:paraId="5C4971AC" w14:textId="77777777" w:rsidR="00D02A95" w:rsidRDefault="00D02A95" w:rsidP="00F25957">
            <w:pPr>
              <w:jc w:val="right"/>
              <w:rPr>
                <w:lang w:eastAsia="zh-CN"/>
              </w:rPr>
            </w:pPr>
            <w:r>
              <w:rPr>
                <w:rFonts w:hint="eastAsia"/>
                <w:lang w:eastAsia="zh-CN"/>
              </w:rPr>
              <w:t>(</w:t>
            </w:r>
            <w:r>
              <w:rPr>
                <w:lang w:eastAsia="zh-CN"/>
              </w:rPr>
              <w:t>9)</w:t>
            </w:r>
          </w:p>
        </w:tc>
      </w:tr>
    </w:tbl>
    <w:p w14:paraId="5ABEACF6" w14:textId="77777777" w:rsidR="00951578" w:rsidRPr="00244F2F" w:rsidRDefault="00951578" w:rsidP="00517F00">
      <w:pPr>
        <w:spacing w:line="252" w:lineRule="auto"/>
        <w:jc w:val="both"/>
      </w:pPr>
      <w:proofErr w:type="gramStart"/>
      <w:r w:rsidRPr="00244F2F">
        <w:t>where</w:t>
      </w:r>
      <w:proofErr w:type="gramEnd"/>
      <w:r w:rsidRPr="00244F2F">
        <w:t xml:space="preserve"> </w:t>
      </w:r>
      <m:oMath>
        <m:r>
          <m:rPr>
            <m:sty m:val="p"/>
          </m:rPr>
          <w:rPr>
            <w:rFonts w:ascii="Cambria Math" w:hAnsi="Cambria Math"/>
          </w:rPr>
          <m:t>⊕</m:t>
        </m:r>
      </m:oMath>
      <w:r w:rsidRPr="00244F2F">
        <w:t xml:space="preserve"> denotes the concatenat</w:t>
      </w:r>
      <w:r w:rsidRPr="00244F2F">
        <w:rPr>
          <w:rFonts w:hint="eastAsia"/>
        </w:rPr>
        <w:t>ion</w:t>
      </w:r>
      <w:r w:rsidRPr="00244F2F">
        <w:t xml:space="preserve"> operation.</w:t>
      </w:r>
    </w:p>
    <w:p w14:paraId="5FFE3BD2" w14:textId="77777777" w:rsidR="00951578" w:rsidRPr="00293CBC" w:rsidRDefault="00951578" w:rsidP="00951578">
      <w:pPr>
        <w:pStyle w:val="2"/>
      </w:pPr>
      <w:bookmarkStart w:id="13" w:name="_Ref8053732"/>
      <w:r w:rsidRPr="00293CBC">
        <w:t>N</w:t>
      </w:r>
      <w:r w:rsidRPr="00293CBC">
        <w:rPr>
          <w:rFonts w:hint="eastAsia"/>
        </w:rPr>
        <w:t xml:space="preserve">eighbor </w:t>
      </w:r>
      <w:r w:rsidRPr="00293CBC">
        <w:t>I</w:t>
      </w:r>
      <w:r w:rsidRPr="00293CBC">
        <w:rPr>
          <w:rFonts w:hint="eastAsia"/>
        </w:rPr>
        <w:t xml:space="preserve">nteraction </w:t>
      </w:r>
      <w:r w:rsidRPr="00293CBC">
        <w:t>C</w:t>
      </w:r>
      <w:r w:rsidRPr="00293CBC">
        <w:rPr>
          <w:rFonts w:hint="eastAsia"/>
        </w:rPr>
        <w:t>omponent</w:t>
      </w:r>
      <w:bookmarkEnd w:id="13"/>
    </w:p>
    <w:p w14:paraId="7A1CAAF3" w14:textId="457D82F8" w:rsidR="00951578" w:rsidRPr="006B2263" w:rsidRDefault="00951578" w:rsidP="00DF2FDA">
      <w:pPr>
        <w:pStyle w:val="af4"/>
        <w:spacing w:after="0" w:line="252" w:lineRule="auto"/>
        <w:jc w:val="both"/>
      </w:pPr>
      <w:r w:rsidRPr="005B4883">
        <w:t xml:space="preserve">The NI component aims to learn </w:t>
      </w:r>
      <w:r w:rsidR="00517F00">
        <w:t xml:space="preserve">the </w:t>
      </w:r>
      <w:r w:rsidRPr="005B4883">
        <w:t xml:space="preserve">interactions between </w:t>
      </w:r>
      <m:oMath>
        <m:r>
          <w:rPr>
            <w:rFonts w:ascii="Cambria Math" w:hAnsi="Cambria Math"/>
          </w:rPr>
          <m:t>m</m:t>
        </m:r>
      </m:oMath>
      <w:r w:rsidRPr="005B4883">
        <w:t xml:space="preserve"> and </w:t>
      </w:r>
      <m:oMath>
        <m:r>
          <w:rPr>
            <w:rFonts w:ascii="Cambria Math" w:hAnsi="Cambria Math"/>
          </w:rPr>
          <m:t>s</m:t>
        </m:r>
      </m:oMath>
      <w:r w:rsidRPr="005B4883">
        <w:t xml:space="preserve"> based on the usage history of the neighbor mashups of</w:t>
      </w:r>
      <m:oMath>
        <m:r>
          <m:rPr>
            <m:sty m:val="p"/>
          </m:rPr>
          <w:rPr>
            <w:rFonts w:ascii="Cambria Math" w:hAnsi="Cambria Math"/>
          </w:rPr>
          <m:t xml:space="preserve"> </m:t>
        </m:r>
        <m:r>
          <w:rPr>
            <w:rFonts w:ascii="Cambria Math" w:hAnsi="Cambria Math"/>
          </w:rPr>
          <m:t>m</m:t>
        </m:r>
      </m:oMath>
      <w:r w:rsidRPr="005B4883">
        <w:t xml:space="preserve"> </w:t>
      </w:r>
      <w:proofErr w:type="gramStart"/>
      <w:r w:rsidR="00517F00">
        <w:rPr>
          <w:rFonts w:hint="eastAsia"/>
          <w:lang w:eastAsia="zh-CN"/>
        </w:rPr>
        <w:t>to</w:t>
      </w:r>
      <w:r w:rsidRPr="005B4883">
        <w:t xml:space="preserve"> </w:t>
      </w:r>
      <w:proofErr w:type="gramEnd"/>
      <m:oMath>
        <m:r>
          <w:rPr>
            <w:rFonts w:ascii="Cambria Math" w:hAnsi="Cambria Math"/>
          </w:rPr>
          <m:t>s</m:t>
        </m:r>
      </m:oMath>
      <w:r w:rsidRPr="005B4883">
        <w:t>.</w:t>
      </w:r>
      <w:r w:rsidR="003C7D13">
        <w:t xml:space="preserve"> </w:t>
      </w:r>
      <w:r>
        <w:t>An essential work</w:t>
      </w:r>
      <w:r w:rsidRPr="006B2263">
        <w:t xml:space="preserve"> of the </w:t>
      </w:r>
      <w:r>
        <w:t>NI component</w:t>
      </w:r>
      <w:r w:rsidRPr="006B2263">
        <w:t xml:space="preserve"> is to find neighbor mashups </w:t>
      </w:r>
      <m:oMath>
        <m:r>
          <w:rPr>
            <w:rFonts w:ascii="Cambria Math" w:hAnsi="Cambria Math"/>
          </w:rPr>
          <m:t>NM</m:t>
        </m:r>
      </m:oMath>
      <w:r w:rsidRPr="006B2263">
        <w:rPr>
          <w:rFonts w:hint="eastAsia"/>
        </w:rPr>
        <w:t xml:space="preserve"> </w:t>
      </w:r>
      <w:r w:rsidRPr="006B2263">
        <w:t xml:space="preserve">for new mashup </w:t>
      </w:r>
      <m:oMath>
        <m:r>
          <w:rPr>
            <w:rFonts w:ascii="Cambria Math" w:hAnsi="Cambria Math"/>
          </w:rPr>
          <m:t>m</m:t>
        </m:r>
      </m:oMath>
      <w:r w:rsidRPr="005B4883">
        <w:t xml:space="preserve"> </w:t>
      </w:r>
      <w:r w:rsidRPr="006B2263">
        <w:t xml:space="preserve">based on their content similarities. When </w:t>
      </w:r>
      <w:r w:rsidR="00517F00">
        <w:t>calculating</w:t>
      </w:r>
      <w:r w:rsidRPr="006B2263">
        <w:t xml:space="preserve"> the content similarity between </w:t>
      </w:r>
      <w:r>
        <w:t xml:space="preserve">a neighbor </w:t>
      </w:r>
      <w:r w:rsidRPr="006B2263">
        <w:t xml:space="preserve">mashup </w:t>
      </w:r>
      <m:oMath>
        <m:sSub>
          <m:sSubPr>
            <m:ctrlPr>
              <w:rPr>
                <w:rFonts w:ascii="Cambria Math" w:hAnsi="Cambria Math"/>
                <w:b/>
                <w:i/>
              </w:rPr>
            </m:ctrlPr>
          </m:sSubPr>
          <m:e>
            <m:r>
              <w:rPr>
                <w:rFonts w:ascii="Cambria Math" w:hAnsi="Cambria Math"/>
              </w:rPr>
              <m:t>nm</m:t>
            </m:r>
          </m:e>
          <m:sub>
            <m:r>
              <w:rPr>
                <w:rFonts w:ascii="Cambria Math" w:hAnsi="Cambria Math"/>
              </w:rPr>
              <m:t>i</m:t>
            </m:r>
          </m:sub>
        </m:sSub>
      </m:oMath>
      <w:r w:rsidRPr="006B2263">
        <w:t xml:space="preserve"> </w:t>
      </w:r>
      <w:proofErr w:type="gramStart"/>
      <w:r w:rsidRPr="006B2263">
        <w:t xml:space="preserve">and </w:t>
      </w:r>
      <w:proofErr w:type="gramEnd"/>
      <m:oMath>
        <m:r>
          <w:rPr>
            <w:rFonts w:ascii="Cambria Math" w:hAnsi="Cambria Math"/>
          </w:rPr>
          <m:t>m</m:t>
        </m:r>
      </m:oMath>
      <w:r w:rsidRPr="006B2263">
        <w:t>, we compute</w:t>
      </w:r>
      <w:r w:rsidR="00517F00">
        <w:t xml:space="preserve"> </w:t>
      </w:r>
      <w:r w:rsidR="00517F00">
        <w:rPr>
          <w:rFonts w:hint="eastAsia"/>
          <w:lang w:eastAsia="zh-CN"/>
        </w:rPr>
        <w:t>the</w:t>
      </w:r>
      <w:r w:rsidR="00517F00" w:rsidRPr="00517F00">
        <w:t xml:space="preserve"> </w:t>
      </w:r>
      <w:r w:rsidR="00517F00">
        <w:t>similarity</w:t>
      </w:r>
      <w:r w:rsidR="009D340C" w:rsidRPr="009D340C">
        <w:t xml:space="preserve"> </w:t>
      </w:r>
      <w:r w:rsidR="00517F00">
        <w:t xml:space="preserve">between </w:t>
      </w:r>
      <w:r w:rsidRPr="006B2263">
        <w:t>word sequence</w:t>
      </w:r>
      <w:r w:rsidR="00517F00">
        <w:t xml:space="preserve">s </w:t>
      </w:r>
      <w:r w:rsidRPr="006B2263">
        <w:t xml:space="preserve">and </w:t>
      </w:r>
      <w:r w:rsidR="00517F00">
        <w:t xml:space="preserve">the similarity between </w:t>
      </w:r>
      <w:r>
        <w:t xml:space="preserve">separate </w:t>
      </w:r>
      <w:r w:rsidRPr="006B2263">
        <w:t>word set</w:t>
      </w:r>
      <w:r w:rsidR="00517F00">
        <w:t>s</w:t>
      </w:r>
      <w:r w:rsidRPr="006B2263">
        <w:t xml:space="preserve">, respectively, and then </w:t>
      </w:r>
      <w:r>
        <w:t>integrate</w:t>
      </w:r>
      <w:r w:rsidRPr="006B2263">
        <w:t xml:space="preserve"> the two similarities.</w:t>
      </w:r>
      <w:r>
        <w:rPr>
          <w:rFonts w:hint="eastAsia"/>
          <w:lang w:eastAsia="zh-CN"/>
        </w:rPr>
        <w:t xml:space="preserve"> </w:t>
      </w:r>
      <w:r>
        <w:rPr>
          <w:lang w:eastAsia="zh-CN"/>
        </w:rPr>
        <w:t>Since t</w:t>
      </w:r>
      <w:r w:rsidRPr="006B2263">
        <w:t xml:space="preserve">he </w:t>
      </w:r>
      <w:r w:rsidRPr="006B2263">
        <w:rPr>
          <w:rFonts w:eastAsia="宋体"/>
        </w:rPr>
        <w:t xml:space="preserve">word sequence </w:t>
      </w:r>
      <w:r w:rsidR="005B7BCD">
        <w:rPr>
          <w:rFonts w:eastAsia="宋体"/>
        </w:rPr>
        <w:t xml:space="preserve">features </w:t>
      </w:r>
      <w:r w:rsidRPr="006B2263">
        <w:rPr>
          <w:rFonts w:eastAsia="宋体"/>
        </w:rPr>
        <w:t xml:space="preserve">of </w:t>
      </w:r>
      <m:oMath>
        <m:r>
          <w:rPr>
            <w:rFonts w:ascii="Cambria Math" w:hAnsi="Cambria Math"/>
          </w:rPr>
          <m:t>m</m:t>
        </m:r>
      </m:oMath>
      <w:r w:rsidRPr="005B4883">
        <w:t xml:space="preserve"> </w:t>
      </w:r>
      <w:r w:rsidRPr="006B2263">
        <w:rPr>
          <w:rFonts w:eastAsia="宋体"/>
        </w:rPr>
        <w:t xml:space="preserve">and </w:t>
      </w:r>
      <m:oMath>
        <m:sSub>
          <m:sSubPr>
            <m:ctrlPr>
              <w:rPr>
                <w:rFonts w:ascii="Cambria Math" w:hAnsi="Cambria Math"/>
                <w:b/>
                <w:i/>
              </w:rPr>
            </m:ctrlPr>
          </m:sSubPr>
          <m:e>
            <m:r>
              <w:rPr>
                <w:rFonts w:ascii="Cambria Math" w:hAnsi="Cambria Math"/>
              </w:rPr>
              <m:t>nm</m:t>
            </m:r>
          </m:e>
          <m:sub>
            <m:r>
              <w:rPr>
                <w:rFonts w:ascii="Cambria Math" w:hAnsi="Cambria Math"/>
              </w:rPr>
              <m:t>i</m:t>
            </m:r>
          </m:sub>
        </m:sSub>
      </m:oMath>
      <w:r w:rsidRPr="006B2263">
        <w:rPr>
          <w:rFonts w:eastAsia="宋体" w:hint="eastAsia"/>
        </w:rPr>
        <w:t xml:space="preserve"> </w:t>
      </w:r>
      <w:r>
        <w:t>are real-value</w:t>
      </w:r>
      <w:r w:rsidR="009D340C">
        <w:t>d</w:t>
      </w:r>
      <w:r>
        <w:t xml:space="preserve"> vectors, we </w:t>
      </w:r>
      <w:r w:rsidRPr="006B2263">
        <w:t>calculate their similarity</w:t>
      </w:r>
      <w:proofErr w:type="gramStart"/>
      <w:r w:rsidRPr="006B2263">
        <w:t>,</w:t>
      </w:r>
      <w:r w:rsidR="00D72990">
        <w:rPr>
          <w:lang w:eastAsia="zh-CN"/>
        </w:rPr>
        <w:t xml:space="preserve"> </w:t>
      </w:r>
      <w:proofErr w:type="gramEnd"/>
      <m:oMath>
        <m:sSub>
          <m:sSubPr>
            <m:ctrlPr>
              <w:rPr>
                <w:rFonts w:ascii="Cambria Math" w:hAnsi="Cambria Math"/>
              </w:rPr>
            </m:ctrlPr>
          </m:sSubPr>
          <m:e>
            <m:r>
              <w:rPr>
                <w:rFonts w:ascii="Cambria Math" w:hAnsi="Cambria Math"/>
              </w:rPr>
              <m:t>sim</m:t>
            </m:r>
          </m:e>
          <m:sub>
            <m:sSub>
              <m:sSubPr>
                <m:ctrlPr>
                  <w:rPr>
                    <w:rFonts w:ascii="Cambria Math" w:hAnsi="Cambria Math"/>
                    <w:b/>
                  </w:rPr>
                </m:ctrlPr>
              </m:sSubPr>
              <m:e>
                <m:r>
                  <m:rPr>
                    <m:sty m:val="b"/>
                  </m:rPr>
                  <w:rPr>
                    <w:rFonts w:ascii="Cambria Math" w:hAnsi="Cambria Math" w:hint="eastAsia"/>
                  </w:rPr>
                  <m:t>v</m:t>
                </m:r>
              </m:e>
              <m:sub>
                <m:sSub>
                  <m:sSubPr>
                    <m:ctrlPr>
                      <w:rPr>
                        <w:rFonts w:ascii="Cambria Math" w:hAnsi="Cambria Math"/>
                        <w:b/>
                      </w:rPr>
                    </m:ctrlPr>
                  </m:sSubPr>
                  <m:e>
                    <m:r>
                      <w:rPr>
                        <w:rFonts w:ascii="Cambria Math" w:hAnsi="Cambria Math"/>
                      </w:rPr>
                      <m:t>seq</m:t>
                    </m:r>
                  </m:e>
                  <m:sub>
                    <m:r>
                      <w:rPr>
                        <w:rFonts w:ascii="Cambria Math" w:hAnsi="Cambria Math"/>
                      </w:rPr>
                      <m:t>m</m:t>
                    </m:r>
                  </m:sub>
                </m:sSub>
              </m:sub>
            </m:sSub>
            <m:r>
              <m:rPr>
                <m:sty m:val="b"/>
              </m:rPr>
              <w:rPr>
                <w:rFonts w:ascii="Cambria Math" w:hAnsi="Cambria Math"/>
              </w:rPr>
              <m:t>,</m:t>
            </m:r>
            <m:sSub>
              <m:sSubPr>
                <m:ctrlPr>
                  <w:rPr>
                    <w:rFonts w:ascii="Cambria Math" w:hAnsi="Cambria Math"/>
                    <w:b/>
                  </w:rPr>
                </m:ctrlPr>
              </m:sSubPr>
              <m:e>
                <m:r>
                  <m:rPr>
                    <m:sty m:val="b"/>
                  </m:rPr>
                  <w:rPr>
                    <w:rFonts w:ascii="Cambria Math" w:hAnsi="Cambria Math" w:hint="eastAsia"/>
                  </w:rPr>
                  <m:t>v</m:t>
                </m:r>
              </m:e>
              <m:sub>
                <m:sSub>
                  <m:sSubPr>
                    <m:ctrlPr>
                      <w:rPr>
                        <w:rFonts w:ascii="Cambria Math" w:hAnsi="Cambria Math"/>
                        <w:b/>
                      </w:rPr>
                    </m:ctrlPr>
                  </m:sSubPr>
                  <m:e>
                    <m:r>
                      <w:rPr>
                        <w:rFonts w:ascii="Cambria Math" w:hAnsi="Cambria Math"/>
                      </w:rPr>
                      <m:t>seq</m:t>
                    </m:r>
                  </m:e>
                  <m:sub>
                    <m:sSub>
                      <m:sSubPr>
                        <m:ctrlPr>
                          <w:rPr>
                            <w:rFonts w:ascii="Cambria Math" w:hAnsi="Cambria Math"/>
                            <w:b/>
                            <w:i/>
                          </w:rPr>
                        </m:ctrlPr>
                      </m:sSubPr>
                      <m:e>
                        <m:r>
                          <w:rPr>
                            <w:rFonts w:ascii="Cambria Math" w:hAnsi="Cambria Math"/>
                          </w:rPr>
                          <m:t>nm</m:t>
                        </m:r>
                      </m:e>
                      <m:sub>
                        <m:r>
                          <w:rPr>
                            <w:rFonts w:ascii="Cambria Math" w:hAnsi="Cambria Math"/>
                          </w:rPr>
                          <m:t>i</m:t>
                        </m:r>
                      </m:sub>
                    </m:sSub>
                  </m:sub>
                </m:sSub>
              </m:sub>
            </m:sSub>
          </m:sub>
        </m:sSub>
      </m:oMath>
      <w:r w:rsidR="005B7BCD">
        <w:rPr>
          <w:rFonts w:hint="eastAsia"/>
          <w:lang w:eastAsia="zh-CN"/>
        </w:rPr>
        <w:t>,</w:t>
      </w:r>
      <w:r w:rsidR="005B7BCD">
        <w:rPr>
          <w:lang w:eastAsia="zh-CN"/>
        </w:rPr>
        <w:t xml:space="preserve"> using</w:t>
      </w:r>
      <w:r w:rsidR="005B7BCD">
        <w:t xml:space="preserve"> the commonly-used C</w:t>
      </w:r>
      <w:r w:rsidR="005B7BCD" w:rsidRPr="006B2263">
        <w:t>osine similarity</w:t>
      </w:r>
      <w:r>
        <w:t>.</w:t>
      </w:r>
    </w:p>
    <w:tbl>
      <w:tblPr>
        <w:tblStyle w:val="af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4284"/>
        <w:gridCol w:w="378"/>
      </w:tblGrid>
      <w:tr w:rsidR="00D02A95" w14:paraId="56FBFC94" w14:textId="77777777" w:rsidTr="00D02A95">
        <w:trPr>
          <w:trHeight w:val="425"/>
        </w:trPr>
        <w:tc>
          <w:tcPr>
            <w:tcW w:w="375" w:type="pct"/>
            <w:tcMar>
              <w:left w:w="0" w:type="dxa"/>
              <w:right w:w="0" w:type="dxa"/>
            </w:tcMar>
            <w:vAlign w:val="center"/>
          </w:tcPr>
          <w:p w14:paraId="5E689570" w14:textId="77777777" w:rsidR="00D02A95" w:rsidRDefault="00D02A95" w:rsidP="00F25957">
            <w:pPr>
              <w:jc w:val="both"/>
            </w:pPr>
          </w:p>
          <w:p w14:paraId="66F38F86" w14:textId="11C5700E" w:rsidR="00D02A95" w:rsidRDefault="00D02A95" w:rsidP="00F25957">
            <w:pPr>
              <w:jc w:val="both"/>
            </w:pPr>
          </w:p>
        </w:tc>
        <w:tc>
          <w:tcPr>
            <w:tcW w:w="4250" w:type="pct"/>
            <w:vAlign w:val="center"/>
          </w:tcPr>
          <w:p w14:paraId="28D6002B" w14:textId="438EED14" w:rsidR="00D02A95" w:rsidRPr="00976EFE" w:rsidRDefault="00384D49" w:rsidP="000047F0">
            <w:pPr>
              <w:jc w:val="center"/>
              <w:rPr>
                <w:lang w:eastAsia="zh-CN"/>
              </w:rPr>
            </w:pPr>
            <m:oMath>
              <m:sSub>
                <m:sSubPr>
                  <m:ctrlPr>
                    <w:rPr>
                      <w:rFonts w:ascii="Cambria Math" w:hAnsi="Cambria Math"/>
                      <w:lang w:eastAsia="zh-CN"/>
                    </w:rPr>
                  </m:ctrlPr>
                </m:sSubPr>
                <m:e>
                  <m:r>
                    <w:rPr>
                      <w:rFonts w:ascii="Cambria Math" w:hAnsi="Cambria Math"/>
                      <w:lang w:eastAsia="zh-CN"/>
                    </w:rPr>
                    <m:t>sim</m:t>
                  </m:r>
                </m:e>
                <m:sub>
                  <m:sSub>
                    <m:sSubPr>
                      <m:ctrlPr>
                        <w:rPr>
                          <w:rFonts w:ascii="Cambria Math" w:hAnsi="Cambria Math"/>
                          <w:b/>
                          <w:lang w:eastAsia="zh-CN"/>
                        </w:rPr>
                      </m:ctrlPr>
                    </m:sSubPr>
                    <m:e>
                      <m:r>
                        <m:rPr>
                          <m:sty m:val="b"/>
                        </m:rPr>
                        <w:rPr>
                          <w:rFonts w:ascii="Cambria Math" w:hAnsi="Cambria Math" w:hint="eastAsia"/>
                          <w:lang w:eastAsia="zh-CN"/>
                        </w:rPr>
                        <m:t>v</m:t>
                      </m:r>
                    </m:e>
                    <m:sub>
                      <m:sSub>
                        <m:sSubPr>
                          <m:ctrlPr>
                            <w:rPr>
                              <w:rFonts w:ascii="Cambria Math" w:hAnsi="Cambria Math"/>
                              <w:b/>
                              <w:lang w:eastAsia="zh-CN"/>
                            </w:rPr>
                          </m:ctrlPr>
                        </m:sSubPr>
                        <m:e>
                          <m:r>
                            <w:rPr>
                              <w:rFonts w:ascii="Cambria Math" w:hAnsi="Cambria Math"/>
                              <w:lang w:eastAsia="zh-CN"/>
                            </w:rPr>
                            <m:t>seq</m:t>
                          </m:r>
                        </m:e>
                        <m:sub>
                          <m:r>
                            <w:rPr>
                              <w:rFonts w:ascii="Cambria Math" w:hAnsi="Cambria Math"/>
                              <w:lang w:eastAsia="zh-CN"/>
                            </w:rPr>
                            <m:t>m</m:t>
                          </m:r>
                        </m:sub>
                      </m:sSub>
                    </m:sub>
                  </m:sSub>
                  <m:r>
                    <m:rPr>
                      <m:sty m:val="b"/>
                    </m:rPr>
                    <w:rPr>
                      <w:rFonts w:ascii="Cambria Math" w:hAnsi="Cambria Math"/>
                      <w:lang w:eastAsia="zh-CN"/>
                    </w:rPr>
                    <m:t>,</m:t>
                  </m:r>
                  <m:sSub>
                    <m:sSubPr>
                      <m:ctrlPr>
                        <w:rPr>
                          <w:rFonts w:ascii="Cambria Math" w:hAnsi="Cambria Math"/>
                          <w:b/>
                          <w:lang w:eastAsia="zh-CN"/>
                        </w:rPr>
                      </m:ctrlPr>
                    </m:sSubPr>
                    <m:e>
                      <m:r>
                        <m:rPr>
                          <m:sty m:val="b"/>
                        </m:rPr>
                        <w:rPr>
                          <w:rFonts w:ascii="Cambria Math" w:hAnsi="Cambria Math" w:hint="eastAsia"/>
                          <w:lang w:eastAsia="zh-CN"/>
                        </w:rPr>
                        <m:t>v</m:t>
                      </m:r>
                    </m:e>
                    <m:sub>
                      <m:sSub>
                        <m:sSubPr>
                          <m:ctrlPr>
                            <w:rPr>
                              <w:rFonts w:ascii="Cambria Math" w:hAnsi="Cambria Math"/>
                              <w:b/>
                              <w:lang w:eastAsia="zh-CN"/>
                            </w:rPr>
                          </m:ctrlPr>
                        </m:sSubPr>
                        <m:e>
                          <m:r>
                            <w:rPr>
                              <w:rFonts w:ascii="Cambria Math" w:hAnsi="Cambria Math"/>
                              <w:lang w:eastAsia="zh-CN"/>
                            </w:rPr>
                            <m:t>seq</m:t>
                          </m:r>
                        </m:e>
                        <m:sub>
                          <m:sSub>
                            <m:sSubPr>
                              <m:ctrlPr>
                                <w:rPr>
                                  <w:rFonts w:ascii="Cambria Math" w:hAnsi="Cambria Math"/>
                                  <w:b/>
                                  <w:lang w:eastAsia="zh-CN"/>
                                </w:rPr>
                              </m:ctrlPr>
                            </m:sSubPr>
                            <m:e>
                              <m:r>
                                <w:rPr>
                                  <w:rFonts w:ascii="Cambria Math" w:hAnsi="Cambria Math"/>
                                  <w:lang w:eastAsia="zh-CN"/>
                                </w:rPr>
                                <m:t>nm</m:t>
                              </m:r>
                            </m:e>
                            <m:sub>
                              <m:r>
                                <w:rPr>
                                  <w:rFonts w:ascii="Cambria Math" w:hAnsi="Cambria Math"/>
                                  <w:lang w:eastAsia="zh-CN"/>
                                </w:rPr>
                                <m:t>i</m:t>
                              </m:r>
                            </m:sub>
                          </m:sSub>
                        </m:sub>
                      </m:sSub>
                    </m:sub>
                  </m:sSub>
                </m:sub>
              </m:sSub>
              <m:r>
                <m:rPr>
                  <m:sty m:val="p"/>
                </m:rPr>
                <w:rPr>
                  <w:rFonts w:ascii="Cambria Math" w:hAnsi="Cambria Math"/>
                  <w:lang w:eastAsia="zh-CN"/>
                </w:rPr>
                <m:t>=</m:t>
              </m:r>
              <m:f>
                <m:fPr>
                  <m:ctrlPr>
                    <w:rPr>
                      <w:rFonts w:ascii="Cambria Math" w:hAnsi="Cambria Math"/>
                      <w:lang w:eastAsia="zh-CN"/>
                    </w:rPr>
                  </m:ctrlPr>
                </m:fPr>
                <m:num>
                  <m:sSub>
                    <m:sSubPr>
                      <m:ctrlPr>
                        <w:rPr>
                          <w:rFonts w:ascii="Cambria Math" w:hAnsi="Cambria Math"/>
                          <w:b/>
                          <w:lang w:eastAsia="zh-CN"/>
                        </w:rPr>
                      </m:ctrlPr>
                    </m:sSubPr>
                    <m:e>
                      <m:r>
                        <m:rPr>
                          <m:sty m:val="b"/>
                        </m:rPr>
                        <w:rPr>
                          <w:rFonts w:ascii="Cambria Math" w:hAnsi="Cambria Math" w:hint="eastAsia"/>
                          <w:lang w:eastAsia="zh-CN"/>
                        </w:rPr>
                        <m:t>v</m:t>
                      </m:r>
                    </m:e>
                    <m:sub>
                      <m:sSub>
                        <m:sSubPr>
                          <m:ctrlPr>
                            <w:rPr>
                              <w:rFonts w:ascii="Cambria Math" w:hAnsi="Cambria Math"/>
                              <w:b/>
                              <w:lang w:eastAsia="zh-CN"/>
                            </w:rPr>
                          </m:ctrlPr>
                        </m:sSubPr>
                        <m:e>
                          <m:r>
                            <w:rPr>
                              <w:rFonts w:ascii="Cambria Math" w:hAnsi="Cambria Math"/>
                              <w:lang w:eastAsia="zh-CN"/>
                            </w:rPr>
                            <m:t>seq</m:t>
                          </m:r>
                        </m:e>
                        <m:sub>
                          <m:r>
                            <w:rPr>
                              <w:rFonts w:ascii="Cambria Math" w:hAnsi="Cambria Math"/>
                              <w:lang w:eastAsia="zh-CN"/>
                            </w:rPr>
                            <m:t>m</m:t>
                          </m:r>
                        </m:sub>
                      </m:sSub>
                    </m:sub>
                  </m:sSub>
                  <m:r>
                    <m:rPr>
                      <m:sty m:val="b"/>
                    </m:rPr>
                    <w:rPr>
                      <w:rFonts w:ascii="Cambria Math" w:hAnsi="Cambria Math"/>
                      <w:lang w:eastAsia="zh-CN"/>
                    </w:rPr>
                    <m:t>∙</m:t>
                  </m:r>
                  <m:sSub>
                    <m:sSubPr>
                      <m:ctrlPr>
                        <w:rPr>
                          <w:rFonts w:ascii="Cambria Math" w:hAnsi="Cambria Math"/>
                          <w:b/>
                          <w:lang w:eastAsia="zh-CN"/>
                        </w:rPr>
                      </m:ctrlPr>
                    </m:sSubPr>
                    <m:e>
                      <m:r>
                        <m:rPr>
                          <m:sty m:val="b"/>
                        </m:rPr>
                        <w:rPr>
                          <w:rFonts w:ascii="Cambria Math" w:hAnsi="Cambria Math" w:hint="eastAsia"/>
                          <w:lang w:eastAsia="zh-CN"/>
                        </w:rPr>
                        <m:t>v</m:t>
                      </m:r>
                    </m:e>
                    <m:sub>
                      <m:sSub>
                        <m:sSubPr>
                          <m:ctrlPr>
                            <w:rPr>
                              <w:rFonts w:ascii="Cambria Math" w:hAnsi="Cambria Math"/>
                              <w:b/>
                              <w:lang w:eastAsia="zh-CN"/>
                            </w:rPr>
                          </m:ctrlPr>
                        </m:sSubPr>
                        <m:e>
                          <m:r>
                            <w:rPr>
                              <w:rFonts w:ascii="Cambria Math" w:hAnsi="Cambria Math"/>
                              <w:lang w:eastAsia="zh-CN"/>
                            </w:rPr>
                            <m:t>seq</m:t>
                          </m:r>
                        </m:e>
                        <m:sub>
                          <m:sSub>
                            <m:sSubPr>
                              <m:ctrlPr>
                                <w:rPr>
                                  <w:rFonts w:ascii="Cambria Math" w:hAnsi="Cambria Math"/>
                                  <w:b/>
                                  <w:lang w:eastAsia="zh-CN"/>
                                </w:rPr>
                              </m:ctrlPr>
                            </m:sSubPr>
                            <m:e>
                              <m:r>
                                <w:rPr>
                                  <w:rFonts w:ascii="Cambria Math" w:hAnsi="Cambria Math"/>
                                  <w:lang w:eastAsia="zh-CN"/>
                                </w:rPr>
                                <m:t>nm</m:t>
                              </m:r>
                            </m:e>
                            <m:sub>
                              <m:r>
                                <w:rPr>
                                  <w:rFonts w:ascii="Cambria Math" w:hAnsi="Cambria Math"/>
                                  <w:lang w:eastAsia="zh-CN"/>
                                </w:rPr>
                                <m:t>i</m:t>
                              </m:r>
                            </m:sub>
                          </m:sSub>
                        </m:sub>
                      </m:sSub>
                    </m:sub>
                  </m:sSub>
                </m:num>
                <m:den>
                  <m:d>
                    <m:dPr>
                      <m:begChr m:val="‖"/>
                      <m:endChr m:val="‖"/>
                      <m:ctrlPr>
                        <w:rPr>
                          <w:rFonts w:ascii="Cambria Math" w:hAnsi="Cambria Math"/>
                          <w:lang w:eastAsia="zh-CN"/>
                        </w:rPr>
                      </m:ctrlPr>
                    </m:dPr>
                    <m:e>
                      <m:sSub>
                        <m:sSubPr>
                          <m:ctrlPr>
                            <w:rPr>
                              <w:rFonts w:ascii="Cambria Math" w:hAnsi="Cambria Math"/>
                              <w:b/>
                              <w:lang w:eastAsia="zh-CN"/>
                            </w:rPr>
                          </m:ctrlPr>
                        </m:sSubPr>
                        <m:e>
                          <m:r>
                            <m:rPr>
                              <m:sty m:val="b"/>
                            </m:rPr>
                            <w:rPr>
                              <w:rFonts w:ascii="Cambria Math" w:hAnsi="Cambria Math" w:hint="eastAsia"/>
                              <w:lang w:eastAsia="zh-CN"/>
                            </w:rPr>
                            <m:t>v</m:t>
                          </m:r>
                        </m:e>
                        <m:sub>
                          <m:sSub>
                            <m:sSubPr>
                              <m:ctrlPr>
                                <w:rPr>
                                  <w:rFonts w:ascii="Cambria Math" w:hAnsi="Cambria Math"/>
                                  <w:b/>
                                  <w:lang w:eastAsia="zh-CN"/>
                                </w:rPr>
                              </m:ctrlPr>
                            </m:sSubPr>
                            <m:e>
                              <m:r>
                                <w:rPr>
                                  <w:rFonts w:ascii="Cambria Math" w:hAnsi="Cambria Math"/>
                                  <w:lang w:eastAsia="zh-CN"/>
                                </w:rPr>
                                <m:t>seq</m:t>
                              </m:r>
                            </m:e>
                            <m:sub>
                              <m:r>
                                <w:rPr>
                                  <w:rFonts w:ascii="Cambria Math" w:hAnsi="Cambria Math"/>
                                  <w:lang w:eastAsia="zh-CN"/>
                                </w:rPr>
                                <m:t>m</m:t>
                              </m:r>
                            </m:sub>
                          </m:sSub>
                        </m:sub>
                      </m:sSub>
                    </m:e>
                  </m:d>
                  <m:d>
                    <m:dPr>
                      <m:begChr m:val="‖"/>
                      <m:endChr m:val="‖"/>
                      <m:ctrlPr>
                        <w:rPr>
                          <w:rFonts w:ascii="Cambria Math" w:hAnsi="Cambria Math"/>
                          <w:lang w:eastAsia="zh-CN"/>
                        </w:rPr>
                      </m:ctrlPr>
                    </m:dPr>
                    <m:e>
                      <m:sSub>
                        <m:sSubPr>
                          <m:ctrlPr>
                            <w:rPr>
                              <w:rFonts w:ascii="Cambria Math" w:hAnsi="Cambria Math"/>
                              <w:b/>
                              <w:lang w:eastAsia="zh-CN"/>
                            </w:rPr>
                          </m:ctrlPr>
                        </m:sSubPr>
                        <m:e>
                          <m:r>
                            <m:rPr>
                              <m:sty m:val="b"/>
                            </m:rPr>
                            <w:rPr>
                              <w:rFonts w:ascii="Cambria Math" w:hAnsi="Cambria Math" w:hint="eastAsia"/>
                              <w:lang w:eastAsia="zh-CN"/>
                            </w:rPr>
                            <m:t>v</m:t>
                          </m:r>
                        </m:e>
                        <m:sub>
                          <m:sSub>
                            <m:sSubPr>
                              <m:ctrlPr>
                                <w:rPr>
                                  <w:rFonts w:ascii="Cambria Math" w:hAnsi="Cambria Math"/>
                                  <w:b/>
                                  <w:lang w:eastAsia="zh-CN"/>
                                </w:rPr>
                              </m:ctrlPr>
                            </m:sSubPr>
                            <m:e>
                              <m:r>
                                <w:rPr>
                                  <w:rFonts w:ascii="Cambria Math" w:hAnsi="Cambria Math"/>
                                  <w:lang w:eastAsia="zh-CN"/>
                                </w:rPr>
                                <m:t>seq</m:t>
                              </m:r>
                            </m:e>
                            <m:sub>
                              <m:sSub>
                                <m:sSubPr>
                                  <m:ctrlPr>
                                    <w:rPr>
                                      <w:rFonts w:ascii="Cambria Math" w:hAnsi="Cambria Math"/>
                                      <w:b/>
                                      <w:lang w:eastAsia="zh-CN"/>
                                    </w:rPr>
                                  </m:ctrlPr>
                                </m:sSubPr>
                                <m:e>
                                  <m:r>
                                    <w:rPr>
                                      <w:rFonts w:ascii="Cambria Math" w:hAnsi="Cambria Math"/>
                                      <w:lang w:eastAsia="zh-CN"/>
                                    </w:rPr>
                                    <m:t>nm</m:t>
                                  </m:r>
                                </m:e>
                                <m:sub>
                                  <m:r>
                                    <w:rPr>
                                      <w:rFonts w:ascii="Cambria Math" w:hAnsi="Cambria Math"/>
                                      <w:lang w:eastAsia="zh-CN"/>
                                    </w:rPr>
                                    <m:t>i</m:t>
                                  </m:r>
                                </m:sub>
                              </m:sSub>
                            </m:sub>
                          </m:sSub>
                        </m:sub>
                      </m:sSub>
                    </m:e>
                  </m:d>
                </m:den>
              </m:f>
              <m:r>
                <m:rPr>
                  <m:sty m:val="p"/>
                </m:rPr>
                <w:rPr>
                  <w:rFonts w:ascii="Cambria Math" w:hAnsi="Cambria Math"/>
                </w:rPr>
                <m:t>.</m:t>
              </m:r>
            </m:oMath>
            <w:r w:rsidR="000047F0">
              <w:rPr>
                <w:lang w:eastAsia="zh-CN"/>
              </w:rPr>
              <w:t xml:space="preserve"> </w:t>
            </w:r>
          </w:p>
        </w:tc>
        <w:tc>
          <w:tcPr>
            <w:tcW w:w="375" w:type="pct"/>
            <w:tcMar>
              <w:left w:w="0" w:type="dxa"/>
              <w:right w:w="0" w:type="dxa"/>
            </w:tcMar>
            <w:vAlign w:val="center"/>
          </w:tcPr>
          <w:p w14:paraId="34D12818" w14:textId="77777777" w:rsidR="00D02A95" w:rsidRDefault="00D02A95" w:rsidP="00F25957">
            <w:pPr>
              <w:jc w:val="right"/>
              <w:rPr>
                <w:lang w:eastAsia="zh-CN"/>
              </w:rPr>
            </w:pPr>
            <w:r>
              <w:rPr>
                <w:rFonts w:hint="eastAsia"/>
                <w:lang w:eastAsia="zh-CN"/>
              </w:rPr>
              <w:t>(</w:t>
            </w:r>
            <w:r>
              <w:rPr>
                <w:lang w:eastAsia="zh-CN"/>
              </w:rPr>
              <w:t>10)</w:t>
            </w:r>
          </w:p>
        </w:tc>
      </w:tr>
    </w:tbl>
    <w:p w14:paraId="32425776" w14:textId="53DB0D3B" w:rsidR="00951578" w:rsidRDefault="00951578" w:rsidP="00517F00">
      <w:pPr>
        <w:pStyle w:val="af4"/>
        <w:spacing w:after="0" w:line="252" w:lineRule="auto"/>
        <w:ind w:firstLine="204"/>
        <w:jc w:val="both"/>
      </w:pPr>
      <w:r w:rsidRPr="006B2263">
        <w:t xml:space="preserve">The similarity between the </w:t>
      </w:r>
      <w:r>
        <w:t>separate word set</w:t>
      </w:r>
      <w:r w:rsidRPr="006B2263">
        <w:t xml:space="preserve"> of </w:t>
      </w:r>
      <m:oMath>
        <m:r>
          <w:rPr>
            <w:rFonts w:ascii="Cambria Math" w:hAnsi="Cambria Math"/>
          </w:rPr>
          <m:t>m</m:t>
        </m:r>
      </m:oMath>
      <w:r w:rsidRPr="005B4883">
        <w:t xml:space="preserve"> </w:t>
      </w:r>
      <w:r w:rsidRPr="006B2263">
        <w:t xml:space="preserve">and that </w:t>
      </w:r>
      <w:proofErr w:type="gramStart"/>
      <w:r w:rsidRPr="006B2263">
        <w:t xml:space="preserve">of </w:t>
      </w:r>
      <w:proofErr w:type="gramEnd"/>
      <m:oMath>
        <m:sSub>
          <m:sSubPr>
            <m:ctrlPr>
              <w:rPr>
                <w:rFonts w:ascii="Cambria Math" w:hAnsi="Cambria Math"/>
                <w:b/>
                <w:i/>
              </w:rPr>
            </m:ctrlPr>
          </m:sSubPr>
          <m:e>
            <m:r>
              <w:rPr>
                <w:rFonts w:ascii="Cambria Math" w:hAnsi="Cambria Math"/>
              </w:rPr>
              <m:t>nm</m:t>
            </m:r>
          </m:e>
          <m:sub>
            <m:r>
              <w:rPr>
                <w:rFonts w:ascii="Cambria Math" w:hAnsi="Cambria Math"/>
              </w:rPr>
              <m:t>i</m:t>
            </m:r>
          </m:sub>
        </m:sSub>
      </m:oMath>
      <w:r w:rsidRPr="006B2263">
        <w:t xml:space="preserve">, </w:t>
      </w:r>
      <m:oMath>
        <m:sSub>
          <m:sSubPr>
            <m:ctrlPr>
              <w:rPr>
                <w:rFonts w:ascii="Cambria Math" w:hAnsi="Cambria Math"/>
                <w:i/>
              </w:rPr>
            </m:ctrlPr>
          </m:sSubPr>
          <m:e>
            <m:r>
              <w:rPr>
                <w:rFonts w:ascii="Cambria Math" w:hAnsi="Cambria Math"/>
              </w:rPr>
              <m:t>sim</m:t>
            </m:r>
          </m:e>
          <m:sub>
            <m:sSub>
              <m:sSubPr>
                <m:ctrlPr>
                  <w:rPr>
                    <w:rFonts w:ascii="Cambria Math" w:hAnsi="Cambria Math"/>
                    <w:b/>
                  </w:rPr>
                </m:ctrlPr>
              </m:sSubPr>
              <m:e>
                <m:r>
                  <m:rPr>
                    <m:sty m:val="b"/>
                  </m:rPr>
                  <w:rPr>
                    <w:rFonts w:ascii="Cambria Math" w:hAnsi="Cambria Math"/>
                  </w:rPr>
                  <m:t>v</m:t>
                </m:r>
              </m:e>
              <m:sub>
                <m:sSub>
                  <m:sSubPr>
                    <m:ctrlPr>
                      <w:rPr>
                        <w:rFonts w:ascii="Cambria Math" w:hAnsi="Cambria Math"/>
                        <w:b/>
                      </w:rPr>
                    </m:ctrlPr>
                  </m:sSubPr>
                  <m:e>
                    <m:r>
                      <w:rPr>
                        <w:rFonts w:ascii="Cambria Math" w:hAnsi="Cambria Math"/>
                      </w:rPr>
                      <m:t>set</m:t>
                    </m:r>
                  </m:e>
                  <m:sub>
                    <m:r>
                      <w:rPr>
                        <w:rFonts w:ascii="Cambria Math" w:hAnsi="Cambria Math"/>
                      </w:rPr>
                      <m:t>m</m:t>
                    </m:r>
                  </m:sub>
                </m:sSub>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sSub>
                  <m:sSubPr>
                    <m:ctrlPr>
                      <w:rPr>
                        <w:rFonts w:ascii="Cambria Math" w:hAnsi="Cambria Math"/>
                        <w:b/>
                      </w:rPr>
                    </m:ctrlPr>
                  </m:sSubPr>
                  <m:e>
                    <m:r>
                      <w:rPr>
                        <w:rFonts w:ascii="Cambria Math" w:hAnsi="Cambria Math"/>
                      </w:rPr>
                      <m:t>set</m:t>
                    </m:r>
                  </m:e>
                  <m:sub>
                    <m:sSub>
                      <m:sSubPr>
                        <m:ctrlPr>
                          <w:rPr>
                            <w:rFonts w:ascii="Cambria Math" w:hAnsi="Cambria Math"/>
                            <w:i/>
                          </w:rPr>
                        </m:ctrlPr>
                      </m:sSubPr>
                      <m:e>
                        <m:r>
                          <w:rPr>
                            <w:rFonts w:ascii="Cambria Math" w:hAnsi="Cambria Math"/>
                          </w:rPr>
                          <m:t>nm</m:t>
                        </m:r>
                      </m:e>
                      <m:sub>
                        <m:r>
                          <w:rPr>
                            <w:rFonts w:ascii="Cambria Math" w:hAnsi="Cambria Math"/>
                          </w:rPr>
                          <m:t>i</m:t>
                        </m:r>
                      </m:sub>
                    </m:sSub>
                  </m:sub>
                </m:sSub>
              </m:sub>
            </m:sSub>
          </m:sub>
        </m:sSub>
      </m:oMath>
      <w:r w:rsidRPr="006B2263">
        <w:rPr>
          <w:rFonts w:hint="eastAsia"/>
        </w:rPr>
        <w:t>,</w:t>
      </w:r>
      <w:r w:rsidRPr="006B2263">
        <w:t xml:space="preserve"> is computed in the same way. </w:t>
      </w:r>
      <w:r>
        <w:t>T</w:t>
      </w:r>
      <w:r w:rsidRPr="006B2263">
        <w:t xml:space="preserve">he weighted sum of the two similarities is regarded as the content similarity between </w:t>
      </w:r>
      <m:oMath>
        <m:r>
          <w:rPr>
            <w:rFonts w:ascii="Cambria Math" w:hAnsi="Cambria Math"/>
          </w:rPr>
          <m:t>m</m:t>
        </m:r>
      </m:oMath>
      <w:r w:rsidRPr="005B4883">
        <w:t xml:space="preserve"> </w:t>
      </w:r>
      <w:proofErr w:type="gramStart"/>
      <w:r w:rsidRPr="006B2263">
        <w:t xml:space="preserve">and </w:t>
      </w:r>
      <w:proofErr w:type="gramEnd"/>
      <m:oMath>
        <m:sSub>
          <m:sSubPr>
            <m:ctrlPr>
              <w:rPr>
                <w:rFonts w:ascii="Cambria Math" w:hAnsi="Cambria Math"/>
                <w:b/>
                <w:i/>
              </w:rPr>
            </m:ctrlPr>
          </m:sSubPr>
          <m:e>
            <m:r>
              <w:rPr>
                <w:rFonts w:ascii="Cambria Math" w:hAnsi="Cambria Math"/>
              </w:rPr>
              <m:t>nm</m:t>
            </m:r>
          </m:e>
          <m:sub>
            <m:r>
              <w:rPr>
                <w:rFonts w:ascii="Cambria Math" w:hAnsi="Cambria Math"/>
              </w:rPr>
              <m:t>i</m:t>
            </m:r>
          </m:sub>
        </m:sSub>
      </m:oMath>
      <w:r>
        <w:t>. In this study,</w:t>
      </w:r>
      <w:r w:rsidRPr="006B2263">
        <w:t xml:space="preserve"> </w:t>
      </w:r>
      <m:oMath>
        <m:r>
          <w:rPr>
            <w:rFonts w:ascii="Cambria Math" w:hAnsi="Cambria Math"/>
          </w:rPr>
          <m:t>a</m:t>
        </m:r>
      </m:oMath>
      <w:r w:rsidRPr="006B2263">
        <w:t xml:space="preserve"> and </w:t>
      </w:r>
      <m:oMath>
        <m:r>
          <w:rPr>
            <w:rFonts w:ascii="Cambria Math" w:hAnsi="Cambria Math"/>
          </w:rPr>
          <m:t>b</m:t>
        </m:r>
      </m:oMath>
      <w:r>
        <w:rPr>
          <w:rFonts w:hint="eastAsia"/>
          <w:lang w:eastAsia="zh-CN"/>
        </w:rPr>
        <w:t xml:space="preserve"> </w:t>
      </w:r>
      <w:r>
        <w:rPr>
          <w:lang w:eastAsia="zh-CN"/>
        </w:rPr>
        <w:t xml:space="preserve">are </w:t>
      </w:r>
      <w:r w:rsidRPr="006B2263">
        <w:t xml:space="preserve">not set </w:t>
      </w:r>
      <w:r>
        <w:t xml:space="preserve">to </w:t>
      </w:r>
      <w:r w:rsidRPr="006B2263">
        <w:t>fixed values</w:t>
      </w:r>
      <w:r>
        <w:t>, and they</w:t>
      </w:r>
      <w:r w:rsidRPr="006B2263">
        <w:t xml:space="preserve"> </w:t>
      </w:r>
      <w:r>
        <w:t>act</w:t>
      </w:r>
      <w:r w:rsidRPr="006B2263">
        <w:t xml:space="preserve"> as learnable parameters </w:t>
      </w:r>
      <w:r>
        <w:t>in the process of model training</w:t>
      </w:r>
      <w:r w:rsidRPr="006B2263">
        <w:t>.</w:t>
      </w:r>
    </w:p>
    <w:tbl>
      <w:tblPr>
        <w:tblStyle w:val="af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5"/>
        <w:gridCol w:w="345"/>
      </w:tblGrid>
      <w:tr w:rsidR="00D02A95" w14:paraId="583D6145" w14:textId="77777777" w:rsidTr="00D02A95">
        <w:trPr>
          <w:trHeight w:val="425"/>
        </w:trPr>
        <w:tc>
          <w:tcPr>
            <w:tcW w:w="4658" w:type="pct"/>
            <w:tcMar>
              <w:left w:w="0" w:type="dxa"/>
              <w:right w:w="0" w:type="dxa"/>
            </w:tcMar>
            <w:vAlign w:val="center"/>
          </w:tcPr>
          <w:p w14:paraId="23E106E9" w14:textId="77777777" w:rsidR="00D02A95" w:rsidRPr="00EA2B77" w:rsidRDefault="00384D49" w:rsidP="00F25957">
            <w:pPr>
              <w:jc w:val="both"/>
            </w:pPr>
            <m:oMathPara>
              <m:oMath>
                <m:sSub>
                  <m:sSubPr>
                    <m:ctrlPr>
                      <w:rPr>
                        <w:rFonts w:ascii="Cambria Math" w:hAnsi="Cambria Math"/>
                      </w:rPr>
                    </m:ctrlPr>
                  </m:sSubPr>
                  <m:e>
                    <m:r>
                      <w:rPr>
                        <w:rFonts w:ascii="Cambria Math" w:hAnsi="Cambria Math"/>
                      </w:rPr>
                      <m:t>sim</m:t>
                    </m:r>
                  </m:e>
                  <m:sub>
                    <m:r>
                      <w:rPr>
                        <w:rFonts w:ascii="Cambria Math" w:hAnsi="Cambria Math"/>
                      </w:rPr>
                      <m:t>m</m:t>
                    </m:r>
                    <m:r>
                      <m:rPr>
                        <m:sty m:val="p"/>
                      </m:rPr>
                      <w:rPr>
                        <w:rFonts w:ascii="Cambria Math" w:hAnsi="Cambria Math"/>
                      </w:rPr>
                      <m:t>,</m:t>
                    </m:r>
                    <m:sSub>
                      <m:sSubPr>
                        <m:ctrlPr>
                          <w:rPr>
                            <w:rFonts w:ascii="Cambria Math" w:hAnsi="Cambria Math"/>
                            <w:b/>
                            <w:lang w:eastAsia="zh-CN"/>
                          </w:rPr>
                        </m:ctrlPr>
                      </m:sSubPr>
                      <m:e>
                        <m:r>
                          <w:rPr>
                            <w:rFonts w:ascii="Cambria Math" w:hAnsi="Cambria Math"/>
                            <w:lang w:eastAsia="zh-CN"/>
                          </w:rPr>
                          <m:t>nm</m:t>
                        </m:r>
                      </m:e>
                      <m:sub>
                        <m:r>
                          <w:rPr>
                            <w:rFonts w:ascii="Cambria Math" w:hAnsi="Cambria Math"/>
                            <w:lang w:eastAsia="zh-CN"/>
                          </w:rPr>
                          <m:t>i</m:t>
                        </m:r>
                      </m:sub>
                    </m:sSub>
                  </m:sub>
                </m:sSub>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lang w:eastAsia="zh-CN"/>
                      </w:rPr>
                    </m:ctrlPr>
                  </m:sSubPr>
                  <m:e>
                    <m:r>
                      <w:rPr>
                        <w:rFonts w:ascii="Cambria Math" w:hAnsi="Cambria Math"/>
                        <w:lang w:eastAsia="zh-CN"/>
                      </w:rPr>
                      <m:t>sim</m:t>
                    </m:r>
                  </m:e>
                  <m:sub>
                    <m:sSub>
                      <m:sSubPr>
                        <m:ctrlPr>
                          <w:rPr>
                            <w:rFonts w:ascii="Cambria Math" w:hAnsi="Cambria Math"/>
                            <w:b/>
                            <w:color w:val="000000"/>
                            <w:kern w:val="2"/>
                            <w:lang w:eastAsia="zh-CN"/>
                          </w:rPr>
                        </m:ctrlPr>
                      </m:sSubPr>
                      <m:e>
                        <m:r>
                          <m:rPr>
                            <m:sty m:val="b"/>
                          </m:rPr>
                          <w:rPr>
                            <w:rFonts w:ascii="Cambria Math" w:hAnsi="Cambria Math" w:hint="eastAsia"/>
                            <w:color w:val="000000"/>
                            <w:kern w:val="2"/>
                            <w:lang w:eastAsia="zh-CN"/>
                          </w:rPr>
                          <m:t>v</m:t>
                        </m:r>
                      </m:e>
                      <m:sub>
                        <m:sSub>
                          <m:sSubPr>
                            <m:ctrlPr>
                              <w:rPr>
                                <w:rFonts w:ascii="Cambria Math" w:hAnsi="Cambria Math"/>
                                <w:b/>
                                <w:color w:val="000000"/>
                                <w:kern w:val="2"/>
                                <w:lang w:eastAsia="zh-CN"/>
                              </w:rPr>
                            </m:ctrlPr>
                          </m:sSubPr>
                          <m:e>
                            <m:r>
                              <w:rPr>
                                <w:rFonts w:ascii="Cambria Math" w:hAnsi="Cambria Math"/>
                                <w:color w:val="000000"/>
                                <w:kern w:val="2"/>
                                <w:lang w:eastAsia="zh-CN"/>
                              </w:rPr>
                              <m:t>seq</m:t>
                            </m:r>
                          </m:e>
                          <m:sub>
                            <m:r>
                              <w:rPr>
                                <w:rFonts w:ascii="Cambria Math" w:hAnsi="Cambria Math"/>
                                <w:color w:val="000000"/>
                                <w:kern w:val="2"/>
                                <w:lang w:eastAsia="zh-CN"/>
                              </w:rPr>
                              <m:t>m</m:t>
                            </m:r>
                          </m:sub>
                        </m:sSub>
                      </m:sub>
                    </m:sSub>
                    <m:r>
                      <m:rPr>
                        <m:sty m:val="b"/>
                      </m:rPr>
                      <w:rPr>
                        <w:rFonts w:ascii="Cambria Math" w:hAnsi="Cambria Math"/>
                        <w:lang w:eastAsia="zh-CN"/>
                      </w:rPr>
                      <m:t>,</m:t>
                    </m:r>
                    <m:sSub>
                      <m:sSubPr>
                        <m:ctrlPr>
                          <w:rPr>
                            <w:rFonts w:ascii="Cambria Math" w:hAnsi="Cambria Math"/>
                            <w:b/>
                            <w:color w:val="000000"/>
                            <w:kern w:val="2"/>
                            <w:lang w:eastAsia="zh-CN"/>
                          </w:rPr>
                        </m:ctrlPr>
                      </m:sSubPr>
                      <m:e>
                        <m:r>
                          <m:rPr>
                            <m:sty m:val="b"/>
                          </m:rPr>
                          <w:rPr>
                            <w:rFonts w:ascii="Cambria Math" w:hAnsi="Cambria Math" w:hint="eastAsia"/>
                            <w:color w:val="000000"/>
                            <w:kern w:val="2"/>
                            <w:lang w:eastAsia="zh-CN"/>
                          </w:rPr>
                          <m:t>v</m:t>
                        </m:r>
                      </m:e>
                      <m:sub>
                        <m:sSub>
                          <m:sSubPr>
                            <m:ctrlPr>
                              <w:rPr>
                                <w:rFonts w:ascii="Cambria Math" w:hAnsi="Cambria Math"/>
                                <w:b/>
                                <w:color w:val="000000"/>
                                <w:kern w:val="2"/>
                                <w:lang w:eastAsia="zh-CN"/>
                              </w:rPr>
                            </m:ctrlPr>
                          </m:sSubPr>
                          <m:e>
                            <m:r>
                              <w:rPr>
                                <w:rFonts w:ascii="Cambria Math" w:hAnsi="Cambria Math"/>
                                <w:color w:val="000000"/>
                                <w:kern w:val="2"/>
                                <w:lang w:eastAsia="zh-CN"/>
                              </w:rPr>
                              <m:t>seq</m:t>
                            </m:r>
                          </m:e>
                          <m:sub>
                            <m:sSub>
                              <m:sSubPr>
                                <m:ctrlPr>
                                  <w:rPr>
                                    <w:rFonts w:ascii="Cambria Math" w:hAnsi="Cambria Math"/>
                                    <w:b/>
                                    <w:lang w:eastAsia="zh-CN"/>
                                  </w:rPr>
                                </m:ctrlPr>
                              </m:sSubPr>
                              <m:e>
                                <m:r>
                                  <w:rPr>
                                    <w:rFonts w:ascii="Cambria Math" w:hAnsi="Cambria Math"/>
                                    <w:lang w:eastAsia="zh-CN"/>
                                  </w:rPr>
                                  <m:t>nm</m:t>
                                </m:r>
                              </m:e>
                              <m:sub>
                                <m:r>
                                  <w:rPr>
                                    <w:rFonts w:ascii="Cambria Math" w:hAnsi="Cambria Math"/>
                                    <w:lang w:eastAsia="zh-CN"/>
                                  </w:rPr>
                                  <m:t>i</m:t>
                                </m:r>
                              </m:sub>
                            </m:sSub>
                          </m:sub>
                        </m:sSub>
                      </m:sub>
                    </m:sSub>
                  </m:sub>
                </m:sSub>
                <m:r>
                  <m:rPr>
                    <m:sty m:val="p"/>
                  </m:rPr>
                  <w:rPr>
                    <w:rFonts w:ascii="Cambria Math" w:hAnsi="Cambria Math"/>
                  </w:rPr>
                  <m:t>+</m:t>
                </m:r>
                <m:r>
                  <w:rPr>
                    <w:rFonts w:ascii="Cambria Math" w:hAnsi="Cambria Math"/>
                  </w:rPr>
                  <m:t>b</m:t>
                </m:r>
                <m:r>
                  <m:rPr>
                    <m:sty m:val="p"/>
                  </m:rPr>
                  <w:rPr>
                    <w:rFonts w:ascii="Cambria Math" w:hAnsi="Cambria Math"/>
                  </w:rPr>
                  <m:t>×</m:t>
                </m:r>
                <m:sSub>
                  <m:sSubPr>
                    <m:ctrlPr>
                      <w:rPr>
                        <w:rFonts w:ascii="Cambria Math" w:hAnsi="Cambria Math"/>
                        <w:lang w:eastAsia="zh-CN"/>
                      </w:rPr>
                    </m:ctrlPr>
                  </m:sSubPr>
                  <m:e>
                    <m:r>
                      <w:rPr>
                        <w:rFonts w:ascii="Cambria Math" w:hAnsi="Cambria Math"/>
                        <w:lang w:eastAsia="zh-CN"/>
                      </w:rPr>
                      <m:t>sim</m:t>
                    </m:r>
                  </m:e>
                  <m:sub>
                    <m:sSub>
                      <m:sSubPr>
                        <m:ctrlPr>
                          <w:rPr>
                            <w:rFonts w:ascii="Cambria Math" w:hAnsi="Cambria Math"/>
                            <w:b/>
                            <w:color w:val="000000"/>
                            <w:kern w:val="2"/>
                            <w:lang w:eastAsia="zh-CN"/>
                          </w:rPr>
                        </m:ctrlPr>
                      </m:sSubPr>
                      <m:e>
                        <m:r>
                          <m:rPr>
                            <m:sty m:val="b"/>
                          </m:rPr>
                          <w:rPr>
                            <w:rFonts w:ascii="Cambria Math" w:hAnsi="Cambria Math" w:hint="eastAsia"/>
                            <w:color w:val="000000"/>
                            <w:kern w:val="2"/>
                            <w:lang w:eastAsia="zh-CN"/>
                          </w:rPr>
                          <m:t>v</m:t>
                        </m:r>
                      </m:e>
                      <m:sub>
                        <m:sSub>
                          <m:sSubPr>
                            <m:ctrlPr>
                              <w:rPr>
                                <w:rFonts w:ascii="Cambria Math" w:hAnsi="Cambria Math"/>
                                <w:b/>
                                <w:color w:val="000000"/>
                                <w:kern w:val="2"/>
                                <w:lang w:eastAsia="zh-CN"/>
                              </w:rPr>
                            </m:ctrlPr>
                          </m:sSubPr>
                          <m:e>
                            <m:r>
                              <w:rPr>
                                <w:rFonts w:ascii="Cambria Math" w:hAnsi="Cambria Math"/>
                                <w:color w:val="000000"/>
                                <w:kern w:val="2"/>
                                <w:lang w:eastAsia="zh-CN"/>
                              </w:rPr>
                              <m:t>set</m:t>
                            </m:r>
                          </m:e>
                          <m:sub>
                            <m:r>
                              <w:rPr>
                                <w:rFonts w:ascii="Cambria Math" w:hAnsi="Cambria Math"/>
                                <w:color w:val="000000"/>
                                <w:kern w:val="2"/>
                                <w:lang w:eastAsia="zh-CN"/>
                              </w:rPr>
                              <m:t>m</m:t>
                            </m:r>
                          </m:sub>
                        </m:sSub>
                      </m:sub>
                    </m:sSub>
                    <m:r>
                      <m:rPr>
                        <m:sty m:val="b"/>
                      </m:rPr>
                      <w:rPr>
                        <w:rFonts w:ascii="Cambria Math" w:hAnsi="Cambria Math"/>
                        <w:lang w:eastAsia="zh-CN"/>
                      </w:rPr>
                      <m:t>,</m:t>
                    </m:r>
                    <m:sSub>
                      <m:sSubPr>
                        <m:ctrlPr>
                          <w:rPr>
                            <w:rFonts w:ascii="Cambria Math" w:hAnsi="Cambria Math"/>
                            <w:b/>
                            <w:color w:val="000000"/>
                            <w:kern w:val="2"/>
                            <w:lang w:eastAsia="zh-CN"/>
                          </w:rPr>
                        </m:ctrlPr>
                      </m:sSubPr>
                      <m:e>
                        <m:r>
                          <m:rPr>
                            <m:sty m:val="b"/>
                          </m:rPr>
                          <w:rPr>
                            <w:rFonts w:ascii="Cambria Math" w:hAnsi="Cambria Math" w:hint="eastAsia"/>
                            <w:color w:val="000000"/>
                            <w:kern w:val="2"/>
                            <w:lang w:eastAsia="zh-CN"/>
                          </w:rPr>
                          <m:t>v</m:t>
                        </m:r>
                      </m:e>
                      <m:sub>
                        <m:sSub>
                          <m:sSubPr>
                            <m:ctrlPr>
                              <w:rPr>
                                <w:rFonts w:ascii="Cambria Math" w:hAnsi="Cambria Math"/>
                                <w:b/>
                                <w:color w:val="000000"/>
                                <w:kern w:val="2"/>
                                <w:lang w:eastAsia="zh-CN"/>
                              </w:rPr>
                            </m:ctrlPr>
                          </m:sSubPr>
                          <m:e>
                            <m:r>
                              <w:rPr>
                                <w:rFonts w:ascii="Cambria Math" w:hAnsi="Cambria Math"/>
                                <w:color w:val="000000"/>
                                <w:kern w:val="2"/>
                                <w:lang w:eastAsia="zh-CN"/>
                              </w:rPr>
                              <m:t>set</m:t>
                            </m:r>
                          </m:e>
                          <m:sub>
                            <m:sSub>
                              <m:sSubPr>
                                <m:ctrlPr>
                                  <w:rPr>
                                    <w:rFonts w:ascii="Cambria Math" w:hAnsi="Cambria Math"/>
                                    <w:b/>
                                    <w:lang w:eastAsia="zh-CN"/>
                                  </w:rPr>
                                </m:ctrlPr>
                              </m:sSubPr>
                              <m:e>
                                <m:r>
                                  <w:rPr>
                                    <w:rFonts w:ascii="Cambria Math" w:hAnsi="Cambria Math"/>
                                    <w:lang w:eastAsia="zh-CN"/>
                                  </w:rPr>
                                  <m:t>nm</m:t>
                                </m:r>
                              </m:e>
                              <m:sub>
                                <m:r>
                                  <w:rPr>
                                    <w:rFonts w:ascii="Cambria Math" w:hAnsi="Cambria Math"/>
                                    <w:lang w:eastAsia="zh-CN"/>
                                  </w:rPr>
                                  <m:t>i</m:t>
                                </m:r>
                              </m:sub>
                            </m:sSub>
                          </m:sub>
                        </m:sSub>
                      </m:sub>
                    </m:sSub>
                  </m:sub>
                </m:sSub>
                <m:r>
                  <m:rPr>
                    <m:sty m:val="p"/>
                  </m:rPr>
                  <w:rPr>
                    <w:rFonts w:ascii="Cambria Math" w:hAnsi="Cambria Math"/>
                  </w:rPr>
                  <m:t>.</m:t>
                </m:r>
              </m:oMath>
            </m:oMathPara>
          </w:p>
        </w:tc>
        <w:tc>
          <w:tcPr>
            <w:tcW w:w="342" w:type="pct"/>
            <w:tcMar>
              <w:left w:w="0" w:type="dxa"/>
              <w:right w:w="0" w:type="dxa"/>
            </w:tcMar>
            <w:vAlign w:val="center"/>
          </w:tcPr>
          <w:p w14:paraId="0AD2E8E5" w14:textId="77777777" w:rsidR="00D02A95" w:rsidRDefault="00D02A95" w:rsidP="00F25957">
            <w:pPr>
              <w:jc w:val="right"/>
              <w:rPr>
                <w:lang w:eastAsia="zh-CN"/>
              </w:rPr>
            </w:pPr>
            <w:r>
              <w:rPr>
                <w:rFonts w:hint="eastAsia"/>
                <w:lang w:eastAsia="zh-CN"/>
              </w:rPr>
              <w:t>(</w:t>
            </w:r>
            <w:r>
              <w:rPr>
                <w:lang w:eastAsia="zh-CN"/>
              </w:rPr>
              <w:t>11)</w:t>
            </w:r>
          </w:p>
        </w:tc>
      </w:tr>
    </w:tbl>
    <w:p w14:paraId="57AF3DB1" w14:textId="43F9E443" w:rsidR="00951578" w:rsidRPr="006B2263" w:rsidRDefault="00951578" w:rsidP="00517F00">
      <w:pPr>
        <w:pStyle w:val="p1a"/>
        <w:spacing w:line="252" w:lineRule="auto"/>
        <w:ind w:firstLine="204"/>
      </w:pPr>
      <w:r>
        <w:t>W</w:t>
      </w:r>
      <w:r w:rsidRPr="006B2263">
        <w:t xml:space="preserve">e select </w:t>
      </w:r>
      <m:oMath>
        <m:r>
          <w:rPr>
            <w:rFonts w:ascii="Cambria Math" w:hAnsi="Cambria Math"/>
          </w:rPr>
          <m:t>K</m:t>
        </m:r>
      </m:oMath>
      <w:r w:rsidRPr="006B2263">
        <w:t xml:space="preserve"> most similar mashups of </w:t>
      </w:r>
      <m:oMath>
        <m:r>
          <w:rPr>
            <w:rFonts w:ascii="Cambria Math" w:hAnsi="Cambria Math"/>
          </w:rPr>
          <m:t>m</m:t>
        </m:r>
      </m:oMath>
      <w:r w:rsidRPr="005B4883">
        <w:t xml:space="preserve"> </w:t>
      </w:r>
      <w:r w:rsidRPr="006B2263">
        <w:rPr>
          <w:rFonts w:hint="eastAsia"/>
        </w:rPr>
        <w:t>to</w:t>
      </w:r>
      <w:r w:rsidRPr="006B2263">
        <w:t xml:space="preserve"> build its neighbor mashups </w:t>
      </w:r>
      <m:oMath>
        <m:r>
          <w:rPr>
            <w:rFonts w:ascii="Cambria Math" w:hAnsi="Cambria Math"/>
          </w:rPr>
          <m:t>NM</m:t>
        </m:r>
      </m:oMath>
      <w:r w:rsidRPr="006B2263">
        <w:t xml:space="preserve"> </w:t>
      </w:r>
      <w:r w:rsidR="005B7BCD">
        <w:t>in terms of</w:t>
      </w:r>
      <w:r w:rsidRPr="006B2263">
        <w:t xml:space="preserve"> their content similarities. Next, the interactions between neighbor mashups </w:t>
      </w:r>
      <m:oMath>
        <m:r>
          <w:rPr>
            <w:rFonts w:ascii="Cambria Math" w:hAnsi="Cambria Math"/>
          </w:rPr>
          <m:t>NM</m:t>
        </m:r>
        <m:r>
          <m:rPr>
            <m:sty m:val="bi"/>
          </m:rPr>
          <w:rPr>
            <w:rFonts w:ascii="Cambria Math" w:hAnsi="Cambria Math"/>
          </w:rPr>
          <m:t xml:space="preserve"> </m:t>
        </m:r>
      </m:oMath>
      <w:r w:rsidRPr="006B2263">
        <w:t xml:space="preserve">and </w:t>
      </w:r>
      <m:oMath>
        <m:r>
          <w:rPr>
            <w:rFonts w:ascii="Cambria Math" w:hAnsi="Cambria Math"/>
          </w:rPr>
          <m:t>s</m:t>
        </m:r>
      </m:oMath>
      <w:r w:rsidRPr="006B2263">
        <w:t xml:space="preserve"> are </w:t>
      </w:r>
      <w:r>
        <w:t>leveraged</w:t>
      </w:r>
      <w:r w:rsidRPr="006B2263">
        <w:t xml:space="preserve"> using </w:t>
      </w:r>
      <w:r>
        <w:t xml:space="preserve">the following </w:t>
      </w:r>
      <w:r w:rsidRPr="006B2263">
        <w:t>two strategies.</w:t>
      </w:r>
    </w:p>
    <w:p w14:paraId="4E88A4B0" w14:textId="77777777" w:rsidR="007956BD" w:rsidRPr="00517F00" w:rsidRDefault="007956BD" w:rsidP="00517F00">
      <w:pPr>
        <w:pStyle w:val="3"/>
      </w:pPr>
      <w:r w:rsidRPr="00517F00">
        <w:rPr>
          <w:rStyle w:val="heading3"/>
          <w:b w:val="0"/>
        </w:rPr>
        <w:t>Implicit Neighbor Interaction</w:t>
      </w:r>
      <w:r w:rsidRPr="00517F00">
        <w:t xml:space="preserve">. </w:t>
      </w:r>
    </w:p>
    <w:p w14:paraId="26F30EDC" w14:textId="6C14BBAA" w:rsidR="0079794B" w:rsidRDefault="0079794B" w:rsidP="00DF2FDA">
      <w:pPr>
        <w:spacing w:line="252" w:lineRule="auto"/>
        <w:jc w:val="both"/>
      </w:pPr>
      <w:r>
        <w:t>W</w:t>
      </w:r>
      <w:r w:rsidRPr="00317EAE">
        <w:t>hen modeling the interaction</w:t>
      </w:r>
      <w:r w:rsidR="00517F00">
        <w:t>s</w:t>
      </w:r>
      <w:r w:rsidRPr="00317EAE">
        <w:t xml:space="preserve"> between mashup</w:t>
      </w:r>
      <w:r>
        <w:t>s</w:t>
      </w:r>
      <w:r w:rsidRPr="00317EAE">
        <w:t xml:space="preserve"> and service</w:t>
      </w:r>
      <w:r>
        <w:t>s based on their historical invocation</w:t>
      </w:r>
      <w:r w:rsidR="00517F00">
        <w:t>s</w:t>
      </w:r>
      <w:r w:rsidRPr="00317EAE">
        <w:t xml:space="preserve">, a general </w:t>
      </w:r>
      <w:r>
        <w:t>framework</w:t>
      </w:r>
      <w:r w:rsidRPr="00317EAE">
        <w:t xml:space="preserve"> is to map mashups and services </w:t>
      </w:r>
      <w:r>
        <w:t xml:space="preserve">into the same feature space </w:t>
      </w:r>
      <w:r w:rsidRPr="00317EAE">
        <w:t xml:space="preserve">and then </w:t>
      </w:r>
      <w:r>
        <w:t xml:space="preserve">define or </w:t>
      </w:r>
      <w:r w:rsidRPr="00317EAE">
        <w:t xml:space="preserve">learn </w:t>
      </w:r>
      <w:r>
        <w:t>their interaction</w:t>
      </w:r>
      <w:r w:rsidR="00517F00">
        <w:t>s</w:t>
      </w:r>
      <w:r w:rsidRPr="00317EAE">
        <w:t xml:space="preserve"> in this </w:t>
      </w:r>
      <w:r>
        <w:t>unified</w:t>
      </w:r>
      <w:r w:rsidRPr="00317EAE">
        <w:t xml:space="preserve"> space.</w:t>
      </w:r>
      <w:r w:rsidRPr="00E362DC">
        <w:t xml:space="preserve"> For example, </w:t>
      </w:r>
      <w:r>
        <w:t>MF</w:t>
      </w:r>
      <w:r w:rsidRPr="00E362DC">
        <w:t xml:space="preserve"> model</w:t>
      </w:r>
      <w:r>
        <w:t>s first use</w:t>
      </w:r>
      <w:r w:rsidRPr="00E362DC">
        <w:t xml:space="preserve"> latent factor</w:t>
      </w:r>
      <w:r>
        <w:t>s</w:t>
      </w:r>
      <w:r w:rsidRPr="00E362DC">
        <w:t xml:space="preserve"> to r</w:t>
      </w:r>
      <w:r w:rsidR="00517F00">
        <w:t>epresent mashups and services</w:t>
      </w:r>
      <w:r w:rsidRPr="00E362DC">
        <w:t xml:space="preserve"> and then </w:t>
      </w:r>
      <w:r>
        <w:t>utilize</w:t>
      </w:r>
      <w:r w:rsidRPr="00E362DC">
        <w:t xml:space="preserve"> their inner product to model their interactions. </w:t>
      </w:r>
      <w:r>
        <w:t>Some deep</w:t>
      </w:r>
      <w:r w:rsidR="005B7BCD">
        <w:t>-</w:t>
      </w:r>
      <w:r w:rsidR="00517F00">
        <w:t>learning-based</w:t>
      </w:r>
      <w:r>
        <w:t xml:space="preserve"> m</w:t>
      </w:r>
      <w:r w:rsidRPr="00E362DC">
        <w:t>odels</w:t>
      </w:r>
      <w:r w:rsidR="00517F00">
        <w:t>,</w:t>
      </w:r>
      <w:r w:rsidRPr="00E362DC">
        <w:t xml:space="preserve"> such as NCF</w:t>
      </w:r>
      <w:r w:rsidR="00517F00">
        <w:t>,</w:t>
      </w:r>
      <w:r w:rsidRPr="00E362DC">
        <w:t xml:space="preserve"> use </w:t>
      </w:r>
      <w:r>
        <w:t>a</w:t>
      </w:r>
      <w:r w:rsidR="00517F00">
        <w:t>n</w:t>
      </w:r>
      <w:r>
        <w:t xml:space="preserve"> </w:t>
      </w:r>
      <w:r w:rsidRPr="00E362DC">
        <w:t xml:space="preserve">MLP to process </w:t>
      </w:r>
      <w:r>
        <w:t>the</w:t>
      </w:r>
      <w:r w:rsidRPr="00E362DC">
        <w:t xml:space="preserve"> </w:t>
      </w:r>
      <w:r w:rsidR="009E4018">
        <w:t>latent</w:t>
      </w:r>
      <w:r w:rsidR="009E4018" w:rsidRPr="00E362DC">
        <w:t xml:space="preserve"> </w:t>
      </w:r>
      <w:r w:rsidRPr="00E362DC">
        <w:t xml:space="preserve">representations </w:t>
      </w:r>
      <w:r>
        <w:t xml:space="preserve">of mashups and services and </w:t>
      </w:r>
      <w:r w:rsidRPr="00E362DC">
        <w:t>capture the</w:t>
      </w:r>
      <w:r>
        <w:t>ir</w:t>
      </w:r>
      <w:r w:rsidRPr="00E362DC">
        <w:t xml:space="preserve"> complex interactions</w:t>
      </w:r>
      <w:r>
        <w:t>.</w:t>
      </w:r>
    </w:p>
    <w:p w14:paraId="558DCCA3" w14:textId="16BE4012" w:rsidR="0079794B" w:rsidRDefault="0079794B" w:rsidP="00517F00">
      <w:pPr>
        <w:spacing w:line="252" w:lineRule="auto"/>
        <w:ind w:firstLine="204"/>
        <w:jc w:val="both"/>
      </w:pPr>
      <w:r>
        <w:t xml:space="preserve">Similarly, in this part, we </w:t>
      </w:r>
      <w:r w:rsidRPr="00E362DC">
        <w:t xml:space="preserve">first </w:t>
      </w:r>
      <w:r w:rsidRPr="006B2263">
        <w:t xml:space="preserve">apply </w:t>
      </w:r>
      <w:r w:rsidRPr="00E362DC">
        <w:t xml:space="preserve">node2vec to </w:t>
      </w:r>
      <w:r w:rsidRPr="006B2263">
        <w:t>learn the latent</w:t>
      </w:r>
      <w:r w:rsidRPr="006B2263">
        <w:rPr>
          <w:rFonts w:hint="eastAsia"/>
        </w:rPr>
        <w:t xml:space="preserve"> </w:t>
      </w:r>
      <w:r w:rsidRPr="006B2263">
        <w:t>representation of all existing mashups</w:t>
      </w:r>
      <w:r w:rsidRPr="006B2263" w:rsidDel="00751EF8">
        <w:t xml:space="preserve"> </w:t>
      </w:r>
      <w:r w:rsidRPr="006B2263">
        <w:t>and services</w:t>
      </w:r>
      <w:r>
        <w:t xml:space="preserve"> </w:t>
      </w:r>
      <w:r w:rsidRPr="006B2263">
        <w:rPr>
          <w:rFonts w:hint="eastAsia"/>
        </w:rPr>
        <w:t xml:space="preserve">from </w:t>
      </w:r>
      <w:r w:rsidRPr="006B2263">
        <w:t>the</w:t>
      </w:r>
      <w:r w:rsidRPr="006B2263">
        <w:rPr>
          <w:rFonts w:hint="eastAsia"/>
        </w:rPr>
        <w:t xml:space="preserve"> mashup</w:t>
      </w:r>
      <w:r w:rsidRPr="006B2263">
        <w:t xml:space="preserve">-service </w:t>
      </w:r>
      <w:r w:rsidRPr="006B2263">
        <w:rPr>
          <w:rFonts w:hint="eastAsia"/>
        </w:rPr>
        <w:t xml:space="preserve">invocation </w:t>
      </w:r>
      <w:r>
        <w:t xml:space="preserve">matrix. </w:t>
      </w:r>
      <w:r w:rsidRPr="00992B1F">
        <w:rPr>
          <w:rFonts w:hint="eastAsia"/>
          <w:lang w:eastAsia="zh-CN"/>
        </w:rPr>
        <w:t>In</w:t>
      </w:r>
      <w:r w:rsidRPr="00992B1F">
        <w:t xml:space="preserve"> the following step, an intuitive strategy is to employ multiple </w:t>
      </w:r>
      <w:r w:rsidR="00517F00">
        <w:t>MLPs to learn the interaction between</w:t>
      </w:r>
      <w:r w:rsidRPr="00992B1F">
        <w:t xml:space="preserve"> each nei</w:t>
      </w:r>
      <w:r w:rsidR="00517F00">
        <w:t xml:space="preserve">ghbor mashup of </w:t>
      </w:r>
      <m:oMath>
        <m:r>
          <w:rPr>
            <w:rFonts w:ascii="Cambria Math" w:hAnsi="Cambria Math"/>
          </w:rPr>
          <m:t>m</m:t>
        </m:r>
      </m:oMath>
      <w:r w:rsidR="00517F00">
        <w:t xml:space="preserve"> </w:t>
      </w:r>
      <w:proofErr w:type="gramStart"/>
      <w:r w:rsidR="00517F00">
        <w:t xml:space="preserve">and </w:t>
      </w:r>
      <w:proofErr w:type="gramEnd"/>
      <m:oMath>
        <m:r>
          <w:rPr>
            <w:rFonts w:ascii="Cambria Math" w:hAnsi="Cambria Math"/>
          </w:rPr>
          <m:t>s</m:t>
        </m:r>
      </m:oMath>
      <w:r w:rsidR="00517F00">
        <w:t>. T</w:t>
      </w:r>
      <w:r w:rsidRPr="00992B1F">
        <w:t>hen</w:t>
      </w:r>
      <w:r w:rsidR="00517F00">
        <w:t>,</w:t>
      </w:r>
      <w:r w:rsidRPr="00992B1F">
        <w:t xml:space="preserve"> </w:t>
      </w:r>
      <w:r w:rsidR="00517F00">
        <w:t xml:space="preserve">we </w:t>
      </w:r>
      <w:r w:rsidRPr="00992B1F">
        <w:t xml:space="preserve">integrate these interactions to learn the interaction between </w:t>
      </w:r>
      <m:oMath>
        <m:r>
          <w:rPr>
            <w:rFonts w:ascii="Cambria Math" w:hAnsi="Cambria Math"/>
          </w:rPr>
          <m:t>m</m:t>
        </m:r>
      </m:oMath>
      <w:r w:rsidRPr="00992B1F">
        <w:t xml:space="preserve"> and </w:t>
      </w:r>
      <m:oMath>
        <m:r>
          <w:rPr>
            <w:rFonts w:ascii="Cambria Math" w:hAnsi="Cambria Math"/>
          </w:rPr>
          <m:t>s</m:t>
        </m:r>
      </m:oMath>
      <w:r w:rsidRPr="00992B1F">
        <w:t xml:space="preserve"> with another MLP. </w:t>
      </w:r>
      <w:r w:rsidR="00517F00">
        <w:t>However,</w:t>
      </w:r>
      <w:r w:rsidRPr="00992B1F">
        <w:t xml:space="preserve"> the computational complexity of this </w:t>
      </w:r>
      <w:r w:rsidR="00517F00">
        <w:t>strategy</w:t>
      </w:r>
      <w:r w:rsidRPr="00992B1F">
        <w:t xml:space="preserve"> is too high.</w:t>
      </w:r>
      <w:r w:rsidR="00517F00">
        <w:t xml:space="preserve"> Therefore,</w:t>
      </w:r>
      <w:r w:rsidRPr="008A6443">
        <w:t xml:space="preserve"> we </w:t>
      </w:r>
      <w:r w:rsidRPr="006B2263">
        <w:t xml:space="preserve">adopt </w:t>
      </w:r>
      <w:r w:rsidRPr="008A6443">
        <w:t xml:space="preserve">a </w:t>
      </w:r>
      <w:r w:rsidR="00517F00">
        <w:t xml:space="preserve">feasible </w:t>
      </w:r>
      <w:r w:rsidRPr="008A6443">
        <w:t xml:space="preserve">strategy: </w:t>
      </w:r>
      <w:r>
        <w:t>we calculate</w:t>
      </w:r>
      <w:r w:rsidRPr="006B2263">
        <w:t xml:space="preserve"> </w:t>
      </w:r>
      <w:r w:rsidR="00287F79">
        <w:t>a</w:t>
      </w:r>
      <w:r w:rsidRPr="006B2263">
        <w:t xml:space="preserve"> weighted representation of mashup </w:t>
      </w:r>
      <m:oMath>
        <m:r>
          <w:rPr>
            <w:rFonts w:ascii="Cambria Math" w:hAnsi="Cambria Math"/>
          </w:rPr>
          <m:t>m</m:t>
        </m:r>
      </m:oMath>
      <w:r w:rsidRPr="005B4883">
        <w:t xml:space="preserve"> </w:t>
      </w:r>
      <w:r w:rsidRPr="006B2263">
        <w:t xml:space="preserve"> in the same feature space</w:t>
      </w:r>
      <w:r w:rsidR="00517F00">
        <w:t xml:space="preserve"> and</w:t>
      </w:r>
      <w:r>
        <w:t xml:space="preserve"> use </w:t>
      </w:r>
      <w:r w:rsidRPr="006B2263">
        <w:t>a</w:t>
      </w:r>
      <w:r w:rsidR="00517F00">
        <w:t>n</w:t>
      </w:r>
      <w:r w:rsidRPr="006B2263">
        <w:t xml:space="preserve"> MLP to </w:t>
      </w:r>
      <w:r>
        <w:t>capture</w:t>
      </w:r>
      <w:r w:rsidRPr="006B2263">
        <w:t xml:space="preserve"> the interaction of </w:t>
      </w:r>
      <m:oMath>
        <m:r>
          <w:rPr>
            <w:rFonts w:ascii="Cambria Math" w:hAnsi="Cambria Math"/>
          </w:rPr>
          <m:t>m</m:t>
        </m:r>
      </m:oMath>
      <w:r w:rsidRPr="005B4883">
        <w:t xml:space="preserve"> </w:t>
      </w:r>
      <w:r w:rsidRPr="006B2263">
        <w:t xml:space="preserve">and </w:t>
      </w:r>
      <m:oMath>
        <m:r>
          <w:rPr>
            <w:rFonts w:ascii="Cambria Math" w:hAnsi="Cambria Math"/>
          </w:rPr>
          <m:t>s</m:t>
        </m:r>
      </m:oMath>
      <w:r w:rsidRPr="006B2263">
        <w:t xml:space="preserve"> in this fea</w:t>
      </w:r>
      <w:proofErr w:type="spellStart"/>
      <w:r w:rsidRPr="006B2263">
        <w:t>ture</w:t>
      </w:r>
      <w:proofErr w:type="spellEnd"/>
      <w:r w:rsidRPr="006B2263">
        <w:t xml:space="preserve"> space.</w:t>
      </w:r>
    </w:p>
    <w:p w14:paraId="3BF06454" w14:textId="1223DDB8" w:rsidR="0079794B" w:rsidRPr="006B2263" w:rsidRDefault="0079794B" w:rsidP="00287F79">
      <w:pPr>
        <w:spacing w:line="252" w:lineRule="auto"/>
        <w:ind w:firstLine="204"/>
        <w:jc w:val="both"/>
      </w:pPr>
      <w:r w:rsidRPr="006B2263">
        <w:rPr>
          <w:rFonts w:hint="eastAsia"/>
        </w:rPr>
        <w:t>A</w:t>
      </w:r>
      <w:r>
        <w:t>s a</w:t>
      </w:r>
      <w:r w:rsidRPr="006B2263">
        <w:t xml:space="preserve"> </w:t>
      </w:r>
      <w:r w:rsidRPr="006B2263">
        <w:rPr>
          <w:rFonts w:hint="eastAsia"/>
        </w:rPr>
        <w:t>g</w:t>
      </w:r>
      <w:r w:rsidRPr="006B2263">
        <w:t xml:space="preserve">raph </w:t>
      </w:r>
      <w:r w:rsidRPr="006B2263">
        <w:rPr>
          <w:rFonts w:hint="eastAsia"/>
        </w:rPr>
        <w:t>e</w:t>
      </w:r>
      <w:r w:rsidRPr="006B2263">
        <w:t xml:space="preserve">mbedding </w:t>
      </w:r>
      <w:r w:rsidRPr="006B2263">
        <w:rPr>
          <w:rFonts w:hint="eastAsia"/>
        </w:rPr>
        <w:t>m</w:t>
      </w:r>
      <w:r w:rsidRPr="006B2263">
        <w:t>ethod, node2vec</w:t>
      </w:r>
      <w:r w:rsidRPr="006B2263">
        <w:rPr>
          <w:rFonts w:hint="eastAsia"/>
        </w:rPr>
        <w:t xml:space="preserve"> </w:t>
      </w:r>
      <w:r w:rsidRPr="006B2263">
        <w:t xml:space="preserve">has achieved remarkable results in processing graph data with </w:t>
      </w:r>
      <w:r>
        <w:t>plenty of</w:t>
      </w:r>
      <w:r>
        <w:rPr>
          <w:rFonts w:hint="eastAsia"/>
        </w:rPr>
        <w:t xml:space="preserve"> interacti</w:t>
      </w:r>
      <w:r>
        <w:t>ve information</w:t>
      </w:r>
      <w:r w:rsidRPr="006B2263">
        <w:t xml:space="preserve"> among elements </w:t>
      </w:r>
      <w:r w:rsidR="00252585">
        <w:fldChar w:fldCharType="begin"/>
      </w:r>
      <w:r w:rsidR="00252585">
        <w:instrText xml:space="preserve"> REF _Ref103326 \r \h </w:instrText>
      </w:r>
      <w:r w:rsidR="00252585">
        <w:fldChar w:fldCharType="separate"/>
      </w:r>
      <w:r w:rsidR="00EB4FD3">
        <w:t>[33]</w:t>
      </w:r>
      <w:r w:rsidR="00252585">
        <w:fldChar w:fldCharType="end"/>
      </w:r>
      <w:r w:rsidRPr="006B2263">
        <w:t xml:space="preserve">. </w:t>
      </w:r>
      <w:r w:rsidR="00517F00">
        <w:t>Because</w:t>
      </w:r>
      <w:r w:rsidRPr="006B2263">
        <w:t xml:space="preserve"> the </w:t>
      </w:r>
      <w:r w:rsidRPr="006B2263">
        <w:rPr>
          <w:rFonts w:hint="eastAsia"/>
        </w:rPr>
        <w:t>mashup</w:t>
      </w:r>
      <w:r w:rsidRPr="006B2263">
        <w:t xml:space="preserve">-service invocation matrix can be transformed into </w:t>
      </w:r>
      <w:r w:rsidRPr="006B2263">
        <w:rPr>
          <w:rFonts w:hint="eastAsia"/>
        </w:rPr>
        <w:t xml:space="preserve">a </w:t>
      </w:r>
      <w:r w:rsidRPr="006B2263">
        <w:t xml:space="preserve">graph </w:t>
      </w:r>
      <w:r w:rsidRPr="006B2263">
        <w:rPr>
          <w:rFonts w:hint="eastAsia"/>
        </w:rPr>
        <w:t xml:space="preserve">where </w:t>
      </w:r>
      <w:r w:rsidRPr="006B2263">
        <w:t xml:space="preserve">nodes </w:t>
      </w:r>
      <w:r w:rsidRPr="006B2263">
        <w:rPr>
          <w:rFonts w:hint="eastAsia"/>
        </w:rPr>
        <w:t>denote</w:t>
      </w:r>
      <w:r w:rsidRPr="006B2263">
        <w:t xml:space="preserve"> mashups</w:t>
      </w:r>
      <w:r w:rsidRPr="006B2263">
        <w:rPr>
          <w:rFonts w:hint="eastAsia"/>
        </w:rPr>
        <w:t>/</w:t>
      </w:r>
      <w:r w:rsidRPr="006B2263">
        <w:t>service</w:t>
      </w:r>
      <w:r w:rsidRPr="006B2263">
        <w:rPr>
          <w:rFonts w:hint="eastAsia"/>
        </w:rPr>
        <w:t>s</w:t>
      </w:r>
      <w:r w:rsidRPr="006B2263">
        <w:t xml:space="preserve"> and edges represent invocation</w:t>
      </w:r>
      <w:r>
        <w:t>s</w:t>
      </w:r>
      <w:r w:rsidRPr="006B2263">
        <w:t xml:space="preserve"> between </w:t>
      </w:r>
      <w:r w:rsidRPr="006B2263">
        <w:rPr>
          <w:rFonts w:hint="eastAsia"/>
        </w:rPr>
        <w:t>them</w:t>
      </w:r>
      <w:r w:rsidRPr="006B2263">
        <w:t>, it is feasible to use node2vec to learn low-dimensional representations of mashups and service</w:t>
      </w:r>
      <w:r w:rsidRPr="006B2263">
        <w:rPr>
          <w:rFonts w:hint="eastAsia"/>
        </w:rPr>
        <w:t>s</w:t>
      </w:r>
      <w:r w:rsidRPr="006B2263">
        <w:t>.</w:t>
      </w:r>
    </w:p>
    <w:p w14:paraId="1045BF90" w14:textId="6E0F436F" w:rsidR="0079794B" w:rsidRPr="006B2263" w:rsidRDefault="00494D2F" w:rsidP="00287F79">
      <w:pPr>
        <w:spacing w:line="252" w:lineRule="auto"/>
        <w:ind w:firstLine="204"/>
        <w:jc w:val="both"/>
      </w:pPr>
      <w:r>
        <w:rPr>
          <w:rFonts w:hint="eastAsia"/>
          <w:lang w:eastAsia="zh-CN"/>
        </w:rPr>
        <w:t>A</w:t>
      </w:r>
      <w:r w:rsidR="0079794B" w:rsidRPr="006B2263">
        <w:t xml:space="preserve">n optimized random walk strategy </w:t>
      </w:r>
      <w:r>
        <w:t xml:space="preserve">is used </w:t>
      </w:r>
      <w:r w:rsidR="0079794B" w:rsidRPr="006B2263">
        <w:t>to generate node sequences acco</w:t>
      </w:r>
      <w:r>
        <w:t>rding to the graph structure derived from the mashup-service invocation matrix.</w:t>
      </w:r>
      <w:r w:rsidR="0079794B">
        <w:t xml:space="preserve"> </w:t>
      </w:r>
      <w:r>
        <w:t>Then, we process the node sequences by</w:t>
      </w:r>
      <w:r w:rsidR="0079794B" w:rsidRPr="006B2263">
        <w:t xml:space="preserve"> the skip-gram model and learn the representation of each node. Compared with the</w:t>
      </w:r>
      <w:r w:rsidR="0079794B" w:rsidRPr="006B2263">
        <w:rPr>
          <w:rFonts w:hint="eastAsia"/>
        </w:rPr>
        <w:t xml:space="preserve"> </w:t>
      </w:r>
      <w:r w:rsidR="0079794B" w:rsidRPr="006B2263">
        <w:t xml:space="preserve">MF-based </w:t>
      </w:r>
      <w:r w:rsidR="0079794B">
        <w:t>approach</w:t>
      </w:r>
      <w:r w:rsidR="0079794B" w:rsidRPr="006B2263">
        <w:t>, node2vec captures more complex interaction</w:t>
      </w:r>
      <w:r w:rsidR="0079794B" w:rsidRPr="006B2263">
        <w:rPr>
          <w:rFonts w:hint="eastAsia"/>
        </w:rPr>
        <w:t>s</w:t>
      </w:r>
      <w:r w:rsidR="0079794B" w:rsidRPr="006B2263">
        <w:t xml:space="preserve"> between </w:t>
      </w:r>
      <w:r w:rsidR="0079794B" w:rsidRPr="006B2263">
        <w:rPr>
          <w:rFonts w:hint="eastAsia"/>
        </w:rPr>
        <w:t>mashups and services</w:t>
      </w:r>
      <w:r w:rsidR="0079794B" w:rsidRPr="006B2263">
        <w:t>.</w:t>
      </w:r>
      <w:r w:rsidR="0079794B">
        <w:t xml:space="preserve"> </w:t>
      </w:r>
      <w:r w:rsidR="0079794B" w:rsidRPr="006B2263">
        <w:rPr>
          <w:rFonts w:hint="eastAsia"/>
        </w:rPr>
        <w:t xml:space="preserve">After </w:t>
      </w:r>
      <w:r w:rsidR="0079794B" w:rsidRPr="006B2263">
        <w:t>obtain</w:t>
      </w:r>
      <w:r w:rsidR="0079794B" w:rsidRPr="006B2263">
        <w:rPr>
          <w:rFonts w:hint="eastAsia"/>
        </w:rPr>
        <w:t>ing</w:t>
      </w:r>
      <w:r w:rsidR="0079794B" w:rsidRPr="006B2263">
        <w:t xml:space="preserve"> representation</w:t>
      </w:r>
      <w:r w:rsidR="0079794B" w:rsidRPr="006B2263">
        <w:rPr>
          <w:rFonts w:hint="eastAsia"/>
        </w:rPr>
        <w:t>s</w:t>
      </w:r>
      <w:r w:rsidR="0079794B" w:rsidRPr="006B2263">
        <w:t xml:space="preserve"> of all existing mashups and services, we calculate the </w:t>
      </w:r>
      <w:r w:rsidR="003B3255">
        <w:t xml:space="preserve">weighted </w:t>
      </w:r>
      <w:r w:rsidR="0079794B" w:rsidRPr="006B2263">
        <w:t xml:space="preserve">representation of mashup </w:t>
      </w:r>
      <m:oMath>
        <m:r>
          <w:rPr>
            <w:rFonts w:ascii="Cambria Math" w:hAnsi="Cambria Math"/>
          </w:rPr>
          <m:t>m</m:t>
        </m:r>
      </m:oMath>
      <w:r w:rsidR="0079794B" w:rsidRPr="006B2263">
        <w:t xml:space="preserve"> using the following equation:</w:t>
      </w:r>
    </w:p>
    <w:tbl>
      <w:tblPr>
        <w:tblStyle w:val="af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4284"/>
        <w:gridCol w:w="378"/>
      </w:tblGrid>
      <w:tr w:rsidR="001B6C84" w14:paraId="019503E5" w14:textId="77777777" w:rsidTr="001B6C84">
        <w:trPr>
          <w:trHeight w:val="425"/>
        </w:trPr>
        <w:tc>
          <w:tcPr>
            <w:tcW w:w="375" w:type="pct"/>
            <w:tcMar>
              <w:left w:w="0" w:type="dxa"/>
              <w:right w:w="0" w:type="dxa"/>
            </w:tcMar>
            <w:vAlign w:val="center"/>
          </w:tcPr>
          <w:p w14:paraId="0309C985" w14:textId="77777777" w:rsidR="001B6C84" w:rsidRDefault="001B6C84" w:rsidP="00F25957">
            <w:pPr>
              <w:jc w:val="both"/>
            </w:pPr>
          </w:p>
        </w:tc>
        <w:tc>
          <w:tcPr>
            <w:tcW w:w="4250" w:type="pct"/>
            <w:vAlign w:val="center"/>
          </w:tcPr>
          <w:p w14:paraId="2984A9CA" w14:textId="22013993" w:rsidR="001B6C84" w:rsidRPr="00976EFE" w:rsidRDefault="00384D49" w:rsidP="000047F0">
            <w:pPr>
              <w:jc w:val="center"/>
            </w:pPr>
            <m:oMath>
              <m:sSub>
                <m:sSubPr>
                  <m:ctrlPr>
                    <w:rPr>
                      <w:rFonts w:ascii="Cambria Math" w:hAnsi="Cambria Math"/>
                      <w:b/>
                      <w:lang w:eastAsia="zh-CN"/>
                    </w:rPr>
                  </m:ctrlPr>
                </m:sSubPr>
                <m:e>
                  <m:r>
                    <m:rPr>
                      <m:sty m:val="b"/>
                    </m:rPr>
                    <w:rPr>
                      <w:rFonts w:ascii="Cambria Math" w:hAnsi="Cambria Math" w:hint="eastAsia"/>
                      <w:lang w:eastAsia="zh-CN"/>
                    </w:rPr>
                    <m:t>r</m:t>
                  </m:r>
                </m:e>
                <m:sub>
                  <m:r>
                    <w:rPr>
                      <w:rFonts w:ascii="Cambria Math" w:hAnsi="Cambria Math"/>
                      <w:lang w:eastAsia="zh-CN"/>
                    </w:rPr>
                    <m:t>m</m:t>
                  </m:r>
                </m:sub>
              </m:sSub>
              <m:r>
                <m:rPr>
                  <m:sty m:val="p"/>
                </m:rPr>
                <w:rPr>
                  <w:rFonts w:ascii="Cambria Math" w:hAnsi="Cambria Math"/>
                  <w:lang w:eastAsia="zh-CN"/>
                </w:rPr>
                <m:t>=</m:t>
              </m:r>
              <m:nary>
                <m:naryPr>
                  <m:chr m:val="∑"/>
                  <m:limLoc m:val="subSup"/>
                  <m:supHide m:val="1"/>
                  <m:ctrlPr>
                    <w:rPr>
                      <w:rFonts w:ascii="Cambria Math" w:hAnsi="Cambria Math"/>
                      <w:lang w:eastAsia="zh-CN"/>
                    </w:rPr>
                  </m:ctrlPr>
                </m:naryPr>
                <m:sub>
                  <m:sSub>
                    <m:sSubPr>
                      <m:ctrlPr>
                        <w:rPr>
                          <w:rFonts w:ascii="Cambria Math" w:hAnsi="Cambria Math"/>
                          <w:b/>
                          <w:i/>
                        </w:rPr>
                      </m:ctrlPr>
                    </m:sSubPr>
                    <m:e>
                      <m:r>
                        <w:rPr>
                          <w:rFonts w:ascii="Cambria Math" w:hAnsi="Cambria Math"/>
                        </w:rPr>
                        <m:t>nm</m:t>
                      </m:r>
                    </m:e>
                    <m:sub>
                      <m:r>
                        <w:rPr>
                          <w:rFonts w:ascii="Cambria Math" w:hAnsi="Cambria Math"/>
                          <w:lang w:eastAsia="zh-CN"/>
                        </w:rPr>
                        <m:t>i</m:t>
                      </m:r>
                    </m:sub>
                  </m:sSub>
                  <m:r>
                    <w:rPr>
                      <w:rFonts w:ascii="Cambria Math" w:hAnsi="Cambria Math"/>
                      <w:lang w:eastAsia="zh-CN"/>
                    </w:rPr>
                    <m:t>∈</m:t>
                  </m:r>
                  <m:r>
                    <w:rPr>
                      <w:rFonts w:ascii="Cambria Math" w:hAnsi="Cambria Math"/>
                    </w:rPr>
                    <m:t>NM</m:t>
                  </m:r>
                </m:sub>
                <m:sup/>
                <m:e>
                  <m:sSub>
                    <m:sSubPr>
                      <m:ctrlPr>
                        <w:rPr>
                          <w:rFonts w:ascii="Cambria Math" w:hAnsi="Cambria Math"/>
                          <w:lang w:eastAsia="zh-CN"/>
                        </w:rPr>
                      </m:ctrlPr>
                    </m:sSubPr>
                    <m:e>
                      <m:r>
                        <w:rPr>
                          <w:rFonts w:ascii="Cambria Math" w:hAnsi="Cambria Math"/>
                          <w:lang w:eastAsia="zh-CN"/>
                        </w:rPr>
                        <m:t>sim</m:t>
                      </m:r>
                    </m:e>
                    <m:sub>
                      <m:r>
                        <w:rPr>
                          <w:rFonts w:ascii="Cambria Math" w:hAnsi="Cambria Math"/>
                          <w:lang w:eastAsia="zh-CN"/>
                        </w:rPr>
                        <m:t>m</m:t>
                      </m:r>
                      <m:r>
                        <m:rPr>
                          <m:sty m:val="b"/>
                        </m:rPr>
                        <w:rPr>
                          <w:rFonts w:ascii="Cambria Math" w:hAnsi="Cambria Math"/>
                          <w:lang w:eastAsia="zh-CN"/>
                        </w:rPr>
                        <m:t>,</m:t>
                      </m:r>
                      <m:sSub>
                        <m:sSubPr>
                          <m:ctrlPr>
                            <w:rPr>
                              <w:rFonts w:ascii="Cambria Math" w:hAnsi="Cambria Math"/>
                              <w:b/>
                              <w:i/>
                            </w:rPr>
                          </m:ctrlPr>
                        </m:sSubPr>
                        <m:e>
                          <m:r>
                            <w:rPr>
                              <w:rFonts w:ascii="Cambria Math" w:hAnsi="Cambria Math"/>
                            </w:rPr>
                            <m:t>nm</m:t>
                          </m:r>
                        </m:e>
                        <m:sub>
                          <m:r>
                            <w:rPr>
                              <w:rFonts w:ascii="Cambria Math" w:hAnsi="Cambria Math"/>
                              <w:lang w:eastAsia="zh-CN"/>
                            </w:rPr>
                            <m:t>i</m:t>
                          </m:r>
                        </m:sub>
                      </m:sSub>
                    </m:sub>
                  </m:sSub>
                  <m:r>
                    <m:rPr>
                      <m:sty m:val="p"/>
                    </m:rPr>
                    <w:rPr>
                      <w:rFonts w:ascii="Cambria Math" w:hAnsi="Cambria Math"/>
                      <w:lang w:eastAsia="zh-CN"/>
                    </w:rPr>
                    <m:t>∙</m:t>
                  </m:r>
                  <m:sSub>
                    <m:sSubPr>
                      <m:ctrlPr>
                        <w:rPr>
                          <w:rFonts w:ascii="Cambria Math" w:hAnsi="Cambria Math"/>
                          <w:b/>
                          <w:lang w:eastAsia="zh-CN"/>
                        </w:rPr>
                      </m:ctrlPr>
                    </m:sSubPr>
                    <m:e>
                      <m:r>
                        <m:rPr>
                          <m:sty m:val="b"/>
                        </m:rPr>
                        <w:rPr>
                          <w:rFonts w:ascii="Cambria Math" w:hAnsi="Cambria Math"/>
                          <w:lang w:eastAsia="zh-CN"/>
                        </w:rPr>
                        <m:t>r</m:t>
                      </m:r>
                    </m:e>
                    <m:sub>
                      <m:sSub>
                        <m:sSubPr>
                          <m:ctrlPr>
                            <w:rPr>
                              <w:rFonts w:ascii="Cambria Math" w:hAnsi="Cambria Math"/>
                              <w:b/>
                              <w:i/>
                            </w:rPr>
                          </m:ctrlPr>
                        </m:sSubPr>
                        <m:e>
                          <m:r>
                            <w:rPr>
                              <w:rFonts w:ascii="Cambria Math" w:hAnsi="Cambria Math"/>
                            </w:rPr>
                            <m:t>nm</m:t>
                          </m:r>
                        </m:e>
                        <m:sub>
                          <m:r>
                            <w:rPr>
                              <w:rFonts w:ascii="Cambria Math" w:hAnsi="Cambria Math"/>
                              <w:lang w:eastAsia="zh-CN"/>
                            </w:rPr>
                            <m:t>i</m:t>
                          </m:r>
                        </m:sub>
                      </m:sSub>
                    </m:sub>
                  </m:sSub>
                </m:e>
              </m:nary>
              <m:r>
                <m:rPr>
                  <m:sty m:val="p"/>
                </m:rPr>
                <w:rPr>
                  <w:rFonts w:ascii="Cambria Math" w:hAnsi="Cambria Math"/>
                  <w:lang w:eastAsia="zh-CN"/>
                </w:rPr>
                <m:t>,</m:t>
              </m:r>
            </m:oMath>
            <w:r w:rsidR="000047F0">
              <w:rPr>
                <w:lang w:eastAsia="zh-CN"/>
              </w:rPr>
              <w:t xml:space="preserve"> </w:t>
            </w:r>
          </w:p>
        </w:tc>
        <w:tc>
          <w:tcPr>
            <w:tcW w:w="375" w:type="pct"/>
            <w:tcMar>
              <w:left w:w="0" w:type="dxa"/>
              <w:right w:w="0" w:type="dxa"/>
            </w:tcMar>
            <w:vAlign w:val="center"/>
          </w:tcPr>
          <w:p w14:paraId="6172863F" w14:textId="77777777" w:rsidR="001B6C84" w:rsidRDefault="001B6C84" w:rsidP="00F25957">
            <w:pPr>
              <w:jc w:val="right"/>
              <w:rPr>
                <w:lang w:eastAsia="zh-CN"/>
              </w:rPr>
            </w:pPr>
            <w:r>
              <w:rPr>
                <w:rFonts w:hint="eastAsia"/>
                <w:lang w:eastAsia="zh-CN"/>
              </w:rPr>
              <w:t>(</w:t>
            </w:r>
            <w:r>
              <w:rPr>
                <w:lang w:eastAsia="zh-CN"/>
              </w:rPr>
              <w:t>12)</w:t>
            </w:r>
          </w:p>
        </w:tc>
      </w:tr>
    </w:tbl>
    <w:p w14:paraId="53DD6E52" w14:textId="7A0FCB47" w:rsidR="0079794B" w:rsidRPr="006B2263" w:rsidRDefault="0079794B" w:rsidP="00E02817">
      <w:pPr>
        <w:spacing w:line="252" w:lineRule="auto"/>
        <w:jc w:val="both"/>
      </w:pPr>
      <w:proofErr w:type="gramStart"/>
      <w:r w:rsidRPr="006B2263">
        <w:t>where</w:t>
      </w:r>
      <w:proofErr w:type="gramEnd"/>
      <w:r w:rsidRPr="006B2263">
        <w:t xml:space="preserve"> </w:t>
      </w:r>
      <m:oMath>
        <m:sSub>
          <m:sSubPr>
            <m:ctrlPr>
              <w:rPr>
                <w:rFonts w:ascii="Cambria Math" w:hAnsi="Cambria Math"/>
                <w:b/>
                <w:i/>
              </w:rPr>
            </m:ctrlPr>
          </m:sSubPr>
          <m:e>
            <m:r>
              <w:rPr>
                <w:rFonts w:ascii="Cambria Math" w:hAnsi="Cambria Math"/>
              </w:rPr>
              <m:t>nm</m:t>
            </m:r>
          </m:e>
          <m:sub>
            <m:r>
              <w:rPr>
                <w:rFonts w:ascii="Cambria Math" w:hAnsi="Cambria Math"/>
              </w:rPr>
              <m:t>i</m:t>
            </m:r>
          </m:sub>
        </m:sSub>
      </m:oMath>
      <w:r w:rsidRPr="006B2263">
        <w:t xml:space="preserve"> is a neighbor mashup of </w:t>
      </w:r>
      <m:oMath>
        <m:r>
          <w:rPr>
            <w:rFonts w:ascii="Cambria Math" w:hAnsi="Cambria Math"/>
          </w:rPr>
          <m:t>m</m:t>
        </m:r>
      </m:oMath>
      <w:r w:rsidRPr="006B2263">
        <w:t xml:space="preserve">, </w:t>
      </w:r>
      <m:oMath>
        <m:sSub>
          <m:sSubPr>
            <m:ctrlPr>
              <w:rPr>
                <w:rFonts w:ascii="Cambria Math" w:hAnsi="Cambria Math"/>
              </w:rPr>
            </m:ctrlPr>
          </m:sSubPr>
          <m:e>
            <m:r>
              <w:rPr>
                <w:rFonts w:ascii="Cambria Math" w:hAnsi="Cambria Math"/>
              </w:rPr>
              <m:t>sim</m:t>
            </m:r>
          </m:e>
          <m:sub>
            <m:r>
              <w:rPr>
                <w:rFonts w:ascii="Cambria Math" w:hAnsi="Cambria Math"/>
              </w:rPr>
              <m:t>m</m:t>
            </m:r>
            <m:r>
              <m:rPr>
                <m:sty m:val="b"/>
              </m:rPr>
              <w:rPr>
                <w:rFonts w:ascii="Cambria Math" w:hAnsi="Cambria Math"/>
              </w:rPr>
              <m:t>,</m:t>
            </m:r>
            <m:sSub>
              <m:sSubPr>
                <m:ctrlPr>
                  <w:rPr>
                    <w:rFonts w:ascii="Cambria Math" w:hAnsi="Cambria Math"/>
                    <w:b/>
                    <w:i/>
                  </w:rPr>
                </m:ctrlPr>
              </m:sSubPr>
              <m:e>
                <m:r>
                  <w:rPr>
                    <w:rFonts w:ascii="Cambria Math" w:hAnsi="Cambria Math"/>
                  </w:rPr>
                  <m:t>nm</m:t>
                </m:r>
              </m:e>
              <m:sub>
                <m:r>
                  <w:rPr>
                    <w:rFonts w:ascii="Cambria Math" w:hAnsi="Cambria Math"/>
                  </w:rPr>
                  <m:t>i</m:t>
                </m:r>
              </m:sub>
            </m:sSub>
          </m:sub>
        </m:sSub>
      </m:oMath>
      <w:r w:rsidRPr="006B2263">
        <w:rPr>
          <w:rFonts w:hint="eastAsia"/>
        </w:rPr>
        <w:t xml:space="preserve"> </w:t>
      </w:r>
      <w:r w:rsidR="00E02817">
        <w:t>is the</w:t>
      </w:r>
      <w:r w:rsidRPr="006B2263">
        <w:t xml:space="preserve"> content similarity</w:t>
      </w:r>
      <w:r w:rsidR="00E02817">
        <w:t xml:space="preserve"> between </w:t>
      </w:r>
      <m:oMath>
        <m:r>
          <w:rPr>
            <w:rFonts w:ascii="Cambria Math" w:hAnsi="Cambria Math"/>
          </w:rPr>
          <m:t>m</m:t>
        </m:r>
      </m:oMath>
      <w:r w:rsidR="00E02817" w:rsidRPr="006B2263">
        <w:t xml:space="preserve"> </w:t>
      </w:r>
      <w:r w:rsidR="00E02817">
        <w:t xml:space="preserve">and </w:t>
      </w:r>
      <m:oMath>
        <m:sSub>
          <m:sSubPr>
            <m:ctrlPr>
              <w:rPr>
                <w:rFonts w:ascii="Cambria Math" w:hAnsi="Cambria Math"/>
                <w:b/>
                <w:i/>
              </w:rPr>
            </m:ctrlPr>
          </m:sSubPr>
          <m:e>
            <m:r>
              <w:rPr>
                <w:rFonts w:ascii="Cambria Math" w:hAnsi="Cambria Math"/>
              </w:rPr>
              <m:t>nm</m:t>
            </m:r>
          </m:e>
          <m:sub>
            <m:r>
              <w:rPr>
                <w:rFonts w:ascii="Cambria Math" w:hAnsi="Cambria Math"/>
              </w:rPr>
              <m:t>i</m:t>
            </m:r>
          </m:sub>
        </m:sSub>
      </m:oMath>
      <w:r w:rsidRPr="006B2263">
        <w:t xml:space="preserve">, and </w:t>
      </w:r>
      <m:oMath>
        <m:sSub>
          <m:sSubPr>
            <m:ctrlPr>
              <w:rPr>
                <w:rFonts w:ascii="Cambria Math" w:hAnsi="Cambria Math"/>
                <w:b/>
              </w:rPr>
            </m:ctrlPr>
          </m:sSubPr>
          <m:e>
            <m:r>
              <m:rPr>
                <m:sty m:val="b"/>
              </m:rPr>
              <w:rPr>
                <w:rFonts w:ascii="Cambria Math" w:hAnsi="Cambria Math"/>
              </w:rPr>
              <m:t>r</m:t>
            </m:r>
          </m:e>
          <m:sub>
            <m:sSub>
              <m:sSubPr>
                <m:ctrlPr>
                  <w:rPr>
                    <w:rFonts w:ascii="Cambria Math" w:hAnsi="Cambria Math"/>
                    <w:b/>
                    <w:i/>
                  </w:rPr>
                </m:ctrlPr>
              </m:sSubPr>
              <m:e>
                <m:r>
                  <w:rPr>
                    <w:rFonts w:ascii="Cambria Math" w:hAnsi="Cambria Math"/>
                  </w:rPr>
                  <m:t>nm</m:t>
                </m:r>
              </m:e>
              <m:sub>
                <m:r>
                  <w:rPr>
                    <w:rFonts w:ascii="Cambria Math" w:hAnsi="Cambria Math"/>
                  </w:rPr>
                  <m:t>i</m:t>
                </m:r>
              </m:sub>
            </m:sSub>
          </m:sub>
        </m:sSub>
      </m:oMath>
      <w:r w:rsidRPr="006B2263">
        <w:t xml:space="preserve"> is </w:t>
      </w:r>
      <w:r w:rsidRPr="006B2263">
        <w:rPr>
          <w:rFonts w:hint="eastAsia"/>
        </w:rPr>
        <w:t>the</w:t>
      </w:r>
      <w:r w:rsidRPr="006B2263">
        <w:t xml:space="preserve"> representation </w:t>
      </w:r>
      <w:r w:rsidRPr="006B2263">
        <w:rPr>
          <w:rFonts w:hint="eastAsia"/>
        </w:rPr>
        <w:t>of</w:t>
      </w:r>
      <w:r w:rsidRPr="006B2263">
        <w:t xml:space="preserve"> </w:t>
      </w:r>
      <m:oMath>
        <m:sSub>
          <m:sSubPr>
            <m:ctrlPr>
              <w:rPr>
                <w:rFonts w:ascii="Cambria Math" w:hAnsi="Cambria Math"/>
                <w:b/>
                <w:i/>
              </w:rPr>
            </m:ctrlPr>
          </m:sSubPr>
          <m:e>
            <m:r>
              <w:rPr>
                <w:rFonts w:ascii="Cambria Math" w:hAnsi="Cambria Math"/>
              </w:rPr>
              <m:t>nm</m:t>
            </m:r>
          </m:e>
          <m:sub>
            <m:r>
              <w:rPr>
                <w:rFonts w:ascii="Cambria Math" w:hAnsi="Cambria Math"/>
              </w:rPr>
              <m:t>i</m:t>
            </m:r>
          </m:sub>
        </m:sSub>
      </m:oMath>
      <w:r w:rsidRPr="006B2263">
        <w:rPr>
          <w:rFonts w:hint="eastAsia"/>
        </w:rPr>
        <w:t xml:space="preserve"> </w:t>
      </w:r>
      <w:r w:rsidRPr="006B2263">
        <w:t xml:space="preserve">obtained </w:t>
      </w:r>
      <w:r>
        <w:t>by</w:t>
      </w:r>
      <w:r w:rsidRPr="006B2263">
        <w:t xml:space="preserve"> node2vec.</w:t>
      </w:r>
    </w:p>
    <w:p w14:paraId="70DE1C66" w14:textId="69B7AE6C" w:rsidR="0079794B" w:rsidRPr="006B2263" w:rsidRDefault="0079794B" w:rsidP="00E02817">
      <w:pPr>
        <w:spacing w:line="252" w:lineRule="auto"/>
        <w:ind w:firstLine="204"/>
        <w:jc w:val="both"/>
      </w:pPr>
      <w:r w:rsidRPr="006B2263">
        <w:t xml:space="preserve">Finally, we concatenate the representations of </w:t>
      </w:r>
      <m:oMath>
        <m:r>
          <w:rPr>
            <w:rFonts w:ascii="Cambria Math" w:hAnsi="Cambria Math"/>
          </w:rPr>
          <m:t>m</m:t>
        </m:r>
      </m:oMath>
      <w:r w:rsidRPr="006B2263">
        <w:t xml:space="preserve"> and candidate service </w:t>
      </w:r>
      <m:oMath>
        <m:r>
          <w:rPr>
            <w:rFonts w:ascii="Cambria Math" w:hAnsi="Cambria Math"/>
          </w:rPr>
          <m:t>s</m:t>
        </m:r>
      </m:oMath>
      <w:r w:rsidRPr="006B2263">
        <w:t xml:space="preserve"> and then compress the concatenation result into an </w:t>
      </w:r>
      <w:bookmarkStart w:id="14" w:name="_Hlk536398281"/>
      <w:r w:rsidRPr="006B2263">
        <w:t>implicit interaction vector</w:t>
      </w:r>
      <w:bookmarkEnd w:id="14"/>
      <w:r>
        <w:t xml:space="preserve"> by a</w:t>
      </w:r>
      <w:r w:rsidR="00E02817">
        <w:rPr>
          <w:rFonts w:hint="eastAsia"/>
          <w:lang w:eastAsia="zh-CN"/>
        </w:rPr>
        <w:t>n</w:t>
      </w:r>
      <w:r>
        <w:t xml:space="preserve"> MLP.</w:t>
      </w:r>
    </w:p>
    <w:tbl>
      <w:tblPr>
        <w:tblStyle w:val="af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4284"/>
        <w:gridCol w:w="378"/>
      </w:tblGrid>
      <w:tr w:rsidR="001B6C84" w14:paraId="26A1AB24" w14:textId="77777777" w:rsidTr="001B6C84">
        <w:trPr>
          <w:trHeight w:val="425"/>
        </w:trPr>
        <w:tc>
          <w:tcPr>
            <w:tcW w:w="375" w:type="pct"/>
            <w:tcMar>
              <w:left w:w="0" w:type="dxa"/>
              <w:right w:w="0" w:type="dxa"/>
            </w:tcMar>
            <w:vAlign w:val="center"/>
          </w:tcPr>
          <w:p w14:paraId="41F6D7D4" w14:textId="77777777" w:rsidR="001B6C84" w:rsidRDefault="001B6C84" w:rsidP="00F25957">
            <w:pPr>
              <w:jc w:val="both"/>
            </w:pPr>
          </w:p>
        </w:tc>
        <w:tc>
          <w:tcPr>
            <w:tcW w:w="4250" w:type="pct"/>
            <w:vAlign w:val="center"/>
          </w:tcPr>
          <w:p w14:paraId="35C2BDC0" w14:textId="77777777" w:rsidR="001B6C84" w:rsidRPr="00976EFE" w:rsidRDefault="00384D49" w:rsidP="00F25957">
            <w:pPr>
              <w:jc w:val="both"/>
            </w:pPr>
            <m:oMathPara>
              <m:oMathParaPr>
                <m:jc m:val="center"/>
              </m:oMathParaPr>
              <m:oMath>
                <m:sSub>
                  <m:sSubPr>
                    <m:ctrlPr>
                      <w:rPr>
                        <w:rFonts w:ascii="Cambria Math" w:hAnsi="Cambria Math"/>
                        <w:b/>
                        <w:lang w:eastAsia="zh-CN"/>
                      </w:rPr>
                    </m:ctrlPr>
                  </m:sSubPr>
                  <m:e>
                    <m:r>
                      <m:rPr>
                        <m:sty m:val="b"/>
                      </m:rPr>
                      <w:rPr>
                        <w:rFonts w:ascii="Cambria Math" w:hAnsi="Cambria Math"/>
                        <w:lang w:eastAsia="zh-CN"/>
                      </w:rPr>
                      <m:t>in</m:t>
                    </m:r>
                    <m:r>
                      <m:rPr>
                        <m:sty m:val="b"/>
                      </m:rPr>
                      <w:rPr>
                        <w:rFonts w:ascii="Cambria Math" w:hAnsi="Cambria Math" w:hint="eastAsia"/>
                        <w:lang w:eastAsia="zh-CN"/>
                      </w:rPr>
                      <m:t>i</m:t>
                    </m:r>
                  </m:e>
                  <m:sub>
                    <m:r>
                      <w:rPr>
                        <w:rFonts w:ascii="Cambria Math" w:hAnsi="Cambria Math"/>
                        <w:lang w:eastAsia="zh-CN"/>
                      </w:rPr>
                      <m:t>ms</m:t>
                    </m:r>
                  </m:sub>
                </m:sSub>
                <m:r>
                  <m:rPr>
                    <m:sty m:val="p"/>
                  </m:rPr>
                  <w:rPr>
                    <w:rFonts w:ascii="Cambria Math" w:hAnsi="Cambria Math"/>
                    <w:lang w:eastAsia="zh-CN"/>
                  </w:rPr>
                  <m:t>=</m:t>
                </m:r>
                <m:sSub>
                  <m:sSubPr>
                    <m:ctrlPr>
                      <w:rPr>
                        <w:rFonts w:ascii="Cambria Math" w:hAnsi="Cambria Math"/>
                        <w:i/>
                      </w:rPr>
                    </m:ctrlPr>
                  </m:sSubPr>
                  <m:e>
                    <m:r>
                      <w:rPr>
                        <w:rFonts w:ascii="Cambria Math" w:hAnsi="Cambria Math"/>
                      </w:rPr>
                      <m:t>MLP</m:t>
                    </m:r>
                  </m:e>
                  <m:sub>
                    <m:r>
                      <w:rPr>
                        <w:rFonts w:ascii="Cambria Math" w:hAnsi="Cambria Math"/>
                      </w:rPr>
                      <m:t>INI</m:t>
                    </m:r>
                  </m:sub>
                </m:sSub>
                <m:d>
                  <m:dPr>
                    <m:ctrlPr>
                      <w:rPr>
                        <w:rFonts w:ascii="Cambria Math" w:hAnsi="Cambria Math"/>
                        <w:lang w:eastAsia="zh-CN"/>
                      </w:rPr>
                    </m:ctrlPr>
                  </m:dPr>
                  <m:e>
                    <m:sSub>
                      <m:sSubPr>
                        <m:ctrlPr>
                          <w:rPr>
                            <w:rFonts w:ascii="Cambria Math" w:hAnsi="Cambria Math"/>
                            <w:b/>
                            <w:lang w:eastAsia="zh-CN"/>
                          </w:rPr>
                        </m:ctrlPr>
                      </m:sSubPr>
                      <m:e>
                        <m:r>
                          <m:rPr>
                            <m:sty m:val="b"/>
                          </m:rPr>
                          <w:rPr>
                            <w:rFonts w:ascii="Cambria Math" w:hAnsi="Cambria Math"/>
                            <w:lang w:eastAsia="zh-CN"/>
                          </w:rPr>
                          <m:t>r</m:t>
                        </m:r>
                      </m:e>
                      <m:sub>
                        <m:r>
                          <w:rPr>
                            <w:rFonts w:ascii="Cambria Math" w:hAnsi="Cambria Math"/>
                            <w:lang w:eastAsia="zh-CN"/>
                          </w:rPr>
                          <m:t>m</m:t>
                        </m:r>
                      </m:sub>
                    </m:sSub>
                    <m:r>
                      <m:rPr>
                        <m:sty m:val="p"/>
                      </m:rPr>
                      <w:rPr>
                        <w:rFonts w:ascii="Cambria Math" w:hAnsi="Cambria Math"/>
                        <w:lang w:eastAsia="zh-CN"/>
                      </w:rPr>
                      <m:t>⊕</m:t>
                    </m:r>
                    <m:sSub>
                      <m:sSubPr>
                        <m:ctrlPr>
                          <w:rPr>
                            <w:rFonts w:ascii="Cambria Math" w:hAnsi="Cambria Math"/>
                            <w:b/>
                            <w:lang w:eastAsia="zh-CN"/>
                          </w:rPr>
                        </m:ctrlPr>
                      </m:sSubPr>
                      <m:e>
                        <m:r>
                          <m:rPr>
                            <m:sty m:val="b"/>
                          </m:rPr>
                          <w:rPr>
                            <w:rFonts w:ascii="Cambria Math" w:hAnsi="Cambria Math"/>
                            <w:lang w:eastAsia="zh-CN"/>
                          </w:rPr>
                          <m:t>r</m:t>
                        </m:r>
                      </m:e>
                      <m:sub>
                        <m:r>
                          <w:rPr>
                            <w:rFonts w:ascii="Cambria Math" w:hAnsi="Cambria Math" w:hint="eastAsia"/>
                            <w:lang w:eastAsia="zh-CN"/>
                          </w:rPr>
                          <m:t>s</m:t>
                        </m:r>
                      </m:sub>
                    </m:sSub>
                  </m:e>
                </m:d>
                <m:r>
                  <w:rPr>
                    <w:rFonts w:ascii="Cambria Math" w:hAnsi="Cambria Math"/>
                    <w:lang w:eastAsia="zh-CN"/>
                  </w:rPr>
                  <m:t>.</m:t>
                </m:r>
              </m:oMath>
            </m:oMathPara>
          </w:p>
        </w:tc>
        <w:tc>
          <w:tcPr>
            <w:tcW w:w="375" w:type="pct"/>
            <w:tcMar>
              <w:left w:w="0" w:type="dxa"/>
              <w:right w:w="0" w:type="dxa"/>
            </w:tcMar>
            <w:vAlign w:val="center"/>
          </w:tcPr>
          <w:p w14:paraId="0AF65182" w14:textId="77777777" w:rsidR="001B6C84" w:rsidRDefault="001B6C84" w:rsidP="00F25957">
            <w:pPr>
              <w:jc w:val="right"/>
              <w:rPr>
                <w:lang w:eastAsia="zh-CN"/>
              </w:rPr>
            </w:pPr>
            <w:r>
              <w:rPr>
                <w:rFonts w:hint="eastAsia"/>
                <w:lang w:eastAsia="zh-CN"/>
              </w:rPr>
              <w:t>(</w:t>
            </w:r>
            <w:r>
              <w:rPr>
                <w:lang w:eastAsia="zh-CN"/>
              </w:rPr>
              <w:t>13)</w:t>
            </w:r>
          </w:p>
        </w:tc>
      </w:tr>
    </w:tbl>
    <w:p w14:paraId="216ED751" w14:textId="77777777" w:rsidR="0079794B" w:rsidRPr="006B2263" w:rsidRDefault="0079794B" w:rsidP="00E02817">
      <w:pPr>
        <w:spacing w:line="252" w:lineRule="auto"/>
        <w:jc w:val="both"/>
      </w:pPr>
      <w:proofErr w:type="gramStart"/>
      <w:r w:rsidRPr="006B2263">
        <w:t>where</w:t>
      </w:r>
      <w:proofErr w:type="gramEnd"/>
      <w:r w:rsidRPr="006B2263">
        <w:t xml:space="preserve"> </w:t>
      </w:r>
      <m:oMath>
        <m:sSub>
          <m:sSubPr>
            <m:ctrlPr>
              <w:rPr>
                <w:rFonts w:ascii="Cambria Math" w:hAnsi="Cambria Math"/>
                <w:b/>
              </w:rPr>
            </m:ctrlPr>
          </m:sSubPr>
          <m:e>
            <m:r>
              <m:rPr>
                <m:sty m:val="b"/>
              </m:rPr>
              <w:rPr>
                <w:rFonts w:ascii="Cambria Math" w:hAnsi="Cambria Math"/>
              </w:rPr>
              <m:t>r</m:t>
            </m:r>
          </m:e>
          <m:sub>
            <m:r>
              <w:rPr>
                <w:rFonts w:ascii="Cambria Math" w:hAnsi="Cambria Math" w:hint="eastAsia"/>
              </w:rPr>
              <m:t>s</m:t>
            </m:r>
          </m:sub>
        </m:sSub>
      </m:oMath>
      <w:r w:rsidRPr="006B2263">
        <w:rPr>
          <w:rFonts w:hint="eastAsia"/>
        </w:rPr>
        <w:t xml:space="preserve"> </w:t>
      </w:r>
      <w:r w:rsidRPr="006B2263">
        <w:t xml:space="preserve">denotes the representation of </w:t>
      </w:r>
      <m:oMath>
        <m:r>
          <w:rPr>
            <w:rFonts w:ascii="Cambria Math" w:hAnsi="Cambria Math"/>
          </w:rPr>
          <m:t>s</m:t>
        </m:r>
      </m:oMath>
      <w:r w:rsidRPr="006B2263">
        <w:t xml:space="preserve"> obtained </w:t>
      </w:r>
      <w:r>
        <w:t xml:space="preserve">by </w:t>
      </w:r>
      <w:r w:rsidRPr="006B2263">
        <w:t>node2vec.</w:t>
      </w:r>
    </w:p>
    <w:p w14:paraId="3446FB1E" w14:textId="77777777" w:rsidR="0079794B" w:rsidRPr="00E02817" w:rsidRDefault="0079794B" w:rsidP="00E02817">
      <w:pPr>
        <w:pStyle w:val="3"/>
      </w:pPr>
      <w:r w:rsidRPr="00E02817">
        <w:rPr>
          <w:rStyle w:val="heading3"/>
          <w:b w:val="0"/>
        </w:rPr>
        <w:lastRenderedPageBreak/>
        <w:t>Explicit Neighbor Interaction</w:t>
      </w:r>
      <w:r w:rsidRPr="00E02817">
        <w:t>.</w:t>
      </w:r>
    </w:p>
    <w:p w14:paraId="221C8CAF" w14:textId="0330083F" w:rsidR="0079794B" w:rsidRPr="008F57B9" w:rsidRDefault="0079794B" w:rsidP="00DF2FDA">
      <w:pPr>
        <w:spacing w:line="252" w:lineRule="auto"/>
        <w:jc w:val="both"/>
        <w:rPr>
          <w:b/>
        </w:rPr>
      </w:pPr>
      <w:r w:rsidRPr="006B2263">
        <w:t>In</w:t>
      </w:r>
      <w:r w:rsidRPr="006B2263">
        <w:rPr>
          <w:rFonts w:hint="eastAsia"/>
        </w:rPr>
        <w:t xml:space="preserve"> t</w:t>
      </w:r>
      <w:r w:rsidRPr="006B2263">
        <w:t>he second strategy</w:t>
      </w:r>
      <w:r w:rsidRPr="006B2263">
        <w:rPr>
          <w:rFonts w:hint="eastAsia"/>
        </w:rPr>
        <w:t>, we</w:t>
      </w:r>
      <w:r w:rsidRPr="006B2263">
        <w:t xml:space="preserve"> learn explicit interactions from </w:t>
      </w:r>
      <w:r w:rsidRPr="006B2263">
        <w:rPr>
          <w:rFonts w:hint="eastAsia"/>
        </w:rPr>
        <w:t>the</w:t>
      </w:r>
      <w:r w:rsidRPr="006B2263">
        <w:t xml:space="preserve"> </w:t>
      </w:r>
      <w:bookmarkStart w:id="15" w:name="_Hlk536398506"/>
      <w:r w:rsidRPr="006B2263">
        <w:rPr>
          <w:rFonts w:hint="eastAsia"/>
        </w:rPr>
        <w:t>direct invocation</w:t>
      </w:r>
      <w:r w:rsidRPr="006B2263">
        <w:t xml:space="preserve"> history</w:t>
      </w:r>
      <w:bookmarkEnd w:id="15"/>
      <w:r w:rsidRPr="006B2263">
        <w:t xml:space="preserve"> of the neighbor mashups</w:t>
      </w:r>
      <w:r>
        <w:t xml:space="preserve"> (</w:t>
      </w:r>
      <m:oMath>
        <m:r>
          <w:rPr>
            <w:rFonts w:ascii="Cambria Math" w:hAnsi="Cambria Math"/>
          </w:rPr>
          <m:t>NM</m:t>
        </m:r>
      </m:oMath>
      <w:r>
        <w:t>)</w:t>
      </w:r>
      <w:r w:rsidRPr="006B2263">
        <w:t xml:space="preserve"> </w:t>
      </w:r>
      <w:r w:rsidRPr="006B2263">
        <w:rPr>
          <w:rFonts w:hint="eastAsia"/>
        </w:rPr>
        <w:t>of</w:t>
      </w:r>
      <w:r w:rsidRPr="006B2263">
        <w:t xml:space="preserve"> </w:t>
      </w:r>
      <m:oMath>
        <m:r>
          <w:rPr>
            <w:rFonts w:ascii="Cambria Math" w:hAnsi="Cambria Math"/>
          </w:rPr>
          <m:t>m</m:t>
        </m:r>
      </m:oMath>
      <w:r w:rsidR="0077598A">
        <w:t xml:space="preserve"> </w:t>
      </w:r>
      <w:proofErr w:type="gramStart"/>
      <w:r w:rsidR="005B7BCD">
        <w:t>t</w:t>
      </w:r>
      <w:r w:rsidR="0077598A">
        <w:rPr>
          <w:lang w:eastAsia="zh-CN"/>
        </w:rPr>
        <w:t>o</w:t>
      </w:r>
      <w:r w:rsidRPr="006B2263">
        <w:t xml:space="preserve"> </w:t>
      </w:r>
      <w:proofErr w:type="gramEnd"/>
      <m:oMath>
        <m:r>
          <w:rPr>
            <w:rFonts w:ascii="Cambria Math" w:hAnsi="Cambria Math"/>
          </w:rPr>
          <m:t>s</m:t>
        </m:r>
      </m:oMath>
      <w:r w:rsidRPr="006B2263">
        <w:t xml:space="preserve">. More specifically, we first construct a sparse </w:t>
      </w:r>
      <w:r w:rsidRPr="006B2263">
        <w:rPr>
          <w:rFonts w:hint="eastAsia"/>
        </w:rPr>
        <w:t xml:space="preserve">binary </w:t>
      </w:r>
      <w:r w:rsidRPr="006B2263">
        <w:t xml:space="preserve">vector </w:t>
      </w:r>
      <m:oMath>
        <m:sSub>
          <m:sSubPr>
            <m:ctrlPr>
              <w:rPr>
                <w:rFonts w:ascii="Cambria Math" w:hAnsi="Cambria Math"/>
                <w:b/>
              </w:rPr>
            </m:ctrlPr>
          </m:sSubPr>
          <m:e>
            <m:r>
              <m:rPr>
                <m:sty m:val="b"/>
              </m:rPr>
              <w:rPr>
                <w:rFonts w:ascii="Cambria Math" w:hAnsi="Cambria Math"/>
              </w:rPr>
              <m:t>s</m:t>
            </m:r>
          </m:e>
          <m:sub>
            <m:r>
              <w:rPr>
                <w:rFonts w:ascii="Cambria Math" w:hAnsi="Cambria Math"/>
              </w:rPr>
              <m:t>ms</m:t>
            </m:r>
          </m:sub>
        </m:sSub>
        <m:r>
          <w:rPr>
            <w:rFonts w:ascii="Cambria Math" w:hAnsi="Cambria Math"/>
          </w:rPr>
          <m:t xml:space="preserve"> </m:t>
        </m:r>
      </m:oMath>
      <w:r w:rsidRPr="006B2263">
        <w:t xml:space="preserve">according to the invocation records of </w:t>
      </w:r>
      <m:oMath>
        <m:r>
          <w:rPr>
            <w:rFonts w:ascii="Cambria Math" w:hAnsi="Cambria Math"/>
          </w:rPr>
          <m:t>NM</m:t>
        </m:r>
      </m:oMath>
      <w:r w:rsidRPr="006B2263">
        <w:t xml:space="preserve"> </w:t>
      </w:r>
      <w:r w:rsidR="005B7BCD">
        <w:t>t</w:t>
      </w:r>
      <w:r w:rsidRPr="006B2263">
        <w:t>o</w:t>
      </w:r>
      <m:oMath>
        <m:r>
          <m:rPr>
            <m:sty m:val="p"/>
          </m:rPr>
          <w:rPr>
            <w:rFonts w:ascii="Cambria Math" w:hAnsi="Cambria Math"/>
          </w:rPr>
          <m:t xml:space="preserve"> </m:t>
        </m:r>
        <m:r>
          <w:rPr>
            <w:rFonts w:ascii="Cambria Math" w:hAnsi="Cambria Math"/>
          </w:rPr>
          <m:t>s</m:t>
        </m:r>
      </m:oMath>
      <w:r w:rsidRPr="006B2263">
        <w:t>, described as follows.</w:t>
      </w:r>
    </w:p>
    <w:tbl>
      <w:tblPr>
        <w:tblStyle w:val="af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4284"/>
        <w:gridCol w:w="378"/>
      </w:tblGrid>
      <w:tr w:rsidR="001B6C84" w14:paraId="612CA1D6" w14:textId="77777777" w:rsidTr="001B6C84">
        <w:trPr>
          <w:trHeight w:val="425"/>
        </w:trPr>
        <w:tc>
          <w:tcPr>
            <w:tcW w:w="375" w:type="pct"/>
            <w:tcMar>
              <w:left w:w="0" w:type="dxa"/>
              <w:right w:w="0" w:type="dxa"/>
            </w:tcMar>
            <w:vAlign w:val="center"/>
          </w:tcPr>
          <w:p w14:paraId="0CBF664E" w14:textId="77777777" w:rsidR="001B6C84" w:rsidRDefault="001B6C84" w:rsidP="00F25957">
            <w:pPr>
              <w:jc w:val="both"/>
            </w:pPr>
          </w:p>
        </w:tc>
        <w:tc>
          <w:tcPr>
            <w:tcW w:w="4250" w:type="pct"/>
            <w:vAlign w:val="center"/>
          </w:tcPr>
          <w:p w14:paraId="25C488AB" w14:textId="77777777" w:rsidR="001B6C84" w:rsidRPr="00976EFE" w:rsidRDefault="00384D49" w:rsidP="00F25957">
            <w:pPr>
              <w:jc w:val="both"/>
            </w:pPr>
            <m:oMathPara>
              <m:oMathParaPr>
                <m:jc m:val="center"/>
              </m:oMathParaPr>
              <m:oMath>
                <m:sSub>
                  <m:sSubPr>
                    <m:ctrlPr>
                      <w:rPr>
                        <w:rFonts w:ascii="Cambria Math" w:hAnsi="Cambria Math"/>
                        <w:lang w:eastAsia="zh-CN"/>
                      </w:rPr>
                    </m:ctrlPr>
                  </m:sSubPr>
                  <m:e>
                    <m:r>
                      <m:rPr>
                        <m:sty m:val="b"/>
                      </m:rPr>
                      <w:rPr>
                        <w:rFonts w:ascii="Cambria Math" w:hAnsi="Cambria Math"/>
                        <w:lang w:eastAsia="zh-CN"/>
                      </w:rPr>
                      <m:t>s</m:t>
                    </m:r>
                  </m:e>
                  <m:sub>
                    <m:r>
                      <w:rPr>
                        <w:rFonts w:ascii="Cambria Math" w:hAnsi="Cambria Math"/>
                        <w:lang w:eastAsia="zh-CN"/>
                      </w:rPr>
                      <m:t>ms</m:t>
                    </m:r>
                  </m:sub>
                </m:sSub>
                <m:r>
                  <m:rPr>
                    <m:sty m:val="p"/>
                  </m:rPr>
                  <w:rPr>
                    <w:rFonts w:ascii="Cambria Math" w:hAnsi="Cambria Math"/>
                    <w:lang w:eastAsia="zh-CN"/>
                  </w:rPr>
                  <m:t>=</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I</m:t>
                        </m:r>
                      </m:e>
                      <m:sub>
                        <m:sSub>
                          <m:sSubPr>
                            <m:ctrlPr>
                              <w:rPr>
                                <w:rFonts w:ascii="Cambria Math" w:hAnsi="Cambria Math"/>
                                <w:b/>
                                <w:i/>
                              </w:rPr>
                            </m:ctrlPr>
                          </m:sSubPr>
                          <m:e>
                            <m:r>
                              <w:rPr>
                                <w:rFonts w:ascii="Cambria Math" w:hAnsi="Cambria Math"/>
                              </w:rPr>
                              <m:t>nm</m:t>
                            </m:r>
                          </m:e>
                          <m:sub>
                            <m: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s</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I</m:t>
                        </m:r>
                      </m:e>
                      <m:sub>
                        <m:sSub>
                          <m:sSubPr>
                            <m:ctrlPr>
                              <w:rPr>
                                <w:rFonts w:ascii="Cambria Math" w:hAnsi="Cambria Math"/>
                                <w:b/>
                                <w:i/>
                              </w:rPr>
                            </m:ctrlPr>
                          </m:sSubPr>
                          <m:e>
                            <m:r>
                              <w:rPr>
                                <w:rFonts w:ascii="Cambria Math" w:hAnsi="Cambria Math"/>
                              </w:rPr>
                              <m:t>nm</m:t>
                            </m:r>
                          </m:e>
                          <m:sub>
                            <m: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s</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I</m:t>
                        </m:r>
                      </m:e>
                      <m:sub>
                        <m:sSub>
                          <m:sSubPr>
                            <m:ctrlPr>
                              <w:rPr>
                                <w:rFonts w:ascii="Cambria Math" w:hAnsi="Cambria Math"/>
                                <w:b/>
                                <w:i/>
                              </w:rPr>
                            </m:ctrlPr>
                          </m:sSubPr>
                          <m:e>
                            <m:r>
                              <w:rPr>
                                <w:rFonts w:ascii="Cambria Math" w:hAnsi="Cambria Math"/>
                              </w:rPr>
                              <m:t>nm</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s</m:t>
                        </m:r>
                      </m:sub>
                    </m:sSub>
                    <m:r>
                      <m:rPr>
                        <m:sty m:val="bi"/>
                      </m:rPr>
                      <w:rPr>
                        <w:rFonts w:ascii="Cambria Math" w:hAnsi="Cambria Math"/>
                      </w:rPr>
                      <m:t>,…</m:t>
                    </m:r>
                    <m:sSub>
                      <m:sSubPr>
                        <m:ctrlPr>
                          <w:rPr>
                            <w:rFonts w:ascii="Cambria Math" w:hAnsi="Cambria Math"/>
                            <w:lang w:eastAsia="zh-CN"/>
                          </w:rPr>
                        </m:ctrlPr>
                      </m:sSubPr>
                      <m:e>
                        <m:r>
                          <w:rPr>
                            <w:rFonts w:ascii="Cambria Math" w:hAnsi="Cambria Math"/>
                            <w:lang w:eastAsia="zh-CN"/>
                          </w:rPr>
                          <m:t>I</m:t>
                        </m:r>
                      </m:e>
                      <m:sub>
                        <m:sSub>
                          <m:sSubPr>
                            <m:ctrlPr>
                              <w:rPr>
                                <w:rFonts w:ascii="Cambria Math" w:hAnsi="Cambria Math"/>
                                <w:lang w:eastAsia="zh-CN"/>
                              </w:rPr>
                            </m:ctrlPr>
                          </m:sSubPr>
                          <m:e>
                            <m:r>
                              <w:rPr>
                                <w:rFonts w:ascii="Cambria Math" w:hAnsi="Cambria Math"/>
                              </w:rPr>
                              <m:t>nm</m:t>
                            </m:r>
                          </m:e>
                          <m:sub>
                            <m:r>
                              <w:rPr>
                                <w:rFonts w:ascii="Cambria Math" w:hAnsi="Cambria Math"/>
                                <w:lang w:eastAsia="zh-CN"/>
                              </w:rPr>
                              <m:t>K</m:t>
                            </m:r>
                          </m:sub>
                        </m:sSub>
                        <m:r>
                          <m:rPr>
                            <m:sty m:val="p"/>
                          </m:rPr>
                          <w:rPr>
                            <w:rFonts w:ascii="Cambria Math" w:hAnsi="Cambria Math"/>
                            <w:lang w:eastAsia="zh-CN"/>
                          </w:rPr>
                          <m:t>,</m:t>
                        </m:r>
                        <m:r>
                          <w:rPr>
                            <w:rFonts w:ascii="Cambria Math" w:hAnsi="Cambria Math"/>
                            <w:lang w:eastAsia="zh-CN"/>
                          </w:rPr>
                          <m:t>s</m:t>
                        </m:r>
                      </m:sub>
                    </m:sSub>
                  </m:e>
                </m:d>
                <m:r>
                  <w:rPr>
                    <w:rFonts w:ascii="Cambria Math" w:hAnsi="Cambria Math"/>
                    <w:lang w:eastAsia="zh-CN"/>
                  </w:rPr>
                  <m:t>,</m:t>
                </m:r>
              </m:oMath>
            </m:oMathPara>
          </w:p>
        </w:tc>
        <w:tc>
          <w:tcPr>
            <w:tcW w:w="375" w:type="pct"/>
            <w:tcMar>
              <w:left w:w="0" w:type="dxa"/>
              <w:right w:w="0" w:type="dxa"/>
            </w:tcMar>
            <w:vAlign w:val="center"/>
          </w:tcPr>
          <w:p w14:paraId="7FBBC2C9" w14:textId="77777777" w:rsidR="001B6C84" w:rsidRDefault="001B6C84" w:rsidP="00F25957">
            <w:pPr>
              <w:jc w:val="right"/>
              <w:rPr>
                <w:lang w:eastAsia="zh-CN"/>
              </w:rPr>
            </w:pPr>
            <w:r>
              <w:rPr>
                <w:rFonts w:hint="eastAsia"/>
                <w:lang w:eastAsia="zh-CN"/>
              </w:rPr>
              <w:t>(</w:t>
            </w:r>
            <w:r>
              <w:rPr>
                <w:lang w:eastAsia="zh-CN"/>
              </w:rPr>
              <w:t>14)</w:t>
            </w:r>
          </w:p>
        </w:tc>
      </w:tr>
    </w:tbl>
    <w:p w14:paraId="139BF60E" w14:textId="77777777" w:rsidR="0079794B" w:rsidRPr="00A56D18" w:rsidRDefault="0079794B" w:rsidP="001B6C84">
      <w:pPr>
        <w:pStyle w:val="af4"/>
        <w:spacing w:after="0"/>
        <w:jc w:val="both"/>
        <w:rPr>
          <w:rFonts w:eastAsia="Times New Roman"/>
        </w:rPr>
      </w:pPr>
      <w:proofErr w:type="gramStart"/>
      <w:r w:rsidRPr="006B2263">
        <w:t>where</w:t>
      </w:r>
      <w:proofErr w:type="gramEnd"/>
      <w:r w:rsidRPr="006B2263">
        <w:t xml:space="preserve"> </w:t>
      </w:r>
      <m:oMath>
        <m:sSub>
          <m:sSubPr>
            <m:ctrlPr>
              <w:rPr>
                <w:rFonts w:ascii="Cambria Math" w:hAnsi="Cambria Math"/>
                <w:i/>
              </w:rPr>
            </m:ctrlPr>
          </m:sSubPr>
          <m:e>
            <m:r>
              <w:rPr>
                <w:rFonts w:ascii="Cambria Math" w:hAnsi="Cambria Math"/>
              </w:rPr>
              <m:t>I</m:t>
            </m:r>
          </m:e>
          <m:sub>
            <m:sSub>
              <m:sSubPr>
                <m:ctrlPr>
                  <w:rPr>
                    <w:rFonts w:ascii="Cambria Math" w:hAnsi="Cambria Math"/>
                    <w:b/>
                    <w:i/>
                  </w:rPr>
                </m:ctrlPr>
              </m:sSubPr>
              <m:e>
                <m:r>
                  <w:rPr>
                    <w:rFonts w:ascii="Cambria Math" w:hAnsi="Cambria Math"/>
                  </w:rPr>
                  <m:t>nm</m:t>
                </m:r>
              </m:e>
              <m:sub>
                <m:r>
                  <w:rPr>
                    <w:rFonts w:ascii="Cambria Math" w:hAnsi="Cambria Math"/>
                  </w:rPr>
                  <m:t>i</m:t>
                </m:r>
              </m:sub>
            </m:sSub>
            <m:r>
              <w:rPr>
                <w:rFonts w:ascii="Cambria Math" w:hAnsi="Cambria Math"/>
              </w:rPr>
              <m:t>,s</m:t>
            </m:r>
          </m:sub>
        </m:sSub>
      </m:oMath>
      <w:r w:rsidRPr="006B2263">
        <w:t xml:space="preserve"> is an identity signal that indicates whether </w:t>
      </w:r>
      <m:oMath>
        <m:r>
          <w:rPr>
            <w:rFonts w:ascii="Cambria Math" w:hAnsi="Cambria Math"/>
          </w:rPr>
          <m:t>s</m:t>
        </m:r>
      </m:oMath>
      <w:r w:rsidRPr="006B2263">
        <w:t xml:space="preserve"> is a component service of </w:t>
      </w:r>
      <m:oMath>
        <m:sSub>
          <m:sSubPr>
            <m:ctrlPr>
              <w:rPr>
                <w:rFonts w:ascii="Cambria Math" w:hAnsi="Cambria Math"/>
                <w:b/>
                <w:i/>
              </w:rPr>
            </m:ctrlPr>
          </m:sSubPr>
          <m:e>
            <m:r>
              <w:rPr>
                <w:rFonts w:ascii="Cambria Math" w:hAnsi="Cambria Math"/>
              </w:rPr>
              <m:t>nm</m:t>
            </m:r>
          </m:e>
          <m:sub>
            <m:r>
              <w:rPr>
                <w:rFonts w:ascii="Cambria Math" w:hAnsi="Cambria Math"/>
              </w:rPr>
              <m:t>i</m:t>
            </m:r>
          </m:sub>
        </m:sSub>
      </m:oMath>
      <w:r>
        <w:rPr>
          <w:rFonts w:hint="eastAsia"/>
          <w:b/>
          <w:lang w:eastAsia="zh-CN"/>
        </w:rPr>
        <w:t xml:space="preserve"> </w:t>
      </w:r>
      <w:r w:rsidRPr="0033742D">
        <w:rPr>
          <w:lang w:eastAsia="zh-CN"/>
        </w:rPr>
        <w:t>(</w:t>
      </w:r>
      <m:oMath>
        <m:sSub>
          <m:sSubPr>
            <m:ctrlPr>
              <w:rPr>
                <w:rFonts w:ascii="Cambria Math" w:hAnsi="Cambria Math"/>
                <w:b/>
                <w:i/>
              </w:rPr>
            </m:ctrlPr>
          </m:sSubPr>
          <m:e>
            <m:r>
              <w:rPr>
                <w:rFonts w:ascii="Cambria Math" w:hAnsi="Cambria Math"/>
              </w:rPr>
              <m:t>nm</m:t>
            </m:r>
          </m:e>
          <m:sub>
            <m:r>
              <w:rPr>
                <w:rFonts w:ascii="Cambria Math" w:hAnsi="Cambria Math"/>
              </w:rPr>
              <m:t>i</m:t>
            </m:r>
          </m:sub>
        </m:sSub>
        <m:r>
          <m:rPr>
            <m:sty m:val="bi"/>
          </m:rPr>
          <w:rPr>
            <w:rFonts w:ascii="Cambria Math" w:hAnsi="Cambria Math"/>
          </w:rPr>
          <m:t>∈</m:t>
        </m:r>
        <m:r>
          <w:rPr>
            <w:rFonts w:ascii="Cambria Math" w:hAnsi="Cambria Math"/>
          </w:rPr>
          <m:t>NM</m:t>
        </m:r>
      </m:oMath>
      <w:r w:rsidRPr="0033742D">
        <w:rPr>
          <w:lang w:eastAsia="zh-CN"/>
        </w:rPr>
        <w:t>)</w:t>
      </w:r>
      <w:r w:rsidRPr="006B2263">
        <w:t>. Since the</w:t>
      </w:r>
      <w:r>
        <w:t xml:space="preserve"> </w:t>
      </w:r>
      <w:r w:rsidRPr="006B2263">
        <w:t xml:space="preserve">number of neighbor mashups </w:t>
      </w:r>
      <w:proofErr w:type="gramStart"/>
      <w:r w:rsidRPr="006B2263">
        <w:t xml:space="preserve">is </w:t>
      </w:r>
      <w:proofErr w:type="gramEnd"/>
      <m:oMath>
        <m:r>
          <w:rPr>
            <w:rFonts w:ascii="Cambria Math" w:hAnsi="Cambria Math"/>
          </w:rPr>
          <m:t>K</m:t>
        </m:r>
      </m:oMath>
      <w:r w:rsidRPr="006B2263">
        <w:t>, the dimension</w:t>
      </w:r>
      <w:r>
        <w:t xml:space="preserve"> number</w:t>
      </w:r>
      <w:r w:rsidRPr="006B2263">
        <w:t xml:space="preserve"> of </w:t>
      </w:r>
      <m:oMath>
        <m:sSub>
          <m:sSubPr>
            <m:ctrlPr>
              <w:rPr>
                <w:rFonts w:ascii="Cambria Math" w:hAnsi="Cambria Math"/>
                <w:b/>
              </w:rPr>
            </m:ctrlPr>
          </m:sSubPr>
          <m:e>
            <m:r>
              <m:rPr>
                <m:sty m:val="b"/>
              </m:rPr>
              <w:rPr>
                <w:rFonts w:ascii="Cambria Math" w:hAnsi="Cambria Math"/>
              </w:rPr>
              <m:t>s</m:t>
            </m:r>
          </m:e>
          <m:sub>
            <m:r>
              <w:rPr>
                <w:rFonts w:ascii="Cambria Math" w:hAnsi="Cambria Math"/>
              </w:rPr>
              <m:t>ms</m:t>
            </m:r>
          </m:sub>
        </m:sSub>
      </m:oMath>
      <w:r w:rsidRPr="006B2263">
        <w:t xml:space="preserve"> is</w:t>
      </w:r>
      <w:r w:rsidRPr="00A56D18">
        <w:rPr>
          <w:rFonts w:eastAsia="Times New Roman"/>
        </w:rPr>
        <w:t xml:space="preserve"> also </w:t>
      </w:r>
      <m:oMath>
        <m:r>
          <w:rPr>
            <w:rFonts w:ascii="Cambria Math" w:eastAsia="Times New Roman" w:hAnsi="Cambria Math"/>
          </w:rPr>
          <m:t>K</m:t>
        </m:r>
      </m:oMath>
      <w:r w:rsidRPr="00A56D18">
        <w:rPr>
          <w:rFonts w:eastAsia="Times New Roman" w:hint="eastAsia"/>
        </w:rPr>
        <w:t>.</w:t>
      </w:r>
    </w:p>
    <w:p w14:paraId="613B37AC" w14:textId="274D7DCB" w:rsidR="0079794B" w:rsidRPr="006B2263" w:rsidRDefault="0079794B" w:rsidP="0077598A">
      <w:pPr>
        <w:pStyle w:val="af4"/>
        <w:spacing w:after="0" w:line="252" w:lineRule="auto"/>
        <w:ind w:firstLine="204"/>
        <w:jc w:val="both"/>
      </w:pPr>
      <w:r w:rsidRPr="00A56D18">
        <w:rPr>
          <w:rFonts w:eastAsia="Times New Roman"/>
        </w:rPr>
        <w:t>Finally</w:t>
      </w:r>
      <w:r w:rsidRPr="006B2263">
        <w:t xml:space="preserve">, </w:t>
      </w:r>
      <m:oMath>
        <m:sSub>
          <m:sSubPr>
            <m:ctrlPr>
              <w:rPr>
                <w:rFonts w:ascii="Cambria Math" w:hAnsi="Cambria Math"/>
                <w:b/>
              </w:rPr>
            </m:ctrlPr>
          </m:sSubPr>
          <m:e>
            <m:r>
              <m:rPr>
                <m:sty m:val="b"/>
              </m:rPr>
              <w:rPr>
                <w:rFonts w:ascii="Cambria Math" w:hAnsi="Cambria Math"/>
              </w:rPr>
              <m:t>s</m:t>
            </m:r>
          </m:e>
          <m:sub>
            <m:r>
              <w:rPr>
                <w:rFonts w:ascii="Cambria Math" w:hAnsi="Cambria Math"/>
              </w:rPr>
              <m:t>ms</m:t>
            </m:r>
          </m:sub>
        </m:sSub>
      </m:oMath>
      <w:r w:rsidRPr="006B2263">
        <w:t xml:space="preserve"> </w:t>
      </w:r>
      <w:r w:rsidRPr="006B2263">
        <w:rPr>
          <w:rFonts w:hint="eastAsia"/>
        </w:rPr>
        <w:t xml:space="preserve">is fed </w:t>
      </w:r>
      <w:r w:rsidRPr="006B2263">
        <w:t>directly into a</w:t>
      </w:r>
      <w:r w:rsidR="0077598A">
        <w:rPr>
          <w:rFonts w:hint="eastAsia"/>
          <w:lang w:eastAsia="zh-CN"/>
        </w:rPr>
        <w:t>n</w:t>
      </w:r>
      <w:r w:rsidRPr="006B2263">
        <w:t xml:space="preserve"> MLP, and the </w:t>
      </w:r>
      <w:bookmarkStart w:id="16" w:name="_Hlk536398517"/>
      <w:r w:rsidRPr="006B2263">
        <w:t>explicit interaction</w:t>
      </w:r>
      <w:bookmarkEnd w:id="16"/>
      <w:r w:rsidRPr="006B2263">
        <w:t xml:space="preserve"> between </w:t>
      </w:r>
      <m:oMath>
        <m:r>
          <w:rPr>
            <w:rFonts w:ascii="Cambria Math" w:hAnsi="Cambria Math"/>
          </w:rPr>
          <m:t>m</m:t>
        </m:r>
      </m:oMath>
      <w:r w:rsidRPr="006B2263">
        <w:t xml:space="preserve"> and</w:t>
      </w:r>
      <m:oMath>
        <m:r>
          <m:rPr>
            <m:sty m:val="p"/>
          </m:rPr>
          <w:rPr>
            <w:rFonts w:ascii="Cambria Math" w:hAnsi="Cambria Math"/>
          </w:rPr>
          <m:t xml:space="preserve"> </m:t>
        </m:r>
        <m:r>
          <w:rPr>
            <w:rFonts w:ascii="Cambria Math" w:hAnsi="Cambria Math"/>
          </w:rPr>
          <m:t>s</m:t>
        </m:r>
      </m:oMath>
      <w:r w:rsidRPr="006B2263">
        <w:t>,</w:t>
      </w:r>
      <m:oMath>
        <m:r>
          <m:rPr>
            <m:sty m:val="b"/>
          </m:rPr>
          <w:rPr>
            <w:rFonts w:ascii="Cambria Math" w:hAnsi="Cambria Math"/>
          </w:rPr>
          <m:t xml:space="preserve"> </m:t>
        </m:r>
        <m:sSub>
          <m:sSubPr>
            <m:ctrlPr>
              <w:rPr>
                <w:rFonts w:ascii="Cambria Math" w:hAnsi="Cambria Math"/>
                <w:b/>
              </w:rPr>
            </m:ctrlPr>
          </m:sSubPr>
          <m:e>
            <m:r>
              <m:rPr>
                <m:sty m:val="b"/>
              </m:rPr>
              <w:rPr>
                <w:rFonts w:ascii="Cambria Math" w:hAnsi="Cambria Math"/>
              </w:rPr>
              <m:t>en</m:t>
            </m:r>
            <m:r>
              <m:rPr>
                <m:sty m:val="b"/>
              </m:rPr>
              <w:rPr>
                <w:rFonts w:ascii="Cambria Math" w:hAnsi="Cambria Math" w:hint="eastAsia"/>
              </w:rPr>
              <m:t>i</m:t>
            </m:r>
          </m:e>
          <m:sub>
            <m:r>
              <w:rPr>
                <w:rFonts w:ascii="Cambria Math" w:hAnsi="Cambria Math"/>
              </w:rPr>
              <m:t>ms</m:t>
            </m:r>
          </m:sub>
        </m:sSub>
      </m:oMath>
      <w:proofErr w:type="gramStart"/>
      <w:r w:rsidRPr="006B2263">
        <w:t>,</w:t>
      </w:r>
      <w:proofErr w:type="gramEnd"/>
      <w:r w:rsidRPr="006B2263">
        <w:t xml:space="preserve"> </w:t>
      </w:r>
      <w:r w:rsidRPr="006B2263">
        <w:rPr>
          <w:rFonts w:hint="eastAsia"/>
        </w:rPr>
        <w:t>can be learned</w:t>
      </w:r>
      <w:r w:rsidRPr="006B2263">
        <w:t xml:space="preserve"> from the </w:t>
      </w:r>
      <w:r w:rsidRPr="006B2263">
        <w:rPr>
          <w:rFonts w:hint="eastAsia"/>
        </w:rPr>
        <w:t>direct invocation</w:t>
      </w:r>
      <w:r w:rsidRPr="006B2263">
        <w:t xml:space="preserve"> history</w:t>
      </w:r>
      <w:r>
        <w:t xml:space="preserve"> of </w:t>
      </w:r>
      <m:oMath>
        <m:r>
          <w:rPr>
            <w:rFonts w:ascii="Cambria Math" w:hAnsi="Cambria Math"/>
          </w:rPr>
          <m:t>NM</m:t>
        </m:r>
      </m:oMath>
      <w:r>
        <w:t xml:space="preserve"> </w:t>
      </w:r>
      <w:r w:rsidR="005B7BCD">
        <w:t>t</w:t>
      </w:r>
      <w:r>
        <w:t xml:space="preserve">o </w:t>
      </w:r>
      <m:oMath>
        <m:r>
          <w:rPr>
            <w:rFonts w:ascii="Cambria Math" w:hAnsi="Cambria Math"/>
          </w:rPr>
          <m:t>s</m:t>
        </m:r>
      </m:oMath>
      <w:r w:rsidRPr="006B2263">
        <w:t>.</w:t>
      </w:r>
    </w:p>
    <w:tbl>
      <w:tblPr>
        <w:tblStyle w:val="af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4284"/>
        <w:gridCol w:w="378"/>
      </w:tblGrid>
      <w:tr w:rsidR="001B6C84" w14:paraId="7C56E60C" w14:textId="77777777" w:rsidTr="001B6C84">
        <w:trPr>
          <w:trHeight w:val="425"/>
        </w:trPr>
        <w:tc>
          <w:tcPr>
            <w:tcW w:w="375" w:type="pct"/>
            <w:tcMar>
              <w:left w:w="0" w:type="dxa"/>
              <w:right w:w="0" w:type="dxa"/>
            </w:tcMar>
            <w:vAlign w:val="center"/>
          </w:tcPr>
          <w:p w14:paraId="31DA72C6" w14:textId="77777777" w:rsidR="001B6C84" w:rsidRDefault="001B6C84" w:rsidP="001B6C84">
            <w:pPr>
              <w:jc w:val="both"/>
            </w:pPr>
          </w:p>
        </w:tc>
        <w:tc>
          <w:tcPr>
            <w:tcW w:w="4250" w:type="pct"/>
            <w:vAlign w:val="center"/>
          </w:tcPr>
          <w:p w14:paraId="2471D146" w14:textId="77777777" w:rsidR="001B6C84" w:rsidRPr="00976EFE" w:rsidRDefault="00384D49" w:rsidP="001B6C84">
            <w:pPr>
              <w:jc w:val="both"/>
            </w:pPr>
            <m:oMathPara>
              <m:oMathParaPr>
                <m:jc m:val="center"/>
              </m:oMathParaPr>
              <m:oMath>
                <m:sSub>
                  <m:sSubPr>
                    <m:ctrlPr>
                      <w:rPr>
                        <w:rFonts w:ascii="Cambria Math" w:eastAsia="等线" w:hAnsi="Cambria Math"/>
                        <w:lang w:eastAsia="zh-CN"/>
                      </w:rPr>
                    </m:ctrlPr>
                  </m:sSubPr>
                  <m:e>
                    <m:r>
                      <m:rPr>
                        <m:sty m:val="b"/>
                      </m:rPr>
                      <w:rPr>
                        <w:rFonts w:ascii="Cambria Math" w:eastAsia="等线" w:hAnsi="Cambria Math"/>
                        <w:lang w:eastAsia="zh-CN"/>
                      </w:rPr>
                      <m:t>en</m:t>
                    </m:r>
                    <m:r>
                      <m:rPr>
                        <m:sty m:val="b"/>
                      </m:rPr>
                      <w:rPr>
                        <w:rFonts w:ascii="Cambria Math" w:eastAsia="等线" w:hAnsi="Cambria Math" w:hint="eastAsia"/>
                        <w:lang w:eastAsia="zh-CN"/>
                      </w:rPr>
                      <m:t>i</m:t>
                    </m:r>
                  </m:e>
                  <m:sub>
                    <m:r>
                      <w:rPr>
                        <w:rFonts w:ascii="Cambria Math" w:eastAsia="等线" w:hAnsi="Cambria Math"/>
                        <w:lang w:eastAsia="zh-CN"/>
                      </w:rPr>
                      <m:t>ms</m:t>
                    </m:r>
                  </m:sub>
                </m:sSub>
                <m:r>
                  <m:rPr>
                    <m:sty m:val="p"/>
                  </m:rPr>
                  <w:rPr>
                    <w:rFonts w:ascii="Cambria Math" w:eastAsia="等线" w:hAnsi="Cambria Math"/>
                    <w:lang w:eastAsia="zh-CN"/>
                  </w:rPr>
                  <m:t>=</m:t>
                </m:r>
                <m:sSub>
                  <m:sSubPr>
                    <m:ctrlPr>
                      <w:rPr>
                        <w:rFonts w:ascii="Cambria Math" w:hAnsi="Cambria Math"/>
                        <w:i/>
                      </w:rPr>
                    </m:ctrlPr>
                  </m:sSubPr>
                  <m:e>
                    <m:r>
                      <w:rPr>
                        <w:rFonts w:ascii="Cambria Math" w:hAnsi="Cambria Math"/>
                      </w:rPr>
                      <m:t>MLP</m:t>
                    </m:r>
                  </m:e>
                  <m:sub>
                    <m:r>
                      <w:rPr>
                        <w:rFonts w:ascii="Cambria Math" w:hAnsi="Cambria Math"/>
                      </w:rPr>
                      <m:t>ENI</m:t>
                    </m:r>
                  </m:sub>
                </m:sSub>
                <m:d>
                  <m:dPr>
                    <m:ctrlPr>
                      <w:rPr>
                        <w:rFonts w:ascii="Cambria Math" w:eastAsia="等线" w:hAnsi="Cambria Math"/>
                        <w:lang w:eastAsia="zh-CN"/>
                      </w:rPr>
                    </m:ctrlPr>
                  </m:dPr>
                  <m:e>
                    <m:sSub>
                      <m:sSubPr>
                        <m:ctrlPr>
                          <w:rPr>
                            <w:rFonts w:ascii="Cambria Math" w:eastAsia="等线" w:hAnsi="Cambria Math"/>
                            <w:lang w:eastAsia="zh-CN"/>
                          </w:rPr>
                        </m:ctrlPr>
                      </m:sSubPr>
                      <m:e>
                        <m:r>
                          <m:rPr>
                            <m:sty m:val="b"/>
                          </m:rPr>
                          <w:rPr>
                            <w:rFonts w:ascii="Cambria Math" w:eastAsia="等线" w:hAnsi="Cambria Math"/>
                            <w:lang w:eastAsia="zh-CN"/>
                          </w:rPr>
                          <m:t>s</m:t>
                        </m:r>
                      </m:e>
                      <m:sub>
                        <m:r>
                          <w:rPr>
                            <w:rFonts w:ascii="Cambria Math" w:eastAsia="等线" w:hAnsi="Cambria Math"/>
                            <w:lang w:eastAsia="zh-CN"/>
                          </w:rPr>
                          <m:t>ms</m:t>
                        </m:r>
                      </m:sub>
                    </m:sSub>
                  </m:e>
                </m:d>
                <m:r>
                  <w:rPr>
                    <w:rFonts w:ascii="Cambria Math" w:hAnsi="Cambria Math"/>
                    <w:lang w:eastAsia="zh-CN"/>
                  </w:rPr>
                  <m:t>.</m:t>
                </m:r>
              </m:oMath>
            </m:oMathPara>
          </w:p>
        </w:tc>
        <w:tc>
          <w:tcPr>
            <w:tcW w:w="375" w:type="pct"/>
            <w:tcMar>
              <w:left w:w="0" w:type="dxa"/>
              <w:right w:w="0" w:type="dxa"/>
            </w:tcMar>
            <w:vAlign w:val="center"/>
          </w:tcPr>
          <w:p w14:paraId="3D763EE0" w14:textId="77777777" w:rsidR="001B6C84" w:rsidRDefault="001B6C84" w:rsidP="001B6C84">
            <w:pPr>
              <w:jc w:val="right"/>
              <w:rPr>
                <w:lang w:eastAsia="zh-CN"/>
              </w:rPr>
            </w:pPr>
            <w:r>
              <w:rPr>
                <w:rFonts w:hint="eastAsia"/>
                <w:lang w:eastAsia="zh-CN"/>
              </w:rPr>
              <w:t>(</w:t>
            </w:r>
            <w:r>
              <w:rPr>
                <w:lang w:eastAsia="zh-CN"/>
              </w:rPr>
              <w:t>15)</w:t>
            </w:r>
          </w:p>
        </w:tc>
      </w:tr>
    </w:tbl>
    <w:p w14:paraId="680330EC" w14:textId="77777777" w:rsidR="007956BD" w:rsidRPr="00B63FC3" w:rsidRDefault="007956BD" w:rsidP="00C93EF3">
      <w:pPr>
        <w:pStyle w:val="2"/>
        <w:rPr>
          <w:rStyle w:val="heading3"/>
          <w:b w:val="0"/>
        </w:rPr>
      </w:pPr>
      <w:r w:rsidRPr="00B63FC3">
        <w:rPr>
          <w:rStyle w:val="heading3"/>
          <w:b w:val="0"/>
        </w:rPr>
        <w:t>Combination of the Two Components</w:t>
      </w:r>
    </w:p>
    <w:p w14:paraId="29471A03" w14:textId="06367E9F" w:rsidR="0079794B" w:rsidRDefault="0079794B" w:rsidP="00DF2FDA">
      <w:pPr>
        <w:spacing w:line="252" w:lineRule="auto"/>
        <w:jc w:val="both"/>
      </w:pPr>
      <w:r w:rsidRPr="006B2263">
        <w:t>A</w:t>
      </w:r>
      <w:r w:rsidRPr="006B2263">
        <w:rPr>
          <w:rFonts w:hint="eastAsia"/>
        </w:rPr>
        <w:t>fter</w:t>
      </w:r>
      <w:r w:rsidRPr="006B2263">
        <w:t xml:space="preserve"> learning the three type</w:t>
      </w:r>
      <w:r w:rsidRPr="006B2263">
        <w:rPr>
          <w:rFonts w:hint="eastAsia"/>
        </w:rPr>
        <w:t>s</w:t>
      </w:r>
      <w:r w:rsidRPr="006B2263">
        <w:t xml:space="preserve"> of interaction</w:t>
      </w:r>
      <w:r w:rsidRPr="006B2263">
        <w:rPr>
          <w:rFonts w:hint="eastAsia"/>
        </w:rPr>
        <w:t>s</w:t>
      </w:r>
      <w:r w:rsidRPr="006B2263">
        <w:t xml:space="preserve"> between </w:t>
      </w:r>
      <m:oMath>
        <m:r>
          <w:rPr>
            <w:rFonts w:ascii="Cambria Math" w:hAnsi="Cambria Math"/>
          </w:rPr>
          <m:t>m</m:t>
        </m:r>
      </m:oMath>
      <w:r w:rsidRPr="006B2263">
        <w:t xml:space="preserve"> and</w:t>
      </w:r>
      <m:oMath>
        <m:r>
          <m:rPr>
            <m:sty m:val="p"/>
          </m:rPr>
          <w:rPr>
            <w:rFonts w:ascii="Cambria Math" w:hAnsi="Cambria Math"/>
          </w:rPr>
          <m:t xml:space="preserve"> </m:t>
        </m:r>
        <m:r>
          <w:rPr>
            <w:rFonts w:ascii="Cambria Math" w:hAnsi="Cambria Math"/>
          </w:rPr>
          <m:t>s</m:t>
        </m:r>
      </m:oMath>
      <w:r w:rsidRPr="006B2263">
        <w:t>, we design a</w:t>
      </w:r>
      <w:r w:rsidR="000011C6">
        <w:rPr>
          <w:rFonts w:hint="eastAsia"/>
          <w:lang w:eastAsia="zh-CN"/>
        </w:rPr>
        <w:t>n</w:t>
      </w:r>
      <w:r w:rsidRPr="006B2263">
        <w:t xml:space="preserve"> MLP to </w:t>
      </w:r>
      <w:r w:rsidRPr="00CD7FD5">
        <w:t xml:space="preserve">incorporate </w:t>
      </w:r>
      <w:r>
        <w:t xml:space="preserve">them and </w:t>
      </w:r>
      <w:r w:rsidRPr="006B2263">
        <w:t>output the rating</w:t>
      </w:r>
      <w:r w:rsidRPr="006B2263">
        <w:rPr>
          <w:rFonts w:hint="eastAsia"/>
        </w:rPr>
        <w:t xml:space="preserve"> of </w:t>
      </w:r>
      <m:oMath>
        <m:r>
          <w:rPr>
            <w:rFonts w:ascii="Cambria Math" w:hAnsi="Cambria Math"/>
          </w:rPr>
          <m:t>s</m:t>
        </m:r>
      </m:oMath>
      <w:r w:rsidRPr="006B2263">
        <w:t xml:space="preserve"> </w:t>
      </w:r>
      <w:r w:rsidRPr="006B2263">
        <w:rPr>
          <w:rFonts w:hint="eastAsia"/>
        </w:rPr>
        <w:t>over</w:t>
      </w:r>
      <m:oMath>
        <m:r>
          <m:rPr>
            <m:sty m:val="p"/>
          </m:rPr>
          <w:rPr>
            <w:rFonts w:ascii="Cambria Math" w:hAnsi="Cambria Math"/>
          </w:rPr>
          <m:t xml:space="preserve"> </m:t>
        </m:r>
        <m:r>
          <w:rPr>
            <w:rFonts w:ascii="Cambria Math" w:hAnsi="Cambria Math"/>
          </w:rPr>
          <m:t>m</m:t>
        </m:r>
      </m:oMath>
      <w:proofErr w:type="gramStart"/>
      <w:r w:rsidRPr="006B2263">
        <w:rPr>
          <w:rFonts w:hint="eastAsia"/>
        </w:rPr>
        <w:t>,</w:t>
      </w:r>
      <m:oMath>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r</m:t>
                </m:r>
              </m:e>
            </m:acc>
          </m:e>
          <m:sub>
            <m:r>
              <w:rPr>
                <w:rFonts w:ascii="Cambria Math" w:hAnsi="Cambria Math"/>
              </w:rPr>
              <m:t>ms</m:t>
            </m:r>
          </m:sub>
        </m:sSub>
      </m:oMath>
      <w:r w:rsidRPr="006B2263">
        <w:t>.</w:t>
      </w:r>
      <w:proofErr w:type="gramEnd"/>
      <w:r w:rsidRPr="006B2263">
        <w:t xml:space="preserve"> </w:t>
      </w:r>
      <w:r w:rsidRPr="00075603">
        <w:t>Th</w:t>
      </w:r>
      <w:r>
        <w:t>e</w:t>
      </w:r>
      <w:r w:rsidRPr="00075603">
        <w:t xml:space="preserve"> MLP </w:t>
      </w:r>
      <w:r>
        <w:t>enables</w:t>
      </w:r>
      <w:r w:rsidRPr="00075603">
        <w:t xml:space="preserve"> the three interactions </w:t>
      </w:r>
      <w:r>
        <w:t xml:space="preserve">to </w:t>
      </w:r>
      <w:r w:rsidRPr="00075603">
        <w:t>enh</w:t>
      </w:r>
      <w:r>
        <w:t xml:space="preserve">ance and complement each other </w:t>
      </w:r>
      <w:r w:rsidRPr="00075603">
        <w:t xml:space="preserve">and model the relationship between </w:t>
      </w:r>
      <m:oMath>
        <m:r>
          <w:rPr>
            <w:rFonts w:ascii="Cambria Math" w:hAnsi="Cambria Math"/>
          </w:rPr>
          <m:t>m</m:t>
        </m:r>
      </m:oMath>
      <w:r>
        <w:t xml:space="preserve"> and </w:t>
      </w:r>
      <m:oMath>
        <m:r>
          <w:rPr>
            <w:rFonts w:ascii="Cambria Math" w:hAnsi="Cambria Math"/>
          </w:rPr>
          <m:t>s</m:t>
        </m:r>
      </m:oMath>
      <w:r>
        <w:t xml:space="preserve"> more accurately</w:t>
      </w:r>
      <w:r w:rsidRPr="00075603">
        <w:t>.</w:t>
      </w:r>
      <w:r>
        <w:t xml:space="preserve"> Because </w:t>
      </w:r>
      <w:r w:rsidR="000011C6">
        <w:rPr>
          <w:rFonts w:hint="eastAsia"/>
          <w:lang w:eastAsia="zh-CN"/>
        </w:rPr>
        <w:t>our</w:t>
      </w:r>
      <w:r w:rsidR="000011C6">
        <w:rPr>
          <w:lang w:eastAsia="zh-CN"/>
        </w:rPr>
        <w:t xml:space="preserve"> approach</w:t>
      </w:r>
      <w:r w:rsidRPr="00B26183">
        <w:t xml:space="preserve"> </w:t>
      </w:r>
      <w:r>
        <w:t>outputs</w:t>
      </w:r>
      <w:r w:rsidRPr="00B26183">
        <w:t xml:space="preserve"> the possibility</w:t>
      </w:r>
      <w:r>
        <w:t xml:space="preserve"> </w:t>
      </w:r>
      <w:r w:rsidRPr="00B26183">
        <w:t xml:space="preserve">of </w:t>
      </w:r>
      <m:oMath>
        <m:r>
          <w:rPr>
            <w:rFonts w:ascii="Cambria Math" w:hAnsi="Cambria Math"/>
          </w:rPr>
          <m:t>m</m:t>
        </m:r>
      </m:oMath>
      <w:r w:rsidRPr="00B26183">
        <w:t xml:space="preserve"> </w:t>
      </w:r>
      <w:r>
        <w:t>invoking</w:t>
      </w:r>
      <w:r w:rsidR="000011C6">
        <w:t xml:space="preserve"> </w:t>
      </w:r>
      <m:oMath>
        <m:r>
          <w:rPr>
            <w:rFonts w:ascii="Cambria Math" w:hAnsi="Cambria Math"/>
          </w:rPr>
          <m:t>s</m:t>
        </m:r>
      </m:oMath>
      <w:r>
        <w:t xml:space="preserve"> or </w:t>
      </w:r>
      <w:r w:rsidRPr="006B2263">
        <w:t>the rating</w:t>
      </w:r>
      <w:r w:rsidRPr="006B2263">
        <w:rPr>
          <w:rFonts w:hint="eastAsia"/>
        </w:rPr>
        <w:t xml:space="preserve"> of </w:t>
      </w:r>
      <m:oMath>
        <m:r>
          <w:rPr>
            <w:rFonts w:ascii="Cambria Math" w:hAnsi="Cambria Math"/>
          </w:rPr>
          <m:t>s</m:t>
        </m:r>
      </m:oMath>
      <w:r w:rsidRPr="006B2263">
        <w:t xml:space="preserve"> </w:t>
      </w:r>
      <w:r w:rsidRPr="006B2263">
        <w:rPr>
          <w:rFonts w:hint="eastAsia"/>
        </w:rPr>
        <w:t>over</w:t>
      </w:r>
      <m:oMath>
        <m:r>
          <m:rPr>
            <m:sty m:val="p"/>
          </m:rPr>
          <w:rPr>
            <w:rFonts w:ascii="Cambria Math" w:hAnsi="Cambria Math"/>
          </w:rPr>
          <m:t xml:space="preserve"> </m:t>
        </m:r>
        <m:r>
          <w:rPr>
            <w:rFonts w:ascii="Cambria Math" w:hAnsi="Cambria Math"/>
          </w:rPr>
          <m:t>m</m:t>
        </m:r>
      </m:oMath>
      <w:r w:rsidR="000011C6">
        <w:rPr>
          <w:rFonts w:hint="eastAsia"/>
          <w:lang w:eastAsia="zh-CN"/>
        </w:rP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r</m:t>
                </m:r>
              </m:e>
            </m:acc>
          </m:e>
          <m:sub>
            <m:r>
              <w:rPr>
                <w:rFonts w:ascii="Cambria Math" w:hAnsi="Cambria Math"/>
              </w:rPr>
              <m:t>ms</m:t>
            </m:r>
          </m:sub>
        </m:sSub>
      </m:oMath>
      <w:r w:rsidR="000011C6">
        <w:rPr>
          <w:rFonts w:hint="eastAsia"/>
          <w:lang w:eastAsia="zh-CN"/>
        </w:rPr>
        <w:t>)</w:t>
      </w:r>
      <w:r w:rsidRPr="00B26183">
        <w:t xml:space="preserve">, we </w:t>
      </w:r>
      <w:r>
        <w:t>adopt</w:t>
      </w:r>
      <w:r w:rsidRPr="00B26183">
        <w:t xml:space="preserve"> </w:t>
      </w:r>
      <w:r>
        <w:t>a</w:t>
      </w:r>
      <w:r w:rsidRPr="00B26183">
        <w:t xml:space="preserve"> sigmoid activation function </w:t>
      </w:r>
      <w:r w:rsidRPr="006B2263">
        <w:t xml:space="preserve">in the last layer of this MLP to constrain rating </w:t>
      </w:r>
      <w:r w:rsidRPr="006B2263">
        <w:rPr>
          <w:rFonts w:hint="eastAsia"/>
        </w:rPr>
        <w:t>value</w:t>
      </w:r>
      <w:r w:rsidRPr="006B2263">
        <w:t>s ranging between 0 and 1 for the implicit feedback recommendation</w:t>
      </w:r>
      <w:r>
        <w:t xml:space="preserve"> task</w:t>
      </w:r>
      <w:r w:rsidRPr="006B2263">
        <w:t>.</w:t>
      </w:r>
    </w:p>
    <w:p w14:paraId="27BDA1C9" w14:textId="27F0D126" w:rsidR="0079794B" w:rsidRPr="00050149" w:rsidRDefault="0079794B" w:rsidP="0079794B">
      <w:pPr>
        <w:pStyle w:val="equation0"/>
        <w:rPr>
          <w:rFonts w:eastAsia="等线"/>
        </w:rPr>
      </w:pPr>
      <w:r>
        <w:rPr>
          <w:rFonts w:eastAsia="宋体"/>
          <w:b/>
          <w:lang w:eastAsia="zh-CN"/>
        </w:rPr>
        <w:tab/>
      </w:r>
      <m:oMath>
        <m:sSub>
          <m:sSubPr>
            <m:ctrlPr>
              <w:rPr>
                <w:rFonts w:ascii="Cambria Math" w:hAnsi="Cambria Math"/>
                <w:lang w:eastAsia="zh-CN"/>
              </w:rPr>
            </m:ctrlPr>
          </m:sSubPr>
          <m:e>
            <m:acc>
              <m:accPr>
                <m:ctrlPr>
                  <w:rPr>
                    <w:rFonts w:ascii="Cambria Math" w:hAnsi="Cambria Math"/>
                    <w:lang w:eastAsia="zh-CN"/>
                  </w:rPr>
                </m:ctrlPr>
              </m:accPr>
              <m:e>
                <m:r>
                  <w:rPr>
                    <w:rFonts w:ascii="Cambria Math" w:hAnsi="Cambria Math"/>
                    <w:lang w:eastAsia="zh-CN"/>
                  </w:rPr>
                  <m:t>r</m:t>
                </m:r>
              </m:e>
            </m:acc>
          </m:e>
          <m:sub>
            <m:r>
              <w:rPr>
                <w:rFonts w:ascii="Cambria Math" w:hAnsi="Cambria Math"/>
                <w:lang w:eastAsia="zh-CN"/>
              </w:rPr>
              <m:t>ms</m:t>
            </m:r>
          </m:sub>
        </m:sSub>
        <m:r>
          <m:rPr>
            <m:sty m:val="p"/>
          </m:rPr>
          <w:rPr>
            <w:rFonts w:ascii="Cambria Math" w:hAnsi="Cambria Math"/>
            <w:lang w:eastAsia="zh-CN"/>
          </w:rPr>
          <m:t>=</m:t>
        </m:r>
        <m:sSub>
          <m:sSubPr>
            <m:ctrlPr>
              <w:rPr>
                <w:rFonts w:ascii="Cambria Math" w:hAnsi="Cambria Math"/>
                <w:i/>
              </w:rPr>
            </m:ctrlPr>
          </m:sSubPr>
          <m:e>
            <m:r>
              <w:rPr>
                <w:rFonts w:ascii="Cambria Math" w:hAnsi="Cambria Math"/>
              </w:rPr>
              <m:t>MLP</m:t>
            </m:r>
          </m:e>
          <m:sub>
            <m:r>
              <w:rPr>
                <w:rFonts w:ascii="Cambria Math" w:hAnsi="Cambria Math"/>
              </w:rPr>
              <m:t>fusion</m:t>
            </m:r>
          </m:sub>
        </m:sSub>
        <m:d>
          <m:dPr>
            <m:ctrlPr>
              <w:rPr>
                <w:rFonts w:ascii="Cambria Math" w:hAnsi="Cambria Math"/>
                <w:lang w:eastAsia="zh-CN"/>
              </w:rPr>
            </m:ctrlPr>
          </m:dPr>
          <m:e>
            <m:sSub>
              <m:sSubPr>
                <m:ctrlPr>
                  <w:rPr>
                    <w:rFonts w:ascii="Cambria Math" w:hAnsi="Cambria Math"/>
                    <w:b/>
                    <w:lang w:eastAsia="zh-CN"/>
                  </w:rPr>
                </m:ctrlPr>
              </m:sSubPr>
              <m:e>
                <m:r>
                  <m:rPr>
                    <m:sty m:val="b"/>
                  </m:rPr>
                  <w:rPr>
                    <w:rFonts w:ascii="Cambria Math" w:hAnsi="Cambria Math"/>
                    <w:lang w:eastAsia="zh-CN"/>
                  </w:rPr>
                  <m:t>ci</m:t>
                </m:r>
              </m:e>
              <m:sub>
                <m:r>
                  <w:rPr>
                    <w:rFonts w:ascii="Cambria Math" w:hAnsi="Cambria Math"/>
                    <w:lang w:eastAsia="zh-CN"/>
                  </w:rPr>
                  <m:t>ms</m:t>
                </m:r>
              </m:sub>
            </m:sSub>
            <m:r>
              <m:rPr>
                <m:sty m:val="p"/>
              </m:rPr>
              <w:rPr>
                <w:rFonts w:ascii="Cambria Math" w:hAnsi="Cambria Math"/>
                <w:lang w:eastAsia="zh-CN"/>
              </w:rPr>
              <m:t>⊕</m:t>
            </m:r>
            <m:sSub>
              <m:sSubPr>
                <m:ctrlPr>
                  <w:rPr>
                    <w:rFonts w:ascii="Cambria Math" w:hAnsi="Cambria Math"/>
                    <w:b/>
                    <w:lang w:eastAsia="zh-CN"/>
                  </w:rPr>
                </m:ctrlPr>
              </m:sSubPr>
              <m:e>
                <m:r>
                  <m:rPr>
                    <m:sty m:val="b"/>
                  </m:rPr>
                  <w:rPr>
                    <w:rFonts w:ascii="Cambria Math" w:hAnsi="Cambria Math"/>
                    <w:lang w:eastAsia="zh-CN"/>
                  </w:rPr>
                  <m:t>ini</m:t>
                </m:r>
              </m:e>
              <m:sub>
                <m:r>
                  <w:rPr>
                    <w:rFonts w:ascii="Cambria Math" w:hAnsi="Cambria Math"/>
                    <w:lang w:eastAsia="zh-CN"/>
                  </w:rPr>
                  <m:t>ms</m:t>
                </m:r>
              </m:sub>
            </m:sSub>
            <m:r>
              <m:rPr>
                <m:sty m:val="p"/>
              </m:rPr>
              <w:rPr>
                <w:rFonts w:ascii="Cambria Math" w:hAnsi="Cambria Math"/>
                <w:lang w:eastAsia="zh-CN"/>
              </w:rPr>
              <m:t>⊕</m:t>
            </m:r>
            <m:sSub>
              <m:sSubPr>
                <m:ctrlPr>
                  <w:rPr>
                    <w:rFonts w:ascii="Cambria Math" w:hAnsi="Cambria Math"/>
                    <w:b/>
                    <w:lang w:eastAsia="zh-CN"/>
                  </w:rPr>
                </m:ctrlPr>
              </m:sSubPr>
              <m:e>
                <m:r>
                  <m:rPr>
                    <m:sty m:val="b"/>
                  </m:rPr>
                  <w:rPr>
                    <w:rFonts w:ascii="Cambria Math" w:hAnsi="Cambria Math"/>
                    <w:lang w:eastAsia="zh-CN"/>
                  </w:rPr>
                  <m:t>eni</m:t>
                </m:r>
              </m:e>
              <m:sub>
                <m:r>
                  <w:rPr>
                    <w:rFonts w:ascii="Cambria Math" w:hAnsi="Cambria Math"/>
                    <w:lang w:eastAsia="zh-CN"/>
                  </w:rPr>
                  <m:t>ms</m:t>
                </m:r>
              </m:sub>
            </m:sSub>
          </m:e>
        </m:d>
        <m:r>
          <m:rPr>
            <m:sty m:val="p"/>
          </m:rPr>
          <w:rPr>
            <w:rFonts w:ascii="Cambria Math" w:hAnsi="Cambria Math"/>
          </w:rPr>
          <m:t>.</m:t>
        </m:r>
      </m:oMath>
      <w:r w:rsidRPr="00050149">
        <w:rPr>
          <w:rFonts w:eastAsia="等线" w:hint="eastAsia"/>
          <w:lang w:eastAsia="zh-CN"/>
        </w:rPr>
        <w:t xml:space="preserve"> </w:t>
      </w:r>
      <w:r w:rsidR="0077598A">
        <w:rPr>
          <w:rFonts w:eastAsia="等线"/>
          <w:lang w:eastAsia="zh-CN"/>
        </w:rPr>
        <w:t xml:space="preserve">        </w:t>
      </w:r>
      <w:r w:rsidRPr="00050149">
        <w:rPr>
          <w:rFonts w:eastAsia="等线"/>
        </w:rPr>
        <w:t>(</w:t>
      </w:r>
      <w:r>
        <w:t>16</w:t>
      </w:r>
      <w:r w:rsidRPr="00050149">
        <w:rPr>
          <w:rFonts w:eastAsia="等线"/>
        </w:rPr>
        <w:t>)</w:t>
      </w:r>
    </w:p>
    <w:p w14:paraId="30F45471" w14:textId="77777777" w:rsidR="0079794B" w:rsidRPr="00293CBC" w:rsidRDefault="0079794B" w:rsidP="0079794B">
      <w:pPr>
        <w:pStyle w:val="2"/>
      </w:pPr>
      <w:r>
        <w:t xml:space="preserve">Offline Model Learning </w:t>
      </w:r>
    </w:p>
    <w:p w14:paraId="28584446" w14:textId="3277039F" w:rsidR="0079794B" w:rsidRDefault="0079794B" w:rsidP="00DF2FDA">
      <w:pPr>
        <w:spacing w:line="252" w:lineRule="auto"/>
        <w:jc w:val="both"/>
      </w:pPr>
      <w:r w:rsidRPr="006B2263">
        <w:rPr>
          <w:rFonts w:hint="eastAsia"/>
        </w:rPr>
        <w:t xml:space="preserve">Since </w:t>
      </w:r>
      <w:r w:rsidR="000047F0">
        <w:t>the goal of our approach is to</w:t>
      </w:r>
      <w:r w:rsidRPr="006B2263">
        <w:t xml:space="preserve"> </w:t>
      </w:r>
      <w:r w:rsidR="000047F0">
        <w:t>predict</w:t>
      </w:r>
      <w:r w:rsidRPr="006B2263">
        <w:t xml:space="preserve"> the</w:t>
      </w:r>
      <w:r w:rsidRPr="006B2263">
        <w:rPr>
          <w:rFonts w:hint="eastAsia"/>
        </w:rPr>
        <w:t xml:space="preserve"> rating of a service over </w:t>
      </w:r>
      <w:r w:rsidRPr="006B2263">
        <w:t xml:space="preserve">a mashup, </w:t>
      </w:r>
      <w:r w:rsidRPr="006B2263">
        <w:rPr>
          <w:rFonts w:hint="eastAsia"/>
        </w:rPr>
        <w:t>each</w:t>
      </w:r>
      <w:r w:rsidRPr="006B2263">
        <w:t xml:space="preserve"> </w:t>
      </w:r>
      <w:r>
        <w:t xml:space="preserve">training </w:t>
      </w:r>
      <w:r w:rsidRPr="006B2263">
        <w:t>sample</w:t>
      </w:r>
      <w:r w:rsidRPr="006B2263">
        <w:rPr>
          <w:rFonts w:hint="eastAsia"/>
        </w:rPr>
        <w:t xml:space="preserve"> </w:t>
      </w:r>
      <w:r w:rsidRPr="006B2263">
        <w:t xml:space="preserve">as an </w:t>
      </w:r>
      <w:r w:rsidRPr="006B2263">
        <w:rPr>
          <w:rFonts w:hint="eastAsia"/>
        </w:rPr>
        <w:t xml:space="preserve">input to </w:t>
      </w:r>
      <w:r w:rsidR="000047F0">
        <w:t>MISR</w:t>
      </w:r>
      <w:r w:rsidRPr="006B2263">
        <w:t xml:space="preserve"> consists of a mashup and a service. </w:t>
      </w:r>
      <w:r>
        <w:t xml:space="preserve">A </w:t>
      </w:r>
      <w:r w:rsidRPr="008B672B">
        <w:t xml:space="preserve">positive </w:t>
      </w:r>
      <w:r w:rsidRPr="006B2263">
        <w:t>sample</w:t>
      </w:r>
      <w:r w:rsidRPr="006B2263">
        <w:rPr>
          <w:rFonts w:hint="eastAsia"/>
        </w:rPr>
        <w:t xml:space="preserve"> </w:t>
      </w:r>
      <w:r>
        <w:t>(</w:t>
      </w:r>
      <w:r w:rsidRPr="008B672B">
        <w:t>label</w:t>
      </w:r>
      <w:r>
        <w:t>ed</w:t>
      </w:r>
      <w:r w:rsidRPr="008B672B">
        <w:t xml:space="preserve"> </w:t>
      </w:r>
      <w:r>
        <w:t>as</w:t>
      </w:r>
      <w:r w:rsidRPr="008B672B">
        <w:t xml:space="preserve"> 1</w:t>
      </w:r>
      <w:r w:rsidR="000047F0">
        <w:t>) is composed of</w:t>
      </w:r>
      <w:r>
        <w:t xml:space="preserve"> a mashup and its component service, while a </w:t>
      </w:r>
      <w:r w:rsidRPr="008B672B">
        <w:t>negative</w:t>
      </w:r>
      <w:r>
        <w:t xml:space="preserve"> </w:t>
      </w:r>
      <w:r w:rsidRPr="006B2263">
        <w:t>sample</w:t>
      </w:r>
      <w:r>
        <w:t xml:space="preserve"> (</w:t>
      </w:r>
      <w:r w:rsidRPr="008B672B">
        <w:t>label</w:t>
      </w:r>
      <w:r>
        <w:t>ed</w:t>
      </w:r>
      <w:r w:rsidRPr="008B672B">
        <w:t xml:space="preserve"> </w:t>
      </w:r>
      <w:r>
        <w:t xml:space="preserve">as 0) is </w:t>
      </w:r>
      <w:r w:rsidRPr="006B49CF">
        <w:rPr>
          <w:rFonts w:hint="eastAsia"/>
        </w:rPr>
        <w:t xml:space="preserve">a pair of a </w:t>
      </w:r>
      <w:r>
        <w:rPr>
          <w:rFonts w:hint="eastAsia"/>
        </w:rPr>
        <w:t>mashup</w:t>
      </w:r>
      <w:r w:rsidRPr="006B49CF">
        <w:rPr>
          <w:rFonts w:hint="eastAsia"/>
        </w:rPr>
        <w:t xml:space="preserve"> and a</w:t>
      </w:r>
      <w:r w:rsidR="000047F0">
        <w:t>n irrelevant</w:t>
      </w:r>
      <w:r w:rsidRPr="006B49CF">
        <w:rPr>
          <w:rFonts w:hint="eastAsia"/>
        </w:rPr>
        <w:t xml:space="preserve"> service </w:t>
      </w:r>
      <w:r>
        <w:t>without</w:t>
      </w:r>
      <w:r w:rsidRPr="006B49CF">
        <w:rPr>
          <w:rFonts w:hint="eastAsia"/>
        </w:rPr>
        <w:t xml:space="preserve"> </w:t>
      </w:r>
      <w:r w:rsidR="005B7BCD">
        <w:t xml:space="preserve">actual </w:t>
      </w:r>
      <w:r w:rsidRPr="006B49CF">
        <w:t>invocatio</w:t>
      </w:r>
      <w:r w:rsidRPr="006B49CF">
        <w:rPr>
          <w:rFonts w:hint="eastAsia"/>
        </w:rPr>
        <w:t>n</w:t>
      </w:r>
      <w:r>
        <w:t>s.</w:t>
      </w:r>
    </w:p>
    <w:p w14:paraId="5D40075F" w14:textId="44B6FB5A" w:rsidR="0079794B" w:rsidRDefault="0079794B" w:rsidP="00DC34CF">
      <w:pPr>
        <w:spacing w:line="252" w:lineRule="auto"/>
        <w:ind w:firstLine="204"/>
        <w:jc w:val="both"/>
      </w:pPr>
      <w:r>
        <w:t>T</w:t>
      </w:r>
      <w:r w:rsidRPr="001139EE">
        <w:t xml:space="preserve">he </w:t>
      </w:r>
      <w:r w:rsidRPr="00E17FE1">
        <w:t xml:space="preserve">predicted value of </w:t>
      </w:r>
      <w:r w:rsidR="000047F0">
        <w:rPr>
          <w:rFonts w:hint="eastAsia"/>
          <w:lang w:eastAsia="zh-CN"/>
        </w:rPr>
        <w:t>MISR</w:t>
      </w:r>
      <w:r w:rsidRPr="00E17FE1">
        <w:t xml:space="preserve"> should </w:t>
      </w:r>
      <w:r w:rsidR="009D340C">
        <w:t xml:space="preserve">be </w:t>
      </w:r>
      <w:r w:rsidRPr="001139EE">
        <w:t>approximate to</w:t>
      </w:r>
      <w:r w:rsidRPr="00E17FE1">
        <w:t xml:space="preserve"> 1 for positive samples and 0 for negative samples</w:t>
      </w:r>
      <w:r w:rsidR="000047F0">
        <w:rPr>
          <w:rFonts w:hint="eastAsia"/>
          <w:lang w:eastAsia="zh-CN"/>
        </w:rPr>
        <w:t>.</w:t>
      </w:r>
      <w:r w:rsidR="000047F0">
        <w:t xml:space="preserve"> The likelihood function is defined as</w:t>
      </w:r>
    </w:p>
    <w:tbl>
      <w:tblPr>
        <w:tblStyle w:val="af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4284"/>
        <w:gridCol w:w="378"/>
      </w:tblGrid>
      <w:tr w:rsidR="001B6C84" w14:paraId="204316A2" w14:textId="77777777" w:rsidTr="001B6C84">
        <w:trPr>
          <w:trHeight w:val="425"/>
        </w:trPr>
        <w:tc>
          <w:tcPr>
            <w:tcW w:w="375" w:type="pct"/>
            <w:tcMar>
              <w:left w:w="0" w:type="dxa"/>
              <w:right w:w="0" w:type="dxa"/>
            </w:tcMar>
            <w:vAlign w:val="center"/>
          </w:tcPr>
          <w:p w14:paraId="3D46780A" w14:textId="77777777" w:rsidR="001B6C84" w:rsidRDefault="001B6C84" w:rsidP="00F25957">
            <w:pPr>
              <w:jc w:val="both"/>
            </w:pPr>
          </w:p>
          <w:p w14:paraId="354BEA8D" w14:textId="7AAC40FF" w:rsidR="001B6C84" w:rsidRDefault="001B6C84" w:rsidP="00F25957">
            <w:pPr>
              <w:jc w:val="both"/>
            </w:pPr>
          </w:p>
        </w:tc>
        <w:tc>
          <w:tcPr>
            <w:tcW w:w="4250" w:type="pct"/>
            <w:vAlign w:val="center"/>
          </w:tcPr>
          <w:p w14:paraId="3C71EDDA" w14:textId="4C8A7ABA" w:rsidR="001B6C84" w:rsidRPr="00976EFE" w:rsidRDefault="001B6C84" w:rsidP="00073030">
            <w:pPr>
              <w:jc w:val="both"/>
            </w:pPr>
            <m:oMath>
              <m:r>
                <w:rPr>
                  <w:rFonts w:ascii="Cambria Math" w:hAnsi="Cambria Math"/>
                  <w:lang w:eastAsia="zh-CN"/>
                </w:rPr>
                <m:t>P</m:t>
              </m:r>
              <m:d>
                <m:dPr>
                  <m:ctrlPr>
                    <w:rPr>
                      <w:rFonts w:ascii="Cambria Math" w:hAnsi="Cambria Math"/>
                      <w:i/>
                      <w:lang w:eastAsia="zh-CN"/>
                    </w:rPr>
                  </m:ctrlPr>
                </m:dPr>
                <m:e>
                  <m:sSup>
                    <m:sSupPr>
                      <m:ctrlPr>
                        <w:rPr>
                          <w:rFonts w:ascii="Cambria Math" w:hAnsi="Cambria Math"/>
                          <w:kern w:val="2"/>
                          <w:sz w:val="21"/>
                          <w:szCs w:val="22"/>
                          <w:lang w:eastAsia="zh-CN"/>
                        </w:rPr>
                      </m:ctrlPr>
                    </m:sSupPr>
                    <m:e>
                      <m:r>
                        <w:rPr>
                          <w:rFonts w:ascii="Cambria Math" w:hAnsi="Cambria Math"/>
                        </w:rPr>
                        <m:t>Y</m:t>
                      </m:r>
                    </m:e>
                    <m:sup>
                      <m:r>
                        <w:rPr>
                          <w:rFonts w:ascii="Cambria Math" w:hAnsi="Cambria Math"/>
                        </w:rPr>
                        <m:t>+</m:t>
                      </m:r>
                    </m:sup>
                  </m:sSup>
                  <m:r>
                    <w:rPr>
                      <w:rFonts w:ascii="Cambria Math" w:hAnsi="Cambria Math"/>
                      <w:lang w:eastAsia="zh-CN"/>
                    </w:rPr>
                    <m:t>,</m:t>
                  </m:r>
                  <m:sSup>
                    <m:sSupPr>
                      <m:ctrlPr>
                        <w:rPr>
                          <w:rFonts w:ascii="Cambria Math" w:hAnsi="Cambria Math"/>
                          <w:kern w:val="2"/>
                          <w:sz w:val="21"/>
                          <w:szCs w:val="22"/>
                          <w:lang w:eastAsia="zh-CN"/>
                        </w:rPr>
                      </m:ctrlPr>
                    </m:sSupPr>
                    <m:e>
                      <m:r>
                        <w:rPr>
                          <w:rFonts w:ascii="Cambria Math" w:hAnsi="Cambria Math"/>
                        </w:rPr>
                        <m:t>Y</m:t>
                      </m:r>
                    </m:e>
                    <m:sup>
                      <m:r>
                        <w:rPr>
                          <w:rFonts w:ascii="Cambria Math" w:hAnsi="Cambria Math"/>
                        </w:rPr>
                        <m:t>-</m:t>
                      </m:r>
                    </m:sup>
                  </m:sSup>
                </m:e>
                <m:e>
                  <m:r>
                    <w:rPr>
                      <w:rFonts w:ascii="Cambria Math" w:hAnsi="Cambria Math"/>
                      <w:lang w:eastAsia="zh-CN"/>
                    </w:rPr>
                    <m:t>Θ</m:t>
                  </m:r>
                </m:e>
              </m:d>
              <m:r>
                <m:rPr>
                  <m:sty m:val="p"/>
                </m:rPr>
                <w:rPr>
                  <w:rFonts w:ascii="Cambria Math" w:hAnsi="Cambria Math"/>
                  <w:lang w:eastAsia="zh-CN"/>
                </w:rPr>
                <m:t>=</m:t>
              </m:r>
              <m:nary>
                <m:naryPr>
                  <m:chr m:val="∏"/>
                  <m:limLoc m:val="undOvr"/>
                  <m:supHide m:val="1"/>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m,s</m:t>
                      </m:r>
                    </m:e>
                  </m:d>
                  <m:r>
                    <m:rPr>
                      <m:sty m:val="p"/>
                    </m:rPr>
                    <w:rPr>
                      <w:rFonts w:ascii="Cambria Math" w:hAnsi="Cambria Math"/>
                      <w:lang w:eastAsia="zh-CN"/>
                    </w:rPr>
                    <m:t>ϵ</m:t>
                  </m:r>
                  <m:sSup>
                    <m:sSupPr>
                      <m:ctrlPr>
                        <w:rPr>
                          <w:rFonts w:ascii="Cambria Math" w:hAnsi="Cambria Math"/>
                          <w:kern w:val="2"/>
                          <w:sz w:val="21"/>
                          <w:szCs w:val="22"/>
                          <w:lang w:eastAsia="zh-CN"/>
                        </w:rPr>
                      </m:ctrlPr>
                    </m:sSupPr>
                    <m:e>
                      <m:r>
                        <w:rPr>
                          <w:rFonts w:ascii="Cambria Math" w:hAnsi="Cambria Math"/>
                        </w:rPr>
                        <m:t>Y</m:t>
                      </m:r>
                    </m:e>
                    <m:sup>
                      <m:r>
                        <w:rPr>
                          <w:rFonts w:ascii="Cambria Math" w:hAnsi="Cambria Math"/>
                        </w:rPr>
                        <m:t>+</m:t>
                      </m:r>
                    </m:sup>
                  </m:sSup>
                </m:sub>
                <m:sup/>
                <m:e>
                  <m:sSub>
                    <m:sSubPr>
                      <m:ctrlPr>
                        <w:rPr>
                          <w:rFonts w:ascii="Cambria Math" w:hAnsi="Cambria Math"/>
                          <w:lang w:eastAsia="zh-CN"/>
                        </w:rPr>
                      </m:ctrlPr>
                    </m:sSubPr>
                    <m:e>
                      <m:acc>
                        <m:accPr>
                          <m:ctrlPr>
                            <w:rPr>
                              <w:rFonts w:ascii="Cambria Math" w:hAnsi="Cambria Math"/>
                              <w:lang w:eastAsia="zh-CN"/>
                            </w:rPr>
                          </m:ctrlPr>
                        </m:accPr>
                        <m:e>
                          <m:r>
                            <w:rPr>
                              <w:rFonts w:ascii="Cambria Math" w:hAnsi="Cambria Math"/>
                              <w:lang w:eastAsia="zh-CN"/>
                            </w:rPr>
                            <m:t>r</m:t>
                          </m:r>
                        </m:e>
                      </m:acc>
                    </m:e>
                    <m:sub>
                      <m:r>
                        <w:rPr>
                          <w:rFonts w:ascii="Cambria Math" w:hAnsi="Cambria Math"/>
                          <w:lang w:eastAsia="zh-CN"/>
                        </w:rPr>
                        <m:t>ms</m:t>
                      </m:r>
                    </m:sub>
                  </m:sSub>
                </m:e>
              </m:nary>
              <m:r>
                <w:rPr>
                  <w:rFonts w:ascii="Cambria Math" w:hAnsi="Cambria Math"/>
                  <w:lang w:eastAsia="zh-CN"/>
                </w:rPr>
                <m:t xml:space="preserve"> </m:t>
              </m:r>
              <m:nary>
                <m:naryPr>
                  <m:chr m:val="∏"/>
                  <m:limLoc m:val="undOvr"/>
                  <m:supHide m:val="1"/>
                  <m:ctrlPr>
                    <w:rPr>
                      <w:rFonts w:ascii="Cambria Math" w:hAnsi="Cambria Math"/>
                      <w:lang w:eastAsia="zh-CN"/>
                    </w:rPr>
                  </m:ctrlPr>
                </m:naryPr>
                <m:sub>
                  <m:r>
                    <w:rPr>
                      <w:rFonts w:ascii="Cambria Math" w:hAnsi="Cambria Math"/>
                      <w:lang w:eastAsia="zh-CN"/>
                    </w:rPr>
                    <m:t>(m,s)</m:t>
                  </m:r>
                  <m:r>
                    <m:rPr>
                      <m:sty m:val="p"/>
                    </m:rPr>
                    <w:rPr>
                      <w:rFonts w:ascii="Cambria Math" w:hAnsi="Cambria Math"/>
                      <w:lang w:eastAsia="zh-CN"/>
                    </w:rPr>
                    <m:t>ϵ</m:t>
                  </m:r>
                  <m:sSup>
                    <m:sSupPr>
                      <m:ctrlPr>
                        <w:rPr>
                          <w:rFonts w:ascii="Cambria Math" w:hAnsi="Cambria Math"/>
                          <w:kern w:val="2"/>
                          <w:sz w:val="21"/>
                          <w:szCs w:val="22"/>
                          <w:lang w:eastAsia="zh-CN"/>
                        </w:rPr>
                      </m:ctrlPr>
                    </m:sSupPr>
                    <m:e>
                      <m:r>
                        <w:rPr>
                          <w:rFonts w:ascii="Cambria Math" w:hAnsi="Cambria Math"/>
                        </w:rPr>
                        <m:t>Y</m:t>
                      </m:r>
                    </m:e>
                    <m:sup>
                      <m:r>
                        <w:rPr>
                          <w:rFonts w:ascii="Cambria Math" w:hAnsi="Cambria Math"/>
                        </w:rPr>
                        <m:t>-</m:t>
                      </m:r>
                    </m:sup>
                  </m:sSup>
                </m:sub>
                <m:sup/>
                <m:e>
                  <m:sSub>
                    <m:sSubPr>
                      <m:ctrlPr>
                        <w:rPr>
                          <w:rFonts w:ascii="Cambria Math" w:hAnsi="Cambria Math"/>
                          <w:lang w:eastAsia="zh-CN"/>
                        </w:rPr>
                      </m:ctrlPr>
                    </m:sSubPr>
                    <m:e>
                      <m:r>
                        <w:rPr>
                          <w:rFonts w:ascii="Cambria Math" w:hAnsi="Cambria Math"/>
                          <w:lang w:eastAsia="zh-CN"/>
                        </w:rPr>
                        <m:t>(1-</m:t>
                      </m:r>
                      <m:acc>
                        <m:accPr>
                          <m:ctrlPr>
                            <w:rPr>
                              <w:rFonts w:ascii="Cambria Math" w:hAnsi="Cambria Math"/>
                              <w:lang w:eastAsia="zh-CN"/>
                            </w:rPr>
                          </m:ctrlPr>
                        </m:accPr>
                        <m:e>
                          <m:r>
                            <w:rPr>
                              <w:rFonts w:ascii="Cambria Math" w:hAnsi="Cambria Math"/>
                              <w:lang w:eastAsia="zh-CN"/>
                            </w:rPr>
                            <m:t>r</m:t>
                          </m:r>
                        </m:e>
                      </m:acc>
                    </m:e>
                    <m:sub>
                      <m:r>
                        <w:rPr>
                          <w:rFonts w:ascii="Cambria Math" w:hAnsi="Cambria Math"/>
                          <w:lang w:eastAsia="zh-CN"/>
                        </w:rPr>
                        <m:t>ms</m:t>
                      </m:r>
                    </m:sub>
                  </m:sSub>
                  <m:r>
                    <w:rPr>
                      <w:rFonts w:ascii="Cambria Math" w:hAnsi="Cambria Math"/>
                      <w:lang w:eastAsia="zh-CN"/>
                    </w:rPr>
                    <m:t>)</m:t>
                  </m:r>
                </m:e>
              </m:nary>
              <m:r>
                <w:rPr>
                  <w:rFonts w:ascii="Cambria Math" w:hAnsi="Cambria Math"/>
                  <w:lang w:eastAsia="zh-CN"/>
                </w:rPr>
                <m:t>,</m:t>
              </m:r>
            </m:oMath>
            <w:r w:rsidR="000047F0">
              <w:rPr>
                <w:rFonts w:hint="eastAsia"/>
                <w:lang w:eastAsia="zh-CN"/>
              </w:rPr>
              <w:t xml:space="preserve"> </w:t>
            </w:r>
          </w:p>
        </w:tc>
        <w:tc>
          <w:tcPr>
            <w:tcW w:w="375" w:type="pct"/>
            <w:tcMar>
              <w:left w:w="0" w:type="dxa"/>
              <w:right w:w="0" w:type="dxa"/>
            </w:tcMar>
            <w:vAlign w:val="center"/>
          </w:tcPr>
          <w:p w14:paraId="79BE9ABC" w14:textId="77777777" w:rsidR="001B6C84" w:rsidRDefault="001B6C84" w:rsidP="00F25957">
            <w:pPr>
              <w:jc w:val="right"/>
              <w:rPr>
                <w:lang w:eastAsia="zh-CN"/>
              </w:rPr>
            </w:pPr>
            <w:r>
              <w:rPr>
                <w:rFonts w:hint="eastAsia"/>
                <w:lang w:eastAsia="zh-CN"/>
              </w:rPr>
              <w:t>(</w:t>
            </w:r>
            <w:r>
              <w:rPr>
                <w:lang w:eastAsia="zh-CN"/>
              </w:rPr>
              <w:t>17)</w:t>
            </w:r>
          </w:p>
        </w:tc>
      </w:tr>
    </w:tbl>
    <w:p w14:paraId="309CD4BD" w14:textId="213B3A45" w:rsidR="0079794B" w:rsidRDefault="0079794B" w:rsidP="00073030">
      <w:pPr>
        <w:spacing w:line="252" w:lineRule="auto"/>
        <w:jc w:val="both"/>
      </w:pPr>
      <w:proofErr w:type="gramStart"/>
      <w:r>
        <w:t>w</w:t>
      </w:r>
      <w:r w:rsidRPr="006B2263">
        <w:rPr>
          <w:rFonts w:hint="eastAsia"/>
        </w:rPr>
        <w:t>here</w:t>
      </w:r>
      <w:proofErr w:type="gramEnd"/>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ms</m:t>
            </m:r>
          </m:sub>
        </m:sSub>
      </m:oMath>
      <w:r w:rsidRPr="006B2263">
        <w:t xml:space="preserve"> is the predicted rating of service </w:t>
      </w:r>
      <m:oMath>
        <m:r>
          <w:rPr>
            <w:rFonts w:ascii="Cambria Math" w:hAnsi="Cambria Math"/>
          </w:rPr>
          <m:t>s</m:t>
        </m:r>
      </m:oMath>
      <w:r w:rsidRPr="006B2263" w:rsidDel="00111BD4">
        <w:t xml:space="preserve"> </w:t>
      </w:r>
      <w:r w:rsidRPr="006B2263">
        <w:rPr>
          <w:rFonts w:hint="eastAsia"/>
        </w:rPr>
        <w:t xml:space="preserve">over </w:t>
      </w:r>
      <w:r w:rsidRPr="006B2263">
        <w:t xml:space="preserve">mashup </w:t>
      </w:r>
      <m:oMath>
        <m:r>
          <w:rPr>
            <w:rFonts w:ascii="Cambria Math" w:hAnsi="Cambria Math"/>
          </w:rPr>
          <m:t>m</m:t>
        </m:r>
      </m:oMath>
      <w:r>
        <w:t>,</w:t>
      </w:r>
      <m:oMath>
        <m:r>
          <w:rPr>
            <w:rFonts w:ascii="Cambria Math" w:hAnsi="Cambria Math"/>
            <w:lang w:eastAsia="zh-CN"/>
          </w:rPr>
          <m:t xml:space="preserve"> Θ</m:t>
        </m:r>
      </m:oMath>
      <w:r>
        <w:rPr>
          <w:rFonts w:hint="eastAsia"/>
          <w:lang w:eastAsia="zh-CN"/>
        </w:rPr>
        <w:t xml:space="preserve"> </w:t>
      </w:r>
      <w:r w:rsidR="00073030">
        <w:rPr>
          <w:lang w:eastAsia="zh-CN"/>
        </w:rPr>
        <w:t>is the</w:t>
      </w:r>
      <w:r>
        <w:rPr>
          <w:lang w:eastAsia="zh-CN"/>
        </w:rPr>
        <w:t xml:space="preserve"> parameter</w:t>
      </w:r>
      <w:r w:rsidR="00073030">
        <w:rPr>
          <w:lang w:eastAsia="zh-CN"/>
        </w:rPr>
        <w:t xml:space="preserve"> </w:t>
      </w:r>
      <w:r>
        <w:rPr>
          <w:lang w:eastAsia="zh-CN"/>
        </w:rPr>
        <w:t>s</w:t>
      </w:r>
      <w:r w:rsidR="00073030">
        <w:rPr>
          <w:lang w:eastAsia="zh-CN"/>
        </w:rPr>
        <w:t>et</w:t>
      </w:r>
      <w:r>
        <w:rPr>
          <w:lang w:eastAsia="zh-CN"/>
        </w:rPr>
        <w:t xml:space="preserve">, </w:t>
      </w:r>
      <w:r>
        <w:t xml:space="preserve">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Pr="006B2263">
        <w:t xml:space="preserve"> represents </w:t>
      </w:r>
      <w:r w:rsidR="00AC6BB6">
        <w:t>a set of</w:t>
      </w:r>
      <w:r w:rsidRPr="006B2263">
        <w:t xml:space="preserve"> positive samples, </w:t>
      </w:r>
      <w:r>
        <w:t>and</w:t>
      </w:r>
      <w:r w:rsidRPr="006B2263">
        <w:t xml:space="preserve"> </w:t>
      </w:r>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6B2263">
        <w:t xml:space="preserve"> </w:t>
      </w:r>
      <w:r>
        <w:t>denotes</w:t>
      </w:r>
      <w:r w:rsidRPr="006B2263">
        <w:t xml:space="preserve"> a</w:t>
      </w:r>
      <w:r w:rsidR="00AC6BB6">
        <w:t xml:space="preserve"> set of</w:t>
      </w:r>
      <w:r w:rsidRPr="006B2263">
        <w:t xml:space="preserve"> negative </w:t>
      </w:r>
      <w:r>
        <w:t>ones</w:t>
      </w:r>
      <w:r w:rsidRPr="006B2263">
        <w:t>.</w:t>
      </w:r>
    </w:p>
    <w:p w14:paraId="0B9A117B" w14:textId="2036A325" w:rsidR="0079794B" w:rsidRDefault="0079794B" w:rsidP="00DC34CF">
      <w:pPr>
        <w:spacing w:line="252" w:lineRule="auto"/>
        <w:ind w:firstLine="204"/>
        <w:jc w:val="both"/>
      </w:pPr>
      <w:r>
        <w:t>M</w:t>
      </w:r>
      <w:r w:rsidRPr="00E17FE1">
        <w:t xml:space="preserve">aximizing the likelihood probability </w:t>
      </w:r>
      <w:r>
        <w:t>of Eq</w:t>
      </w:r>
      <w:r w:rsidR="00073030">
        <w:t>.</w:t>
      </w:r>
      <w:r>
        <w:t xml:space="preserve"> (17)</w:t>
      </w:r>
      <w:r w:rsidRPr="00E17FE1">
        <w:t xml:space="preserve"> is equivalent to minimizing the </w:t>
      </w:r>
      <w:r>
        <w:t>loss</w:t>
      </w:r>
      <w:r w:rsidR="00073030">
        <w:t xml:space="preserve"> function described as follows.</w:t>
      </w:r>
    </w:p>
    <w:p w14:paraId="309D65B7" w14:textId="06DF694E" w:rsidR="0079794B" w:rsidRPr="00050149" w:rsidRDefault="0079794B" w:rsidP="0079794B">
      <w:pPr>
        <w:pStyle w:val="equation0"/>
        <w:rPr>
          <w:rFonts w:eastAsia="等线"/>
          <w:lang w:eastAsia="zh-CN"/>
        </w:rPr>
      </w:pPr>
      <m:oMath>
        <m:r>
          <w:rPr>
            <w:rFonts w:ascii="Cambria Math" w:hAnsi="Cambria Math"/>
            <w:lang w:eastAsia="zh-CN"/>
          </w:rPr>
          <m:t>J</m:t>
        </m:r>
        <m:r>
          <m:rPr>
            <m:sty m:val="p"/>
          </m:rPr>
          <w:rPr>
            <w:rFonts w:ascii="Cambria Math" w:hAnsi="Cambria Math"/>
            <w:lang w:eastAsia="zh-CN"/>
          </w:rPr>
          <m:t>=-</m:t>
        </m:r>
        <m:nary>
          <m:naryPr>
            <m:chr m:val="∑"/>
            <m:limLoc m:val="undOvr"/>
            <m:supHide m:val="1"/>
            <m:ctrlPr>
              <w:rPr>
                <w:rFonts w:ascii="Cambria Math" w:hAnsi="Cambria Math"/>
                <w:lang w:eastAsia="zh-CN"/>
              </w:rPr>
            </m:ctrlPr>
          </m:naryPr>
          <m:sub>
            <m:d>
              <m:dPr>
                <m:ctrlPr>
                  <w:rPr>
                    <w:rFonts w:ascii="Cambria Math" w:hAnsi="Cambria Math"/>
                    <w:lang w:eastAsia="zh-CN"/>
                  </w:rPr>
                </m:ctrlPr>
              </m:dPr>
              <m:e>
                <m:r>
                  <w:rPr>
                    <w:rFonts w:ascii="Cambria Math" w:hAnsi="Cambria Math"/>
                    <w:lang w:eastAsia="zh-CN"/>
                  </w:rPr>
                  <m:t>m</m:t>
                </m:r>
                <m:r>
                  <m:rPr>
                    <m:sty m:val="p"/>
                  </m:rPr>
                  <w:rPr>
                    <w:rFonts w:ascii="Cambria Math" w:hAnsi="Cambria Math"/>
                    <w:lang w:eastAsia="zh-CN"/>
                  </w:rPr>
                  <m:t>,</m:t>
                </m:r>
                <m:r>
                  <w:rPr>
                    <w:rFonts w:ascii="Cambria Math" w:hAnsi="Cambria Math"/>
                    <w:lang w:eastAsia="zh-CN"/>
                  </w:rPr>
                  <m:t>s</m:t>
                </m:r>
              </m:e>
            </m:d>
            <m:r>
              <m:rPr>
                <m:sty m:val="p"/>
              </m:rP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Y</m:t>
                </m:r>
              </m:e>
              <m:sup>
                <m:r>
                  <m:rPr>
                    <m:sty m:val="p"/>
                  </m:rPr>
                  <w:rPr>
                    <w:rFonts w:ascii="Cambria Math" w:hAnsi="Cambria Math"/>
                    <w:lang w:eastAsia="zh-CN"/>
                  </w:rPr>
                  <m:t>+</m:t>
                </m:r>
              </m:sup>
            </m:sSup>
            <m:r>
              <m:rPr>
                <m:sty m:val="p"/>
              </m:rPr>
              <w:rPr>
                <w:rFonts w:ascii="Cambria Math" w:hAnsi="Cambria Math"/>
                <w:lang w:eastAsia="zh-CN"/>
              </w:rPr>
              <m:t>∪</m:t>
            </m:r>
            <m:sSup>
              <m:sSupPr>
                <m:ctrlPr>
                  <w:rPr>
                    <w:rFonts w:ascii="Cambria Math" w:hAnsi="Cambria Math"/>
                    <w:lang w:eastAsia="zh-CN"/>
                  </w:rPr>
                </m:ctrlPr>
              </m:sSupPr>
              <m:e>
                <m:r>
                  <w:rPr>
                    <w:rFonts w:ascii="Cambria Math" w:hAnsi="Cambria Math"/>
                    <w:lang w:eastAsia="zh-CN"/>
                  </w:rPr>
                  <m:t>Y</m:t>
                </m:r>
              </m:e>
              <m:sup>
                <m:r>
                  <m:rPr>
                    <m:sty m:val="p"/>
                  </m:rPr>
                  <w:rPr>
                    <w:rFonts w:ascii="Cambria Math" w:hAnsi="Cambria Math"/>
                    <w:lang w:eastAsia="zh-CN"/>
                  </w:rPr>
                  <m:t>-</m:t>
                </m:r>
              </m:sup>
            </m:sSup>
          </m:sub>
          <m:sup/>
          <m:e>
            <m:sSub>
              <m:sSubPr>
                <m:ctrlPr>
                  <w:rPr>
                    <w:rFonts w:ascii="Cambria Math" w:hAnsi="Cambria Math"/>
                    <w:lang w:eastAsia="zh-CN"/>
                  </w:rPr>
                </m:ctrlPr>
              </m:sSubPr>
              <m:e>
                <m:r>
                  <m:rPr>
                    <m:sty m:val="p"/>
                  </m:rPr>
                  <w:rPr>
                    <w:rFonts w:ascii="Cambria Math" w:hAnsi="Cambria Math"/>
                    <w:lang w:eastAsia="zh-CN"/>
                  </w:rPr>
                  <m:t>(</m:t>
                </m:r>
                <m:r>
                  <w:rPr>
                    <w:rFonts w:ascii="Cambria Math" w:hAnsi="Cambria Math"/>
                    <w:lang w:eastAsia="zh-CN"/>
                  </w:rPr>
                  <m:t>r</m:t>
                </m:r>
              </m:e>
              <m:sub>
                <m:r>
                  <w:rPr>
                    <w:rFonts w:ascii="Cambria Math" w:hAnsi="Cambria Math"/>
                    <w:lang w:eastAsia="zh-CN"/>
                  </w:rPr>
                  <m:t>ms</m:t>
                </m:r>
              </m:sub>
            </m:sSub>
            <m:r>
              <w:rPr>
                <w:rFonts w:ascii="Cambria Math" w:hAnsi="Cambria Math"/>
                <w:lang w:eastAsia="zh-CN"/>
              </w:rPr>
              <m:t>log</m:t>
            </m:r>
            <m:sSub>
              <m:sSubPr>
                <m:ctrlPr>
                  <w:rPr>
                    <w:rFonts w:ascii="Cambria Math" w:hAnsi="Cambria Math"/>
                    <w:lang w:eastAsia="zh-CN"/>
                  </w:rPr>
                </m:ctrlPr>
              </m:sSubPr>
              <m:e>
                <m:acc>
                  <m:accPr>
                    <m:ctrlPr>
                      <w:rPr>
                        <w:rFonts w:ascii="Cambria Math" w:hAnsi="Cambria Math"/>
                        <w:lang w:eastAsia="zh-CN"/>
                      </w:rPr>
                    </m:ctrlPr>
                  </m:accPr>
                  <m:e>
                    <m:r>
                      <w:rPr>
                        <w:rFonts w:ascii="Cambria Math" w:hAnsi="Cambria Math"/>
                        <w:lang w:eastAsia="zh-CN"/>
                      </w:rPr>
                      <m:t>r</m:t>
                    </m:r>
                  </m:e>
                </m:acc>
              </m:e>
              <m:sub>
                <m:r>
                  <w:rPr>
                    <w:rFonts w:ascii="Cambria Math" w:hAnsi="Cambria Math"/>
                    <w:lang w:eastAsia="zh-CN"/>
                  </w:rPr>
                  <m:t>ms</m:t>
                </m:r>
              </m:sub>
            </m:sSub>
            <m:r>
              <m:rPr>
                <m:sty m:val="p"/>
              </m:rPr>
              <w:rPr>
                <w:rFonts w:ascii="Cambria Math" w:hAnsi="Cambria Math"/>
                <w:lang w:eastAsia="zh-CN"/>
              </w:rPr>
              <m:t>+</m:t>
            </m:r>
            <m:d>
              <m:dPr>
                <m:ctrlPr>
                  <w:rPr>
                    <w:rFonts w:ascii="Cambria Math" w:hAnsi="Cambria Math"/>
                    <w:lang w:eastAsia="zh-CN"/>
                  </w:rPr>
                </m:ctrlPr>
              </m:dPr>
              <m:e>
                <m:r>
                  <m:rPr>
                    <m:sty m:val="p"/>
                  </m:rPr>
                  <w:rPr>
                    <w:rFonts w:ascii="Cambria Math" w:hAnsi="Cambria Math"/>
                    <w:lang w:eastAsia="zh-CN"/>
                  </w:rPr>
                  <m:t>1-</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ms</m:t>
                    </m:r>
                  </m:sub>
                </m:sSub>
              </m:e>
            </m:d>
            <m:r>
              <m:rPr>
                <m:sty m:val="p"/>
              </m:rPr>
              <w:rPr>
                <w:rFonts w:ascii="Cambria Math" w:hAnsi="Cambria Math"/>
                <w:lang w:eastAsia="zh-CN"/>
              </w:rPr>
              <m:t>log⁡(1-</m:t>
            </m:r>
            <m:r>
              <w:rPr>
                <w:rFonts w:ascii="Cambria Math" w:hAnsi="Cambria Math"/>
                <w:lang w:eastAsia="zh-CN"/>
              </w:rPr>
              <m:t>log</m:t>
            </m:r>
            <m:sSub>
              <m:sSubPr>
                <m:ctrlPr>
                  <w:rPr>
                    <w:rFonts w:ascii="Cambria Math" w:hAnsi="Cambria Math"/>
                    <w:lang w:eastAsia="zh-CN"/>
                  </w:rPr>
                </m:ctrlPr>
              </m:sSubPr>
              <m:e>
                <m:acc>
                  <m:accPr>
                    <m:ctrlPr>
                      <w:rPr>
                        <w:rFonts w:ascii="Cambria Math" w:hAnsi="Cambria Math"/>
                        <w:lang w:eastAsia="zh-CN"/>
                      </w:rPr>
                    </m:ctrlPr>
                  </m:accPr>
                  <m:e>
                    <m:r>
                      <w:rPr>
                        <w:rFonts w:ascii="Cambria Math" w:hAnsi="Cambria Math"/>
                        <w:lang w:eastAsia="zh-CN"/>
                      </w:rPr>
                      <m:t>r</m:t>
                    </m:r>
                  </m:e>
                </m:acc>
              </m:e>
              <m:sub>
                <m:r>
                  <w:rPr>
                    <w:rFonts w:ascii="Cambria Math" w:hAnsi="Cambria Math"/>
                    <w:lang w:eastAsia="zh-CN"/>
                  </w:rPr>
                  <m:t>ms</m:t>
                </m:r>
              </m:sub>
            </m:sSub>
            <m:r>
              <m:rPr>
                <m:sty m:val="p"/>
              </m:rPr>
              <w:rPr>
                <w:rFonts w:ascii="Cambria Math" w:hAnsi="Cambria Math"/>
                <w:lang w:eastAsia="zh-CN"/>
              </w:rPr>
              <m:t>)),</m:t>
            </m:r>
          </m:e>
        </m:nary>
      </m:oMath>
      <w:r w:rsidRPr="00050149">
        <w:rPr>
          <w:rFonts w:eastAsia="等线" w:hint="eastAsia"/>
          <w:lang w:eastAsia="zh-CN"/>
        </w:rPr>
        <w:t xml:space="preserve"> </w:t>
      </w:r>
      <w:r w:rsidRPr="00050149">
        <w:rPr>
          <w:rFonts w:eastAsia="等线"/>
          <w:lang w:eastAsia="zh-CN"/>
        </w:rPr>
        <w:tab/>
      </w:r>
      <w:r w:rsidR="00F25957">
        <w:rPr>
          <w:rFonts w:eastAsia="等线"/>
          <w:lang w:eastAsia="zh-CN"/>
        </w:rPr>
        <w:tab/>
      </w:r>
      <w:r w:rsidRPr="00050149">
        <w:rPr>
          <w:rFonts w:eastAsia="等线"/>
          <w:lang w:eastAsia="zh-CN"/>
        </w:rPr>
        <w:t>(18)</w:t>
      </w:r>
    </w:p>
    <w:p w14:paraId="2153E2A4" w14:textId="790DE0C2" w:rsidR="0079794B" w:rsidRPr="00992B1F" w:rsidRDefault="0079794B" w:rsidP="00073030">
      <w:pPr>
        <w:spacing w:line="252" w:lineRule="auto"/>
        <w:jc w:val="both"/>
        <w:rPr>
          <w:lang w:eastAsia="zh-CN"/>
        </w:rPr>
      </w:pPr>
      <w:proofErr w:type="gramStart"/>
      <w:r>
        <w:t>where</w:t>
      </w:r>
      <w:proofErr w:type="gramEnd"/>
      <w:r>
        <w:t xml:space="preserve"> </w:t>
      </w:r>
      <m:oMath>
        <m:sSub>
          <m:sSubPr>
            <m:ctrlPr>
              <w:rPr>
                <w:rFonts w:ascii="Cambria Math" w:eastAsia="宋体" w:hAnsi="Cambria Math" w:cs="宋体"/>
                <w:sz w:val="24"/>
                <w:szCs w:val="24"/>
              </w:rPr>
            </m:ctrlPr>
          </m:sSubPr>
          <m:e>
            <m:r>
              <w:rPr>
                <w:rFonts w:ascii="Cambria Math" w:hAnsi="Cambria Math"/>
                <w:lang w:eastAsia="zh-CN"/>
              </w:rPr>
              <m:t>r</m:t>
            </m:r>
          </m:e>
          <m:sub>
            <m:r>
              <w:rPr>
                <w:rFonts w:ascii="Cambria Math" w:hAnsi="Cambria Math"/>
                <w:lang w:eastAsia="zh-CN"/>
              </w:rPr>
              <m:t>ms</m:t>
            </m:r>
          </m:sub>
        </m:sSub>
      </m:oMath>
      <w:r>
        <w:rPr>
          <w:lang w:eastAsia="zh-CN"/>
        </w:rPr>
        <w:t xml:space="preserve"> denote</w:t>
      </w:r>
      <w:proofErr w:type="spellStart"/>
      <w:r>
        <w:t>s</w:t>
      </w:r>
      <w:proofErr w:type="spellEnd"/>
      <w:r>
        <w:t xml:space="preserve"> the label </w:t>
      </w:r>
      <w:r w:rsidR="00F25957">
        <w:t xml:space="preserve">(0 or 1) of </w:t>
      </w:r>
      <w:r w:rsidR="00DC34CF">
        <w:t>a</w:t>
      </w:r>
      <w:r w:rsidR="00F25957">
        <w:t xml:space="preserve"> sample </w:t>
      </w:r>
      <w:r w:rsidR="00073030">
        <w:t>that consists of</w:t>
      </w:r>
      <w:r>
        <w:t xml:space="preserve"> </w:t>
      </w:r>
      <m:oMath>
        <m:r>
          <w:rPr>
            <w:rFonts w:ascii="Cambria Math" w:hAnsi="Cambria Math"/>
          </w:rPr>
          <m:t>m</m:t>
        </m:r>
      </m:oMath>
      <w:r>
        <w:t xml:space="preserve"> and </w:t>
      </w:r>
      <m:oMath>
        <m:r>
          <w:rPr>
            <w:rFonts w:ascii="Cambria Math" w:hAnsi="Cambria Math"/>
          </w:rPr>
          <m:t>s</m:t>
        </m:r>
      </m:oMath>
      <w:r>
        <w:t>.</w:t>
      </w:r>
    </w:p>
    <w:p w14:paraId="02EB158B" w14:textId="0F36658A" w:rsidR="00CF6CBA" w:rsidRDefault="000B5544" w:rsidP="005B7BCD">
      <w:pPr>
        <w:spacing w:line="252" w:lineRule="auto"/>
        <w:ind w:firstLine="202"/>
        <w:jc w:val="both"/>
      </w:pPr>
      <w:r w:rsidRPr="00C25CFB">
        <w:rPr>
          <w:rFonts w:ascii="AdvP1491" w:hAnsi="AdvP1491"/>
          <w:color w:val="231F20"/>
          <w:highlight w:val="yellow"/>
        </w:rPr>
        <w:t>Then, w</w:t>
      </w:r>
      <w:r w:rsidR="007828CE" w:rsidRPr="00C25CFB">
        <w:rPr>
          <w:rFonts w:ascii="AdvP1491" w:hAnsi="AdvP1491"/>
          <w:color w:val="231F20"/>
          <w:highlight w:val="yellow"/>
        </w:rPr>
        <w:t xml:space="preserve">e need to </w:t>
      </w:r>
      <w:r w:rsidRPr="00C25CFB">
        <w:rPr>
          <w:rFonts w:ascii="AdvP1491" w:hAnsi="AdvP1491"/>
          <w:color w:val="231F20"/>
          <w:highlight w:val="yellow"/>
        </w:rPr>
        <w:t>use</w:t>
      </w:r>
      <w:r w:rsidR="007828CE" w:rsidRPr="00C25CFB">
        <w:rPr>
          <w:rFonts w:ascii="AdvP1491" w:hAnsi="AdvP1491"/>
          <w:color w:val="231F20"/>
          <w:highlight w:val="yellow"/>
        </w:rPr>
        <w:t xml:space="preserve"> an optimization algorithm to find the parameters that minimize the </w:t>
      </w:r>
      <w:r w:rsidRPr="00C25CFB">
        <w:rPr>
          <w:rFonts w:ascii="AdvP1491" w:hAnsi="AdvP1491"/>
          <w:color w:val="231F20"/>
          <w:highlight w:val="yellow"/>
        </w:rPr>
        <w:t>loss</w:t>
      </w:r>
      <w:r w:rsidR="007828CE" w:rsidRPr="00C25CFB">
        <w:rPr>
          <w:rFonts w:ascii="AdvP1491" w:hAnsi="AdvP1491"/>
          <w:color w:val="231F20"/>
          <w:highlight w:val="yellow"/>
        </w:rPr>
        <w:t xml:space="preserve"> function of our end-to-end deep</w:t>
      </w:r>
      <w:r w:rsidR="005B7BCD" w:rsidRPr="00C25CFB">
        <w:rPr>
          <w:rFonts w:ascii="AdvP1491" w:hAnsi="AdvP1491"/>
          <w:color w:val="231F20"/>
          <w:highlight w:val="yellow"/>
        </w:rPr>
        <w:t>-</w:t>
      </w:r>
      <w:r w:rsidR="007828CE" w:rsidRPr="00C25CFB">
        <w:rPr>
          <w:rFonts w:ascii="AdvP1491" w:hAnsi="AdvP1491"/>
          <w:color w:val="231F20"/>
          <w:highlight w:val="yellow"/>
        </w:rPr>
        <w:t>learning</w:t>
      </w:r>
      <w:r w:rsidR="005B7BCD" w:rsidRPr="00C25CFB">
        <w:rPr>
          <w:rFonts w:ascii="AdvP1491" w:hAnsi="AdvP1491"/>
          <w:color w:val="231F20"/>
          <w:highlight w:val="yellow"/>
        </w:rPr>
        <w:t>-</w:t>
      </w:r>
      <w:r w:rsidR="007828CE" w:rsidRPr="00C25CFB">
        <w:rPr>
          <w:rFonts w:ascii="AdvP1491" w:hAnsi="AdvP1491"/>
          <w:color w:val="231F20"/>
          <w:highlight w:val="yellow"/>
        </w:rPr>
        <w:t>based model. Adam</w:t>
      </w:r>
      <w:r w:rsidR="00CF6CBA" w:rsidRPr="00C25CFB">
        <w:rPr>
          <w:rFonts w:ascii="AdvP1491" w:hAnsi="AdvP1491"/>
          <w:color w:val="231F20"/>
          <w:highlight w:val="yellow"/>
        </w:rPr>
        <w:t xml:space="preserve"> (short for adaptive moment estimation)</w:t>
      </w:r>
      <w:r w:rsidR="007828CE" w:rsidRPr="00C25CFB">
        <w:rPr>
          <w:rFonts w:ascii="AdvP1491" w:hAnsi="AdvP1491"/>
          <w:color w:val="231F20"/>
          <w:highlight w:val="yellow"/>
        </w:rPr>
        <w:t xml:space="preserve"> </w:t>
      </w:r>
      <w:r w:rsidRPr="00C25CFB">
        <w:rPr>
          <w:rFonts w:ascii="AdvP1491" w:hAnsi="AdvP1491" w:hint="eastAsia"/>
          <w:color w:val="231F20"/>
          <w:highlight w:val="yellow"/>
        </w:rPr>
        <w:fldChar w:fldCharType="begin"/>
      </w:r>
      <w:r w:rsidRPr="00C25CFB">
        <w:rPr>
          <w:rFonts w:ascii="AdvP1491" w:hAnsi="AdvP1491" w:hint="eastAsia"/>
          <w:color w:val="231F20"/>
          <w:highlight w:val="yellow"/>
        </w:rPr>
        <w:instrText xml:space="preserve"> </w:instrText>
      </w:r>
      <w:r w:rsidRPr="00C25CFB">
        <w:rPr>
          <w:rFonts w:ascii="AdvP1491" w:hAnsi="AdvP1491"/>
          <w:color w:val="231F20"/>
          <w:highlight w:val="yellow"/>
        </w:rPr>
        <w:instrText>REF _Ref19025134 \r \h</w:instrText>
      </w:r>
      <w:r w:rsidRPr="00C25CFB">
        <w:rPr>
          <w:rFonts w:ascii="AdvP1491" w:hAnsi="AdvP1491" w:hint="eastAsia"/>
          <w:color w:val="231F20"/>
          <w:highlight w:val="yellow"/>
        </w:rPr>
        <w:instrText xml:space="preserve"> </w:instrText>
      </w:r>
      <w:r w:rsidR="00C25CFB">
        <w:rPr>
          <w:rFonts w:ascii="AdvP1491" w:hAnsi="AdvP1491" w:hint="eastAsia"/>
          <w:color w:val="231F20"/>
          <w:highlight w:val="yellow"/>
        </w:rPr>
        <w:instrText xml:space="preserve"> \* MERGEFORMAT </w:instrText>
      </w:r>
      <w:r w:rsidRPr="00C25CFB">
        <w:rPr>
          <w:rFonts w:ascii="AdvP1491" w:hAnsi="AdvP1491" w:hint="eastAsia"/>
          <w:color w:val="231F20"/>
          <w:highlight w:val="yellow"/>
        </w:rPr>
      </w:r>
      <w:r w:rsidRPr="00C25CFB">
        <w:rPr>
          <w:rFonts w:ascii="AdvP1491" w:hAnsi="AdvP1491" w:hint="eastAsia"/>
          <w:color w:val="231F20"/>
          <w:highlight w:val="yellow"/>
        </w:rPr>
        <w:fldChar w:fldCharType="separate"/>
      </w:r>
      <w:r w:rsidR="00EB4FD3">
        <w:rPr>
          <w:rFonts w:ascii="AdvP1491" w:hAnsi="AdvP1491" w:hint="eastAsia"/>
          <w:color w:val="231F20"/>
          <w:highlight w:val="yellow"/>
        </w:rPr>
        <w:t>[34]</w:t>
      </w:r>
      <w:r w:rsidRPr="00C25CFB">
        <w:rPr>
          <w:rFonts w:ascii="AdvP1491" w:hAnsi="AdvP1491" w:hint="eastAsia"/>
          <w:color w:val="231F20"/>
          <w:highlight w:val="yellow"/>
        </w:rPr>
        <w:fldChar w:fldCharType="end"/>
      </w:r>
      <w:r w:rsidR="007828CE" w:rsidRPr="00C25CFB">
        <w:rPr>
          <w:rFonts w:ascii="AdvP1491" w:hAnsi="AdvP1491"/>
          <w:color w:val="231F20"/>
          <w:highlight w:val="yellow"/>
        </w:rPr>
        <w:t>, an extension of the stochastic gradient descent (S</w:t>
      </w:r>
      <w:r w:rsidRPr="00C25CFB">
        <w:rPr>
          <w:rFonts w:ascii="AdvP1491" w:hAnsi="AdvP1491"/>
          <w:color w:val="231F20"/>
          <w:highlight w:val="yellow"/>
        </w:rPr>
        <w:t>G</w:t>
      </w:r>
      <w:r w:rsidR="007828CE" w:rsidRPr="00C25CFB">
        <w:rPr>
          <w:rFonts w:ascii="AdvP1491" w:hAnsi="AdvP1491"/>
          <w:color w:val="231F20"/>
          <w:highlight w:val="yellow"/>
        </w:rPr>
        <w:t>D), has been widely used in deep learning applications</w:t>
      </w:r>
      <w:r w:rsidRPr="00C25CFB">
        <w:rPr>
          <w:rFonts w:ascii="AdvP1491" w:hAnsi="AdvP1491"/>
          <w:color w:val="231F20"/>
          <w:highlight w:val="yellow"/>
        </w:rPr>
        <w:t>.</w:t>
      </w:r>
      <w:r w:rsidR="007828CE" w:rsidRPr="00C25CFB">
        <w:rPr>
          <w:rFonts w:ascii="AdvP1491" w:hAnsi="AdvP1491"/>
          <w:color w:val="231F20"/>
          <w:highlight w:val="yellow"/>
        </w:rPr>
        <w:t xml:space="preserve"> </w:t>
      </w:r>
      <w:r w:rsidR="00273B3C" w:rsidRPr="00C25CFB">
        <w:rPr>
          <w:rFonts w:ascii="AdvP1491" w:hAnsi="AdvP1491"/>
          <w:color w:val="231F20"/>
          <w:highlight w:val="yellow"/>
        </w:rPr>
        <w:t>It</w:t>
      </w:r>
      <w:r w:rsidR="007828CE" w:rsidRPr="00C25CFB">
        <w:rPr>
          <w:rFonts w:ascii="AdvP1491" w:hAnsi="AdvP1491"/>
          <w:color w:val="231F20"/>
          <w:highlight w:val="yellow"/>
        </w:rPr>
        <w:t xml:space="preserve"> </w:t>
      </w:r>
      <w:r w:rsidR="007828CE" w:rsidRPr="00C25CFB">
        <w:rPr>
          <w:rFonts w:ascii="AdvP1491" w:hAnsi="AdvP1491"/>
          <w:color w:val="231F20"/>
          <w:highlight w:val="yellow"/>
        </w:rPr>
        <w:t xml:space="preserve">designs independent adaptive learning rates for different parameters by calculating the first-order and the second-order moment estimation of the gradient. </w:t>
      </w:r>
      <w:r w:rsidR="00CF6CBA" w:rsidRPr="00C25CFB">
        <w:rPr>
          <w:rFonts w:ascii="AdvP1491" w:hAnsi="AdvP1491" w:hint="eastAsia"/>
          <w:color w:val="231F20"/>
          <w:highlight w:val="yellow"/>
        </w:rPr>
        <w:t>B</w:t>
      </w:r>
      <w:r w:rsidR="00CF6CBA" w:rsidRPr="00C25CFB">
        <w:rPr>
          <w:rFonts w:ascii="AdvP1491" w:hAnsi="AdvP1491"/>
          <w:color w:val="231F20"/>
          <w:highlight w:val="yellow"/>
        </w:rPr>
        <w:t xml:space="preserve">esides, Adam can be applied to large-scale datasets and high dimensional space. </w:t>
      </w:r>
      <w:r w:rsidR="007828CE" w:rsidRPr="00C25CFB">
        <w:rPr>
          <w:rFonts w:ascii="AdvP1491" w:hAnsi="AdvP1491"/>
          <w:color w:val="231F20"/>
          <w:highlight w:val="yellow"/>
        </w:rPr>
        <w:t>Therefore, we select Adam as our optimization algorithm to update model parameters in this study</w:t>
      </w:r>
      <w:r w:rsidR="0079794B" w:rsidRPr="00C25CFB">
        <w:rPr>
          <w:highlight w:val="yellow"/>
        </w:rPr>
        <w:t>.</w:t>
      </w:r>
      <w:r w:rsidR="0079794B">
        <w:t xml:space="preserve"> </w:t>
      </w:r>
    </w:p>
    <w:p w14:paraId="3A9D1C6F" w14:textId="5A364524" w:rsidR="0079794B" w:rsidRDefault="0079794B" w:rsidP="005B7BCD">
      <w:pPr>
        <w:spacing w:line="252" w:lineRule="auto"/>
        <w:ind w:firstLine="202"/>
        <w:jc w:val="both"/>
        <w:rPr>
          <w:rFonts w:ascii="AdvP1854" w:hAnsi="AdvP1854" w:hint="eastAsia"/>
          <w:color w:val="231F20"/>
        </w:rPr>
      </w:pPr>
      <w:r>
        <w:rPr>
          <w:rFonts w:ascii="AdvP1491" w:hAnsi="AdvP1491"/>
          <w:color w:val="231F20"/>
        </w:rPr>
        <w:t>T</w:t>
      </w:r>
      <w:r w:rsidRPr="00981313">
        <w:rPr>
          <w:rFonts w:ascii="AdvP1491" w:hAnsi="AdvP1491"/>
          <w:color w:val="231F20"/>
        </w:rPr>
        <w:t>he whole training process</w:t>
      </w:r>
      <w:r>
        <w:rPr>
          <w:rFonts w:ascii="AdvP1491" w:hAnsi="AdvP1491"/>
          <w:color w:val="231F20"/>
        </w:rPr>
        <w:t xml:space="preserve"> is depicted as </w:t>
      </w:r>
      <w:r w:rsidRPr="00073030">
        <w:rPr>
          <w:rFonts w:ascii="AdvP1854" w:hAnsi="AdvP1854"/>
          <w:i/>
          <w:color w:val="231F20"/>
        </w:rPr>
        <w:t>Algorithm</w:t>
      </w:r>
      <w:r w:rsidR="00F14171">
        <w:rPr>
          <w:rFonts w:ascii="AdvP1854" w:hAnsi="AdvP1854"/>
          <w:i/>
          <w:color w:val="231F20"/>
        </w:rPr>
        <w:t xml:space="preserve"> </w:t>
      </w:r>
      <w:r w:rsidRPr="00073030">
        <w:rPr>
          <w:rFonts w:ascii="AdvP1854" w:hAnsi="AdvP1854"/>
          <w:i/>
          <w:color w:val="231F20"/>
        </w:rPr>
        <w:t>1</w:t>
      </w:r>
      <w:r>
        <w:rPr>
          <w:rFonts w:ascii="AdvP1854" w:hAnsi="AdvP1854"/>
          <w:color w:val="231F20"/>
        </w:rPr>
        <w:t>.</w:t>
      </w:r>
    </w:p>
    <w:p w14:paraId="382C2830" w14:textId="77777777" w:rsidR="00F14171" w:rsidRPr="005B7BCD" w:rsidRDefault="00F14171" w:rsidP="005B7BCD">
      <w:pPr>
        <w:spacing w:line="252" w:lineRule="auto"/>
        <w:ind w:firstLine="202"/>
        <w:jc w:val="both"/>
        <w:rPr>
          <w:rFonts w:ascii="AdvP1854" w:hAnsi="AdvP1854" w:hint="eastAsia"/>
          <w:color w:val="231F20"/>
          <w:lang w:eastAsia="zh-CN"/>
        </w:rPr>
      </w:pPr>
    </w:p>
    <w:p w14:paraId="21D5A661" w14:textId="28E87C00" w:rsidR="001D6EB0" w:rsidRPr="00B01963" w:rsidRDefault="001D6EB0" w:rsidP="001D6EB0">
      <w:pPr>
        <w:pStyle w:val="afb"/>
        <w:pBdr>
          <w:top w:val="single" w:sz="4" w:space="1" w:color="auto"/>
          <w:bottom w:val="single" w:sz="4" w:space="1" w:color="auto"/>
        </w:pBdr>
        <w:ind w:firstLineChars="0" w:firstLine="0"/>
        <w:rPr>
          <w:rStyle w:val="fontstyle01"/>
        </w:rPr>
      </w:pPr>
      <w:r w:rsidRPr="00F14171">
        <w:rPr>
          <w:rStyle w:val="fontstyle01"/>
          <w:b/>
          <w:highlight w:val="yellow"/>
        </w:rPr>
        <w:t>Algorithm1</w:t>
      </w:r>
      <w:r w:rsidRPr="00F14171">
        <w:rPr>
          <w:rStyle w:val="fontstyle01"/>
          <w:highlight w:val="yellow"/>
        </w:rPr>
        <w:t xml:space="preserve">. Training </w:t>
      </w:r>
      <w:r w:rsidR="002E06D0">
        <w:rPr>
          <w:rStyle w:val="fontstyle01"/>
          <w:highlight w:val="yellow"/>
        </w:rPr>
        <w:t>a</w:t>
      </w:r>
      <w:r w:rsidR="002E06D0" w:rsidRPr="00F14171">
        <w:rPr>
          <w:rStyle w:val="fontstyle01"/>
          <w:highlight w:val="yellow"/>
        </w:rPr>
        <w:t xml:space="preserve">lgorithm </w:t>
      </w:r>
      <w:r w:rsidRPr="00F14171">
        <w:rPr>
          <w:rStyle w:val="fontstyle01"/>
          <w:highlight w:val="yellow"/>
        </w:rPr>
        <w:t>of MISR</w:t>
      </w:r>
    </w:p>
    <w:p w14:paraId="722167C3" w14:textId="108A69AF" w:rsidR="0031463E" w:rsidRDefault="001D6EB0" w:rsidP="001D6EB0">
      <w:pPr>
        <w:pStyle w:val="afb"/>
        <w:ind w:firstLineChars="0" w:firstLine="0"/>
        <w:rPr>
          <w:rStyle w:val="fontstyle01"/>
        </w:rPr>
      </w:pPr>
      <w:r w:rsidRPr="00DC34CF">
        <w:rPr>
          <w:rStyle w:val="fontstyle01"/>
          <w:rFonts w:hint="eastAsia"/>
          <w:b/>
        </w:rPr>
        <w:t>I</w:t>
      </w:r>
      <w:r w:rsidRPr="00DC34CF">
        <w:rPr>
          <w:rStyle w:val="fontstyle01"/>
          <w:b/>
        </w:rPr>
        <w:t>nput</w:t>
      </w:r>
      <w:r w:rsidRPr="0005575B">
        <w:rPr>
          <w:rStyle w:val="fontstyle01"/>
        </w:rPr>
        <w:t xml:space="preserve">: </w:t>
      </w:r>
      <w:r w:rsidR="00AC6BB6">
        <w:rPr>
          <w:rStyle w:val="fontstyle01"/>
          <w:rFonts w:hint="eastAsia"/>
        </w:rPr>
        <w:t>positive</w:t>
      </w:r>
      <w:r w:rsidR="00AC6BB6">
        <w:rPr>
          <w:rStyle w:val="fontstyle01"/>
        </w:rPr>
        <w:t xml:space="preserve"> </w:t>
      </w:r>
      <w:r w:rsidR="00AC6BB6">
        <w:rPr>
          <w:rStyle w:val="fontstyle01"/>
          <w:rFonts w:hint="eastAsia"/>
        </w:rPr>
        <w:t>sample</w:t>
      </w:r>
      <w:r w:rsidR="00AC6BB6">
        <w:rPr>
          <w:rStyle w:val="fontstyle01"/>
        </w:rPr>
        <w:t xml:space="preserve"> </w:t>
      </w:r>
      <w:proofErr w:type="gramStart"/>
      <w:r w:rsidR="00AC6BB6">
        <w:rPr>
          <w:rStyle w:val="fontstyle01"/>
          <w:rFonts w:hint="eastAsia"/>
        </w:rPr>
        <w:t>s</w:t>
      </w:r>
      <w:r w:rsidR="00AC6BB6">
        <w:rPr>
          <w:rStyle w:val="fontstyle01"/>
        </w:rPr>
        <w:t xml:space="preserve">et </w:t>
      </w:r>
      <w:proofErr w:type="gramEnd"/>
      <m:oMath>
        <m:sSup>
          <m:sSupPr>
            <m:ctrlPr>
              <w:rPr>
                <w:rFonts w:ascii="Cambria Math" w:hAnsi="Cambria Math"/>
                <w:i/>
                <w:sz w:val="20"/>
              </w:rPr>
            </m:ctrlPr>
          </m:sSupPr>
          <m:e>
            <m:r>
              <w:rPr>
                <w:rFonts w:ascii="Cambria Math" w:hAnsi="Cambria Math"/>
                <w:sz w:val="20"/>
              </w:rPr>
              <m:t>Y</m:t>
            </m:r>
          </m:e>
          <m:sup>
            <m:r>
              <w:rPr>
                <w:rFonts w:ascii="Cambria Math" w:hAnsi="Cambria Math"/>
                <w:sz w:val="20"/>
              </w:rPr>
              <m:t>+</m:t>
            </m:r>
          </m:sup>
        </m:sSup>
      </m:oMath>
      <w:r w:rsidR="00AC6BB6">
        <w:rPr>
          <w:rFonts w:ascii="NimbusRomNo9L-Regu" w:hAnsi="NimbusRomNo9L-Regu" w:hint="eastAsia"/>
          <w:sz w:val="20"/>
        </w:rPr>
        <w:t>,</w:t>
      </w:r>
      <w:r w:rsidR="00AC6BB6">
        <w:rPr>
          <w:rFonts w:ascii="NimbusRomNo9L-Regu" w:hAnsi="NimbusRomNo9L-Regu"/>
          <w:sz w:val="20"/>
        </w:rPr>
        <w:t xml:space="preserve"> negative sample set </w:t>
      </w:r>
      <m:oMath>
        <m:sSup>
          <m:sSupPr>
            <m:ctrlPr>
              <w:rPr>
                <w:rFonts w:ascii="Cambria Math" w:hAnsi="Cambria Math"/>
                <w:i/>
                <w:sz w:val="20"/>
              </w:rPr>
            </m:ctrlPr>
          </m:sSupPr>
          <m:e>
            <m:r>
              <w:rPr>
                <w:rFonts w:ascii="Cambria Math" w:hAnsi="Cambria Math"/>
                <w:sz w:val="20"/>
              </w:rPr>
              <m:t>Y</m:t>
            </m:r>
          </m:e>
          <m:sup>
            <m:r>
              <w:rPr>
                <w:rFonts w:ascii="Cambria Math" w:hAnsi="Cambria Math"/>
                <w:sz w:val="20"/>
              </w:rPr>
              <m:t>-</m:t>
            </m:r>
          </m:sup>
        </m:sSup>
      </m:oMath>
      <w:r w:rsidR="00AC6BB6">
        <w:rPr>
          <w:rFonts w:ascii="NimbusRomNo9L-Regu" w:hAnsi="NimbusRomNo9L-Regu"/>
          <w:sz w:val="20"/>
        </w:rPr>
        <w:t xml:space="preserve">, </w:t>
      </w:r>
      <w:r>
        <w:rPr>
          <w:rStyle w:val="fontstyle01"/>
        </w:rPr>
        <w:t xml:space="preserve">mashup-service invocation matrix </w:t>
      </w:r>
      <m:oMath>
        <m:r>
          <w:rPr>
            <w:rFonts w:ascii="Cambria Math" w:hAnsi="Cambria Math"/>
            <w:sz w:val="20"/>
          </w:rPr>
          <m:t>MS</m:t>
        </m:r>
      </m:oMath>
      <w:r>
        <w:rPr>
          <w:rStyle w:val="fontstyle01"/>
        </w:rPr>
        <w:t xml:space="preserve">, </w:t>
      </w:r>
      <w:r w:rsidR="00EC1DBA">
        <w:rPr>
          <w:rStyle w:val="fontstyle01"/>
        </w:rPr>
        <w:t xml:space="preserve">and </w:t>
      </w:r>
      <w:r w:rsidRPr="0005575B">
        <w:rPr>
          <w:rStyle w:val="fontstyle01"/>
        </w:rPr>
        <w:t>number of epochs</w:t>
      </w:r>
      <w:r>
        <w:rPr>
          <w:rStyle w:val="fontstyle01"/>
        </w:rPr>
        <w:t xml:space="preserve"> </w:t>
      </w:r>
      <m:oMath>
        <m:r>
          <w:rPr>
            <w:rFonts w:ascii="Cambria Math" w:hAnsi="Cambria Math"/>
            <w:sz w:val="20"/>
          </w:rPr>
          <m:t>p</m:t>
        </m:r>
      </m:oMath>
    </w:p>
    <w:p w14:paraId="279E04FF" w14:textId="3972B74F" w:rsidR="001D6EB0" w:rsidRPr="002B56AE" w:rsidRDefault="001D6EB0" w:rsidP="001D6EB0">
      <w:pPr>
        <w:pStyle w:val="afb"/>
        <w:ind w:firstLineChars="0" w:firstLine="0"/>
        <w:rPr>
          <w:rStyle w:val="fontstyle01"/>
          <w:vertAlign w:val="subscript"/>
        </w:rPr>
      </w:pPr>
      <w:r w:rsidRPr="002B56AE">
        <w:rPr>
          <w:rStyle w:val="fontstyle01"/>
          <w:b/>
        </w:rPr>
        <w:t>Output</w:t>
      </w:r>
      <w:r>
        <w:rPr>
          <w:rStyle w:val="fontstyle01"/>
        </w:rPr>
        <w:t xml:space="preserve">: </w:t>
      </w:r>
      <w:r w:rsidR="00EC1DBA">
        <w:rPr>
          <w:rStyle w:val="fontstyle01"/>
        </w:rPr>
        <w:t xml:space="preserve">parameter set </w:t>
      </w:r>
      <m:oMath>
        <m:r>
          <w:rPr>
            <w:rFonts w:ascii="Cambria Math" w:hAnsi="Cambria Math"/>
          </w:rPr>
          <m:t>Θ</m:t>
        </m:r>
      </m:oMath>
    </w:p>
    <w:p w14:paraId="74326E98" w14:textId="77777777" w:rsidR="001D6EB0" w:rsidRPr="0031463E" w:rsidRDefault="001D6EB0" w:rsidP="001D6EB0">
      <w:pPr>
        <w:rPr>
          <w:rStyle w:val="fontstyle01"/>
          <w:i/>
        </w:rPr>
      </w:pPr>
      <w:r w:rsidRPr="0031463E">
        <w:rPr>
          <w:rStyle w:val="fontstyle01"/>
          <w:i/>
        </w:rPr>
        <w:t>//Model preparation</w:t>
      </w:r>
    </w:p>
    <w:p w14:paraId="4DC9B3C1" w14:textId="5B59368C" w:rsidR="001D6EB0" w:rsidRPr="0031463E" w:rsidRDefault="001D6EB0" w:rsidP="001D6EB0">
      <w:pPr>
        <w:pStyle w:val="afb"/>
        <w:numPr>
          <w:ilvl w:val="0"/>
          <w:numId w:val="10"/>
        </w:numPr>
        <w:ind w:firstLineChars="0"/>
        <w:rPr>
          <w:rStyle w:val="fontstyle01"/>
        </w:rPr>
      </w:pPr>
      <m:oMath>
        <m:r>
          <w:rPr>
            <w:rFonts w:ascii="Cambria Math" w:hAnsi="Cambria Math"/>
            <w:sz w:val="20"/>
            <w:szCs w:val="20"/>
          </w:rPr>
          <m:t>Y</m:t>
        </m:r>
        <m:r>
          <m:rPr>
            <m:sty m:val="bi"/>
          </m:rP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Pr="0031463E">
        <w:rPr>
          <w:rStyle w:val="fontstyle01"/>
        </w:rPr>
        <w:t>;</w:t>
      </w:r>
    </w:p>
    <w:p w14:paraId="73676599" w14:textId="77097402" w:rsidR="0031463E" w:rsidRPr="0031463E" w:rsidRDefault="0031463E" w:rsidP="001D6EB0">
      <w:pPr>
        <w:pStyle w:val="afb"/>
        <w:numPr>
          <w:ilvl w:val="0"/>
          <w:numId w:val="10"/>
        </w:numPr>
        <w:ind w:firstLineChars="0"/>
        <w:rPr>
          <w:rFonts w:ascii="NimbusRomNo9L-Regu" w:hAnsi="NimbusRomNo9L-Regu"/>
          <w:color w:val="000000"/>
          <w:sz w:val="20"/>
          <w:szCs w:val="20"/>
        </w:rPr>
      </w:pPr>
      <m:oMath>
        <m:r>
          <w:rPr>
            <w:rFonts w:ascii="Cambria Math" w:hAnsi="Cambria Math"/>
            <w:sz w:val="20"/>
            <w:szCs w:val="20"/>
          </w:rPr>
          <m:t>M</m:t>
        </m:r>
        <m:r>
          <m:rPr>
            <m:sty m:val="bi"/>
          </m:rPr>
          <w:rPr>
            <w:rFonts w:ascii="Cambria Math" w:hAnsi="Cambria Math"/>
            <w:sz w:val="20"/>
            <w:szCs w:val="20"/>
          </w:rPr>
          <m:t>←</m:t>
        </m:r>
        <m:r>
          <w:rPr>
            <w:rFonts w:ascii="Cambria Math" w:hAnsi="Cambria Math"/>
            <w:sz w:val="20"/>
            <w:szCs w:val="20"/>
          </w:rPr>
          <m:t>FindMashup</m:t>
        </m:r>
        <m:d>
          <m:dPr>
            <m:ctrlPr>
              <w:rPr>
                <w:rFonts w:ascii="Cambria Math" w:hAnsi="Cambria Math"/>
                <w:i/>
                <w:sz w:val="20"/>
                <w:szCs w:val="20"/>
              </w:rPr>
            </m:ctrlPr>
          </m:dPr>
          <m:e>
            <m:r>
              <w:rPr>
                <w:rFonts w:ascii="Cambria Math" w:hAnsi="Cambria Math"/>
                <w:sz w:val="20"/>
                <w:szCs w:val="20"/>
              </w:rPr>
              <m:t>Y</m:t>
            </m:r>
          </m:e>
        </m:d>
      </m:oMath>
      <w:r>
        <w:rPr>
          <w:rFonts w:ascii="NimbusRomNo9L-Regu" w:hAnsi="NimbusRomNo9L-Regu" w:hint="eastAsia"/>
          <w:sz w:val="20"/>
          <w:szCs w:val="20"/>
        </w:rPr>
        <w:t>,</w:t>
      </w:r>
      <w:r>
        <w:rPr>
          <w:rFonts w:ascii="NimbusRomNo9L-Regu" w:hAnsi="NimbusRomNo9L-Regu"/>
          <w:sz w:val="20"/>
          <w:szCs w:val="20"/>
        </w:rPr>
        <w:t xml:space="preserve"> </w:t>
      </w:r>
      <m:oMath>
        <m:r>
          <w:rPr>
            <w:rFonts w:ascii="Cambria Math" w:hAnsi="Cambria Math"/>
            <w:sz w:val="20"/>
            <w:szCs w:val="20"/>
          </w:rPr>
          <m:t>S</m:t>
        </m:r>
        <m:r>
          <m:rPr>
            <m:sty m:val="bi"/>
          </m:rPr>
          <w:rPr>
            <w:rFonts w:ascii="Cambria Math" w:hAnsi="Cambria Math"/>
            <w:sz w:val="20"/>
            <w:szCs w:val="20"/>
          </w:rPr>
          <m:t>←</m:t>
        </m:r>
        <m:r>
          <w:rPr>
            <w:rFonts w:ascii="Cambria Math" w:hAnsi="Cambria Math"/>
            <w:sz w:val="20"/>
            <w:szCs w:val="20"/>
          </w:rPr>
          <m:t>FindService</m:t>
        </m:r>
        <m:d>
          <m:dPr>
            <m:ctrlPr>
              <w:rPr>
                <w:rFonts w:ascii="Cambria Math" w:hAnsi="Cambria Math"/>
                <w:i/>
                <w:sz w:val="20"/>
                <w:szCs w:val="20"/>
              </w:rPr>
            </m:ctrlPr>
          </m:dPr>
          <m:e>
            <m:r>
              <w:rPr>
                <w:rFonts w:ascii="Cambria Math" w:hAnsi="Cambria Math"/>
                <w:sz w:val="20"/>
                <w:szCs w:val="20"/>
              </w:rPr>
              <m:t>Y</m:t>
            </m:r>
          </m:e>
        </m:d>
      </m:oMath>
      <w:r>
        <w:rPr>
          <w:rFonts w:ascii="NimbusRomNo9L-Regu" w:hAnsi="NimbusRomNo9L-Regu" w:hint="eastAsia"/>
          <w:sz w:val="20"/>
          <w:szCs w:val="20"/>
        </w:rPr>
        <w:t>;</w:t>
      </w:r>
    </w:p>
    <w:p w14:paraId="3726C7CD" w14:textId="357601AB" w:rsidR="0031463E" w:rsidRPr="0031463E" w:rsidRDefault="0031463E" w:rsidP="001D6EB0">
      <w:pPr>
        <w:pStyle w:val="afb"/>
        <w:numPr>
          <w:ilvl w:val="0"/>
          <w:numId w:val="10"/>
        </w:numPr>
        <w:ind w:firstLineChars="0"/>
        <w:rPr>
          <w:rStyle w:val="fontstyle01"/>
        </w:rPr>
      </w:pPr>
      <w:r w:rsidRPr="0031463E">
        <w:rPr>
          <w:rStyle w:val="fontstyle01"/>
          <w:rFonts w:hint="eastAsia"/>
          <w:b/>
        </w:rPr>
        <w:t>fo</w:t>
      </w:r>
      <w:r w:rsidRPr="0031463E">
        <w:rPr>
          <w:rStyle w:val="fontstyle01"/>
          <w:b/>
        </w:rPr>
        <w:t>r</w:t>
      </w:r>
      <w:r>
        <w:rPr>
          <w:rStyle w:val="fontstyle01"/>
        </w:rPr>
        <w:t xml:space="preserve"> each mashup </w:t>
      </w:r>
      <m:oMath>
        <m:r>
          <w:rPr>
            <w:rStyle w:val="fontstyle01"/>
            <w:rFonts w:ascii="Cambria Math" w:hAnsi="Cambria Math"/>
          </w:rPr>
          <m:t>m</m:t>
        </m:r>
      </m:oMath>
      <w:r>
        <w:rPr>
          <w:rStyle w:val="fontstyle01"/>
          <w:rFonts w:hint="eastAsia"/>
        </w:rPr>
        <w:t xml:space="preserve"> </w:t>
      </w:r>
      <w:r>
        <w:rPr>
          <w:rStyle w:val="fontstyle01"/>
        </w:rPr>
        <w:t xml:space="preserve">in </w:t>
      </w:r>
      <m:oMath>
        <m:r>
          <w:rPr>
            <w:rFonts w:ascii="Cambria Math" w:hAnsi="Cambria Math"/>
            <w:sz w:val="20"/>
            <w:szCs w:val="20"/>
          </w:rPr>
          <m:t>M</m:t>
        </m:r>
      </m:oMath>
      <w:r>
        <w:rPr>
          <w:rFonts w:ascii="NimbusRomNo9L-Regu" w:hAnsi="NimbusRomNo9L-Regu" w:hint="eastAsia"/>
          <w:sz w:val="20"/>
          <w:szCs w:val="20"/>
        </w:rPr>
        <w:t xml:space="preserve"> </w:t>
      </w:r>
      <w:r>
        <w:rPr>
          <w:rFonts w:ascii="NimbusRomNo9L-Regu" w:hAnsi="NimbusRomNo9L-Regu"/>
          <w:sz w:val="20"/>
          <w:szCs w:val="20"/>
        </w:rPr>
        <w:t xml:space="preserve">and each service </w:t>
      </w:r>
      <m:oMath>
        <m:r>
          <w:rPr>
            <w:rFonts w:ascii="Cambria Math" w:hAnsi="Cambria Math"/>
            <w:sz w:val="20"/>
            <w:szCs w:val="20"/>
          </w:rPr>
          <m:t>s</m:t>
        </m:r>
      </m:oMath>
      <w:r>
        <w:rPr>
          <w:rFonts w:ascii="NimbusRomNo9L-Regu" w:hAnsi="NimbusRomNo9L-Regu" w:hint="eastAsia"/>
          <w:sz w:val="20"/>
          <w:szCs w:val="20"/>
        </w:rPr>
        <w:t xml:space="preserve"> </w:t>
      </w:r>
      <w:r>
        <w:rPr>
          <w:rFonts w:ascii="NimbusRomNo9L-Regu" w:hAnsi="NimbusRomNo9L-Regu"/>
          <w:sz w:val="20"/>
          <w:szCs w:val="20"/>
        </w:rPr>
        <w:t xml:space="preserve">in </w:t>
      </w:r>
      <m:oMath>
        <m:r>
          <w:rPr>
            <w:rFonts w:ascii="Cambria Math" w:hAnsi="Cambria Math"/>
            <w:sz w:val="20"/>
            <w:szCs w:val="20"/>
          </w:rPr>
          <m:t>S</m:t>
        </m:r>
      </m:oMath>
      <w:r>
        <w:rPr>
          <w:rFonts w:ascii="NimbusRomNo9L-Regu" w:hAnsi="NimbusRomNo9L-Regu" w:hint="eastAsia"/>
          <w:sz w:val="20"/>
          <w:szCs w:val="20"/>
        </w:rPr>
        <w:t xml:space="preserve"> </w:t>
      </w:r>
      <w:r w:rsidRPr="0031463E">
        <w:rPr>
          <w:rFonts w:ascii="NimbusRomNo9L-Regu" w:hAnsi="NimbusRomNo9L-Regu"/>
          <w:b/>
          <w:sz w:val="20"/>
          <w:szCs w:val="20"/>
        </w:rPr>
        <w:t>do</w:t>
      </w:r>
    </w:p>
    <w:p w14:paraId="49D343FD" w14:textId="16B27DBB" w:rsidR="001D6EB0" w:rsidRPr="0031463E" w:rsidRDefault="0031463E" w:rsidP="001D6EB0">
      <w:pPr>
        <w:pStyle w:val="afb"/>
        <w:numPr>
          <w:ilvl w:val="0"/>
          <w:numId w:val="10"/>
        </w:numPr>
        <w:ind w:firstLineChars="0"/>
        <w:rPr>
          <w:rFonts w:ascii="NimbusRomNo9L-Regu" w:hAnsi="NimbusRomNo9L-Regu"/>
          <w:color w:val="000000"/>
          <w:sz w:val="20"/>
          <w:szCs w:val="20"/>
        </w:rPr>
      </w:pPr>
      <w:r w:rsidRPr="0031463E">
        <w:rPr>
          <w:rFonts w:ascii="NimbusRomNo9L-Regu" w:hAnsi="NimbusRomNo9L-Regu" w:hint="eastAsia"/>
          <w:sz w:val="20"/>
          <w:szCs w:val="20"/>
        </w:rPr>
        <w:t xml:space="preserve"> </w:t>
      </w:r>
      <w:r w:rsidRPr="0031463E">
        <w:rPr>
          <w:rFonts w:ascii="NimbusRomNo9L-Regu" w:hAnsi="NimbusRomNo9L-Regu"/>
          <w:sz w:val="20"/>
          <w:szCs w:val="20"/>
        </w:rPr>
        <w:t xml:space="preserve">   </w:t>
      </w:r>
      <m:oMath>
        <m:sSub>
          <m:sSubPr>
            <m:ctrlPr>
              <w:rPr>
                <w:rFonts w:ascii="Cambria Math" w:hAnsi="Cambria Math"/>
                <w:b/>
                <w:sz w:val="20"/>
                <w:szCs w:val="20"/>
              </w:rPr>
            </m:ctrlPr>
          </m:sSubPr>
          <m:e>
            <m:r>
              <m:rPr>
                <m:sty m:val="b"/>
              </m:rPr>
              <w:rPr>
                <w:rFonts w:ascii="Cambria Math" w:hAnsi="Cambria Math"/>
                <w:sz w:val="20"/>
                <w:szCs w:val="20"/>
              </w:rPr>
              <m:t>r</m:t>
            </m:r>
          </m:e>
          <m:sub>
            <m:r>
              <w:rPr>
                <w:rFonts w:ascii="Cambria Math" w:hAnsi="Cambria Math"/>
                <w:sz w:val="20"/>
                <w:szCs w:val="20"/>
              </w:rPr>
              <m:t>s</m:t>
            </m:r>
          </m:sub>
        </m:sSub>
        <m:r>
          <m:rPr>
            <m:sty m:val="bi"/>
          </m:rPr>
          <w:rPr>
            <w:rFonts w:ascii="Cambria Math" w:hAnsi="Cambria Math"/>
            <w:sz w:val="20"/>
            <w:szCs w:val="20"/>
          </w:rPr>
          <m:t>←</m:t>
        </m:r>
        <m:r>
          <w:rPr>
            <w:rFonts w:ascii="Cambria Math" w:hAnsi="Cambria Math"/>
            <w:sz w:val="20"/>
            <w:szCs w:val="20"/>
          </w:rPr>
          <m:t>node2vec</m:t>
        </m:r>
        <m:r>
          <m:rPr>
            <m:sty m:val="bi"/>
          </m:rPr>
          <w:rPr>
            <w:rFonts w:ascii="Cambria Math" w:hAnsi="Cambria Math"/>
            <w:sz w:val="20"/>
            <w:szCs w:val="20"/>
          </w:rPr>
          <m:t>(</m:t>
        </m:r>
        <m:r>
          <w:rPr>
            <w:rFonts w:ascii="Cambria Math" w:hAnsi="Cambria Math"/>
            <w:sz w:val="20"/>
            <w:szCs w:val="20"/>
          </w:rPr>
          <m:t>MS</m:t>
        </m:r>
        <m:r>
          <m:rPr>
            <m:sty m:val="bi"/>
          </m:rPr>
          <w:rPr>
            <w:rFonts w:ascii="Cambria Math" w:hAnsi="Cambria Math"/>
            <w:sz w:val="20"/>
            <w:szCs w:val="20"/>
          </w:rPr>
          <m:t>)</m:t>
        </m:r>
      </m:oMath>
      <w:r w:rsidRPr="0031463E">
        <w:rPr>
          <w:rFonts w:ascii="NimbusRomNo9L-Regu" w:hAnsi="NimbusRomNo9L-Regu" w:hint="eastAsia"/>
          <w:sz w:val="20"/>
          <w:szCs w:val="20"/>
        </w:rPr>
        <w:t>,</w:t>
      </w:r>
      <w:r w:rsidRPr="0031463E">
        <w:rPr>
          <w:rFonts w:ascii="NimbusRomNo9L-Regu" w:hAnsi="NimbusRomNo9L-Regu"/>
          <w:sz w:val="20"/>
          <w:szCs w:val="20"/>
        </w:rPr>
        <w:t xml:space="preserve"> </w:t>
      </w:r>
      <m:oMath>
        <m:sSub>
          <m:sSubPr>
            <m:ctrlPr>
              <w:rPr>
                <w:rFonts w:ascii="Cambria Math" w:hAnsi="Cambria Math"/>
                <w:b/>
                <w:sz w:val="20"/>
                <w:szCs w:val="20"/>
              </w:rPr>
            </m:ctrlPr>
          </m:sSubPr>
          <m:e>
            <m:r>
              <m:rPr>
                <m:sty m:val="b"/>
              </m:rPr>
              <w:rPr>
                <w:rFonts w:ascii="Cambria Math" w:hAnsi="Cambria Math"/>
                <w:sz w:val="20"/>
                <w:szCs w:val="20"/>
              </w:rPr>
              <m:t>r</m:t>
            </m:r>
          </m:e>
          <m:sub>
            <m:r>
              <w:rPr>
                <w:rFonts w:ascii="Cambria Math" w:hAnsi="Cambria Math"/>
                <w:sz w:val="20"/>
                <w:szCs w:val="20"/>
              </w:rPr>
              <m:t>m</m:t>
            </m:r>
          </m:sub>
        </m:sSub>
        <m:r>
          <m:rPr>
            <m:sty m:val="bi"/>
          </m:rPr>
          <w:rPr>
            <w:rFonts w:ascii="Cambria Math" w:hAnsi="Cambria Math"/>
            <w:sz w:val="20"/>
            <w:szCs w:val="20"/>
          </w:rPr>
          <m:t>←</m:t>
        </m:r>
        <m:r>
          <w:rPr>
            <w:rFonts w:ascii="Cambria Math" w:hAnsi="Cambria Math"/>
            <w:sz w:val="20"/>
            <w:szCs w:val="20"/>
          </w:rPr>
          <m:t>node2vec</m:t>
        </m:r>
        <m:r>
          <m:rPr>
            <m:sty m:val="bi"/>
          </m:rPr>
          <w:rPr>
            <w:rFonts w:ascii="Cambria Math" w:hAnsi="Cambria Math"/>
            <w:sz w:val="20"/>
            <w:szCs w:val="20"/>
          </w:rPr>
          <m:t>(</m:t>
        </m:r>
        <m:r>
          <w:rPr>
            <w:rFonts w:ascii="Cambria Math" w:hAnsi="Cambria Math"/>
            <w:sz w:val="20"/>
            <w:szCs w:val="20"/>
          </w:rPr>
          <m:t>MS</m:t>
        </m:r>
        <m:r>
          <m:rPr>
            <m:sty m:val="bi"/>
          </m:rPr>
          <w:rPr>
            <w:rFonts w:ascii="Cambria Math" w:hAnsi="Cambria Math"/>
            <w:sz w:val="20"/>
            <w:szCs w:val="20"/>
          </w:rPr>
          <m:t>)</m:t>
        </m:r>
      </m:oMath>
      <w:r w:rsidR="0012037E" w:rsidRPr="0031463E">
        <w:rPr>
          <w:rFonts w:ascii="NimbusRomNo9L-Regu" w:hAnsi="NimbusRomNo9L-Regu" w:hint="eastAsia"/>
          <w:sz w:val="20"/>
          <w:szCs w:val="20"/>
        </w:rPr>
        <w:t>;</w:t>
      </w:r>
    </w:p>
    <w:p w14:paraId="63DB7523" w14:textId="28439C25" w:rsidR="0031463E" w:rsidRPr="0031463E" w:rsidRDefault="0031463E" w:rsidP="001D6EB0">
      <w:pPr>
        <w:pStyle w:val="afb"/>
        <w:numPr>
          <w:ilvl w:val="0"/>
          <w:numId w:val="10"/>
        </w:numPr>
        <w:ind w:firstLineChars="0"/>
        <w:rPr>
          <w:rFonts w:ascii="NimbusRomNo9L-Regu" w:hAnsi="NimbusRomNo9L-Regu"/>
          <w:color w:val="000000"/>
          <w:sz w:val="20"/>
          <w:szCs w:val="20"/>
        </w:rPr>
      </w:pPr>
      <w:r>
        <w:rPr>
          <w:rStyle w:val="fontstyle01"/>
          <w:b/>
        </w:rPr>
        <w:t xml:space="preserve">    </w:t>
      </w:r>
      <w:r w:rsidRPr="0031463E">
        <w:rPr>
          <w:rStyle w:val="fontstyle01"/>
          <w:rFonts w:hint="eastAsia"/>
          <w:b/>
        </w:rPr>
        <w:t>for</w:t>
      </w:r>
      <w:r>
        <w:rPr>
          <w:rStyle w:val="fontstyle01"/>
        </w:rPr>
        <w:t xml:space="preserve"> each word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oMath>
      <w:r>
        <w:rPr>
          <w:rFonts w:ascii="NimbusRomNo9L-Regu" w:hAnsi="NimbusRomNo9L-Regu" w:hint="eastAsia"/>
          <w:sz w:val="20"/>
          <w:szCs w:val="20"/>
        </w:rPr>
        <w:t xml:space="preserve"> </w:t>
      </w:r>
      <w:r>
        <w:rPr>
          <w:rFonts w:ascii="NimbusRomNo9L-Regu" w:hAnsi="NimbusRomNo9L-Regu"/>
          <w:sz w:val="20"/>
          <w:szCs w:val="20"/>
        </w:rPr>
        <w:t xml:space="preserve">in </w:t>
      </w:r>
      <m:oMath>
        <m:r>
          <w:rPr>
            <w:rFonts w:ascii="Cambria Math" w:hAnsi="Cambria Math"/>
            <w:sz w:val="20"/>
            <w:szCs w:val="20"/>
          </w:rPr>
          <m:t>m.ct</m:t>
        </m:r>
      </m:oMath>
      <w:r>
        <w:rPr>
          <w:rFonts w:ascii="NimbusRomNo9L-Regu" w:hAnsi="NimbusRomNo9L-Regu"/>
          <w:sz w:val="20"/>
          <w:szCs w:val="20"/>
        </w:rPr>
        <w:t xml:space="preserve"> and </w:t>
      </w:r>
      <w:r>
        <w:rPr>
          <w:rStyle w:val="fontstyle01"/>
        </w:rPr>
        <w:t xml:space="preserve">each word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oMath>
      <w:r>
        <w:rPr>
          <w:rFonts w:ascii="NimbusRomNo9L-Regu" w:hAnsi="NimbusRomNo9L-Regu" w:hint="eastAsia"/>
          <w:sz w:val="20"/>
          <w:szCs w:val="20"/>
        </w:rPr>
        <w:t xml:space="preserve"> </w:t>
      </w:r>
      <w:r>
        <w:rPr>
          <w:rFonts w:ascii="NimbusRomNo9L-Regu" w:hAnsi="NimbusRomNo9L-Regu"/>
          <w:sz w:val="20"/>
          <w:szCs w:val="20"/>
        </w:rPr>
        <w:t xml:space="preserve">in </w:t>
      </w:r>
      <m:oMath>
        <m:r>
          <w:rPr>
            <w:rFonts w:ascii="Cambria Math" w:hAnsi="Cambria Math"/>
            <w:sz w:val="20"/>
            <w:szCs w:val="20"/>
          </w:rPr>
          <m:t>s.ct</m:t>
        </m:r>
      </m:oMath>
      <w:r>
        <w:rPr>
          <w:rFonts w:ascii="NimbusRomNo9L-Regu" w:hAnsi="NimbusRomNo9L-Regu"/>
          <w:sz w:val="20"/>
          <w:szCs w:val="20"/>
        </w:rPr>
        <w:t xml:space="preserve"> </w:t>
      </w:r>
      <w:r w:rsidRPr="0031463E">
        <w:rPr>
          <w:rFonts w:ascii="NimbusRomNo9L-Regu" w:hAnsi="NimbusRomNo9L-Regu"/>
          <w:b/>
          <w:sz w:val="20"/>
          <w:szCs w:val="20"/>
        </w:rPr>
        <w:t>do</w:t>
      </w:r>
    </w:p>
    <w:p w14:paraId="26597B70" w14:textId="45A6775A" w:rsidR="0031463E" w:rsidRPr="0031463E" w:rsidRDefault="0031463E" w:rsidP="001D6EB0">
      <w:pPr>
        <w:pStyle w:val="afb"/>
        <w:numPr>
          <w:ilvl w:val="0"/>
          <w:numId w:val="10"/>
        </w:numPr>
        <w:ind w:firstLineChars="0"/>
        <w:rPr>
          <w:rFonts w:ascii="NimbusRomNo9L-Regu" w:hAnsi="NimbusRomNo9L-Regu"/>
          <w:color w:val="000000"/>
          <w:sz w:val="20"/>
          <w:szCs w:val="20"/>
        </w:rPr>
      </w:pPr>
      <w:r>
        <w:rPr>
          <w:rStyle w:val="fontstyle01"/>
        </w:rPr>
        <w:t xml:space="preserve">        </w:t>
      </w:r>
      <w:r w:rsidRPr="0031463E">
        <w:rPr>
          <w:rStyle w:val="fontstyle01"/>
        </w:rPr>
        <w:t xml:space="preserve">Initialize </w:t>
      </w:r>
      <m:oMath>
        <m:sSub>
          <m:sSubPr>
            <m:ctrlPr>
              <w:rPr>
                <w:rFonts w:ascii="Cambria Math" w:hAnsi="Cambria Math"/>
                <w:b/>
                <w:sz w:val="20"/>
                <w:szCs w:val="20"/>
              </w:rPr>
            </m:ctrlPr>
          </m:sSubPr>
          <m:e>
            <m:r>
              <m:rPr>
                <m:sty m:val="b"/>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sub>
        </m:sSub>
      </m:oMath>
      <w:r w:rsidRPr="0031463E">
        <w:rPr>
          <w:rFonts w:ascii="NimbusRomNo9L-Regu" w:hAnsi="NimbusRomNo9L-Regu" w:hint="eastAsia"/>
          <w:b/>
          <w:sz w:val="20"/>
          <w:szCs w:val="20"/>
        </w:rPr>
        <w:t xml:space="preserve"> </w:t>
      </w:r>
      <w:r w:rsidRPr="0031463E">
        <w:rPr>
          <w:rStyle w:val="fontstyle01"/>
        </w:rPr>
        <w:t>by</w:t>
      </w:r>
      <w:r w:rsidRPr="0031463E">
        <w:rPr>
          <w:rFonts w:ascii="NimbusRomNo9L-Regu" w:hAnsi="NimbusRomNo9L-Regu"/>
          <w:b/>
          <w:sz w:val="20"/>
          <w:szCs w:val="20"/>
        </w:rPr>
        <w:t xml:space="preserve"> </w:t>
      </w:r>
      <w:r w:rsidRPr="0031463E">
        <w:rPr>
          <w:rStyle w:val="fontstyle01"/>
        </w:rPr>
        <w:t>the pre-trained glove model;</w:t>
      </w:r>
    </w:p>
    <w:p w14:paraId="36611D10" w14:textId="424123EA" w:rsidR="0013245B" w:rsidRDefault="0031463E" w:rsidP="0031463E">
      <w:pPr>
        <w:pStyle w:val="afb"/>
        <w:numPr>
          <w:ilvl w:val="0"/>
          <w:numId w:val="10"/>
        </w:numPr>
        <w:ind w:firstLineChars="0"/>
        <w:rPr>
          <w:rStyle w:val="fontstyle01"/>
        </w:rPr>
      </w:pPr>
      <w:r>
        <w:rPr>
          <w:rFonts w:ascii="NimbusRomNo9L-Regu" w:hAnsi="NimbusRomNo9L-Regu"/>
          <w:b/>
          <w:sz w:val="20"/>
          <w:szCs w:val="20"/>
        </w:rPr>
        <w:t xml:space="preserve">    end for</w:t>
      </w:r>
    </w:p>
    <w:p w14:paraId="16CA1E41" w14:textId="422DB552" w:rsidR="0031463E" w:rsidRPr="0031463E" w:rsidRDefault="0031463E" w:rsidP="001D6EB0">
      <w:pPr>
        <w:pStyle w:val="afb"/>
        <w:numPr>
          <w:ilvl w:val="0"/>
          <w:numId w:val="10"/>
        </w:numPr>
        <w:ind w:firstLineChars="0"/>
        <w:rPr>
          <w:rStyle w:val="fontstyle01"/>
          <w:b/>
        </w:rPr>
      </w:pPr>
      <w:r w:rsidRPr="0031463E">
        <w:rPr>
          <w:rStyle w:val="fontstyle01"/>
          <w:b/>
        </w:rPr>
        <w:t>end for</w:t>
      </w:r>
    </w:p>
    <w:p w14:paraId="5A36B855" w14:textId="77777777" w:rsidR="001D6EB0" w:rsidRPr="0031463E" w:rsidRDefault="001D6EB0" w:rsidP="001D6EB0">
      <w:pPr>
        <w:rPr>
          <w:rStyle w:val="fontstyle01"/>
          <w:i/>
        </w:rPr>
      </w:pPr>
      <w:r w:rsidRPr="0031463E">
        <w:rPr>
          <w:rStyle w:val="fontstyle01"/>
          <w:i/>
        </w:rPr>
        <w:t>//Model training</w:t>
      </w:r>
    </w:p>
    <w:p w14:paraId="004A81AE" w14:textId="3BC518A2" w:rsidR="001D6EB0" w:rsidRDefault="00384D49" w:rsidP="001D6EB0">
      <w:pPr>
        <w:pStyle w:val="afb"/>
        <w:numPr>
          <w:ilvl w:val="0"/>
          <w:numId w:val="10"/>
        </w:numPr>
        <w:ind w:firstLineChars="0"/>
        <w:rPr>
          <w:rStyle w:val="fontstyle01"/>
        </w:rPr>
      </w:pPr>
      <m:oMath>
        <m:sSub>
          <m:sSubPr>
            <m:ctrlPr>
              <w:rPr>
                <w:rStyle w:val="fontstyle01"/>
                <w:rFonts w:ascii="Cambria Math" w:hAnsi="Cambria Math" w:cs="Times New Roman"/>
                <w:i/>
                <w:kern w:val="0"/>
              </w:rPr>
            </m:ctrlPr>
          </m:sSubPr>
          <m:e>
            <m:r>
              <w:rPr>
                <w:rStyle w:val="fontstyle01"/>
                <w:rFonts w:ascii="Cambria Math" w:hAnsi="Cambria Math"/>
              </w:rPr>
              <m:t>Θ</m:t>
            </m:r>
          </m:e>
          <m:sub>
            <m:r>
              <w:rPr>
                <w:rStyle w:val="fontstyle01"/>
                <w:rFonts w:ascii="Cambria Math" w:hAnsi="Cambria Math" w:hint="eastAsia"/>
              </w:rPr>
              <m:t>C</m:t>
            </m:r>
            <m:r>
              <w:rPr>
                <w:rStyle w:val="fontstyle01"/>
                <w:rFonts w:ascii="Cambria Math" w:hAnsi="Cambria Math"/>
              </w:rPr>
              <m:t>I</m:t>
            </m:r>
          </m:sub>
        </m:sSub>
        <m:r>
          <m:rPr>
            <m:sty m:val="bi"/>
          </m:rPr>
          <w:rPr>
            <w:rFonts w:ascii="Cambria Math" w:hAnsi="Cambria Math"/>
            <w:sz w:val="20"/>
            <w:szCs w:val="20"/>
          </w:rPr>
          <m:t>←</m:t>
        </m:r>
      </m:oMath>
      <w:r w:rsidR="001D6EB0" w:rsidRPr="0031463E">
        <w:rPr>
          <w:rStyle w:val="fontstyle01"/>
        </w:rPr>
        <w:t xml:space="preserve"> </w:t>
      </w:r>
      <w:r w:rsidR="00D575BD" w:rsidRPr="0031463E">
        <w:rPr>
          <w:rStyle w:val="fontstyle01"/>
        </w:rPr>
        <w:t xml:space="preserve">call </w:t>
      </w:r>
      <w:r w:rsidR="00D575BD" w:rsidRPr="0031463E">
        <w:rPr>
          <w:rStyle w:val="fontstyle01"/>
          <w:i/>
        </w:rPr>
        <w:t>Algorithm</w:t>
      </w:r>
      <w:r w:rsidR="001D6EB0" w:rsidRPr="0031463E">
        <w:rPr>
          <w:rStyle w:val="fontstyle01"/>
          <w:i/>
        </w:rPr>
        <w:t>2</w:t>
      </w:r>
      <w:r w:rsidR="0031463E">
        <w:rPr>
          <w:rStyle w:val="fontstyle01"/>
          <w:i/>
        </w:rPr>
        <w:t xml:space="preserve"> </w:t>
      </w:r>
      <w:r w:rsidR="00D575BD" w:rsidRPr="0031463E">
        <w:rPr>
          <w:rStyle w:val="fontstyle01"/>
        </w:rPr>
        <w:t>(</w:t>
      </w:r>
      <m:oMath>
        <m:r>
          <w:rPr>
            <w:rFonts w:ascii="Cambria Math" w:hAnsi="Cambria Math"/>
            <w:sz w:val="20"/>
          </w:rPr>
          <m:t>p</m:t>
        </m:r>
      </m:oMath>
      <w:r w:rsidR="00D575BD" w:rsidRPr="0031463E">
        <w:rPr>
          <w:rStyle w:val="fontstyle01"/>
        </w:rPr>
        <w:t>,</w:t>
      </w:r>
      <w:r w:rsidR="0031463E">
        <w:rPr>
          <w:rStyle w:val="fontstyle01"/>
          <w:i/>
        </w:rPr>
        <w:t xml:space="preserve"> </w:t>
      </w:r>
      <m:oMath>
        <m:r>
          <w:rPr>
            <w:rFonts w:ascii="Cambria Math" w:hAnsi="Cambria Math"/>
            <w:sz w:val="20"/>
          </w:rPr>
          <m:t>Y</m:t>
        </m:r>
      </m:oMath>
      <w:r w:rsidR="00D575BD" w:rsidRPr="0031463E">
        <w:rPr>
          <w:rStyle w:val="fontstyle01"/>
        </w:rPr>
        <w:t>)</w:t>
      </w:r>
      <w:r w:rsidR="001D6EB0" w:rsidRPr="0031463E">
        <w:rPr>
          <w:rStyle w:val="fontstyle01"/>
        </w:rPr>
        <w:t>;</w:t>
      </w:r>
    </w:p>
    <w:p w14:paraId="375DB9E0" w14:textId="21A7B671" w:rsidR="0031463E" w:rsidRPr="0031463E" w:rsidRDefault="0031463E" w:rsidP="001D6EB0">
      <w:pPr>
        <w:pStyle w:val="afb"/>
        <w:numPr>
          <w:ilvl w:val="0"/>
          <w:numId w:val="10"/>
        </w:numPr>
        <w:ind w:firstLineChars="0"/>
        <w:rPr>
          <w:rStyle w:val="fontstyle01"/>
        </w:rPr>
      </w:pPr>
      <w:r w:rsidRPr="0031463E">
        <w:rPr>
          <w:rStyle w:val="fontstyle01"/>
          <w:b/>
        </w:rPr>
        <w:t>for</w:t>
      </w:r>
      <w:r>
        <w:rPr>
          <w:rStyle w:val="fontstyle01"/>
        </w:rPr>
        <w:t xml:space="preserve"> each mashup </w:t>
      </w:r>
      <m:oMath>
        <m:r>
          <w:rPr>
            <w:rStyle w:val="fontstyle01"/>
            <w:rFonts w:ascii="Cambria Math" w:hAnsi="Cambria Math"/>
          </w:rPr>
          <m:t>m</m:t>
        </m:r>
      </m:oMath>
      <w:r>
        <w:rPr>
          <w:rStyle w:val="fontstyle01"/>
          <w:rFonts w:hint="eastAsia"/>
        </w:rPr>
        <w:t xml:space="preserve"> </w:t>
      </w:r>
      <w:r>
        <w:rPr>
          <w:rStyle w:val="fontstyle01"/>
        </w:rPr>
        <w:t xml:space="preserve">in </w:t>
      </w:r>
      <m:oMath>
        <m:r>
          <w:rPr>
            <w:rFonts w:ascii="Cambria Math" w:hAnsi="Cambria Math"/>
            <w:sz w:val="20"/>
            <w:szCs w:val="20"/>
          </w:rPr>
          <m:t>M</m:t>
        </m:r>
      </m:oMath>
      <w:r>
        <w:rPr>
          <w:rFonts w:ascii="NimbusRomNo9L-Regu" w:hAnsi="NimbusRomNo9L-Regu" w:hint="eastAsia"/>
          <w:sz w:val="20"/>
          <w:szCs w:val="20"/>
        </w:rPr>
        <w:t xml:space="preserve"> </w:t>
      </w:r>
      <w:r w:rsidRPr="0031463E">
        <w:rPr>
          <w:rFonts w:ascii="NimbusRomNo9L-Regu" w:hAnsi="NimbusRomNo9L-Regu"/>
          <w:b/>
          <w:sz w:val="20"/>
          <w:szCs w:val="20"/>
        </w:rPr>
        <w:t>do</w:t>
      </w:r>
    </w:p>
    <w:p w14:paraId="280ACC05" w14:textId="0D379719" w:rsidR="00D575BD" w:rsidRDefault="0031463E" w:rsidP="0031463E">
      <w:pPr>
        <w:pStyle w:val="afb"/>
        <w:numPr>
          <w:ilvl w:val="0"/>
          <w:numId w:val="10"/>
        </w:numPr>
        <w:ind w:firstLineChars="0"/>
        <w:rPr>
          <w:rStyle w:val="fontstyle01"/>
        </w:rPr>
      </w:pPr>
      <w:r>
        <w:rPr>
          <w:rFonts w:ascii="NimbusRomNo9L-Regu" w:hAnsi="NimbusRomNo9L-Regu"/>
          <w:sz w:val="20"/>
          <w:szCs w:val="20"/>
        </w:rPr>
        <w:t xml:space="preserve">    </w:t>
      </w:r>
      <w:r>
        <w:rPr>
          <w:rFonts w:ascii="NimbusRomNo9L-Regu" w:hAnsi="NimbusRomNo9L-Regu" w:hint="eastAsia"/>
          <w:sz w:val="20"/>
          <w:szCs w:val="20"/>
        </w:rPr>
        <w:t>C</w:t>
      </w:r>
      <w:r>
        <w:rPr>
          <w:rFonts w:ascii="NimbusRomNo9L-Regu" w:hAnsi="NimbusRomNo9L-Regu"/>
          <w:sz w:val="20"/>
          <w:szCs w:val="20"/>
        </w:rPr>
        <w:t xml:space="preserve">ompute </w:t>
      </w:r>
      <m:oMath>
        <m:sSub>
          <m:sSubPr>
            <m:ctrlPr>
              <w:rPr>
                <w:rFonts w:ascii="Cambria Math" w:hAnsi="Cambria Math"/>
                <w:sz w:val="20"/>
                <w:szCs w:val="20"/>
              </w:rPr>
            </m:ctrlPr>
          </m:sSubPr>
          <m:e>
            <m:r>
              <m:rPr>
                <m:sty m:val="b"/>
              </m:rPr>
              <w:rPr>
                <w:rFonts w:ascii="Cambria Math" w:hAnsi="Cambria Math" w:hint="eastAsia"/>
                <w:sz w:val="20"/>
                <w:szCs w:val="20"/>
              </w:rPr>
              <m:t>v</m:t>
            </m:r>
          </m:e>
          <m:sub>
            <m:sSub>
              <m:sSubPr>
                <m:ctrlPr>
                  <w:rPr>
                    <w:rFonts w:ascii="Cambria Math" w:hAnsi="Cambria Math"/>
                    <w:sz w:val="20"/>
                    <w:szCs w:val="20"/>
                  </w:rPr>
                </m:ctrlPr>
              </m:sSubPr>
              <m:e>
                <m:r>
                  <w:rPr>
                    <w:rFonts w:ascii="Cambria Math" w:hAnsi="Cambria Math"/>
                    <w:sz w:val="20"/>
                    <w:szCs w:val="20"/>
                  </w:rPr>
                  <m:t>seq</m:t>
                </m:r>
              </m:e>
              <m:sub>
                <m:r>
                  <w:rPr>
                    <w:rFonts w:ascii="Cambria Math" w:hAnsi="Cambria Math"/>
                    <w:sz w:val="20"/>
                    <w:szCs w:val="20"/>
                  </w:rPr>
                  <m:t>m</m:t>
                </m:r>
              </m:sub>
            </m:sSub>
          </m:sub>
        </m:sSub>
      </m:oMath>
      <w:r>
        <w:rPr>
          <w:rFonts w:ascii="NimbusRomNo9L-Regu" w:hAnsi="NimbusRomNo9L-Regu" w:hint="eastAsia"/>
          <w:sz w:val="20"/>
          <w:szCs w:val="20"/>
        </w:rPr>
        <w:t xml:space="preserve"> </w:t>
      </w:r>
      <w:r>
        <w:rPr>
          <w:rFonts w:ascii="NimbusRomNo9L-Regu" w:hAnsi="NimbusRomNo9L-Regu"/>
          <w:sz w:val="20"/>
          <w:szCs w:val="20"/>
        </w:rPr>
        <w:t xml:space="preserve">and </w:t>
      </w:r>
      <m:oMath>
        <m:r>
          <m:rPr>
            <m:sty m:val="p"/>
          </m:rPr>
          <w:rPr>
            <w:rFonts w:ascii="Cambria Math" w:hAnsi="Cambria Math"/>
            <w:sz w:val="20"/>
            <w:szCs w:val="20"/>
          </w:rPr>
          <m:t xml:space="preserve"> </m:t>
        </m:r>
        <m:sSub>
          <m:sSubPr>
            <m:ctrlPr>
              <w:rPr>
                <w:rFonts w:ascii="Cambria Math" w:hAnsi="Cambria Math"/>
                <w:sz w:val="20"/>
                <w:szCs w:val="20"/>
              </w:rPr>
            </m:ctrlPr>
          </m:sSubPr>
          <m:e>
            <m:r>
              <m:rPr>
                <m:sty m:val="b"/>
              </m:rPr>
              <w:rPr>
                <w:rFonts w:ascii="Cambria Math" w:hAnsi="Cambria Math" w:hint="eastAsia"/>
                <w:sz w:val="20"/>
                <w:szCs w:val="20"/>
              </w:rPr>
              <m:t>v</m:t>
            </m:r>
          </m:e>
          <m:sub>
            <m:sSub>
              <m:sSubPr>
                <m:ctrlPr>
                  <w:rPr>
                    <w:rFonts w:ascii="Cambria Math" w:hAnsi="Cambria Math"/>
                    <w:sz w:val="20"/>
                    <w:szCs w:val="20"/>
                  </w:rPr>
                </m:ctrlPr>
              </m:sSubPr>
              <m:e>
                <m:r>
                  <w:rPr>
                    <w:rFonts w:ascii="Cambria Math" w:hAnsi="Cambria Math"/>
                    <w:sz w:val="20"/>
                    <w:szCs w:val="20"/>
                  </w:rPr>
                  <m:t>set</m:t>
                </m:r>
              </m:e>
              <m:sub>
                <m:r>
                  <w:rPr>
                    <w:rFonts w:ascii="Cambria Math" w:hAnsi="Cambria Math"/>
                    <w:sz w:val="20"/>
                    <w:szCs w:val="20"/>
                  </w:rPr>
                  <m:t>m</m:t>
                </m:r>
              </m:sub>
            </m:sSub>
          </m:sub>
        </m:sSub>
        <m:r>
          <w:rPr>
            <w:rFonts w:ascii="Cambria Math" w:hAnsi="Cambria Math"/>
            <w:sz w:val="20"/>
            <w:szCs w:val="20"/>
          </w:rPr>
          <m:t xml:space="preserve"> </m:t>
        </m:r>
      </m:oMath>
      <w:r>
        <w:rPr>
          <w:rFonts w:ascii="NimbusRomNo9L-Regu" w:hAnsi="NimbusRomNo9L-Regu" w:hint="eastAsia"/>
          <w:sz w:val="20"/>
          <w:szCs w:val="20"/>
        </w:rPr>
        <w:t>us</w:t>
      </w:r>
      <w:proofErr w:type="spellStart"/>
      <w:r>
        <w:rPr>
          <w:rFonts w:ascii="NimbusRomNo9L-Regu" w:hAnsi="NimbusRomNo9L-Regu"/>
          <w:sz w:val="20"/>
          <w:szCs w:val="20"/>
        </w:rPr>
        <w:t>ing</w:t>
      </w:r>
      <w:proofErr w:type="spellEnd"/>
      <w:r>
        <w:rPr>
          <w:rFonts w:ascii="NimbusRomNo9L-Regu" w:hAnsi="NimbusRomNo9L-Regu"/>
          <w:sz w:val="20"/>
          <w:szCs w:val="20"/>
        </w:rPr>
        <w:t xml:space="preserve"> Eq. (7) and Eq. (8), respectively,</w:t>
      </w:r>
      <w:r>
        <w:rPr>
          <w:rStyle w:val="fontstyle01"/>
        </w:rPr>
        <w:t xml:space="preserve"> with</w:t>
      </w:r>
      <w:r w:rsidR="00D73A4A" w:rsidRPr="0031463E">
        <w:rPr>
          <w:rStyle w:val="fontstyle01"/>
        </w:rPr>
        <w:t xml:space="preserve"> the pre-trained CI</w:t>
      </w:r>
      <w:r>
        <w:rPr>
          <w:rStyle w:val="fontstyle01"/>
        </w:rPr>
        <w:t xml:space="preserve"> component</w:t>
      </w:r>
      <w:r w:rsidR="00C203DF" w:rsidRPr="0031463E">
        <w:rPr>
          <w:rStyle w:val="fontstyle01"/>
        </w:rPr>
        <w:t>;</w:t>
      </w:r>
    </w:p>
    <w:p w14:paraId="02EBF8DA" w14:textId="438EABFB" w:rsidR="0031463E" w:rsidRPr="0031463E" w:rsidRDefault="0031463E" w:rsidP="00D73A4A">
      <w:pPr>
        <w:pStyle w:val="afb"/>
        <w:numPr>
          <w:ilvl w:val="0"/>
          <w:numId w:val="10"/>
        </w:numPr>
        <w:ind w:firstLineChars="0"/>
        <w:rPr>
          <w:rStyle w:val="fontstyle01"/>
          <w:b/>
        </w:rPr>
      </w:pPr>
      <w:r w:rsidRPr="0031463E">
        <w:rPr>
          <w:rStyle w:val="fontstyle01"/>
          <w:b/>
        </w:rPr>
        <w:t>end for</w:t>
      </w:r>
    </w:p>
    <w:p w14:paraId="6CCB9D5F" w14:textId="59E218E7" w:rsidR="00C203DF" w:rsidRPr="0031463E" w:rsidRDefault="00384D49" w:rsidP="00C203DF">
      <w:pPr>
        <w:pStyle w:val="afb"/>
        <w:numPr>
          <w:ilvl w:val="0"/>
          <w:numId w:val="10"/>
        </w:numPr>
        <w:ind w:firstLineChars="0"/>
        <w:rPr>
          <w:color w:val="000000"/>
          <w:sz w:val="20"/>
          <w:szCs w:val="20"/>
        </w:rPr>
      </w:pPr>
      <m:oMath>
        <m:sSub>
          <m:sSubPr>
            <m:ctrlPr>
              <w:rPr>
                <w:rStyle w:val="fontstyle01"/>
                <w:rFonts w:ascii="Cambria Math" w:hAnsi="Cambria Math" w:cs="Times New Roman"/>
                <w:i/>
                <w:kern w:val="0"/>
              </w:rPr>
            </m:ctrlPr>
          </m:sSubPr>
          <m:e>
            <m:r>
              <w:rPr>
                <w:rStyle w:val="fontstyle01"/>
                <w:rFonts w:ascii="Cambria Math" w:hAnsi="Cambria Math"/>
              </w:rPr>
              <m:t>Θ</m:t>
            </m:r>
          </m:e>
          <m:sub>
            <m:r>
              <w:rPr>
                <w:rStyle w:val="fontstyle01"/>
                <w:rFonts w:ascii="Cambria Math" w:hAnsi="Cambria Math"/>
              </w:rPr>
              <m:t>INI</m:t>
            </m:r>
          </m:sub>
        </m:sSub>
        <m:r>
          <m:rPr>
            <m:sty m:val="bi"/>
          </m:rPr>
          <w:rPr>
            <w:rFonts w:ascii="Cambria Math" w:hAnsi="Cambria Math"/>
            <w:sz w:val="20"/>
            <w:szCs w:val="20"/>
          </w:rPr>
          <m:t>←</m:t>
        </m:r>
      </m:oMath>
      <w:r w:rsidR="00C203DF" w:rsidRPr="0031463E">
        <w:rPr>
          <w:rStyle w:val="fontstyle01"/>
        </w:rPr>
        <w:t xml:space="preserve"> call </w:t>
      </w:r>
      <w:r w:rsidR="00C203DF" w:rsidRPr="0031463E">
        <w:rPr>
          <w:rStyle w:val="fontstyle01"/>
          <w:i/>
        </w:rPr>
        <w:t>Algorithm3</w:t>
      </w:r>
      <w:r w:rsidR="0031463E">
        <w:rPr>
          <w:rStyle w:val="fontstyle01"/>
          <w:i/>
        </w:rPr>
        <w:t xml:space="preserve"> </w:t>
      </w:r>
      <w:r w:rsidR="00C203DF" w:rsidRPr="0031463E">
        <w:rPr>
          <w:rStyle w:val="fontstyle01"/>
        </w:rPr>
        <w:t>(</w:t>
      </w:r>
      <m:oMath>
        <m:r>
          <w:rPr>
            <w:rFonts w:ascii="Cambria Math" w:hAnsi="Cambria Math"/>
            <w:sz w:val="20"/>
          </w:rPr>
          <m:t>p</m:t>
        </m:r>
      </m:oMath>
      <w:r w:rsidR="0031463E" w:rsidRPr="0031463E">
        <w:rPr>
          <w:rStyle w:val="fontstyle01"/>
          <w:rFonts w:ascii="Times New Roman" w:hAnsi="Times New Roman" w:cs="Times New Roman"/>
        </w:rPr>
        <w:t>,</w:t>
      </w:r>
      <w:r w:rsidR="00452130">
        <w:rPr>
          <w:rStyle w:val="fontstyle01"/>
          <w:rFonts w:ascii="Times New Roman" w:hAnsi="Times New Roman" w:cs="Times New Roman"/>
        </w:rPr>
        <w:t xml:space="preserve"> </w:t>
      </w:r>
      <m:oMath>
        <m:r>
          <w:rPr>
            <w:rFonts w:ascii="Cambria Math" w:hAnsi="Cambria Math"/>
            <w:sz w:val="20"/>
          </w:rPr>
          <m:t>Y</m:t>
        </m:r>
      </m:oMath>
      <w:r w:rsidR="00452130">
        <w:rPr>
          <w:rStyle w:val="fontstyle01"/>
          <w:rFonts w:ascii="Times New Roman" w:hAnsi="Times New Roman" w:cs="Times New Roman"/>
        </w:rPr>
        <w:t>,</w:t>
      </w:r>
      <m:oMath>
        <m:r>
          <m:rPr>
            <m:sty m:val="b"/>
          </m:rPr>
          <w:rPr>
            <w:rFonts w:ascii="Cambria Math" w:hAnsi="Cambria Math"/>
            <w:sz w:val="20"/>
            <w:szCs w:val="20"/>
          </w:rPr>
          <m:t xml:space="preserve"> </m:t>
        </m:r>
        <m:sSub>
          <m:sSubPr>
            <m:ctrlPr>
              <w:rPr>
                <w:rFonts w:ascii="Cambria Math" w:hAnsi="Cambria Math"/>
                <w:i/>
                <w:sz w:val="20"/>
                <w:szCs w:val="20"/>
              </w:rPr>
            </m:ctrlPr>
          </m:sSubPr>
          <m:e>
            <m:r>
              <m:rPr>
                <m:sty m:val="b"/>
              </m:rPr>
              <w:rPr>
                <w:rFonts w:ascii="Cambria Math" w:hAnsi="Cambria Math"/>
                <w:sz w:val="20"/>
                <w:szCs w:val="20"/>
              </w:rPr>
              <m:t>{</m:t>
            </m:r>
            <m:sSub>
              <m:sSubPr>
                <m:ctrlPr>
                  <w:rPr>
                    <w:rFonts w:ascii="Cambria Math" w:hAnsi="Cambria Math"/>
                    <w:sz w:val="20"/>
                    <w:szCs w:val="20"/>
                  </w:rPr>
                </m:ctrlPr>
              </m:sSubPr>
              <m:e>
                <m:r>
                  <m:rPr>
                    <m:sty m:val="b"/>
                  </m:rPr>
                  <w:rPr>
                    <w:rFonts w:ascii="Cambria Math" w:hAnsi="Cambria Math" w:hint="eastAsia"/>
                    <w:sz w:val="20"/>
                    <w:szCs w:val="20"/>
                  </w:rPr>
                  <m:t>v</m:t>
                </m:r>
              </m:e>
              <m:sub>
                <m:sSub>
                  <m:sSubPr>
                    <m:ctrlPr>
                      <w:rPr>
                        <w:rFonts w:ascii="Cambria Math" w:hAnsi="Cambria Math"/>
                        <w:sz w:val="20"/>
                        <w:szCs w:val="20"/>
                      </w:rPr>
                    </m:ctrlPr>
                  </m:sSubPr>
                  <m:e>
                    <m:r>
                      <w:rPr>
                        <w:rFonts w:ascii="Cambria Math" w:hAnsi="Cambria Math"/>
                        <w:sz w:val="20"/>
                        <w:szCs w:val="20"/>
                      </w:rPr>
                      <m:t>seq</m:t>
                    </m:r>
                  </m:e>
                  <m:sub>
                    <m:r>
                      <w:rPr>
                        <w:rFonts w:ascii="Cambria Math" w:hAnsi="Cambria Math"/>
                        <w:sz w:val="20"/>
                        <w:szCs w:val="20"/>
                      </w:rPr>
                      <m:t>m</m:t>
                    </m:r>
                  </m:sub>
                </m:sSub>
              </m:sub>
            </m:sSub>
            <m:r>
              <w:rPr>
                <w:rFonts w:ascii="Cambria Math" w:hAnsi="Cambria Math"/>
                <w:sz w:val="20"/>
                <w:szCs w:val="20"/>
              </w:rPr>
              <m:t>}</m:t>
            </m:r>
          </m:e>
          <m:sub>
            <m:r>
              <w:rPr>
                <w:rFonts w:ascii="Cambria Math" w:hAnsi="Cambria Math"/>
                <w:sz w:val="20"/>
                <w:szCs w:val="20"/>
              </w:rPr>
              <m:t>m∈M</m:t>
            </m:r>
          </m:sub>
        </m:sSub>
      </m:oMath>
      <w:r w:rsidR="0031463E">
        <w:rPr>
          <w:rFonts w:ascii="NimbusRomNo9L-Regu" w:hAnsi="NimbusRomNo9L-Regu" w:hint="eastAsia"/>
          <w:sz w:val="20"/>
          <w:szCs w:val="20"/>
        </w:rPr>
        <w:t>,</w:t>
      </w:r>
      <w:r w:rsidR="0031463E">
        <w:rPr>
          <w:rFonts w:ascii="NimbusRomNo9L-Regu" w:hAnsi="NimbusRomNo9L-Regu"/>
          <w:sz w:val="20"/>
          <w:szCs w:val="20"/>
        </w:rPr>
        <w:t xml:space="preserve"> </w:t>
      </w:r>
      <m:oMath>
        <m:sSub>
          <m:sSubPr>
            <m:ctrlPr>
              <w:rPr>
                <w:rFonts w:ascii="Cambria Math" w:hAnsi="Cambria Math"/>
                <w:i/>
                <w:sz w:val="20"/>
                <w:szCs w:val="20"/>
              </w:rPr>
            </m:ctrlPr>
          </m:sSubPr>
          <m:e>
            <m:r>
              <m:rPr>
                <m:sty m:val="p"/>
              </m:rPr>
              <w:rPr>
                <w:rFonts w:ascii="Cambria Math" w:hAnsi="Cambria Math"/>
                <w:sz w:val="20"/>
                <w:szCs w:val="20"/>
              </w:rPr>
              <m:t>{</m:t>
            </m:r>
            <m:sSub>
              <m:sSubPr>
                <m:ctrlPr>
                  <w:rPr>
                    <w:rFonts w:ascii="Cambria Math" w:hAnsi="Cambria Math"/>
                    <w:sz w:val="20"/>
                    <w:szCs w:val="20"/>
                  </w:rPr>
                </m:ctrlPr>
              </m:sSubPr>
              <m:e>
                <m:r>
                  <m:rPr>
                    <m:sty m:val="b"/>
                  </m:rPr>
                  <w:rPr>
                    <w:rFonts w:ascii="Cambria Math" w:hAnsi="Cambria Math" w:hint="eastAsia"/>
                    <w:sz w:val="20"/>
                    <w:szCs w:val="20"/>
                  </w:rPr>
                  <m:t>v</m:t>
                </m:r>
              </m:e>
              <m:sub>
                <m:sSub>
                  <m:sSubPr>
                    <m:ctrlPr>
                      <w:rPr>
                        <w:rFonts w:ascii="Cambria Math" w:hAnsi="Cambria Math"/>
                        <w:sz w:val="20"/>
                        <w:szCs w:val="20"/>
                      </w:rPr>
                    </m:ctrlPr>
                  </m:sSubPr>
                  <m:e>
                    <m:r>
                      <w:rPr>
                        <w:rFonts w:ascii="Cambria Math" w:hAnsi="Cambria Math"/>
                        <w:sz w:val="20"/>
                        <w:szCs w:val="20"/>
                      </w:rPr>
                      <m:t>set</m:t>
                    </m:r>
                  </m:e>
                  <m:sub>
                    <m:r>
                      <w:rPr>
                        <w:rFonts w:ascii="Cambria Math" w:hAnsi="Cambria Math"/>
                        <w:sz w:val="20"/>
                        <w:szCs w:val="20"/>
                      </w:rPr>
                      <m:t>m</m:t>
                    </m:r>
                  </m:sub>
                </m:sSub>
              </m:sub>
            </m:sSub>
            <m:r>
              <w:rPr>
                <w:rFonts w:ascii="Cambria Math" w:hAnsi="Cambria Math"/>
                <w:sz w:val="20"/>
                <w:szCs w:val="20"/>
              </w:rPr>
              <m:t>}</m:t>
            </m:r>
          </m:e>
          <m:sub>
            <m:r>
              <w:rPr>
                <w:rFonts w:ascii="Cambria Math" w:hAnsi="Cambria Math"/>
                <w:sz w:val="20"/>
                <w:szCs w:val="20"/>
              </w:rPr>
              <m:t>m∈M</m:t>
            </m:r>
          </m:sub>
        </m:sSub>
      </m:oMath>
      <w:r w:rsidR="0031463E">
        <w:rPr>
          <w:rFonts w:ascii="NimbusRomNo9L-Regu" w:hAnsi="NimbusRomNo9L-Regu" w:hint="eastAsia"/>
          <w:sz w:val="20"/>
          <w:szCs w:val="20"/>
        </w:rPr>
        <w:t>,</w:t>
      </w:r>
      <w:r w:rsidR="0031463E">
        <w:rPr>
          <w:rFonts w:ascii="NimbusRomNo9L-Regu" w:hAnsi="NimbusRomNo9L-Regu"/>
          <w:sz w:val="20"/>
          <w:szCs w:val="20"/>
        </w:rPr>
        <w:t xml:space="preserve">  </w:t>
      </w:r>
      <m:oMath>
        <m:sSub>
          <m:sSubPr>
            <m:ctrlPr>
              <w:rPr>
                <w:rFonts w:ascii="Cambria Math" w:hAnsi="Cambria Math"/>
                <w:b/>
                <w:i/>
                <w:sz w:val="20"/>
                <w:szCs w:val="20"/>
              </w:rPr>
            </m:ctrlPr>
          </m:sSubPr>
          <m:e>
            <m:r>
              <m:rPr>
                <m:sty m:val="p"/>
              </m:rPr>
              <w:rPr>
                <w:rFonts w:ascii="Cambria Math" w:hAnsi="Cambria Math"/>
                <w:sz w:val="20"/>
                <w:szCs w:val="20"/>
              </w:rPr>
              <m:t>{</m:t>
            </m:r>
            <m:sSub>
              <m:sSubPr>
                <m:ctrlPr>
                  <w:rPr>
                    <w:rFonts w:ascii="Cambria Math" w:hAnsi="Cambria Math"/>
                    <w:b/>
                    <w:sz w:val="20"/>
                    <w:szCs w:val="20"/>
                  </w:rPr>
                </m:ctrlPr>
              </m:sSubPr>
              <m:e>
                <m:r>
                  <m:rPr>
                    <m:sty m:val="b"/>
                  </m:rPr>
                  <w:rPr>
                    <w:rFonts w:ascii="Cambria Math" w:hAnsi="Cambria Math"/>
                    <w:sz w:val="20"/>
                    <w:szCs w:val="20"/>
                  </w:rPr>
                  <m:t>r</m:t>
                </m:r>
              </m:e>
              <m:sub>
                <m:r>
                  <w:rPr>
                    <w:rFonts w:ascii="Cambria Math" w:hAnsi="Cambria Math"/>
                    <w:sz w:val="20"/>
                    <w:szCs w:val="20"/>
                  </w:rPr>
                  <m:t>m</m:t>
                </m:r>
              </m:sub>
            </m:sSub>
            <m:r>
              <m:rPr>
                <m:sty m:val="bi"/>
              </m:rPr>
              <w:rPr>
                <w:rFonts w:ascii="Cambria Math" w:hAnsi="Cambria Math"/>
                <w:sz w:val="20"/>
                <w:szCs w:val="20"/>
              </w:rPr>
              <m:t>}</m:t>
            </m:r>
          </m:e>
          <m:sub>
            <m:r>
              <w:rPr>
                <w:rFonts w:ascii="Cambria Math" w:hAnsi="Cambria Math"/>
                <w:sz w:val="20"/>
                <w:szCs w:val="20"/>
              </w:rPr>
              <m:t>m∈M</m:t>
            </m:r>
          </m:sub>
        </m:sSub>
      </m:oMath>
      <w:r w:rsidR="00597307" w:rsidRPr="00597307">
        <w:rPr>
          <w:rFonts w:ascii="NimbusRomNo9L-Regu" w:hAnsi="NimbusRomNo9L-Regu" w:hint="eastAsia"/>
          <w:sz w:val="20"/>
          <w:szCs w:val="20"/>
        </w:rPr>
        <w:t>,</w:t>
      </w:r>
      <w:r w:rsidR="00597307" w:rsidRPr="00597307">
        <w:rPr>
          <w:rFonts w:ascii="NimbusRomNo9L-Regu" w:hAnsi="NimbusRomNo9L-Regu"/>
          <w:sz w:val="20"/>
          <w:szCs w:val="20"/>
        </w:rPr>
        <w:t xml:space="preserve"> </w:t>
      </w:r>
      <m:oMath>
        <m:sSub>
          <m:sSubPr>
            <m:ctrlPr>
              <w:rPr>
                <w:rFonts w:ascii="Cambria Math" w:hAnsi="Cambria Math"/>
                <w:sz w:val="20"/>
                <w:szCs w:val="20"/>
              </w:rPr>
            </m:ctrlPr>
          </m:sSubPr>
          <m:e>
            <m:r>
              <w:rPr>
                <w:rFonts w:ascii="Cambria Math" w:hAnsi="Cambria Math"/>
                <w:sz w:val="20"/>
                <w:szCs w:val="20"/>
              </w:rPr>
              <m:t>{</m:t>
            </m:r>
            <m:sSub>
              <m:sSubPr>
                <m:ctrlPr>
                  <w:rPr>
                    <w:rFonts w:ascii="Cambria Math" w:hAnsi="Cambria Math"/>
                    <w:b/>
                    <w:sz w:val="20"/>
                    <w:szCs w:val="20"/>
                  </w:rPr>
                </m:ctrlPr>
              </m:sSubPr>
              <m:e>
                <m:r>
                  <m:rPr>
                    <m:sty m:val="b"/>
                  </m:rPr>
                  <w:rPr>
                    <w:rFonts w:ascii="Cambria Math" w:hAnsi="Cambria Math"/>
                    <w:sz w:val="20"/>
                    <w:szCs w:val="20"/>
                  </w:rPr>
                  <m:t>r</m:t>
                </m:r>
              </m:e>
              <m:sub>
                <m:r>
                  <w:rPr>
                    <w:rFonts w:ascii="Cambria Math" w:hAnsi="Cambria Math"/>
                    <w:sz w:val="20"/>
                    <w:szCs w:val="20"/>
                  </w:rPr>
                  <m:t>s</m:t>
                </m:r>
              </m:sub>
            </m:sSub>
            <m:r>
              <w:rPr>
                <w:rFonts w:ascii="Cambria Math" w:hAnsi="Cambria Math"/>
                <w:sz w:val="20"/>
                <w:szCs w:val="20"/>
              </w:rPr>
              <m:t>}</m:t>
            </m:r>
          </m:e>
          <m:sub>
            <m:r>
              <w:rPr>
                <w:rFonts w:ascii="Cambria Math" w:hAnsi="Cambria Math"/>
                <w:sz w:val="20"/>
                <w:szCs w:val="20"/>
              </w:rPr>
              <m:t>s∈S</m:t>
            </m:r>
          </m:sub>
        </m:sSub>
      </m:oMath>
      <w:r w:rsidR="0031463E" w:rsidRPr="0031463E">
        <w:rPr>
          <w:rFonts w:ascii="NimbusRomNo9L-Regu" w:hAnsi="NimbusRomNo9L-Regu" w:hint="eastAsia"/>
          <w:sz w:val="20"/>
          <w:szCs w:val="20"/>
        </w:rPr>
        <w:t>)</w:t>
      </w:r>
      <w:r w:rsidR="0031463E" w:rsidRPr="0031463E">
        <w:rPr>
          <w:rFonts w:ascii="NimbusRomNo9L-Regu" w:hAnsi="NimbusRomNo9L-Regu"/>
          <w:sz w:val="20"/>
          <w:szCs w:val="20"/>
        </w:rPr>
        <w:t>;</w:t>
      </w:r>
    </w:p>
    <w:p w14:paraId="39E34FA2" w14:textId="441D991E" w:rsidR="00C203DF" w:rsidRPr="0031463E" w:rsidRDefault="00384D49" w:rsidP="00C203DF">
      <w:pPr>
        <w:pStyle w:val="afb"/>
        <w:numPr>
          <w:ilvl w:val="0"/>
          <w:numId w:val="10"/>
        </w:numPr>
        <w:ind w:firstLineChars="0"/>
        <w:rPr>
          <w:rStyle w:val="fontstyle01"/>
        </w:rPr>
      </w:pPr>
      <m:oMath>
        <m:sSub>
          <m:sSubPr>
            <m:ctrlPr>
              <w:rPr>
                <w:rStyle w:val="fontstyle01"/>
                <w:rFonts w:ascii="Cambria Math" w:hAnsi="Cambria Math" w:cs="Times New Roman"/>
                <w:i/>
                <w:kern w:val="0"/>
              </w:rPr>
            </m:ctrlPr>
          </m:sSubPr>
          <m:e>
            <m:r>
              <w:rPr>
                <w:rStyle w:val="fontstyle01"/>
                <w:rFonts w:ascii="Cambria Math" w:hAnsi="Cambria Math"/>
              </w:rPr>
              <m:t>Θ</m:t>
            </m:r>
          </m:e>
          <m:sub>
            <m:r>
              <w:rPr>
                <w:rStyle w:val="fontstyle01"/>
                <w:rFonts w:ascii="Cambria Math" w:hAnsi="Cambria Math"/>
              </w:rPr>
              <m:t>ENI</m:t>
            </m:r>
          </m:sub>
        </m:sSub>
        <m:r>
          <m:rPr>
            <m:sty m:val="bi"/>
          </m:rPr>
          <w:rPr>
            <w:rFonts w:ascii="Cambria Math" w:hAnsi="Cambria Math"/>
            <w:sz w:val="20"/>
            <w:szCs w:val="20"/>
          </w:rPr>
          <m:t>←</m:t>
        </m:r>
      </m:oMath>
      <w:r w:rsidR="00C203DF" w:rsidRPr="0031463E">
        <w:rPr>
          <w:rStyle w:val="fontstyle01"/>
        </w:rPr>
        <w:t xml:space="preserve"> call </w:t>
      </w:r>
      <w:r w:rsidR="00C203DF" w:rsidRPr="0031463E">
        <w:rPr>
          <w:rStyle w:val="fontstyle01"/>
          <w:i/>
        </w:rPr>
        <w:t>Algorithm4</w:t>
      </w:r>
      <w:r w:rsidR="0031463E">
        <w:rPr>
          <w:rStyle w:val="fontstyle01"/>
          <w:i/>
        </w:rPr>
        <w:t xml:space="preserve"> </w:t>
      </w:r>
      <w:r w:rsidR="00C203DF" w:rsidRPr="0031463E">
        <w:rPr>
          <w:rStyle w:val="fontstyle01"/>
        </w:rPr>
        <w:t>(</w:t>
      </w:r>
      <m:oMath>
        <m:r>
          <w:rPr>
            <w:rFonts w:ascii="Cambria Math" w:hAnsi="Cambria Math"/>
            <w:sz w:val="20"/>
          </w:rPr>
          <m:t>p</m:t>
        </m:r>
      </m:oMath>
      <w:r w:rsidR="0031463E" w:rsidRPr="0031463E">
        <w:rPr>
          <w:rStyle w:val="fontstyle01"/>
          <w:rFonts w:ascii="Times New Roman" w:hAnsi="Times New Roman" w:cs="Times New Roman"/>
        </w:rPr>
        <w:t>,</w:t>
      </w:r>
      <w:r w:rsidR="00452130">
        <w:rPr>
          <w:rStyle w:val="fontstyle01"/>
          <w:rFonts w:ascii="Times New Roman" w:hAnsi="Times New Roman" w:cs="Times New Roman"/>
        </w:rPr>
        <w:t xml:space="preserve"> </w:t>
      </w:r>
      <m:oMath>
        <m:r>
          <w:rPr>
            <w:rFonts w:ascii="Cambria Math" w:hAnsi="Cambria Math"/>
            <w:sz w:val="20"/>
          </w:rPr>
          <m:t>Y</m:t>
        </m:r>
      </m:oMath>
      <w:r w:rsidR="00452130">
        <w:rPr>
          <w:rStyle w:val="fontstyle01"/>
          <w:rFonts w:ascii="Times New Roman" w:hAnsi="Times New Roman" w:cs="Times New Roman"/>
        </w:rPr>
        <w:t>,</w:t>
      </w:r>
      <m:oMath>
        <m:r>
          <m:rPr>
            <m:sty m:val="b"/>
          </m:rPr>
          <w:rPr>
            <w:rFonts w:ascii="Cambria Math" w:hAnsi="Cambria Math"/>
            <w:sz w:val="20"/>
            <w:szCs w:val="20"/>
          </w:rPr>
          <m:t xml:space="preserve"> </m:t>
        </m:r>
        <m:sSub>
          <m:sSubPr>
            <m:ctrlPr>
              <w:rPr>
                <w:rFonts w:ascii="Cambria Math" w:hAnsi="Cambria Math"/>
                <w:i/>
                <w:sz w:val="20"/>
                <w:szCs w:val="20"/>
              </w:rPr>
            </m:ctrlPr>
          </m:sSubPr>
          <m:e>
            <m:r>
              <m:rPr>
                <m:sty m:val="b"/>
              </m:rPr>
              <w:rPr>
                <w:rFonts w:ascii="Cambria Math" w:hAnsi="Cambria Math"/>
                <w:sz w:val="20"/>
                <w:szCs w:val="20"/>
              </w:rPr>
              <m:t>{</m:t>
            </m:r>
            <m:sSub>
              <m:sSubPr>
                <m:ctrlPr>
                  <w:rPr>
                    <w:rFonts w:ascii="Cambria Math" w:hAnsi="Cambria Math"/>
                    <w:sz w:val="20"/>
                    <w:szCs w:val="20"/>
                  </w:rPr>
                </m:ctrlPr>
              </m:sSubPr>
              <m:e>
                <m:r>
                  <m:rPr>
                    <m:sty m:val="b"/>
                  </m:rPr>
                  <w:rPr>
                    <w:rFonts w:ascii="Cambria Math" w:hAnsi="Cambria Math" w:hint="eastAsia"/>
                    <w:sz w:val="20"/>
                    <w:szCs w:val="20"/>
                  </w:rPr>
                  <m:t>v</m:t>
                </m:r>
              </m:e>
              <m:sub>
                <m:sSub>
                  <m:sSubPr>
                    <m:ctrlPr>
                      <w:rPr>
                        <w:rFonts w:ascii="Cambria Math" w:hAnsi="Cambria Math"/>
                        <w:sz w:val="20"/>
                        <w:szCs w:val="20"/>
                      </w:rPr>
                    </m:ctrlPr>
                  </m:sSubPr>
                  <m:e>
                    <m:r>
                      <w:rPr>
                        <w:rFonts w:ascii="Cambria Math" w:hAnsi="Cambria Math"/>
                        <w:sz w:val="20"/>
                        <w:szCs w:val="20"/>
                      </w:rPr>
                      <m:t>seq</m:t>
                    </m:r>
                  </m:e>
                  <m:sub>
                    <m:r>
                      <w:rPr>
                        <w:rFonts w:ascii="Cambria Math" w:hAnsi="Cambria Math"/>
                        <w:sz w:val="20"/>
                        <w:szCs w:val="20"/>
                      </w:rPr>
                      <m:t>m</m:t>
                    </m:r>
                  </m:sub>
                </m:sSub>
              </m:sub>
            </m:sSub>
            <m:r>
              <w:rPr>
                <w:rFonts w:ascii="Cambria Math" w:hAnsi="Cambria Math"/>
                <w:sz w:val="20"/>
                <w:szCs w:val="20"/>
              </w:rPr>
              <m:t>}</m:t>
            </m:r>
          </m:e>
          <m:sub>
            <m:r>
              <w:rPr>
                <w:rFonts w:ascii="Cambria Math" w:hAnsi="Cambria Math"/>
                <w:sz w:val="20"/>
                <w:szCs w:val="20"/>
              </w:rPr>
              <m:t>m∈M</m:t>
            </m:r>
          </m:sub>
        </m:sSub>
      </m:oMath>
      <w:r w:rsidR="0031463E">
        <w:rPr>
          <w:rFonts w:ascii="NimbusRomNo9L-Regu" w:hAnsi="NimbusRomNo9L-Regu" w:hint="eastAsia"/>
          <w:sz w:val="20"/>
          <w:szCs w:val="20"/>
        </w:rPr>
        <w:t>,</w:t>
      </w:r>
      <w:r w:rsidR="0031463E">
        <w:rPr>
          <w:rFonts w:ascii="NimbusRomNo9L-Regu" w:hAnsi="NimbusRomNo9L-Regu"/>
          <w:sz w:val="20"/>
          <w:szCs w:val="20"/>
        </w:rPr>
        <w:t xml:space="preserve"> </w:t>
      </w:r>
      <m:oMath>
        <m:sSub>
          <m:sSubPr>
            <m:ctrlPr>
              <w:rPr>
                <w:rFonts w:ascii="Cambria Math" w:hAnsi="Cambria Math"/>
                <w:i/>
                <w:sz w:val="20"/>
                <w:szCs w:val="20"/>
              </w:rPr>
            </m:ctrlPr>
          </m:sSubPr>
          <m:e>
            <m:r>
              <m:rPr>
                <m:sty m:val="p"/>
              </m:rPr>
              <w:rPr>
                <w:rFonts w:ascii="Cambria Math" w:hAnsi="Cambria Math"/>
                <w:sz w:val="20"/>
                <w:szCs w:val="20"/>
              </w:rPr>
              <m:t>{</m:t>
            </m:r>
            <m:sSub>
              <m:sSubPr>
                <m:ctrlPr>
                  <w:rPr>
                    <w:rFonts w:ascii="Cambria Math" w:hAnsi="Cambria Math"/>
                    <w:sz w:val="20"/>
                    <w:szCs w:val="20"/>
                  </w:rPr>
                </m:ctrlPr>
              </m:sSubPr>
              <m:e>
                <m:r>
                  <m:rPr>
                    <m:sty m:val="b"/>
                  </m:rPr>
                  <w:rPr>
                    <w:rFonts w:ascii="Cambria Math" w:hAnsi="Cambria Math" w:hint="eastAsia"/>
                    <w:sz w:val="20"/>
                    <w:szCs w:val="20"/>
                  </w:rPr>
                  <m:t>v</m:t>
                </m:r>
              </m:e>
              <m:sub>
                <m:sSub>
                  <m:sSubPr>
                    <m:ctrlPr>
                      <w:rPr>
                        <w:rFonts w:ascii="Cambria Math" w:hAnsi="Cambria Math"/>
                        <w:sz w:val="20"/>
                        <w:szCs w:val="20"/>
                      </w:rPr>
                    </m:ctrlPr>
                  </m:sSubPr>
                  <m:e>
                    <m:r>
                      <w:rPr>
                        <w:rFonts w:ascii="Cambria Math" w:hAnsi="Cambria Math"/>
                        <w:sz w:val="20"/>
                        <w:szCs w:val="20"/>
                      </w:rPr>
                      <m:t>set</m:t>
                    </m:r>
                  </m:e>
                  <m:sub>
                    <m:r>
                      <w:rPr>
                        <w:rFonts w:ascii="Cambria Math" w:hAnsi="Cambria Math"/>
                        <w:sz w:val="20"/>
                        <w:szCs w:val="20"/>
                      </w:rPr>
                      <m:t>m</m:t>
                    </m:r>
                  </m:sub>
                </m:sSub>
              </m:sub>
            </m:sSub>
            <m:r>
              <w:rPr>
                <w:rFonts w:ascii="Cambria Math" w:hAnsi="Cambria Math"/>
                <w:sz w:val="20"/>
                <w:szCs w:val="20"/>
              </w:rPr>
              <m:t>}</m:t>
            </m:r>
          </m:e>
          <m:sub>
            <m:r>
              <w:rPr>
                <w:rFonts w:ascii="Cambria Math" w:hAnsi="Cambria Math"/>
                <w:sz w:val="20"/>
                <w:szCs w:val="20"/>
              </w:rPr>
              <m:t>m∈M</m:t>
            </m:r>
          </m:sub>
        </m:sSub>
      </m:oMath>
      <w:r w:rsidR="0031463E">
        <w:rPr>
          <w:rFonts w:ascii="NimbusRomNo9L-Regu" w:hAnsi="NimbusRomNo9L-Regu" w:hint="eastAsia"/>
          <w:sz w:val="20"/>
          <w:szCs w:val="20"/>
        </w:rPr>
        <w:t>,</w:t>
      </w:r>
      <w:r w:rsidR="0031463E">
        <w:rPr>
          <w:rFonts w:ascii="NimbusRomNo9L-Regu" w:hAnsi="NimbusRomNo9L-Regu"/>
          <w:sz w:val="20"/>
          <w:szCs w:val="20"/>
        </w:rPr>
        <w:t xml:space="preserve"> </w:t>
      </w:r>
      <m:oMath>
        <m:r>
          <w:rPr>
            <w:rFonts w:ascii="Cambria Math" w:hAnsi="Cambria Math"/>
            <w:sz w:val="20"/>
            <w:szCs w:val="20"/>
          </w:rPr>
          <m:t>MS</m:t>
        </m:r>
      </m:oMath>
      <w:r w:rsidR="00C203DF" w:rsidRPr="0031463E">
        <w:rPr>
          <w:rStyle w:val="fontstyle01"/>
        </w:rPr>
        <w:t>);</w:t>
      </w:r>
    </w:p>
    <w:p w14:paraId="0EC3DD0E" w14:textId="206D65C7" w:rsidR="00C203DF" w:rsidRPr="0031463E" w:rsidRDefault="00384D49" w:rsidP="00C203DF">
      <w:pPr>
        <w:pStyle w:val="afb"/>
        <w:numPr>
          <w:ilvl w:val="0"/>
          <w:numId w:val="10"/>
        </w:numPr>
        <w:ind w:firstLineChars="0"/>
        <w:rPr>
          <w:rStyle w:val="fontstyle01"/>
        </w:rPr>
      </w:pPr>
      <m:oMath>
        <m:sSub>
          <m:sSubPr>
            <m:ctrlPr>
              <w:rPr>
                <w:rStyle w:val="fontstyle01"/>
                <w:rFonts w:ascii="Cambria Math" w:hAnsi="Cambria Math" w:cs="Times New Roman"/>
                <w:i/>
                <w:kern w:val="0"/>
              </w:rPr>
            </m:ctrlPr>
          </m:sSubPr>
          <m:e>
            <m:r>
              <w:rPr>
                <w:rStyle w:val="fontstyle01"/>
                <w:rFonts w:ascii="Cambria Math" w:hAnsi="Cambria Math"/>
              </w:rPr>
              <m:t>Θ</m:t>
            </m:r>
          </m:e>
          <m:sub>
            <m:sSub>
              <m:sSubPr>
                <m:ctrlPr>
                  <w:rPr>
                    <w:rFonts w:ascii="Cambria Math" w:hAnsi="Cambria Math"/>
                    <w:i/>
                    <w:sz w:val="20"/>
                    <w:szCs w:val="20"/>
                  </w:rPr>
                </m:ctrlPr>
              </m:sSubPr>
              <m:e>
                <m:r>
                  <w:rPr>
                    <w:rFonts w:ascii="Cambria Math" w:hAnsi="Cambria Math"/>
                    <w:sz w:val="20"/>
                    <w:szCs w:val="20"/>
                  </w:rPr>
                  <m:t>MLP</m:t>
                </m:r>
              </m:e>
              <m:sub>
                <m:r>
                  <w:rPr>
                    <w:rFonts w:ascii="Cambria Math" w:hAnsi="Cambria Math"/>
                    <w:sz w:val="20"/>
                    <w:szCs w:val="20"/>
                  </w:rPr>
                  <m:t>fusion</m:t>
                </m:r>
              </m:sub>
            </m:sSub>
          </m:sub>
        </m:sSub>
        <m:r>
          <m:rPr>
            <m:sty m:val="bi"/>
          </m:rPr>
          <w:rPr>
            <w:rFonts w:ascii="Cambria Math" w:hAnsi="Cambria Math"/>
            <w:sz w:val="20"/>
            <w:szCs w:val="20"/>
          </w:rPr>
          <m:t>←</m:t>
        </m:r>
      </m:oMath>
      <w:r w:rsidR="003C4A0F" w:rsidRPr="0031463E">
        <w:rPr>
          <w:rStyle w:val="fontstyle01"/>
        </w:rPr>
        <w:t xml:space="preserve"> call </w:t>
      </w:r>
      <w:r w:rsidR="003C4A0F" w:rsidRPr="0031463E">
        <w:rPr>
          <w:rStyle w:val="fontstyle01"/>
          <w:i/>
        </w:rPr>
        <w:t>Algorithm5</w:t>
      </w:r>
      <w:r w:rsidR="0031463E">
        <w:rPr>
          <w:rStyle w:val="fontstyle01"/>
          <w:i/>
        </w:rPr>
        <w:t xml:space="preserve"> </w:t>
      </w:r>
      <w:r w:rsidR="003C4A0F" w:rsidRPr="0031463E">
        <w:rPr>
          <w:rStyle w:val="fontstyle01"/>
        </w:rPr>
        <w:t>(</w:t>
      </w:r>
      <m:oMath>
        <m:r>
          <w:rPr>
            <w:rFonts w:ascii="Cambria Math" w:hAnsi="Cambria Math"/>
            <w:sz w:val="20"/>
          </w:rPr>
          <m:t>p</m:t>
        </m:r>
      </m:oMath>
      <w:r w:rsidR="00FF6416" w:rsidRPr="0031463E">
        <w:rPr>
          <w:rStyle w:val="fontstyle01"/>
          <w:rFonts w:ascii="Times New Roman" w:hAnsi="Times New Roman" w:cs="Times New Roman"/>
        </w:rPr>
        <w:t>,</w:t>
      </w:r>
      <w:r w:rsidR="00FF6416">
        <w:rPr>
          <w:rStyle w:val="fontstyle01"/>
          <w:rFonts w:ascii="Times New Roman" w:hAnsi="Times New Roman" w:cs="Times New Roman"/>
        </w:rPr>
        <w:t xml:space="preserve"> </w:t>
      </w:r>
      <m:oMath>
        <m:r>
          <w:rPr>
            <w:rFonts w:ascii="Cambria Math" w:hAnsi="Cambria Math"/>
            <w:sz w:val="20"/>
          </w:rPr>
          <m:t>Y</m:t>
        </m:r>
      </m:oMath>
      <w:r w:rsidR="002D09BE">
        <w:rPr>
          <w:rStyle w:val="fontstyle01"/>
        </w:rPr>
        <w:t xml:space="preserve">, </w:t>
      </w:r>
      <m:oMath>
        <m:sSub>
          <m:sSubPr>
            <m:ctrlPr>
              <w:rPr>
                <w:rStyle w:val="fontstyle01"/>
                <w:rFonts w:ascii="Cambria Math" w:hAnsi="Cambria Math" w:cs="Times New Roman"/>
                <w:i/>
                <w:kern w:val="0"/>
              </w:rPr>
            </m:ctrlPr>
          </m:sSubPr>
          <m:e>
            <m:r>
              <w:rPr>
                <w:rStyle w:val="fontstyle01"/>
                <w:rFonts w:ascii="Cambria Math" w:hAnsi="Cambria Math"/>
              </w:rPr>
              <m:t>Θ</m:t>
            </m:r>
          </m:e>
          <m:sub>
            <m:r>
              <w:rPr>
                <w:rStyle w:val="fontstyle01"/>
                <w:rFonts w:ascii="Cambria Math" w:hAnsi="Cambria Math" w:hint="eastAsia"/>
              </w:rPr>
              <m:t>C</m:t>
            </m:r>
            <m:r>
              <w:rPr>
                <w:rStyle w:val="fontstyle01"/>
                <w:rFonts w:ascii="Cambria Math" w:hAnsi="Cambria Math"/>
              </w:rPr>
              <m:t>I</m:t>
            </m:r>
          </m:sub>
        </m:sSub>
      </m:oMath>
      <w:r w:rsidR="0031463E">
        <w:rPr>
          <w:rStyle w:val="fontstyle01"/>
          <w:rFonts w:hint="eastAsia"/>
        </w:rPr>
        <w:t>,</w:t>
      </w:r>
      <w:r w:rsidR="0031463E">
        <w:rPr>
          <w:rStyle w:val="fontstyle01"/>
        </w:rPr>
        <w:t xml:space="preserve"> </w:t>
      </w:r>
      <m:oMath>
        <m:sSub>
          <m:sSubPr>
            <m:ctrlPr>
              <w:rPr>
                <w:rStyle w:val="fontstyle01"/>
                <w:rFonts w:ascii="Cambria Math" w:hAnsi="Cambria Math" w:cs="Times New Roman"/>
                <w:i/>
                <w:kern w:val="0"/>
              </w:rPr>
            </m:ctrlPr>
          </m:sSubPr>
          <m:e>
            <m:r>
              <w:rPr>
                <w:rStyle w:val="fontstyle01"/>
                <w:rFonts w:ascii="Cambria Math" w:hAnsi="Cambria Math"/>
              </w:rPr>
              <m:t>Θ</m:t>
            </m:r>
          </m:e>
          <m:sub>
            <m:r>
              <w:rPr>
                <w:rStyle w:val="fontstyle01"/>
                <w:rFonts w:ascii="Cambria Math" w:hAnsi="Cambria Math"/>
              </w:rPr>
              <m:t>INI</m:t>
            </m:r>
          </m:sub>
        </m:sSub>
      </m:oMath>
      <w:r w:rsidR="0031463E">
        <w:rPr>
          <w:rStyle w:val="fontstyle01"/>
          <w:rFonts w:hint="eastAsia"/>
          <w:kern w:val="0"/>
        </w:rPr>
        <w:t>,</w:t>
      </w:r>
      <w:r w:rsidR="0031463E">
        <w:rPr>
          <w:rStyle w:val="fontstyle01"/>
          <w:kern w:val="0"/>
        </w:rPr>
        <w:t xml:space="preserve"> </w:t>
      </w:r>
      <m:oMath>
        <m:sSub>
          <m:sSubPr>
            <m:ctrlPr>
              <w:rPr>
                <w:rStyle w:val="fontstyle01"/>
                <w:rFonts w:ascii="Cambria Math" w:hAnsi="Cambria Math" w:cs="Times New Roman"/>
                <w:i/>
                <w:kern w:val="0"/>
              </w:rPr>
            </m:ctrlPr>
          </m:sSubPr>
          <m:e>
            <m:r>
              <w:rPr>
                <w:rStyle w:val="fontstyle01"/>
                <w:rFonts w:ascii="Cambria Math" w:hAnsi="Cambria Math"/>
              </w:rPr>
              <m:t>Θ</m:t>
            </m:r>
          </m:e>
          <m:sub>
            <m:r>
              <w:rPr>
                <w:rStyle w:val="fontstyle01"/>
                <w:rFonts w:ascii="Cambria Math" w:hAnsi="Cambria Math"/>
              </w:rPr>
              <m:t>ENI</m:t>
            </m:r>
          </m:sub>
        </m:sSub>
      </m:oMath>
      <w:r w:rsidR="003C4A0F" w:rsidRPr="0031463E">
        <w:rPr>
          <w:rStyle w:val="fontstyle01"/>
        </w:rPr>
        <w:t>)</w:t>
      </w:r>
      <w:r w:rsidR="0031463E">
        <w:rPr>
          <w:rStyle w:val="fontstyle01"/>
        </w:rPr>
        <w:t>;</w:t>
      </w:r>
    </w:p>
    <w:p w14:paraId="06831FB0" w14:textId="3872005B" w:rsidR="001D6EB0" w:rsidRPr="0031463E" w:rsidRDefault="001D6EB0" w:rsidP="001D6EB0">
      <w:pPr>
        <w:pStyle w:val="afb"/>
        <w:numPr>
          <w:ilvl w:val="0"/>
          <w:numId w:val="10"/>
        </w:numPr>
        <w:ind w:firstLineChars="0"/>
        <w:rPr>
          <w:rStyle w:val="fontstyle01"/>
        </w:rPr>
      </w:pPr>
      <w:r w:rsidRPr="0031463E">
        <w:rPr>
          <w:rStyle w:val="fontstyle01"/>
        </w:rPr>
        <w:t xml:space="preserve">Initialize </w:t>
      </w:r>
      <m:oMath>
        <m:r>
          <w:rPr>
            <w:rFonts w:ascii="Cambria Math" w:hAnsi="Cambria Math"/>
            <w:sz w:val="20"/>
            <w:szCs w:val="20"/>
          </w:rPr>
          <m:t>Θ</m:t>
        </m:r>
      </m:oMath>
      <w:r w:rsidRPr="0031463E">
        <w:rPr>
          <w:rStyle w:val="fontstyle01"/>
        </w:rPr>
        <w:t xml:space="preserve"> with </w:t>
      </w:r>
      <m:oMath>
        <m:sSub>
          <m:sSubPr>
            <m:ctrlPr>
              <w:rPr>
                <w:rStyle w:val="fontstyle01"/>
                <w:rFonts w:ascii="Cambria Math" w:hAnsi="Cambria Math" w:cs="Times New Roman"/>
                <w:i/>
                <w:kern w:val="0"/>
              </w:rPr>
            </m:ctrlPr>
          </m:sSubPr>
          <m:e>
            <m:r>
              <w:rPr>
                <w:rStyle w:val="fontstyle01"/>
                <w:rFonts w:ascii="Cambria Math" w:hAnsi="Cambria Math"/>
              </w:rPr>
              <m:t>Θ</m:t>
            </m:r>
          </m:e>
          <m:sub>
            <m:r>
              <w:rPr>
                <w:rStyle w:val="fontstyle01"/>
                <w:rFonts w:ascii="Cambria Math" w:hAnsi="Cambria Math" w:hint="eastAsia"/>
              </w:rPr>
              <m:t>C</m:t>
            </m:r>
            <m:r>
              <w:rPr>
                <w:rStyle w:val="fontstyle01"/>
                <w:rFonts w:ascii="Cambria Math" w:hAnsi="Cambria Math"/>
              </w:rPr>
              <m:t>I</m:t>
            </m:r>
          </m:sub>
        </m:sSub>
      </m:oMath>
      <w:r w:rsidR="0031463E">
        <w:rPr>
          <w:rStyle w:val="fontstyle01"/>
          <w:rFonts w:hint="eastAsia"/>
          <w:kern w:val="0"/>
        </w:rPr>
        <w:t>,</w:t>
      </w:r>
      <w:r w:rsidR="0031463E">
        <w:rPr>
          <w:rStyle w:val="fontstyle01"/>
          <w:kern w:val="0"/>
        </w:rPr>
        <w:t xml:space="preserve"> </w:t>
      </w:r>
      <m:oMath>
        <m:sSub>
          <m:sSubPr>
            <m:ctrlPr>
              <w:rPr>
                <w:rStyle w:val="fontstyle01"/>
                <w:rFonts w:ascii="Cambria Math" w:hAnsi="Cambria Math" w:cs="Times New Roman"/>
                <w:i/>
                <w:kern w:val="0"/>
              </w:rPr>
            </m:ctrlPr>
          </m:sSubPr>
          <m:e>
            <m:r>
              <w:rPr>
                <w:rStyle w:val="fontstyle01"/>
                <w:rFonts w:ascii="Cambria Math" w:hAnsi="Cambria Math"/>
              </w:rPr>
              <m:t>Θ</m:t>
            </m:r>
          </m:e>
          <m:sub>
            <m:r>
              <w:rPr>
                <w:rStyle w:val="fontstyle01"/>
                <w:rFonts w:ascii="Cambria Math" w:hAnsi="Cambria Math"/>
              </w:rPr>
              <m:t>INI</m:t>
            </m:r>
          </m:sub>
        </m:sSub>
      </m:oMath>
      <w:r w:rsidR="0031463E">
        <w:rPr>
          <w:rStyle w:val="fontstyle01"/>
          <w:rFonts w:hint="eastAsia"/>
          <w:kern w:val="0"/>
        </w:rPr>
        <w:t>,</w:t>
      </w:r>
      <w:r w:rsidR="0031463E">
        <w:rPr>
          <w:rStyle w:val="fontstyle01"/>
          <w:kern w:val="0"/>
        </w:rPr>
        <w:t xml:space="preserve"> </w:t>
      </w:r>
      <m:oMath>
        <m:sSub>
          <m:sSubPr>
            <m:ctrlPr>
              <w:rPr>
                <w:rStyle w:val="fontstyle01"/>
                <w:rFonts w:ascii="Cambria Math" w:hAnsi="Cambria Math" w:cs="Times New Roman"/>
                <w:i/>
                <w:kern w:val="0"/>
              </w:rPr>
            </m:ctrlPr>
          </m:sSubPr>
          <m:e>
            <m:r>
              <w:rPr>
                <w:rStyle w:val="fontstyle01"/>
                <w:rFonts w:ascii="Cambria Math" w:hAnsi="Cambria Math"/>
              </w:rPr>
              <m:t>Θ</m:t>
            </m:r>
          </m:e>
          <m:sub>
            <m:r>
              <w:rPr>
                <w:rStyle w:val="fontstyle01"/>
                <w:rFonts w:ascii="Cambria Math" w:hAnsi="Cambria Math"/>
              </w:rPr>
              <m:t>ENI</m:t>
            </m:r>
          </m:sub>
        </m:sSub>
      </m:oMath>
      <w:r w:rsidR="0031463E">
        <w:rPr>
          <w:rStyle w:val="fontstyle01"/>
          <w:rFonts w:hint="eastAsia"/>
          <w:kern w:val="0"/>
        </w:rPr>
        <w:t>,</w:t>
      </w:r>
      <w:r w:rsidR="0031463E">
        <w:rPr>
          <w:rStyle w:val="fontstyle01"/>
          <w:kern w:val="0"/>
        </w:rPr>
        <w:t xml:space="preserve"> and </w:t>
      </w:r>
      <m:oMath>
        <m:sSub>
          <m:sSubPr>
            <m:ctrlPr>
              <w:rPr>
                <w:rStyle w:val="fontstyle01"/>
                <w:rFonts w:ascii="Cambria Math" w:hAnsi="Cambria Math" w:cs="Times New Roman"/>
                <w:i/>
                <w:kern w:val="0"/>
              </w:rPr>
            </m:ctrlPr>
          </m:sSubPr>
          <m:e>
            <m:r>
              <w:rPr>
                <w:rStyle w:val="fontstyle01"/>
                <w:rFonts w:ascii="Cambria Math" w:hAnsi="Cambria Math"/>
              </w:rPr>
              <m:t>Θ</m:t>
            </m:r>
          </m:e>
          <m:sub>
            <m:sSub>
              <m:sSubPr>
                <m:ctrlPr>
                  <w:rPr>
                    <w:rFonts w:ascii="Cambria Math" w:hAnsi="Cambria Math"/>
                    <w:i/>
                    <w:sz w:val="20"/>
                    <w:szCs w:val="20"/>
                  </w:rPr>
                </m:ctrlPr>
              </m:sSubPr>
              <m:e>
                <m:r>
                  <w:rPr>
                    <w:rFonts w:ascii="Cambria Math" w:hAnsi="Cambria Math"/>
                    <w:sz w:val="20"/>
                    <w:szCs w:val="20"/>
                  </w:rPr>
                  <m:t>MLP</m:t>
                </m:r>
              </m:e>
              <m:sub>
                <m:r>
                  <w:rPr>
                    <w:rFonts w:ascii="Cambria Math" w:hAnsi="Cambria Math"/>
                    <w:sz w:val="20"/>
                    <w:szCs w:val="20"/>
                  </w:rPr>
                  <m:t>fusion</m:t>
                </m:r>
              </m:sub>
            </m:sSub>
          </m:sub>
        </m:sSub>
      </m:oMath>
      <w:r w:rsidRPr="0031463E">
        <w:rPr>
          <w:rStyle w:val="fontstyle01"/>
        </w:rPr>
        <w:t>;</w:t>
      </w:r>
    </w:p>
    <w:p w14:paraId="6F636638" w14:textId="3D93507A" w:rsidR="001D6EB0" w:rsidRPr="0031463E" w:rsidRDefault="003C4A0F" w:rsidP="001D6EB0">
      <w:pPr>
        <w:pStyle w:val="afb"/>
        <w:numPr>
          <w:ilvl w:val="0"/>
          <w:numId w:val="10"/>
        </w:numPr>
        <w:pBdr>
          <w:bottom w:val="single" w:sz="4" w:space="1" w:color="auto"/>
        </w:pBdr>
        <w:ind w:firstLineChars="0"/>
        <w:rPr>
          <w:rStyle w:val="fontstyle01"/>
        </w:rPr>
      </w:pPr>
      <w:r w:rsidRPr="0031463E">
        <w:rPr>
          <w:rStyle w:val="fontstyle01"/>
        </w:rPr>
        <w:t xml:space="preserve">Update </w:t>
      </w:r>
      <m:oMath>
        <m:r>
          <w:rPr>
            <w:rFonts w:ascii="Cambria Math" w:hAnsi="Cambria Math"/>
            <w:sz w:val="20"/>
            <w:szCs w:val="20"/>
          </w:rPr>
          <m:t>Θ</m:t>
        </m:r>
      </m:oMath>
      <w:r w:rsidRPr="0031463E">
        <w:rPr>
          <w:rStyle w:val="fontstyle01"/>
        </w:rPr>
        <w:t xml:space="preserve"> by f</w:t>
      </w:r>
      <w:r w:rsidRPr="0031463E">
        <w:rPr>
          <w:rStyle w:val="fontstyle01"/>
          <w:rFonts w:hint="eastAsia"/>
        </w:rPr>
        <w:t>ine-tun</w:t>
      </w:r>
      <w:r w:rsidRPr="0031463E">
        <w:rPr>
          <w:rStyle w:val="fontstyle01"/>
        </w:rPr>
        <w:t>ing</w:t>
      </w:r>
      <w:r w:rsidR="001D6EB0" w:rsidRPr="0031463E">
        <w:rPr>
          <w:rStyle w:val="fontstyle01"/>
        </w:rPr>
        <w:t xml:space="preserve"> MISR;</w:t>
      </w:r>
    </w:p>
    <w:p w14:paraId="535576E4" w14:textId="77777777" w:rsidR="001D6EB0" w:rsidRPr="00B01963" w:rsidRDefault="001D6EB0" w:rsidP="001D6EB0">
      <w:pPr>
        <w:pStyle w:val="afb"/>
        <w:numPr>
          <w:ilvl w:val="0"/>
          <w:numId w:val="10"/>
        </w:numPr>
        <w:pBdr>
          <w:bottom w:val="single" w:sz="4" w:space="1" w:color="auto"/>
        </w:pBdr>
        <w:ind w:firstLineChars="0"/>
        <w:rPr>
          <w:rStyle w:val="fontstyle01"/>
        </w:rPr>
      </w:pPr>
      <w:r w:rsidRPr="0031463E">
        <w:rPr>
          <w:rStyle w:val="fontstyle01"/>
          <w:b/>
        </w:rPr>
        <w:t>return</w:t>
      </w:r>
      <w:r w:rsidRPr="0031463E">
        <w:rPr>
          <w:rStyle w:val="fontstyle01"/>
        </w:rPr>
        <w:t xml:space="preserve"> </w:t>
      </w:r>
      <m:oMath>
        <m:r>
          <w:rPr>
            <w:rFonts w:ascii="Cambria Math" w:hAnsi="Cambria Math"/>
            <w:sz w:val="20"/>
            <w:szCs w:val="20"/>
          </w:rPr>
          <m:t>Θ</m:t>
        </m:r>
      </m:oMath>
      <w:r w:rsidRPr="0031463E">
        <w:rPr>
          <w:rFonts w:ascii="NimbusRomNo9L-Regu" w:hAnsi="NimbusRomNo9L-Regu" w:hint="eastAsia"/>
          <w:sz w:val="20"/>
          <w:szCs w:val="20"/>
        </w:rPr>
        <w:t>;</w:t>
      </w:r>
    </w:p>
    <w:p w14:paraId="307C3B22" w14:textId="77777777" w:rsidR="00073030" w:rsidRDefault="00073030" w:rsidP="00073030">
      <w:pPr>
        <w:spacing w:line="252" w:lineRule="auto"/>
        <w:jc w:val="both"/>
        <w:rPr>
          <w:rFonts w:ascii="AdvP1854" w:hAnsi="AdvP1854" w:hint="eastAsia"/>
          <w:color w:val="231F20"/>
        </w:rPr>
      </w:pPr>
    </w:p>
    <w:p w14:paraId="3858A83D" w14:textId="6340B631" w:rsidR="0079794B" w:rsidRPr="00843618" w:rsidRDefault="0079794B" w:rsidP="001E0C35">
      <w:pPr>
        <w:spacing w:line="252" w:lineRule="auto"/>
        <w:ind w:firstLine="204"/>
        <w:jc w:val="both"/>
      </w:pPr>
      <w:r w:rsidRPr="00346AE0">
        <w:rPr>
          <w:highlight w:val="yellow"/>
        </w:rPr>
        <w:t>Lines 1-</w:t>
      </w:r>
      <w:r w:rsidR="00F14171" w:rsidRPr="00346AE0">
        <w:rPr>
          <w:highlight w:val="yellow"/>
        </w:rPr>
        <w:t>8</w:t>
      </w:r>
      <w:r>
        <w:t xml:space="preserve"> show </w:t>
      </w:r>
      <w:r w:rsidR="009D7472">
        <w:t>the preparation</w:t>
      </w:r>
      <w:r>
        <w:t xml:space="preserve"> for model training. We first employ node2vec to process the invocation matrix and get the vector representation of each mashup and </w:t>
      </w:r>
      <w:r w:rsidR="00C60B29">
        <w:rPr>
          <w:rFonts w:hint="eastAsia"/>
          <w:lang w:eastAsia="zh-CN"/>
        </w:rPr>
        <w:t>each</w:t>
      </w:r>
      <w:r w:rsidR="00C60B29">
        <w:rPr>
          <w:lang w:eastAsia="zh-CN"/>
        </w:rPr>
        <w:t xml:space="preserve"> </w:t>
      </w:r>
      <w:r>
        <w:t xml:space="preserve">service. </w:t>
      </w:r>
      <w:r w:rsidR="00F14171">
        <w:t>Next, w</w:t>
      </w:r>
      <w:r>
        <w:t xml:space="preserve">e set the embedding of the words appeared in the content information of mashups and services to be trainable, and use their word embeddings pre-trained by the glove model </w:t>
      </w:r>
      <w:r w:rsidR="00252585">
        <w:rPr>
          <w:lang w:eastAsia="zh-CN"/>
        </w:rPr>
        <w:fldChar w:fldCharType="begin"/>
      </w:r>
      <w:r w:rsidR="00252585">
        <w:instrText xml:space="preserve"> REF _Ref103403 \r \h </w:instrText>
      </w:r>
      <w:r w:rsidR="00252585">
        <w:rPr>
          <w:lang w:eastAsia="zh-CN"/>
        </w:rPr>
      </w:r>
      <w:r w:rsidR="00252585">
        <w:rPr>
          <w:lang w:eastAsia="zh-CN"/>
        </w:rPr>
        <w:fldChar w:fldCharType="separate"/>
      </w:r>
      <w:r w:rsidR="00F049DC">
        <w:t>[35]</w:t>
      </w:r>
      <w:r w:rsidR="00252585">
        <w:rPr>
          <w:lang w:eastAsia="zh-CN"/>
        </w:rPr>
        <w:fldChar w:fldCharType="end"/>
      </w:r>
      <w:r w:rsidR="00252585">
        <w:rPr>
          <w:lang w:eastAsia="zh-CN"/>
        </w:rPr>
        <w:t xml:space="preserve"> </w:t>
      </w:r>
      <w:r>
        <w:t xml:space="preserve">to initialize their corresponding weights in the </w:t>
      </w:r>
      <w:r w:rsidRPr="00CB6C89">
        <w:t>embedding layer.</w:t>
      </w:r>
    </w:p>
    <w:p w14:paraId="3C3B04CD" w14:textId="5FB3B7A5" w:rsidR="0079794B" w:rsidRDefault="0079794B" w:rsidP="001E0C35">
      <w:pPr>
        <w:pStyle w:val="afb"/>
        <w:spacing w:line="252" w:lineRule="auto"/>
        <w:ind w:firstLineChars="0" w:firstLine="204"/>
      </w:pPr>
      <w:r>
        <w:rPr>
          <w:rFonts w:ascii="Times New Roman" w:hAnsi="Times New Roman"/>
          <w:kern w:val="0"/>
          <w:sz w:val="20"/>
          <w:szCs w:val="20"/>
          <w:lang w:eastAsia="en-US"/>
        </w:rPr>
        <w:t xml:space="preserve">The parameters to be optimized in this model mainly include: weight parameters in the embedding layer, parameters in </w:t>
      </w:r>
      <w:r w:rsidR="00BC58A7">
        <w:rPr>
          <w:rFonts w:ascii="Times New Roman" w:hAnsi="Times New Roman"/>
          <w:kern w:val="0"/>
          <w:sz w:val="20"/>
          <w:szCs w:val="20"/>
          <w:lang w:eastAsia="en-US"/>
        </w:rPr>
        <w:t xml:space="preserve">the </w:t>
      </w:r>
      <w:r w:rsidRPr="009C20B3">
        <w:rPr>
          <w:rFonts w:ascii="Times New Roman" w:hAnsi="Times New Roman"/>
          <w:i/>
          <w:kern w:val="0"/>
          <w:sz w:val="20"/>
          <w:szCs w:val="20"/>
          <w:lang w:eastAsia="en-US"/>
        </w:rPr>
        <w:t>text_inception</w:t>
      </w:r>
      <w:r w:rsidR="00BC58A7">
        <w:rPr>
          <w:rFonts w:ascii="Times New Roman" w:hAnsi="Times New Roman"/>
          <w:kern w:val="0"/>
          <w:sz w:val="20"/>
          <w:szCs w:val="20"/>
          <w:lang w:eastAsia="en-US"/>
        </w:rPr>
        <w:t xml:space="preserve"> network</w:t>
      </w:r>
      <w:r>
        <w:rPr>
          <w:rFonts w:ascii="Times New Roman" w:hAnsi="Times New Roman"/>
          <w:kern w:val="0"/>
          <w:sz w:val="20"/>
          <w:szCs w:val="20"/>
          <w:lang w:eastAsia="en-US"/>
        </w:rPr>
        <w:t xml:space="preserve">, weight parameters used to calculate mashup </w:t>
      </w:r>
      <w:r w:rsidR="00DA3CC7">
        <w:rPr>
          <w:rFonts w:ascii="Times New Roman" w:hAnsi="Times New Roman"/>
          <w:kern w:val="0"/>
          <w:sz w:val="20"/>
          <w:szCs w:val="20"/>
          <w:lang w:eastAsia="en-US"/>
        </w:rPr>
        <w:t xml:space="preserve">similarities </w:t>
      </w:r>
      <w:r>
        <w:rPr>
          <w:rFonts w:ascii="Times New Roman" w:hAnsi="Times New Roman"/>
          <w:kern w:val="0"/>
          <w:sz w:val="20"/>
          <w:szCs w:val="20"/>
          <w:lang w:eastAsia="en-US"/>
        </w:rPr>
        <w:t>(</w:t>
      </w:r>
      <w:r w:rsidR="009D7472">
        <w:rPr>
          <w:rFonts w:ascii="Times New Roman" w:hAnsi="Times New Roman"/>
          <w:kern w:val="0"/>
          <w:sz w:val="20"/>
          <w:szCs w:val="20"/>
          <w:lang w:eastAsia="en-US"/>
        </w:rPr>
        <w:t>i.e.</w:t>
      </w:r>
      <w:r>
        <w:rPr>
          <w:rFonts w:ascii="Times New Roman" w:hAnsi="Times New Roman"/>
          <w:kern w:val="0"/>
          <w:sz w:val="20"/>
          <w:szCs w:val="20"/>
          <w:lang w:eastAsia="en-US"/>
        </w:rPr>
        <w:t xml:space="preserve">, </w:t>
      </w:r>
      <m:oMath>
        <m:r>
          <w:rPr>
            <w:rFonts w:ascii="Cambria Math" w:hAnsi="Cambria Math"/>
          </w:rPr>
          <m:t>a</m:t>
        </m:r>
      </m:oMath>
      <w:r>
        <w:rPr>
          <w:rFonts w:ascii="Times New Roman" w:hAnsi="Times New Roman"/>
          <w:kern w:val="0"/>
          <w:sz w:val="20"/>
          <w:szCs w:val="20"/>
          <w:lang w:eastAsia="en-US"/>
        </w:rPr>
        <w:t xml:space="preserve"> </w:t>
      </w:r>
      <w:proofErr w:type="gramStart"/>
      <w:r>
        <w:rPr>
          <w:rFonts w:ascii="Times New Roman" w:hAnsi="Times New Roman"/>
          <w:kern w:val="0"/>
          <w:sz w:val="20"/>
          <w:szCs w:val="20"/>
          <w:lang w:eastAsia="en-US"/>
        </w:rPr>
        <w:t xml:space="preserve">and </w:t>
      </w:r>
      <w:proofErr w:type="gramEnd"/>
      <m:oMath>
        <m:r>
          <w:rPr>
            <w:rFonts w:ascii="Cambria Math" w:hAnsi="Cambria Math"/>
          </w:rPr>
          <m:t>b</m:t>
        </m:r>
      </m:oMath>
      <w:r>
        <w:rPr>
          <w:rFonts w:ascii="Times New Roman" w:hAnsi="Times New Roman"/>
          <w:kern w:val="0"/>
          <w:sz w:val="20"/>
          <w:szCs w:val="20"/>
          <w:lang w:eastAsia="en-US"/>
        </w:rPr>
        <w:t xml:space="preserve">), and weight and bias parameters in </w:t>
      </w:r>
      <m:oMath>
        <m:sSub>
          <m:sSubPr>
            <m:ctrlPr>
              <w:rPr>
                <w:rFonts w:ascii="Cambria Math" w:hAnsi="Cambria Math"/>
              </w:rPr>
            </m:ctrlPr>
          </m:sSubPr>
          <m:e>
            <m:r>
              <w:rPr>
                <w:rFonts w:ascii="Cambria Math" w:hAnsi="Cambria Math"/>
              </w:rPr>
              <m:t>MLP</m:t>
            </m:r>
          </m:e>
          <m:sub>
            <m:r>
              <w:rPr>
                <w:rFonts w:ascii="Cambria Math" w:hAnsi="Cambria Math"/>
              </w:rPr>
              <m:t>CI</m:t>
            </m:r>
          </m:sub>
        </m:sSub>
      </m:oMath>
      <w:r>
        <w:rPr>
          <w:rFonts w:ascii="Times New Roman" w:hAnsi="Times New Roman"/>
          <w:kern w:val="0"/>
          <w:sz w:val="20"/>
          <w:szCs w:val="20"/>
          <w:lang w:eastAsia="en-US"/>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MLP</m:t>
            </m:r>
          </m:e>
          <m:sub>
            <m:r>
              <w:rPr>
                <w:rFonts w:ascii="Cambria Math" w:hAnsi="Cambria Math"/>
              </w:rPr>
              <m:t>INI</m:t>
            </m:r>
          </m:sub>
        </m:sSub>
      </m:oMath>
      <w:r>
        <w:rPr>
          <w:rFonts w:ascii="Times New Roman" w:hAnsi="Times New Roman"/>
          <w:kern w:val="0"/>
          <w:sz w:val="20"/>
          <w:szCs w:val="20"/>
          <w:lang w:eastAsia="en-US"/>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MLP</m:t>
            </m:r>
          </m:e>
          <m:sub>
            <m:r>
              <w:rPr>
                <w:rFonts w:ascii="Cambria Math" w:hAnsi="Cambria Math"/>
              </w:rPr>
              <m:t>ENI</m:t>
            </m:r>
          </m:sub>
        </m:sSub>
      </m:oMath>
      <w:r w:rsidR="00C60B29">
        <w:rPr>
          <w:rFonts w:ascii="Times New Roman" w:hAnsi="Times New Roman" w:hint="eastAsia"/>
        </w:rPr>
        <w:t>,</w:t>
      </w:r>
      <w:r w:rsidR="00C60B29">
        <w:rPr>
          <w:rFonts w:ascii="Times New Roman" w:hAnsi="Times New Roman"/>
        </w:rPr>
        <w:t xml:space="preserve"> </w:t>
      </w:r>
      <w:r w:rsidR="00E300E7">
        <w:rPr>
          <w:rFonts w:ascii="Times New Roman" w:hAnsi="Times New Roman" w:hint="eastAsia"/>
          <w:kern w:val="0"/>
          <w:sz w:val="20"/>
          <w:szCs w:val="20"/>
        </w:rPr>
        <w:t>a</w:t>
      </w:r>
      <w:r w:rsidR="00E300E7">
        <w:rPr>
          <w:rFonts w:ascii="Times New Roman" w:hAnsi="Times New Roman"/>
          <w:kern w:val="0"/>
          <w:sz w:val="20"/>
          <w:szCs w:val="20"/>
        </w:rPr>
        <w:t xml:space="preserve">nd </w:t>
      </w:r>
      <m:oMath>
        <m:sSub>
          <m:sSubPr>
            <m:ctrlPr>
              <w:rPr>
                <w:rFonts w:ascii="Cambria Math" w:hAnsi="Cambria Math"/>
              </w:rPr>
            </m:ctrlPr>
          </m:sSubPr>
          <m:e>
            <m:r>
              <w:rPr>
                <w:rFonts w:ascii="Cambria Math" w:hAnsi="Cambria Math"/>
              </w:rPr>
              <m:t>MLP</m:t>
            </m:r>
          </m:e>
          <m:sub>
            <m:r>
              <w:rPr>
                <w:rFonts w:ascii="Cambria Math" w:hAnsi="Cambria Math"/>
              </w:rPr>
              <m:t>fusion</m:t>
            </m:r>
          </m:sub>
        </m:sSub>
      </m:oMath>
      <w:r>
        <w:rPr>
          <w:rFonts w:ascii="Times New Roman" w:hAnsi="Times New Roman"/>
          <w:kern w:val="0"/>
          <w:sz w:val="20"/>
          <w:szCs w:val="20"/>
          <w:lang w:eastAsia="en-US"/>
        </w:rPr>
        <w:t>.</w:t>
      </w:r>
    </w:p>
    <w:p w14:paraId="3F3401BE" w14:textId="0E243599" w:rsidR="0079794B" w:rsidRDefault="0079794B" w:rsidP="00073030">
      <w:pPr>
        <w:spacing w:line="252" w:lineRule="auto"/>
        <w:ind w:firstLine="204"/>
        <w:jc w:val="both"/>
      </w:pPr>
      <w:r w:rsidRPr="00346AE0">
        <w:rPr>
          <w:highlight w:val="yellow"/>
        </w:rPr>
        <w:t xml:space="preserve">Lines </w:t>
      </w:r>
      <w:r w:rsidR="00F14171" w:rsidRPr="00346AE0">
        <w:rPr>
          <w:highlight w:val="yellow"/>
        </w:rPr>
        <w:t>9</w:t>
      </w:r>
      <w:r w:rsidRPr="00346AE0">
        <w:rPr>
          <w:highlight w:val="yellow"/>
        </w:rPr>
        <w:t>-1</w:t>
      </w:r>
      <w:r w:rsidR="00F14171" w:rsidRPr="00346AE0">
        <w:rPr>
          <w:highlight w:val="yellow"/>
        </w:rPr>
        <w:t>7</w:t>
      </w:r>
      <w:r>
        <w:t xml:space="preserve"> demonstrate our training strategy for MISR. Since MISR is a hierarchical model with several nested MLPs, directly updating all parameters may result in slow convergence. Therefore, we first train each component in MISR separately, then use their parameters to initialize the parameters in MISR, and finally fine-tune the whole model.</w:t>
      </w:r>
    </w:p>
    <w:p w14:paraId="5D3F565B" w14:textId="18407E9F" w:rsidR="0079794B" w:rsidRDefault="0079794B" w:rsidP="00073030">
      <w:pPr>
        <w:spacing w:line="252" w:lineRule="auto"/>
        <w:ind w:firstLine="204"/>
        <w:jc w:val="both"/>
        <w:rPr>
          <w:lang w:eastAsia="zh-CN"/>
        </w:rPr>
      </w:pPr>
      <w:r>
        <w:t xml:space="preserve">Taking the training </w:t>
      </w:r>
      <w:r w:rsidR="00EC1DBA">
        <w:t xml:space="preserve">algorithm </w:t>
      </w:r>
      <w:r>
        <w:t>of the CI component</w:t>
      </w:r>
      <w:r w:rsidR="00E5605D">
        <w:t>,</w:t>
      </w:r>
      <w:r w:rsidR="00E5605D" w:rsidRPr="00E5605D">
        <w:rPr>
          <w:rStyle w:val="fontstyle01"/>
          <w:i/>
        </w:rPr>
        <w:t xml:space="preserve"> </w:t>
      </w:r>
      <w:r w:rsidR="00E5605D" w:rsidRPr="009D7472">
        <w:rPr>
          <w:rStyle w:val="fontstyle01"/>
          <w:i/>
        </w:rPr>
        <w:t>Algorithm 2</w:t>
      </w:r>
      <w:r w:rsidR="00E5605D" w:rsidRPr="00EC1DBA">
        <w:rPr>
          <w:rStyle w:val="fontstyle01"/>
          <w:rFonts w:hint="eastAsia"/>
          <w:lang w:eastAsia="zh-CN"/>
        </w:rPr>
        <w:t>,</w:t>
      </w:r>
      <w:r>
        <w:t xml:space="preserve"> as an example, we show how to train an individual </w:t>
      </w:r>
      <w:r>
        <w:lastRenderedPageBreak/>
        <w:t>component</w:t>
      </w:r>
      <w:r w:rsidR="00EC1DBA">
        <w:rPr>
          <w:rStyle w:val="fontstyle01"/>
        </w:rPr>
        <w:t xml:space="preserve"> of MISR</w:t>
      </w:r>
      <w:r>
        <w:t xml:space="preserve">. </w:t>
      </w:r>
      <w:ins w:id="17" w:author="耿 啸" w:date="2019-10-12T00:34:00Z">
        <w:r w:rsidR="00C40D00">
          <w:t xml:space="preserve">For each </w:t>
        </w:r>
        <w:r w:rsidR="00C40D00" w:rsidRPr="00091817">
          <w:t>sample of (</w:t>
        </w:r>
        <m:oMath>
          <m:r>
            <w:rPr>
              <w:rFonts w:ascii="Cambria Math" w:hAnsi="Cambria Math"/>
            </w:rPr>
            <m:t>m</m:t>
          </m:r>
        </m:oMath>
        <w:proofErr w:type="gramStart"/>
        <w:r w:rsidR="00C40D00" w:rsidRPr="00091817">
          <w:t xml:space="preserve">, </w:t>
        </w:r>
        <w:proofErr w:type="gramEnd"/>
        <m:oMath>
          <m:r>
            <w:rPr>
              <w:rFonts w:ascii="Cambria Math" w:hAnsi="Cambria Math"/>
            </w:rPr>
            <m:t>s</m:t>
          </m:r>
        </m:oMath>
        <w:r w:rsidR="00C40D00" w:rsidRPr="00091817">
          <w:t>)</w:t>
        </w:r>
        <w:r w:rsidR="00C40D00">
          <w:rPr>
            <w:rFonts w:hint="eastAsia"/>
            <w:lang w:eastAsia="zh-CN"/>
          </w:rPr>
          <w:t>,</w:t>
        </w:r>
        <w:r w:rsidR="00C40D00">
          <w:rPr>
            <w:lang w:eastAsia="zh-CN"/>
          </w:rPr>
          <w:t xml:space="preserve"> </w:t>
        </w:r>
        <w:r w:rsidR="00C40D00">
          <w:t>w</w:t>
        </w:r>
      </w:ins>
      <w:del w:id="18" w:author="耿 啸" w:date="2019-10-12T00:34:00Z">
        <w:r w:rsidDel="00C40D00">
          <w:delText>W</w:delText>
        </w:r>
      </w:del>
      <w:r>
        <w:t xml:space="preserve">e only use </w:t>
      </w:r>
      <w:r w:rsidR="00FD6974">
        <w:t xml:space="preserve">the </w:t>
      </w:r>
      <w:r>
        <w:t xml:space="preserve">CI </w:t>
      </w:r>
      <w:r w:rsidR="00FD6974">
        <w:t xml:space="preserve">component </w:t>
      </w:r>
      <w:r>
        <w:t xml:space="preserve">to process </w:t>
      </w:r>
      <w:del w:id="19" w:author="耿 啸" w:date="2019-10-12T00:35:00Z">
        <w:r w:rsidRPr="00091817" w:rsidDel="00C40D00">
          <w:delText xml:space="preserve">the input of </w:delText>
        </w:r>
        <w:r w:rsidR="00943148" w:rsidDel="00C40D00">
          <w:delText>each</w:delText>
        </w:r>
      </w:del>
      <w:del w:id="20" w:author="耿 啸" w:date="2019-10-12T00:34:00Z">
        <w:r w:rsidRPr="00091817" w:rsidDel="00C40D00">
          <w:delText xml:space="preserve"> sample of (</w:delText>
        </w:r>
        <m:oMath>
          <m:r>
            <w:rPr>
              <w:rFonts w:ascii="Cambria Math" w:hAnsi="Cambria Math"/>
            </w:rPr>
            <m:t>m</m:t>
          </m:r>
        </m:oMath>
        <w:r w:rsidRPr="00091817" w:rsidDel="00C40D00">
          <w:delText xml:space="preserve">, </w:delText>
        </w:r>
        <m:oMath>
          <m:r>
            <w:rPr>
              <w:rFonts w:ascii="Cambria Math" w:hAnsi="Cambria Math"/>
            </w:rPr>
            <m:t>s</m:t>
          </m:r>
        </m:oMath>
        <w:r w:rsidRPr="00091817" w:rsidDel="00C40D00">
          <w:delText>)</w:delText>
        </w:r>
      </w:del>
      <w:del w:id="21" w:author="耿 啸" w:date="2019-10-12T00:35:00Z">
        <w:r w:rsidDel="00C40D00">
          <w:delText xml:space="preserve">, </w:delText>
        </w:r>
        <w:r w:rsidR="009D7472" w:rsidDel="00C40D00">
          <w:delText>i.e.</w:delText>
        </w:r>
        <w:r w:rsidDel="00C40D00">
          <w:delText xml:space="preserve">, </w:delText>
        </w:r>
      </w:del>
      <w:r>
        <w:t xml:space="preserve">the content information of </w:t>
      </w:r>
      <m:oMath>
        <m:r>
          <w:rPr>
            <w:rFonts w:ascii="Cambria Math" w:hAnsi="Cambria Math"/>
          </w:rPr>
          <m:t>m</m:t>
        </m:r>
      </m:oMath>
      <w:r>
        <w:t xml:space="preserve"> and </w:t>
      </w:r>
      <m:oMath>
        <m:r>
          <w:rPr>
            <w:rFonts w:ascii="Cambria Math" w:hAnsi="Cambria Math"/>
          </w:rPr>
          <m:t>s</m:t>
        </m:r>
      </m:oMath>
      <w:r>
        <w:t xml:space="preserve"> (</w:t>
      </w:r>
      <w:r w:rsidR="00EC1DBA" w:rsidRPr="00EC1DBA">
        <w:rPr>
          <w:highlight w:val="yellow"/>
        </w:rPr>
        <w:t>denoted</w:t>
      </w:r>
      <w:r w:rsidRPr="00EC1DBA">
        <w:rPr>
          <w:highlight w:val="yellow"/>
        </w:rPr>
        <w:t xml:space="preserve"> </w:t>
      </w:r>
      <w:r w:rsidR="00EC1DBA" w:rsidRPr="00EC1DBA">
        <w:rPr>
          <w:highlight w:val="yellow"/>
        </w:rPr>
        <w:t>by</w:t>
      </w:r>
      <m:oMath>
        <m:r>
          <m:rPr>
            <m:sty m:val="p"/>
          </m:rPr>
          <w:rPr>
            <w:rFonts w:ascii="Cambria Math" w:hAnsi="Cambria Math"/>
            <w:highlight w:val="yellow"/>
          </w:rPr>
          <m:t xml:space="preserve"> </m:t>
        </m:r>
        <m:r>
          <w:rPr>
            <w:rFonts w:ascii="Cambria Math" w:hAnsi="Cambria Math"/>
            <w:highlight w:val="yellow"/>
          </w:rPr>
          <m:t>m</m:t>
        </m:r>
        <m:r>
          <m:rPr>
            <m:sty m:val="p"/>
          </m:rPr>
          <w:rPr>
            <w:rFonts w:ascii="Cambria Math" w:hAnsi="Cambria Math"/>
            <w:highlight w:val="yellow"/>
          </w:rPr>
          <m:t>.</m:t>
        </m:r>
        <m:r>
          <w:rPr>
            <w:rFonts w:ascii="Cambria Math" w:hAnsi="Cambria Math"/>
            <w:highlight w:val="yellow"/>
          </w:rPr>
          <m:t>ct</m:t>
        </m:r>
      </m:oMath>
      <w:r w:rsidR="00DA3CC7" w:rsidRPr="00EC1DBA">
        <w:rPr>
          <w:rFonts w:hint="eastAsia"/>
          <w:b/>
          <w:highlight w:val="yellow"/>
          <w:lang w:eastAsia="zh-CN"/>
        </w:rPr>
        <w:t xml:space="preserve"> </w:t>
      </w:r>
      <w:r w:rsidR="00DA3CC7" w:rsidRPr="00EC1DBA">
        <w:rPr>
          <w:highlight w:val="yellow"/>
        </w:rPr>
        <w:t>and</w:t>
      </w:r>
      <w:r w:rsidR="00EC1DBA" w:rsidRPr="00EC1DBA">
        <w:rPr>
          <w:highlight w:val="yellow"/>
        </w:rPr>
        <w:t xml:space="preserve"> </w:t>
      </w:r>
      <m:oMath>
        <m:r>
          <w:rPr>
            <w:rFonts w:ascii="Cambria Math" w:hAnsi="Cambria Math"/>
            <w:highlight w:val="yellow"/>
          </w:rPr>
          <m:t>s</m:t>
        </m:r>
        <m:r>
          <m:rPr>
            <m:sty m:val="p"/>
          </m:rPr>
          <w:rPr>
            <w:rFonts w:ascii="Cambria Math" w:hAnsi="Cambria Math"/>
            <w:highlight w:val="yellow"/>
          </w:rPr>
          <m:t>.</m:t>
        </m:r>
        <m:r>
          <w:rPr>
            <w:rFonts w:ascii="Cambria Math" w:hAnsi="Cambria Math"/>
            <w:highlight w:val="yellow"/>
          </w:rPr>
          <m:t>ct</m:t>
        </m:r>
      </m:oMath>
      <w:r>
        <w:t>),</w:t>
      </w:r>
      <w:r>
        <w:rPr>
          <w:lang w:eastAsia="zh-CN"/>
        </w:rPr>
        <w:t xml:space="preserve"> and </w:t>
      </w:r>
      <w:r w:rsidR="00EC1DBA">
        <w:rPr>
          <w:lang w:eastAsia="zh-CN"/>
        </w:rPr>
        <w:t xml:space="preserve">then we </w:t>
      </w:r>
      <w:r>
        <w:t xml:space="preserve">obtain a content interaction vector </w:t>
      </w:r>
      <m:oMath>
        <m:sSub>
          <m:sSubPr>
            <m:ctrlPr>
              <w:rPr>
                <w:rFonts w:ascii="Cambria Math" w:hAnsi="Cambria Math"/>
                <w:b/>
              </w:rPr>
            </m:ctrlPr>
          </m:sSubPr>
          <m:e>
            <m:r>
              <m:rPr>
                <m:sty m:val="b"/>
              </m:rPr>
              <w:rPr>
                <w:rFonts w:ascii="Cambria Math" w:hAnsi="Cambria Math"/>
              </w:rPr>
              <m:t>ci</m:t>
            </m:r>
          </m:e>
          <m:sub>
            <m:r>
              <w:rPr>
                <w:rFonts w:ascii="Cambria Math" w:hAnsi="Cambria Math"/>
              </w:rPr>
              <m:t>ms</m:t>
            </m:r>
          </m:sub>
        </m:sSub>
      </m:oMath>
      <w:r>
        <w:t xml:space="preserve">. </w:t>
      </w:r>
      <w:r w:rsidR="002C6CC5" w:rsidRPr="002C6CC5">
        <w:rPr>
          <w:highlight w:val="yellow"/>
        </w:rPr>
        <w:t>Here,</w:t>
      </w:r>
      <w:r w:rsidR="00943148" w:rsidRPr="002C6CC5">
        <w:rPr>
          <w:highlight w:val="yellow"/>
        </w:rPr>
        <w:t xml:space="preserve"> the content information of </w:t>
      </w:r>
      <w:r w:rsidR="005F6FED" w:rsidRPr="002C6CC5">
        <w:rPr>
          <w:highlight w:val="yellow"/>
        </w:rPr>
        <w:t xml:space="preserve">each </w:t>
      </w:r>
      <w:r w:rsidR="00943148" w:rsidRPr="002C6CC5">
        <w:rPr>
          <w:highlight w:val="yellow"/>
        </w:rPr>
        <w:t>mashup and servi</w:t>
      </w:r>
      <w:r w:rsidR="005F6FED" w:rsidRPr="002C6CC5">
        <w:rPr>
          <w:highlight w:val="yellow"/>
        </w:rPr>
        <w:t>ce</w:t>
      </w:r>
      <w:del w:id="22" w:author="耿 啸" w:date="2019-10-12T00:32:00Z">
        <w:r w:rsidR="002C6CC5" w:rsidRPr="002C6CC5" w:rsidDel="00C40D00">
          <w:rPr>
            <w:highlight w:val="yellow"/>
          </w:rPr>
          <w:delText>,</w:delText>
        </w:r>
        <w:r w:rsidR="00943148" w:rsidRPr="002C6CC5" w:rsidDel="00C40D00">
          <w:rPr>
            <w:highlight w:val="yellow"/>
          </w:rPr>
          <w:delText xml:space="preserve"> </w:delText>
        </w:r>
        <w:r w:rsidR="002C6CC5" w:rsidRPr="002C6CC5" w:rsidDel="00C40D00">
          <w:rPr>
            <w:highlight w:val="yellow"/>
          </w:rPr>
          <w:delText>represented in text form,</w:delText>
        </w:r>
      </w:del>
      <w:r w:rsidR="002C6CC5" w:rsidRPr="002C6CC5">
        <w:rPr>
          <w:highlight w:val="yellow"/>
        </w:rPr>
        <w:t xml:space="preserve"> is linked to the corresponding mashup and service</w:t>
      </w:r>
      <w:r w:rsidR="00943148" w:rsidRPr="002C6CC5">
        <w:rPr>
          <w:highlight w:val="yellow"/>
        </w:rPr>
        <w:t>.</w:t>
      </w:r>
      <w:r w:rsidR="00943148">
        <w:t xml:space="preserve"> </w:t>
      </w:r>
      <w:r w:rsidR="00EC1DBA">
        <w:t>Next,</w:t>
      </w:r>
      <w:r>
        <w:t xml:space="preserve"> we perform a nonlinear transformation on the vector to directly predict the rating of </w:t>
      </w:r>
      <m:oMath>
        <m:r>
          <w:rPr>
            <w:rFonts w:ascii="Cambria Math" w:hAnsi="Cambria Math"/>
          </w:rPr>
          <m:t>s</m:t>
        </m:r>
      </m:oMath>
      <w:r>
        <w:t xml:space="preserve"> </w:t>
      </w:r>
      <w:proofErr w:type="gramStart"/>
      <w:r>
        <w:t xml:space="preserve">over </w:t>
      </w:r>
      <w:proofErr w:type="gramEnd"/>
      <m:oMath>
        <m:r>
          <w:rPr>
            <w:rFonts w:ascii="Cambria Math" w:hAnsi="Cambria Math"/>
          </w:rPr>
          <m:t>m</m:t>
        </m:r>
      </m:oMath>
      <w:r>
        <w:t>,</w:t>
      </w:r>
      <m:oMath>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w:rPr>
                    <w:rFonts w:ascii="Cambria Math" w:hAnsi="Cambria Math"/>
                  </w:rPr>
                  <m:t>r</m:t>
                </m:r>
              </m:e>
            </m:acc>
          </m:e>
          <m:sub>
            <m:r>
              <w:rPr>
                <w:rFonts w:ascii="Cambria Math" w:hAnsi="Cambria Math"/>
              </w:rPr>
              <m:t>ms</m:t>
            </m:r>
          </m:sub>
        </m:sSub>
      </m:oMath>
      <w:r w:rsidR="009D7472">
        <w:rPr>
          <w:rFonts w:hint="eastAsia"/>
          <w:lang w:eastAsia="zh-CN"/>
        </w:rPr>
        <w:t>.</w:t>
      </w:r>
      <w:ins w:id="23" w:author="耿 啸" w:date="2019-10-12T00:38:00Z">
        <w:r w:rsidR="00C40D00" w:rsidRPr="00C40D00">
          <w:t xml:space="preserve"> </w:t>
        </w:r>
        <w:r w:rsidR="00C40D00" w:rsidRPr="000E425F">
          <w:t>Th</w:t>
        </w:r>
        <w:r w:rsidR="00C40D00" w:rsidRPr="000E425F">
          <w:rPr>
            <w:rFonts w:hint="eastAsia"/>
          </w:rPr>
          <w:t>e</w:t>
        </w:r>
        <w:r w:rsidR="00C40D00" w:rsidRPr="000E425F">
          <w:t xml:space="preserve"> process can be expressed as</w:t>
        </w:r>
        <w:r w:rsidR="00C40D00">
          <w:t>:</w:t>
        </w:r>
      </w:ins>
    </w:p>
    <w:tbl>
      <w:tblPr>
        <w:tblStyle w:val="af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
        <w:gridCol w:w="4198"/>
        <w:gridCol w:w="547"/>
      </w:tblGrid>
      <w:tr w:rsidR="00F25957" w14:paraId="38030456" w14:textId="77777777" w:rsidTr="00F25957">
        <w:trPr>
          <w:trHeight w:val="425"/>
        </w:trPr>
        <w:tc>
          <w:tcPr>
            <w:tcW w:w="292" w:type="pct"/>
            <w:tcMar>
              <w:left w:w="0" w:type="dxa"/>
              <w:right w:w="0" w:type="dxa"/>
            </w:tcMar>
            <w:vAlign w:val="center"/>
          </w:tcPr>
          <w:p w14:paraId="48117DCB" w14:textId="77777777" w:rsidR="00F25957" w:rsidRDefault="00F25957" w:rsidP="00F25957">
            <w:pPr>
              <w:jc w:val="both"/>
            </w:pPr>
          </w:p>
        </w:tc>
        <w:tc>
          <w:tcPr>
            <w:tcW w:w="4165" w:type="pct"/>
            <w:vAlign w:val="center"/>
          </w:tcPr>
          <w:p w14:paraId="6213AC43" w14:textId="26BA0B90" w:rsidR="00F25957" w:rsidRPr="00976EFE" w:rsidRDefault="00384D49" w:rsidP="00EC1DBA">
            <w:pPr>
              <w:jc w:val="both"/>
            </w:pPr>
            <m:oMathPara>
              <m:oMathParaPr>
                <m:jc m:val="center"/>
              </m:oMathParaPr>
              <m:oMath>
                <m:sSub>
                  <m:sSubPr>
                    <m:ctrlPr>
                      <w:rPr>
                        <w:rFonts w:ascii="Cambria Math" w:hAnsi="Cambria Math"/>
                        <w:b/>
                      </w:rPr>
                    </m:ctrlPr>
                  </m:sSubPr>
                  <m:e>
                    <m:r>
                      <m:rPr>
                        <m:sty m:val="b"/>
                      </m:rPr>
                      <w:rPr>
                        <w:rFonts w:ascii="Cambria Math" w:hAnsi="Cambria Math"/>
                      </w:rPr>
                      <m:t>ci</m:t>
                    </m:r>
                  </m:e>
                  <m:sub>
                    <m:r>
                      <w:rPr>
                        <w:rFonts w:ascii="Cambria Math" w:hAnsi="Cambria Math"/>
                      </w:rPr>
                      <m:t>ms</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CI</m:t>
                    </m:r>
                  </m:sub>
                </m:sSub>
                <m:r>
                  <m:rPr>
                    <m:sty m:val="p"/>
                  </m:rPr>
                  <w:rPr>
                    <w:rFonts w:ascii="Cambria Math" w:hAnsi="Cambria Math"/>
                  </w:rPr>
                  <m:t xml:space="preserve"> </m:t>
                </m:r>
                <m:d>
                  <m:dPr>
                    <m:ctrlPr>
                      <w:rPr>
                        <w:rFonts w:ascii="Cambria Math" w:hAnsi="Cambria Math"/>
                      </w:rPr>
                    </m:ctrlPr>
                  </m:dPr>
                  <m:e>
                    <m:r>
                      <w:rPr>
                        <w:rFonts w:ascii="Cambria Math" w:hAnsi="Cambria Math"/>
                      </w:rPr>
                      <m:t>m.ct,s.ct</m:t>
                    </m:r>
                  </m:e>
                </m:d>
                <m:r>
                  <m:rPr>
                    <m:sty m:val="p"/>
                  </m:rPr>
                  <w:rPr>
                    <w:rFonts w:ascii="Cambria Math" w:hAnsi="Cambria Math"/>
                  </w:rPr>
                  <m:t>,</m:t>
                </m:r>
              </m:oMath>
            </m:oMathPara>
          </w:p>
        </w:tc>
        <w:tc>
          <w:tcPr>
            <w:tcW w:w="544" w:type="pct"/>
            <w:tcMar>
              <w:left w:w="0" w:type="dxa"/>
              <w:right w:w="0" w:type="dxa"/>
            </w:tcMar>
            <w:vAlign w:val="center"/>
          </w:tcPr>
          <w:p w14:paraId="27C47D2E" w14:textId="77777777" w:rsidR="00F25957" w:rsidRDefault="00F25957" w:rsidP="00F25957">
            <w:pPr>
              <w:jc w:val="right"/>
              <w:rPr>
                <w:lang w:eastAsia="zh-CN"/>
              </w:rPr>
            </w:pPr>
            <w:r w:rsidRPr="00EC1DBA">
              <w:rPr>
                <w:rFonts w:hint="eastAsia"/>
                <w:highlight w:val="yellow"/>
                <w:lang w:eastAsia="zh-CN"/>
              </w:rPr>
              <w:t>(</w:t>
            </w:r>
            <w:r w:rsidRPr="00EC1DBA">
              <w:rPr>
                <w:highlight w:val="yellow"/>
                <w:lang w:eastAsia="zh-CN"/>
              </w:rPr>
              <w:t>19)</w:t>
            </w:r>
          </w:p>
        </w:tc>
      </w:tr>
      <w:tr w:rsidR="00F25957" w14:paraId="64A5EC88" w14:textId="77777777" w:rsidTr="00F25957">
        <w:trPr>
          <w:trHeight w:val="425"/>
        </w:trPr>
        <w:tc>
          <w:tcPr>
            <w:tcW w:w="292" w:type="pct"/>
            <w:tcMar>
              <w:left w:w="0" w:type="dxa"/>
              <w:right w:w="0" w:type="dxa"/>
            </w:tcMar>
            <w:vAlign w:val="center"/>
          </w:tcPr>
          <w:p w14:paraId="66CA1AAD" w14:textId="77777777" w:rsidR="00F25957" w:rsidRDefault="00F25957" w:rsidP="00F25957">
            <w:pPr>
              <w:jc w:val="both"/>
            </w:pPr>
          </w:p>
        </w:tc>
        <w:tc>
          <w:tcPr>
            <w:tcW w:w="4165" w:type="pct"/>
            <w:vAlign w:val="center"/>
          </w:tcPr>
          <w:p w14:paraId="726E4AF7" w14:textId="77777777" w:rsidR="00F25957" w:rsidRPr="00976EFE" w:rsidRDefault="00384D49" w:rsidP="00F25957">
            <w:pPr>
              <w:jc w:val="both"/>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r</m:t>
                        </m:r>
                      </m:e>
                    </m:acc>
                  </m:e>
                  <m:sub>
                    <m:r>
                      <w:rPr>
                        <w:rFonts w:ascii="Cambria Math" w:hAnsi="Cambria Math"/>
                      </w:rPr>
                      <m:t>ms</m:t>
                    </m:r>
                  </m:sub>
                </m:sSub>
                <m:r>
                  <m:rPr>
                    <m:sty m:val="p"/>
                  </m:rPr>
                  <w:rPr>
                    <w:rFonts w:ascii="Cambria Math" w:hAnsi="Cambria Math"/>
                  </w:rPr>
                  <m:t>=</m:t>
                </m:r>
                <m: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CI</m:t>
                        </m:r>
                      </m:sub>
                      <m:sup>
                        <m:r>
                          <w:rPr>
                            <w:rFonts w:ascii="Cambria Math" w:hAnsi="Cambria Math"/>
                          </w:rPr>
                          <m:t>T</m:t>
                        </m:r>
                      </m:sup>
                    </m:sSubSup>
                    <m:sSub>
                      <m:sSubPr>
                        <m:ctrlPr>
                          <w:rPr>
                            <w:rFonts w:ascii="Cambria Math" w:hAnsi="Cambria Math"/>
                            <w:b/>
                          </w:rPr>
                        </m:ctrlPr>
                      </m:sSubPr>
                      <m:e>
                        <m:r>
                          <m:rPr>
                            <m:sty m:val="b"/>
                          </m:rPr>
                          <w:rPr>
                            <w:rFonts w:ascii="Cambria Math" w:hAnsi="Cambria Math"/>
                          </w:rPr>
                          <m:t>ci</m:t>
                        </m:r>
                      </m:e>
                      <m:sub>
                        <m:r>
                          <w:rPr>
                            <w:rFonts w:ascii="Cambria Math" w:hAnsi="Cambria Math"/>
                          </w:rPr>
                          <m:t>ms</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CI</m:t>
                        </m:r>
                      </m:sub>
                    </m:sSub>
                  </m:e>
                </m:d>
                <m:r>
                  <w:rPr>
                    <w:rFonts w:ascii="Cambria Math" w:hAnsi="Cambria Math"/>
                  </w:rPr>
                  <m:t>,</m:t>
                </m:r>
              </m:oMath>
            </m:oMathPara>
          </w:p>
        </w:tc>
        <w:tc>
          <w:tcPr>
            <w:tcW w:w="544" w:type="pct"/>
            <w:tcMar>
              <w:left w:w="0" w:type="dxa"/>
              <w:right w:w="0" w:type="dxa"/>
            </w:tcMar>
            <w:vAlign w:val="center"/>
          </w:tcPr>
          <w:p w14:paraId="0C3EEA0F" w14:textId="77777777" w:rsidR="00F25957" w:rsidRDefault="00F25957" w:rsidP="00F25957">
            <w:pPr>
              <w:jc w:val="right"/>
              <w:rPr>
                <w:lang w:eastAsia="zh-CN"/>
              </w:rPr>
            </w:pPr>
            <w:r>
              <w:rPr>
                <w:rFonts w:hint="eastAsia"/>
                <w:lang w:eastAsia="zh-CN"/>
              </w:rPr>
              <w:t>(</w:t>
            </w:r>
            <w:r>
              <w:rPr>
                <w:lang w:eastAsia="zh-CN"/>
              </w:rPr>
              <w:t>20)</w:t>
            </w:r>
          </w:p>
        </w:tc>
      </w:tr>
    </w:tbl>
    <w:p w14:paraId="7C09F051" w14:textId="7EF9D149" w:rsidR="0079794B" w:rsidRDefault="0079794B" w:rsidP="00C40D00">
      <w:pPr>
        <w:jc w:val="both"/>
        <w:pPrChange w:id="24" w:author="耿 啸" w:date="2019-10-12T00:36:00Z">
          <w:pPr>
            <w:ind w:firstLineChars="100" w:firstLine="200"/>
            <w:jc w:val="both"/>
          </w:pPr>
        </w:pPrChange>
      </w:pPr>
      <w:proofErr w:type="gramStart"/>
      <w:r>
        <w:t>where</w:t>
      </w:r>
      <w:proofErr w:type="gramEnd"/>
      <w:r>
        <w:t xml:space="preserve"> </w:t>
      </w:r>
      <m:oMath>
        <m:sSub>
          <m:sSubPr>
            <m:ctrlPr>
              <w:rPr>
                <w:rFonts w:ascii="Cambria Math" w:hAnsi="Cambria Math"/>
              </w:rPr>
            </m:ctrlPr>
          </m:sSubPr>
          <m:e>
            <m:r>
              <w:rPr>
                <w:rFonts w:ascii="Cambria Math" w:hAnsi="Cambria Math"/>
              </w:rPr>
              <m:t>f</m:t>
            </m:r>
          </m:e>
          <m:sub>
            <m:r>
              <w:rPr>
                <w:rFonts w:ascii="Cambria Math" w:hAnsi="Cambria Math"/>
              </w:rPr>
              <m:t>CI</m:t>
            </m:r>
          </m:sub>
        </m:sSub>
      </m:oMath>
      <w:r>
        <w:t xml:space="preserve"> represents all operations in </w:t>
      </w:r>
      <w:r w:rsidR="00C60B29">
        <w:t xml:space="preserve">the </w:t>
      </w:r>
      <w:r>
        <w:t>CI</w:t>
      </w:r>
      <w:r w:rsidR="00C60B29">
        <w:t xml:space="preserve"> component</w:t>
      </w:r>
      <w:r>
        <w:t xml:space="preserve">, </w:t>
      </w:r>
      <m:oMath>
        <m:sSub>
          <m:sSubPr>
            <m:ctrlPr>
              <w:rPr>
                <w:rFonts w:ascii="Cambria Math" w:hAnsi="Cambria Math"/>
                <w:i/>
              </w:rPr>
            </m:ctrlPr>
          </m:sSubPr>
          <m:e>
            <m:r>
              <w:rPr>
                <w:rFonts w:ascii="Cambria Math" w:hAnsi="Cambria Math"/>
              </w:rPr>
              <m:t>W</m:t>
            </m:r>
          </m:e>
          <m:sub>
            <m:r>
              <w:rPr>
                <w:rFonts w:ascii="Cambria Math" w:hAnsi="Cambria Math"/>
              </w:rPr>
              <m:t>CI</m:t>
            </m:r>
          </m:sub>
        </m:sSub>
      </m:oMath>
      <w:r w:rsidR="001A4235">
        <w:rPr>
          <w:rFonts w:hint="eastAsia"/>
          <w:lang w:eastAsia="zh-CN"/>
        </w:rPr>
        <w:t xml:space="preserve"> </w:t>
      </w:r>
      <w:r w:rsidR="001A4235">
        <w:rPr>
          <w:lang w:eastAsia="zh-CN"/>
        </w:rPr>
        <w:t xml:space="preserve">and </w:t>
      </w:r>
      <m:oMath>
        <m:sSub>
          <m:sSubPr>
            <m:ctrlPr>
              <w:rPr>
                <w:rFonts w:ascii="Cambria Math" w:hAnsi="Cambria Math"/>
              </w:rPr>
            </m:ctrlPr>
          </m:sSubPr>
          <m:e>
            <m:r>
              <w:rPr>
                <w:rFonts w:ascii="Cambria Math" w:hAnsi="Cambria Math"/>
              </w:rPr>
              <m:t>b</m:t>
            </m:r>
          </m:e>
          <m:sub>
            <m:r>
              <w:rPr>
                <w:rFonts w:ascii="Cambria Math" w:hAnsi="Cambria Math"/>
              </w:rPr>
              <m:t>CI</m:t>
            </m:r>
          </m:sub>
        </m:sSub>
      </m:oMath>
      <w:r w:rsidR="001A4235">
        <w:t xml:space="preserve"> are</w:t>
      </w:r>
      <w:r>
        <w:t xml:space="preserve"> the parameters used for the transformation, and </w:t>
      </w:r>
      <m:oMath>
        <m:r>
          <w:rPr>
            <w:rFonts w:ascii="Cambria Math" w:hAnsi="Cambria Math"/>
          </w:rPr>
          <m:t>f</m:t>
        </m:r>
      </m:oMath>
      <w:r>
        <w:t xml:space="preserve"> is the sigmoid activation function.</w:t>
      </w:r>
      <w:r w:rsidR="00C40D00">
        <w:t xml:space="preserve"> </w:t>
      </w:r>
      <w:r>
        <w:t>Then</w:t>
      </w:r>
      <w:r w:rsidR="001A4235">
        <w:t>,</w:t>
      </w:r>
      <w:r>
        <w:t xml:space="preserve"> we perform backward propagation and update the parame</w:t>
      </w:r>
      <w:r w:rsidR="00C60B29">
        <w:t xml:space="preserve">ters in </w:t>
      </w:r>
      <w:r w:rsidR="00FD6974">
        <w:t xml:space="preserve">the </w:t>
      </w:r>
      <w:r w:rsidR="00C60B29">
        <w:t xml:space="preserve">CI </w:t>
      </w:r>
      <w:r w:rsidR="00FD6974">
        <w:t xml:space="preserve">component, </w:t>
      </w:r>
      <w:r w:rsidR="00C60B29">
        <w:t xml:space="preserve">according to </w:t>
      </w:r>
      <w:proofErr w:type="spellStart"/>
      <w:r w:rsidR="00C60B29">
        <w:t>Eq</w:t>
      </w:r>
      <w:r>
        <w:t>s</w:t>
      </w:r>
      <w:proofErr w:type="spellEnd"/>
      <w:r w:rsidR="00C60B29">
        <w:t>.</w:t>
      </w:r>
      <w:r>
        <w:t xml:space="preserve"> (18), (19)</w:t>
      </w:r>
      <w:r w:rsidR="00C60B29">
        <w:t>,</w:t>
      </w:r>
      <w:r>
        <w:t xml:space="preserve"> and (20)</w:t>
      </w:r>
      <w:r w:rsidR="00FD6974">
        <w:t xml:space="preserve"> (see </w:t>
      </w:r>
      <w:r w:rsidR="00FD6974" w:rsidRPr="00346AE0">
        <w:rPr>
          <w:highlight w:val="yellow"/>
        </w:rPr>
        <w:t xml:space="preserve">lines </w:t>
      </w:r>
      <w:r w:rsidR="00483DFE" w:rsidRPr="00346AE0">
        <w:rPr>
          <w:highlight w:val="yellow"/>
        </w:rPr>
        <w:t>3</w:t>
      </w:r>
      <w:r w:rsidR="00FD6974" w:rsidRPr="00346AE0">
        <w:rPr>
          <w:highlight w:val="yellow"/>
        </w:rPr>
        <w:t>-</w:t>
      </w:r>
      <w:r w:rsidR="00483DFE" w:rsidRPr="00346AE0">
        <w:rPr>
          <w:highlight w:val="yellow"/>
        </w:rPr>
        <w:t>5</w:t>
      </w:r>
      <w:ins w:id="25" w:author="耿 啸" w:date="2019-10-12T00:29:00Z">
        <w:r w:rsidR="00C40D00">
          <w:t xml:space="preserve"> </w:t>
        </w:r>
        <w:r w:rsidR="00C40D00">
          <w:rPr>
            <w:rFonts w:hint="eastAsia"/>
            <w:lang w:eastAsia="zh-CN"/>
          </w:rPr>
          <w:t>in</w:t>
        </w:r>
        <w:r w:rsidR="00C40D00">
          <w:t xml:space="preserve"> </w:t>
        </w:r>
      </w:ins>
      <w:ins w:id="26" w:author="耿 啸" w:date="2019-10-12T00:30:00Z">
        <w:r w:rsidR="00C40D00" w:rsidRPr="00C40D00">
          <w:rPr>
            <w:rStyle w:val="fontstyle01"/>
            <w:highlight w:val="yellow"/>
          </w:rPr>
          <w:t>Algorithm2</w:t>
        </w:r>
      </w:ins>
      <w:r w:rsidR="00FD6974">
        <w:t>)</w:t>
      </w:r>
      <w:r>
        <w:t xml:space="preserve">. </w:t>
      </w:r>
    </w:p>
    <w:p w14:paraId="6B4B8BDD" w14:textId="77777777" w:rsidR="00EC1DBA" w:rsidRDefault="00EC1DBA" w:rsidP="00073030">
      <w:pPr>
        <w:ind w:firstLineChars="100" w:firstLine="200"/>
        <w:jc w:val="both"/>
      </w:pPr>
    </w:p>
    <w:p w14:paraId="03F3A4A0" w14:textId="5ABD7272" w:rsidR="00174B59" w:rsidRPr="00EB6782" w:rsidRDefault="00174B59" w:rsidP="00174B59">
      <w:pPr>
        <w:pBdr>
          <w:top w:val="single" w:sz="4" w:space="1" w:color="auto"/>
          <w:bottom w:val="single" w:sz="4" w:space="1" w:color="auto"/>
        </w:pBdr>
        <w:rPr>
          <w:rStyle w:val="fontstyle01"/>
        </w:rPr>
      </w:pPr>
      <w:r w:rsidRPr="00C5028B">
        <w:rPr>
          <w:rStyle w:val="fontstyle01"/>
          <w:b/>
          <w:highlight w:val="yellow"/>
        </w:rPr>
        <w:t>Algorithm2</w:t>
      </w:r>
      <w:r w:rsidRPr="00C5028B">
        <w:rPr>
          <w:rStyle w:val="fontstyle01"/>
          <w:highlight w:val="yellow"/>
        </w:rPr>
        <w:t xml:space="preserve">. Training </w:t>
      </w:r>
      <w:r w:rsidR="00EC1DBA" w:rsidRPr="00C5028B">
        <w:rPr>
          <w:rStyle w:val="fontstyle01"/>
          <w:highlight w:val="yellow"/>
        </w:rPr>
        <w:t>algorithm of</w:t>
      </w:r>
      <w:r w:rsidRPr="00C5028B">
        <w:rPr>
          <w:rStyle w:val="fontstyle01"/>
          <w:highlight w:val="yellow"/>
        </w:rPr>
        <w:t xml:space="preserve"> the CI component</w:t>
      </w:r>
    </w:p>
    <w:p w14:paraId="34FF4D84" w14:textId="30DC652B" w:rsidR="00174B59" w:rsidRPr="008B5196" w:rsidRDefault="00174B59" w:rsidP="00174B59">
      <w:pPr>
        <w:pStyle w:val="afb"/>
        <w:ind w:firstLineChars="0" w:firstLine="0"/>
        <w:rPr>
          <w:rStyle w:val="fontstyle01"/>
        </w:rPr>
      </w:pPr>
      <w:r w:rsidRPr="00EB6782">
        <w:rPr>
          <w:rStyle w:val="fontstyle01"/>
          <w:rFonts w:hint="eastAsia"/>
          <w:b/>
        </w:rPr>
        <w:t>I</w:t>
      </w:r>
      <w:r w:rsidRPr="00EB6782">
        <w:rPr>
          <w:rStyle w:val="fontstyle01"/>
          <w:b/>
        </w:rPr>
        <w:t>nput</w:t>
      </w:r>
      <w:r w:rsidRPr="00EB6782">
        <w:rPr>
          <w:rStyle w:val="fontstyle01"/>
        </w:rPr>
        <w:t xml:space="preserve">: </w:t>
      </w:r>
      <w:r w:rsidRPr="0005575B">
        <w:rPr>
          <w:rStyle w:val="fontstyle01"/>
        </w:rPr>
        <w:t>number of epochs</w:t>
      </w:r>
      <w:r>
        <w:rPr>
          <w:rStyle w:val="fontstyle01"/>
        </w:rPr>
        <w:t xml:space="preserve"> </w:t>
      </w:r>
      <m:oMath>
        <m:r>
          <w:rPr>
            <w:rFonts w:ascii="Cambria Math" w:hAnsi="Cambria Math"/>
          </w:rPr>
          <m:t>p</m:t>
        </m:r>
      </m:oMath>
      <w:r w:rsidR="00483DFE">
        <w:rPr>
          <w:rStyle w:val="fontstyle01"/>
        </w:rPr>
        <w:t xml:space="preserve"> and</w:t>
      </w:r>
      <w:r>
        <w:rPr>
          <w:rStyle w:val="fontstyle01"/>
        </w:rPr>
        <w:t xml:space="preserve"> </w:t>
      </w:r>
      <w:r w:rsidR="00483DFE">
        <w:rPr>
          <w:rStyle w:val="fontstyle01"/>
        </w:rPr>
        <w:t>sample</w:t>
      </w:r>
      <w:r w:rsidR="00EC1DBA">
        <w:rPr>
          <w:rStyle w:val="fontstyle01"/>
        </w:rPr>
        <w:t xml:space="preserve"> set </w:t>
      </w:r>
      <m:oMath>
        <m:r>
          <w:rPr>
            <w:rFonts w:ascii="Cambria Math" w:hAnsi="Cambria Math"/>
          </w:rPr>
          <m:t>Y</m:t>
        </m:r>
      </m:oMath>
    </w:p>
    <w:p w14:paraId="414D8E0E" w14:textId="243B761F" w:rsidR="00174B59" w:rsidRDefault="00174B59" w:rsidP="00174B59">
      <w:pPr>
        <w:rPr>
          <w:rStyle w:val="fontstyle01"/>
          <w:lang w:eastAsia="zh-CN"/>
        </w:rPr>
      </w:pPr>
      <w:r w:rsidRPr="00EB6782">
        <w:rPr>
          <w:rStyle w:val="fontstyle01"/>
          <w:b/>
        </w:rPr>
        <w:t>Output</w:t>
      </w:r>
      <w:r w:rsidRPr="00EB6782">
        <w:rPr>
          <w:rStyle w:val="fontstyle01"/>
        </w:rPr>
        <w:t>: parameter</w:t>
      </w:r>
      <w:r w:rsidR="00EC1DBA">
        <w:rPr>
          <w:rStyle w:val="fontstyle01"/>
        </w:rPr>
        <w:t xml:space="preserve"> </w:t>
      </w:r>
      <w:r w:rsidRPr="00EB6782">
        <w:rPr>
          <w:rStyle w:val="fontstyle01"/>
        </w:rPr>
        <w:t>s</w:t>
      </w:r>
      <w:r w:rsidR="00EC1DBA">
        <w:rPr>
          <w:rStyle w:val="fontstyle01"/>
        </w:rPr>
        <w:t>et</w:t>
      </w:r>
      <w:r>
        <w:rPr>
          <w:rStyle w:val="fontstyle01"/>
        </w:rPr>
        <w:t xml:space="preserve"> </w:t>
      </w:r>
      <m:oMath>
        <m:sSub>
          <m:sSubPr>
            <m:ctrlPr>
              <w:rPr>
                <w:rStyle w:val="fontstyle01"/>
                <w:rFonts w:ascii="Cambria Math" w:hAnsi="Cambria Math"/>
                <w:i/>
              </w:rPr>
            </m:ctrlPr>
          </m:sSubPr>
          <m:e>
            <m:r>
              <w:rPr>
                <w:rStyle w:val="fontstyle01"/>
                <w:rFonts w:ascii="Cambria Math" w:hAnsi="Cambria Math"/>
              </w:rPr>
              <m:t>Θ</m:t>
            </m:r>
          </m:e>
          <m:sub>
            <m:r>
              <w:rPr>
                <w:rStyle w:val="fontstyle01"/>
                <w:rFonts w:ascii="Cambria Math" w:hAnsi="Cambria Math" w:hint="eastAsia"/>
              </w:rPr>
              <m:t>C</m:t>
            </m:r>
            <m:r>
              <w:rPr>
                <w:rStyle w:val="fontstyle01"/>
                <w:rFonts w:ascii="Cambria Math" w:hAnsi="Cambria Math"/>
              </w:rPr>
              <m:t>I</m:t>
            </m:r>
          </m:sub>
        </m:sSub>
      </m:oMath>
      <w:r w:rsidR="00EC1DBA">
        <w:rPr>
          <w:rStyle w:val="fontstyle01"/>
          <w:rFonts w:hint="eastAsia"/>
          <w:lang w:eastAsia="zh-CN"/>
        </w:rPr>
        <w:t xml:space="preserve"> of</w:t>
      </w:r>
      <w:r w:rsidR="00EC1DBA">
        <w:rPr>
          <w:rStyle w:val="fontstyle01"/>
          <w:lang w:eastAsia="zh-CN"/>
        </w:rPr>
        <w:t xml:space="preserve"> this </w:t>
      </w:r>
      <w:r w:rsidR="00EC1DBA" w:rsidRPr="00EB6782">
        <w:rPr>
          <w:rStyle w:val="fontstyle01"/>
        </w:rPr>
        <w:t>pre-trained component</w:t>
      </w:r>
    </w:p>
    <w:p w14:paraId="574F8567" w14:textId="77777777" w:rsidR="00174B59" w:rsidRPr="00EB6782" w:rsidRDefault="00174B59" w:rsidP="00174B59">
      <w:pPr>
        <w:pStyle w:val="afb"/>
        <w:numPr>
          <w:ilvl w:val="0"/>
          <w:numId w:val="11"/>
        </w:numPr>
        <w:ind w:firstLineChars="0"/>
        <w:rPr>
          <w:rStyle w:val="fontstyle01"/>
        </w:rPr>
      </w:pPr>
      <w:r w:rsidRPr="00EB6782">
        <w:rPr>
          <w:rStyle w:val="fontstyle01"/>
          <w:b/>
        </w:rPr>
        <w:t>for</w:t>
      </w:r>
      <w:r w:rsidRPr="00EB6782">
        <w:rPr>
          <w:rStyle w:val="fontstyle01"/>
        </w:rPr>
        <w:t xml:space="preserve"> epoch = 1, …, </w:t>
      </w:r>
      <m:oMath>
        <m:r>
          <w:rPr>
            <w:rStyle w:val="fontstyle01"/>
            <w:rFonts w:ascii="Cambria Math" w:hAnsi="Cambria Math"/>
          </w:rPr>
          <m:t>p</m:t>
        </m:r>
      </m:oMath>
      <w:r w:rsidRPr="00EB6782">
        <w:rPr>
          <w:rStyle w:val="fontstyle01"/>
        </w:rPr>
        <w:t xml:space="preserve"> </w:t>
      </w:r>
      <w:r w:rsidRPr="00EB6782">
        <w:rPr>
          <w:rStyle w:val="fontstyle01"/>
          <w:b/>
        </w:rPr>
        <w:t>do</w:t>
      </w:r>
    </w:p>
    <w:p w14:paraId="20BDA3DA" w14:textId="1221EFBA" w:rsidR="00174B59" w:rsidRPr="008B5196" w:rsidRDefault="00174B59" w:rsidP="00174B59">
      <w:pPr>
        <w:pStyle w:val="afb"/>
        <w:numPr>
          <w:ilvl w:val="0"/>
          <w:numId w:val="11"/>
        </w:numPr>
        <w:ind w:firstLineChars="0"/>
        <w:rPr>
          <w:rStyle w:val="fontstyle01"/>
        </w:rPr>
      </w:pPr>
      <w:r w:rsidRPr="00EB6782">
        <w:rPr>
          <w:rStyle w:val="fontstyle01"/>
          <w:rFonts w:hint="eastAsia"/>
        </w:rPr>
        <w:t xml:space="preserve"> </w:t>
      </w:r>
      <w:r w:rsidRPr="00EB6782">
        <w:rPr>
          <w:rStyle w:val="fontstyle01"/>
        </w:rPr>
        <w:t xml:space="preserve">  </w:t>
      </w:r>
      <w:r w:rsidR="00EC1DBA">
        <w:rPr>
          <w:rStyle w:val="fontstyle01"/>
        </w:rPr>
        <w:t xml:space="preserve"> </w:t>
      </w:r>
      <w:commentRangeStart w:id="27"/>
      <w:r w:rsidRPr="00EB6782">
        <w:rPr>
          <w:rFonts w:ascii="Times New Roman" w:hAnsi="Times New Roman"/>
          <w:b/>
          <w:bCs/>
          <w:color w:val="000000"/>
          <w:sz w:val="20"/>
          <w:szCs w:val="20"/>
        </w:rPr>
        <w:t xml:space="preserve">for </w:t>
      </w:r>
      <w:r w:rsidR="00483DFE">
        <w:rPr>
          <w:rFonts w:ascii="Times New Roman" w:hAnsi="Times New Roman"/>
          <w:color w:val="000000"/>
          <w:sz w:val="20"/>
          <w:szCs w:val="20"/>
        </w:rPr>
        <w:t>all</w:t>
      </w:r>
      <w:r w:rsidRPr="00EB6782">
        <w:rPr>
          <w:rFonts w:ascii="Times New Roman" w:hAnsi="Times New Roman"/>
          <w:color w:val="000000"/>
          <w:sz w:val="20"/>
          <w:szCs w:val="20"/>
        </w:rPr>
        <w:t xml:space="preserve"> mashup</w:t>
      </w:r>
      <w:r w:rsidR="00483DFE">
        <w:rPr>
          <w:rFonts w:ascii="Times New Roman" w:hAnsi="Times New Roman"/>
          <w:color w:val="000000"/>
          <w:sz w:val="20"/>
          <w:szCs w:val="20"/>
        </w:rPr>
        <w:t>s</w:t>
      </w:r>
      <w:r w:rsidRPr="00EB6782">
        <w:rPr>
          <w:rFonts w:ascii="Times New Roman" w:hAnsi="Times New Roman"/>
          <w:color w:val="000000"/>
          <w:sz w:val="20"/>
          <w:szCs w:val="20"/>
        </w:rPr>
        <w:t xml:space="preserve"> and service</w:t>
      </w:r>
      <w:r w:rsidR="00483DFE">
        <w:rPr>
          <w:rFonts w:ascii="Times New Roman" w:hAnsi="Times New Roman"/>
          <w:color w:val="000000"/>
          <w:sz w:val="20"/>
          <w:szCs w:val="20"/>
        </w:rPr>
        <w:t>s</w:t>
      </w:r>
      <w:r w:rsidRPr="00EB6782">
        <w:rPr>
          <w:rFonts w:ascii="Times New Roman" w:hAnsi="Times New Roman"/>
          <w:color w:val="000000"/>
          <w:sz w:val="20"/>
          <w:szCs w:val="20"/>
        </w:rPr>
        <w:t xml:space="preserve"> in </w:t>
      </w:r>
      <m:oMath>
        <m:r>
          <w:rPr>
            <w:rFonts w:ascii="Cambria Math" w:hAnsi="Cambria Math"/>
            <w:color w:val="000000"/>
            <w:sz w:val="20"/>
            <w:szCs w:val="20"/>
          </w:rPr>
          <m:t>Y</m:t>
        </m:r>
      </m:oMath>
      <w:r w:rsidRPr="00EB6782">
        <w:rPr>
          <w:rFonts w:ascii="Times New Roman" w:hAnsi="Times New Roman"/>
          <w:color w:val="000000"/>
          <w:sz w:val="20"/>
          <w:szCs w:val="20"/>
        </w:rPr>
        <w:t xml:space="preserve"> </w:t>
      </w:r>
      <w:r w:rsidRPr="00EB6782">
        <w:rPr>
          <w:rStyle w:val="fontstyle01"/>
          <w:b/>
        </w:rPr>
        <w:t>do</w:t>
      </w:r>
      <w:commentRangeEnd w:id="27"/>
      <w:r w:rsidR="00731419">
        <w:rPr>
          <w:rStyle w:val="af1"/>
          <w:rFonts w:ascii="等线" w:eastAsia="等线" w:hAnsi="等线" w:cs="Times New Roman"/>
        </w:rPr>
        <w:commentReference w:id="27"/>
      </w:r>
    </w:p>
    <w:p w14:paraId="7CF2E8D7" w14:textId="6CB39259" w:rsidR="00174B59" w:rsidRPr="00483DFE" w:rsidRDefault="00174B59" w:rsidP="00483DFE">
      <w:pPr>
        <w:pStyle w:val="afb"/>
        <w:numPr>
          <w:ilvl w:val="0"/>
          <w:numId w:val="11"/>
        </w:numPr>
        <w:ind w:firstLineChars="0"/>
        <w:rPr>
          <w:rFonts w:ascii="NimbusRomNo9L-Regu" w:hAnsi="NimbusRomNo9L-Regu"/>
          <w:color w:val="000000"/>
          <w:sz w:val="20"/>
          <w:szCs w:val="20"/>
        </w:rPr>
      </w:pPr>
      <w:r>
        <w:rPr>
          <w:rStyle w:val="fontstyle01"/>
          <w:rFonts w:hint="eastAsia"/>
        </w:rPr>
        <w:t xml:space="preserve"> </w:t>
      </w:r>
      <w:r>
        <w:rPr>
          <w:rStyle w:val="fontstyle01"/>
        </w:rPr>
        <w:t xml:space="preserve">     </w:t>
      </w:r>
      <w:r w:rsidR="00EC1DBA">
        <w:rPr>
          <w:rStyle w:val="fontstyle01"/>
        </w:rPr>
        <w:t xml:space="preserve">  </w:t>
      </w:r>
      <w:r w:rsidRPr="00483DFE">
        <w:rPr>
          <w:rFonts w:ascii="Times New Roman" w:hAnsi="Times New Roman"/>
          <w:sz w:val="20"/>
          <w:szCs w:val="20"/>
        </w:rPr>
        <w:t>C</w:t>
      </w:r>
      <w:r w:rsidRPr="00EB6782">
        <w:rPr>
          <w:rStyle w:val="fontstyle01"/>
        </w:rPr>
        <w:t>ompute</w:t>
      </w:r>
      <m:oMath>
        <m:r>
          <m:rPr>
            <m:sty m:val="p"/>
          </m:rPr>
          <w:rPr>
            <w:rFonts w:ascii="Cambria Math" w:hAnsi="Cambria Math"/>
            <w:sz w:val="20"/>
            <w:szCs w:val="20"/>
          </w:rPr>
          <m:t xml:space="preserve"> </m:t>
        </m:r>
        <m:sSub>
          <m:sSubPr>
            <m:ctrlPr>
              <w:rPr>
                <w:rFonts w:ascii="Cambria Math" w:hAnsi="Cambria Math"/>
                <w:b/>
                <w:sz w:val="20"/>
                <w:szCs w:val="20"/>
              </w:rPr>
            </m:ctrlPr>
          </m:sSubPr>
          <m:e>
            <m:r>
              <m:rPr>
                <m:sty m:val="b"/>
              </m:rPr>
              <w:rPr>
                <w:rFonts w:ascii="Cambria Math" w:hAnsi="Cambria Math"/>
                <w:sz w:val="20"/>
                <w:szCs w:val="20"/>
              </w:rPr>
              <m:t>ci</m:t>
            </m:r>
          </m:e>
          <m:sub>
            <m:r>
              <w:rPr>
                <w:rFonts w:ascii="Cambria Math" w:hAnsi="Cambria Math"/>
                <w:sz w:val="20"/>
                <w:szCs w:val="20"/>
              </w:rPr>
              <m:t>ms</m:t>
            </m:r>
          </m:sub>
        </m:sSub>
      </m:oMath>
      <w:r w:rsidRPr="00483DFE">
        <w:rPr>
          <w:rFonts w:hint="eastAsia"/>
          <w:b/>
          <w:sz w:val="20"/>
          <w:szCs w:val="20"/>
        </w:rPr>
        <w:t xml:space="preserve"> </w:t>
      </w:r>
      <w:r w:rsidR="00EC1DBA" w:rsidRPr="00483DFE">
        <w:rPr>
          <w:rFonts w:ascii="Times New Roman" w:hAnsi="Times New Roman"/>
          <w:sz w:val="20"/>
          <w:szCs w:val="20"/>
        </w:rPr>
        <w:t>using</w:t>
      </w:r>
      <w:r w:rsidRPr="00483DFE">
        <w:rPr>
          <w:rFonts w:ascii="Times New Roman" w:hAnsi="Times New Roman"/>
          <w:sz w:val="20"/>
          <w:szCs w:val="20"/>
        </w:rPr>
        <w:t xml:space="preserve"> Eq. (</w:t>
      </w:r>
      <w:r w:rsidR="00EC1DBA" w:rsidRPr="00483DFE">
        <w:rPr>
          <w:rFonts w:ascii="Times New Roman" w:hAnsi="Times New Roman"/>
          <w:sz w:val="20"/>
          <w:szCs w:val="20"/>
        </w:rPr>
        <w:t>1</w:t>
      </w:r>
      <w:r w:rsidRPr="00483DFE">
        <w:rPr>
          <w:rFonts w:ascii="Times New Roman" w:hAnsi="Times New Roman"/>
          <w:sz w:val="20"/>
          <w:szCs w:val="20"/>
        </w:rPr>
        <w:t>9)</w:t>
      </w:r>
      <w:r w:rsidR="00EC1DBA" w:rsidRPr="00483DFE">
        <w:rPr>
          <w:rFonts w:ascii="Times New Roman" w:hAnsi="Times New Roman"/>
          <w:sz w:val="20"/>
          <w:szCs w:val="20"/>
        </w:rPr>
        <w:t>;</w:t>
      </w:r>
    </w:p>
    <w:p w14:paraId="0DDB7BD1" w14:textId="7AAD8D24" w:rsidR="00174B59" w:rsidRPr="00EC1DBA" w:rsidRDefault="00174B59" w:rsidP="00174B59">
      <w:pPr>
        <w:pStyle w:val="afb"/>
        <w:numPr>
          <w:ilvl w:val="0"/>
          <w:numId w:val="11"/>
        </w:numPr>
        <w:ind w:firstLineChars="0"/>
        <w:rPr>
          <w:rFonts w:ascii="Times New Roman" w:hAnsi="Times New Roman"/>
          <w:sz w:val="20"/>
          <w:szCs w:val="20"/>
        </w:rPr>
      </w:pPr>
      <w:r w:rsidRPr="00EB6782">
        <w:rPr>
          <w:rStyle w:val="fontstyle01"/>
          <w:rFonts w:hint="eastAsia"/>
        </w:rPr>
        <w:t xml:space="preserve"> </w:t>
      </w:r>
      <w:r w:rsidRPr="00EB6782">
        <w:rPr>
          <w:rStyle w:val="fontstyle01"/>
        </w:rPr>
        <w:t xml:space="preserve">     </w:t>
      </w:r>
      <w:r w:rsidR="00EC1DBA">
        <w:rPr>
          <w:rStyle w:val="fontstyle01"/>
        </w:rPr>
        <w:t xml:space="preserve">  </w:t>
      </w:r>
      <w:r w:rsidRPr="00EB6782">
        <w:rPr>
          <w:rStyle w:val="fontstyle01"/>
        </w:rPr>
        <w:t xml:space="preserve">Compute </w:t>
      </w:r>
      <m:oMath>
        <m:r>
          <m:rPr>
            <m:sty m:val="p"/>
          </m:rPr>
          <w:rPr>
            <w:rFonts w:ascii="Cambria Math" w:hAnsi="Cambria Math"/>
            <w:sz w:val="20"/>
            <w:szCs w:val="20"/>
          </w:rPr>
          <m:t xml:space="preserve"> </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r</m:t>
                </m:r>
              </m:e>
            </m:acc>
          </m:e>
          <m:sub>
            <m:r>
              <w:rPr>
                <w:rFonts w:ascii="Cambria Math" w:hAnsi="Cambria Math"/>
                <w:sz w:val="20"/>
                <w:szCs w:val="20"/>
              </w:rPr>
              <m:t>ms</m:t>
            </m:r>
          </m:sub>
        </m:sSub>
      </m:oMath>
      <w:r w:rsidRPr="00EB6782">
        <w:rPr>
          <w:rFonts w:ascii="Times New Roman" w:hAnsi="Times New Roman" w:hint="eastAsia"/>
          <w:sz w:val="20"/>
          <w:szCs w:val="20"/>
        </w:rPr>
        <w:t xml:space="preserve"> </w:t>
      </w:r>
      <w:r w:rsidR="00EC1DBA">
        <w:rPr>
          <w:rFonts w:ascii="Times New Roman" w:hAnsi="Times New Roman"/>
          <w:sz w:val="20"/>
          <w:szCs w:val="20"/>
        </w:rPr>
        <w:t>using</w:t>
      </w:r>
      <w:r w:rsidRPr="00EB6782">
        <w:rPr>
          <w:rFonts w:ascii="Times New Roman" w:hAnsi="Times New Roman"/>
          <w:sz w:val="20"/>
          <w:szCs w:val="20"/>
        </w:rPr>
        <w:t xml:space="preserve"> Eq. (20)</w:t>
      </w:r>
      <w:r w:rsidR="00EC1DBA">
        <w:rPr>
          <w:rFonts w:ascii="Times New Roman" w:hAnsi="Times New Roman"/>
          <w:sz w:val="20"/>
          <w:szCs w:val="20"/>
        </w:rPr>
        <w:t>;</w:t>
      </w:r>
    </w:p>
    <w:p w14:paraId="0F3A1B62" w14:textId="253D4674" w:rsidR="0012037E" w:rsidRPr="00EB6782" w:rsidRDefault="0012037E" w:rsidP="00174B59">
      <w:pPr>
        <w:pStyle w:val="afb"/>
        <w:numPr>
          <w:ilvl w:val="0"/>
          <w:numId w:val="11"/>
        </w:numPr>
        <w:ind w:firstLineChars="0"/>
        <w:rPr>
          <w:rFonts w:ascii="Times New Roman" w:hAnsi="Times New Roman"/>
          <w:color w:val="000000"/>
          <w:sz w:val="20"/>
          <w:szCs w:val="20"/>
        </w:rPr>
      </w:pPr>
      <w:r>
        <w:rPr>
          <w:rFonts w:ascii="Times New Roman" w:hAnsi="Times New Roman" w:hint="eastAsia"/>
          <w:color w:val="000000"/>
          <w:sz w:val="20"/>
          <w:szCs w:val="20"/>
        </w:rPr>
        <w:t xml:space="preserve"> </w:t>
      </w:r>
      <w:r>
        <w:rPr>
          <w:rFonts w:ascii="Times New Roman" w:hAnsi="Times New Roman"/>
          <w:color w:val="000000"/>
          <w:sz w:val="20"/>
          <w:szCs w:val="20"/>
        </w:rPr>
        <w:t xml:space="preserve">     </w:t>
      </w:r>
      <w:r w:rsidR="00EC1DBA">
        <w:rPr>
          <w:rFonts w:ascii="Times New Roman" w:hAnsi="Times New Roman"/>
          <w:color w:val="000000"/>
          <w:sz w:val="20"/>
          <w:szCs w:val="20"/>
        </w:rPr>
        <w:t xml:space="preserve">  </w:t>
      </w:r>
      <w:r>
        <w:rPr>
          <w:rFonts w:ascii="Times New Roman" w:hAnsi="Times New Roman"/>
          <w:color w:val="000000"/>
          <w:sz w:val="20"/>
          <w:szCs w:val="20"/>
        </w:rPr>
        <w:t xml:space="preserve">Update </w:t>
      </w:r>
      <m:oMath>
        <m:sSub>
          <m:sSubPr>
            <m:ctrlPr>
              <w:rPr>
                <w:rFonts w:ascii="Cambria Math" w:hAnsi="Cambria Math"/>
              </w:rPr>
            </m:ctrlPr>
          </m:sSubPr>
          <m:e>
            <m:r>
              <w:rPr>
                <w:rFonts w:ascii="Cambria Math" w:hAnsi="Cambria Math"/>
              </w:rPr>
              <m:t>Θ</m:t>
            </m:r>
          </m:e>
          <m:sub>
            <m:r>
              <w:rPr>
                <w:rFonts w:ascii="Cambria Math" w:hAnsi="Cambria Math" w:hint="eastAsia"/>
              </w:rPr>
              <m:t>C</m:t>
            </m:r>
            <m:r>
              <w:rPr>
                <w:rFonts w:ascii="Cambria Math" w:hAnsi="Cambria Math"/>
              </w:rPr>
              <m:t>I</m:t>
            </m:r>
          </m:sub>
        </m:sSub>
      </m:oMath>
      <w:r>
        <w:rPr>
          <w:rFonts w:ascii="Times New Roman" w:hAnsi="Times New Roman" w:hint="eastAsia"/>
        </w:rPr>
        <w:t xml:space="preserve"> </w:t>
      </w:r>
      <w:r>
        <w:rPr>
          <w:rFonts w:ascii="Times New Roman" w:hAnsi="Times New Roman"/>
        </w:rPr>
        <w:t xml:space="preserve"> to minimize</w:t>
      </w:r>
      <w:r w:rsidRPr="00124A42">
        <w:rPr>
          <w:rFonts w:ascii="Times New Roman" w:hAnsi="Times New Roman"/>
        </w:rPr>
        <w:t xml:space="preserve"> </w:t>
      </w:r>
      <m:oMath>
        <m:r>
          <w:rPr>
            <w:rFonts w:ascii="Cambria Math" w:hAnsi="Cambria Math"/>
          </w:rPr>
          <m:t>J</m:t>
        </m:r>
      </m:oMath>
      <w:r w:rsidR="00597307" w:rsidRPr="00124A42">
        <w:rPr>
          <w:rFonts w:ascii="Times New Roman" w:hAnsi="Times New Roman"/>
        </w:rPr>
        <w:t xml:space="preserve"> </w:t>
      </w:r>
      <w:r w:rsidRPr="00124A42">
        <w:rPr>
          <w:rFonts w:ascii="Times New Roman" w:hAnsi="Times New Roman"/>
        </w:rPr>
        <w:t xml:space="preserve">in </w:t>
      </w:r>
      <w:r w:rsidRPr="00EB6782">
        <w:rPr>
          <w:rFonts w:ascii="Times New Roman" w:hAnsi="Times New Roman"/>
          <w:sz w:val="20"/>
          <w:szCs w:val="20"/>
        </w:rPr>
        <w:t>Eq. (</w:t>
      </w:r>
      <w:r>
        <w:rPr>
          <w:rFonts w:ascii="Times New Roman" w:hAnsi="Times New Roman"/>
          <w:sz w:val="20"/>
          <w:szCs w:val="20"/>
        </w:rPr>
        <w:t>18</w:t>
      </w:r>
      <w:r w:rsidRPr="00EB6782">
        <w:rPr>
          <w:rFonts w:ascii="Times New Roman" w:hAnsi="Times New Roman"/>
          <w:sz w:val="20"/>
          <w:szCs w:val="20"/>
        </w:rPr>
        <w:t>)</w:t>
      </w:r>
      <w:r>
        <w:rPr>
          <w:rFonts w:ascii="Times New Roman" w:hAnsi="Times New Roman"/>
          <w:sz w:val="20"/>
          <w:szCs w:val="20"/>
        </w:rPr>
        <w:t xml:space="preserve"> </w:t>
      </w:r>
      <w:r w:rsidRPr="00124A42">
        <w:rPr>
          <w:rFonts w:ascii="Times New Roman" w:hAnsi="Times New Roman"/>
        </w:rPr>
        <w:t>with A</w:t>
      </w:r>
      <w:r w:rsidRPr="00124A42">
        <w:rPr>
          <w:rFonts w:ascii="Times New Roman" w:hAnsi="Times New Roman" w:hint="eastAsia"/>
        </w:rPr>
        <w:t>dam</w:t>
      </w:r>
      <w:r w:rsidR="00EC1DBA">
        <w:rPr>
          <w:rFonts w:ascii="Times New Roman" w:hAnsi="Times New Roman"/>
        </w:rPr>
        <w:t>;</w:t>
      </w:r>
    </w:p>
    <w:p w14:paraId="3259AC55" w14:textId="2375AD99" w:rsidR="00174B59" w:rsidRPr="00EB6782" w:rsidRDefault="00174B59" w:rsidP="00174B59">
      <w:pPr>
        <w:pStyle w:val="afb"/>
        <w:numPr>
          <w:ilvl w:val="0"/>
          <w:numId w:val="11"/>
        </w:numPr>
        <w:ind w:firstLineChars="0"/>
        <w:rPr>
          <w:rStyle w:val="fontstyle01"/>
          <w:b/>
        </w:rPr>
      </w:pPr>
      <w:r w:rsidRPr="00EB6782">
        <w:rPr>
          <w:rStyle w:val="fontstyle01"/>
        </w:rPr>
        <w:t xml:space="preserve">   </w:t>
      </w:r>
      <w:r w:rsidR="00EC1DBA">
        <w:rPr>
          <w:rStyle w:val="fontstyle01"/>
        </w:rPr>
        <w:t xml:space="preserve"> </w:t>
      </w:r>
      <w:r w:rsidRPr="00EB6782">
        <w:rPr>
          <w:rStyle w:val="fontstyle01"/>
          <w:b/>
        </w:rPr>
        <w:t>end for</w:t>
      </w:r>
    </w:p>
    <w:p w14:paraId="353512DE" w14:textId="77777777" w:rsidR="00174B59" w:rsidRPr="00EB6782" w:rsidRDefault="00174B59" w:rsidP="00174B59">
      <w:pPr>
        <w:pStyle w:val="afb"/>
        <w:numPr>
          <w:ilvl w:val="0"/>
          <w:numId w:val="11"/>
        </w:numPr>
        <w:pBdr>
          <w:bottom w:val="single" w:sz="4" w:space="1" w:color="auto"/>
        </w:pBdr>
        <w:ind w:firstLineChars="0"/>
        <w:rPr>
          <w:rStyle w:val="fontstyle01"/>
          <w:b/>
        </w:rPr>
      </w:pPr>
      <w:r w:rsidRPr="00EB6782">
        <w:rPr>
          <w:rStyle w:val="fontstyle01"/>
          <w:b/>
        </w:rPr>
        <w:t>end for</w:t>
      </w:r>
    </w:p>
    <w:p w14:paraId="5021AE42" w14:textId="009BF3A4" w:rsidR="00174B59" w:rsidRPr="00EB6782" w:rsidRDefault="00174B59" w:rsidP="00174B59">
      <w:pPr>
        <w:pStyle w:val="afb"/>
        <w:numPr>
          <w:ilvl w:val="0"/>
          <w:numId w:val="11"/>
        </w:numPr>
        <w:pBdr>
          <w:bottom w:val="single" w:sz="4" w:space="1" w:color="auto"/>
        </w:pBdr>
        <w:ind w:firstLineChars="0"/>
        <w:rPr>
          <w:rStyle w:val="fontstyle01"/>
          <w:b/>
        </w:rPr>
      </w:pPr>
      <w:r w:rsidRPr="00EB6782">
        <w:rPr>
          <w:rStyle w:val="fontstyle01"/>
          <w:b/>
        </w:rPr>
        <w:t xml:space="preserve">return </w:t>
      </w:r>
      <m:oMath>
        <m:sSub>
          <m:sSubPr>
            <m:ctrlPr>
              <w:rPr>
                <w:rStyle w:val="fontstyle01"/>
                <w:rFonts w:ascii="Cambria Math" w:hAnsi="Cambria Math" w:cs="Times New Roman"/>
                <w:i/>
                <w:kern w:val="0"/>
              </w:rPr>
            </m:ctrlPr>
          </m:sSubPr>
          <m:e>
            <m:r>
              <w:rPr>
                <w:rStyle w:val="fontstyle01"/>
                <w:rFonts w:ascii="Cambria Math" w:hAnsi="Cambria Math"/>
              </w:rPr>
              <m:t>Θ</m:t>
            </m:r>
          </m:e>
          <m:sub>
            <m:r>
              <w:rPr>
                <w:rStyle w:val="fontstyle01"/>
                <w:rFonts w:ascii="Cambria Math" w:hAnsi="Cambria Math" w:hint="eastAsia"/>
              </w:rPr>
              <m:t>C</m:t>
            </m:r>
            <m:r>
              <w:rPr>
                <w:rStyle w:val="fontstyle01"/>
                <w:rFonts w:ascii="Cambria Math" w:hAnsi="Cambria Math"/>
              </w:rPr>
              <m:t>I</m:t>
            </m:r>
          </m:sub>
        </m:sSub>
      </m:oMath>
      <w:r w:rsidR="00EC1DBA">
        <w:rPr>
          <w:rStyle w:val="fontstyle01"/>
          <w:rFonts w:hint="eastAsia"/>
          <w:kern w:val="0"/>
        </w:rPr>
        <w:t>;</w:t>
      </w:r>
    </w:p>
    <w:p w14:paraId="10B32768" w14:textId="77777777" w:rsidR="00EC1DBA" w:rsidRDefault="00EC1DBA" w:rsidP="00174B59">
      <w:pPr>
        <w:ind w:firstLine="202"/>
        <w:rPr>
          <w:rFonts w:ascii="NimbusRomNo9L-Regu" w:hAnsi="NimbusRomNo9L-Regu"/>
        </w:rPr>
      </w:pPr>
    </w:p>
    <w:p w14:paraId="6B16F999" w14:textId="4E785F68" w:rsidR="00174B59" w:rsidRPr="0008315C" w:rsidRDefault="00AD6D5B" w:rsidP="002D09BE">
      <w:pPr>
        <w:spacing w:line="252" w:lineRule="auto"/>
        <w:ind w:firstLine="204"/>
        <w:jc w:val="both"/>
        <w:rPr>
          <w:rFonts w:ascii="NimbusRomNo9L-Regu" w:hAnsi="NimbusRomNo9L-Regu"/>
        </w:rPr>
      </w:pPr>
      <w:r w:rsidRPr="002D09BE">
        <w:rPr>
          <w:rFonts w:ascii="NimbusRomNo9L-Regu" w:hAnsi="NimbusRomNo9L-Regu"/>
          <w:highlight w:val="yellow"/>
        </w:rPr>
        <w:t xml:space="preserve">We are supposed to find the most similar neighbor mashups for mashup </w:t>
      </w:r>
      <m:oMath>
        <m:r>
          <w:rPr>
            <w:rFonts w:ascii="Cambria Math" w:hAnsi="Cambria Math"/>
            <w:highlight w:val="yellow"/>
          </w:rPr>
          <m:t>m</m:t>
        </m:r>
      </m:oMath>
      <w:r w:rsidRPr="002D09BE">
        <w:rPr>
          <w:rFonts w:ascii="NimbusRomNo9L-Regu" w:hAnsi="NimbusRomNo9L-Regu"/>
          <w:highlight w:val="yellow"/>
        </w:rPr>
        <w:t xml:space="preserve"> when training both the INI part and the ENI part. This process can be depicted as “</w:t>
      </w:r>
      <w:commentRangeStart w:id="29"/>
      <w:r w:rsidRPr="002D09BE">
        <w:rPr>
          <w:rFonts w:ascii="NimbusRomNo9L-Regu" w:hAnsi="NimbusRomNo9L-Regu"/>
          <w:highlight w:val="yellow"/>
        </w:rPr>
        <w:t xml:space="preserve">Construct a set of neighbor mashups </w:t>
      </w:r>
      <m:oMath>
        <m:r>
          <w:rPr>
            <w:rFonts w:ascii="Cambria Math" w:hAnsi="Cambria Math"/>
            <w:highlight w:val="yellow"/>
          </w:rPr>
          <m:t>NM</m:t>
        </m:r>
      </m:oMath>
      <w:r w:rsidRPr="002D09BE">
        <w:rPr>
          <w:rFonts w:ascii="NimbusRomNo9L-Regu" w:hAnsi="NimbusRomNo9L-Regu"/>
          <w:highlight w:val="yellow"/>
        </w:rPr>
        <w:t xml:space="preserve"> for </w:t>
      </w:r>
      <m:oMath>
        <m:r>
          <w:rPr>
            <w:rFonts w:ascii="Cambria Math" w:hAnsi="Cambria Math"/>
            <w:highlight w:val="yellow"/>
          </w:rPr>
          <m:t>m</m:t>
        </m:r>
      </m:oMath>
      <w:r w:rsidR="002D09BE" w:rsidRPr="002D09BE">
        <w:rPr>
          <w:rFonts w:ascii="NimbusRomNo9L-Regu" w:hAnsi="NimbusRomNo9L-Regu" w:hint="eastAsia"/>
          <w:highlight w:val="yellow"/>
          <w:lang w:eastAsia="zh-CN"/>
        </w:rPr>
        <w:t xml:space="preserve"> </w:t>
      </w:r>
      <w:r w:rsidR="002D09BE" w:rsidRPr="002D09BE">
        <w:rPr>
          <w:rFonts w:ascii="NimbusRomNo9L-Regu" w:hAnsi="NimbusRomNo9L-Regu"/>
          <w:highlight w:val="yellow"/>
          <w:lang w:eastAsia="zh-CN"/>
        </w:rPr>
        <w:t>in terms of the similarity in Eq. (10)</w:t>
      </w:r>
      <w:commentRangeEnd w:id="29"/>
      <w:r w:rsidR="00384D49">
        <w:rPr>
          <w:rStyle w:val="af1"/>
          <w:rFonts w:ascii="等线" w:eastAsia="等线" w:hAnsi="等线"/>
          <w:kern w:val="2"/>
          <w:lang w:eastAsia="zh-CN"/>
        </w:rPr>
        <w:commentReference w:id="29"/>
      </w:r>
      <w:r w:rsidRPr="002D09BE">
        <w:rPr>
          <w:rFonts w:ascii="NimbusRomNo9L-Regu" w:hAnsi="NimbusRomNo9L-Regu"/>
          <w:highlight w:val="yellow"/>
        </w:rPr>
        <w:t xml:space="preserve">” (see line 3 in both </w:t>
      </w:r>
      <w:r w:rsidRPr="002D09BE">
        <w:rPr>
          <w:rFonts w:ascii="NimbusRomNo9L-Regu" w:hAnsi="NimbusRomNo9L-Regu"/>
          <w:i/>
          <w:highlight w:val="yellow"/>
        </w:rPr>
        <w:t>Algorithm 3</w:t>
      </w:r>
      <w:r w:rsidRPr="002D09BE">
        <w:rPr>
          <w:rFonts w:ascii="NimbusRomNo9L-Regu" w:hAnsi="NimbusRomNo9L-Regu"/>
          <w:highlight w:val="yellow"/>
        </w:rPr>
        <w:t xml:space="preserve"> and </w:t>
      </w:r>
      <w:r w:rsidRPr="002D09BE">
        <w:rPr>
          <w:rFonts w:ascii="NimbusRomNo9L-Regu" w:hAnsi="NimbusRomNo9L-Regu"/>
          <w:i/>
          <w:highlight w:val="yellow"/>
        </w:rPr>
        <w:t>Algorithm 4</w:t>
      </w:r>
      <w:r w:rsidRPr="002D09BE">
        <w:rPr>
          <w:rFonts w:ascii="NimbusRomNo9L-Regu" w:hAnsi="NimbusRomNo9L-Regu"/>
          <w:highlight w:val="yellow"/>
        </w:rPr>
        <w:t>).</w:t>
      </w:r>
    </w:p>
    <w:p w14:paraId="26511721" w14:textId="77777777" w:rsidR="00174B59" w:rsidRDefault="00174B59" w:rsidP="00174B59"/>
    <w:p w14:paraId="2EB983BA" w14:textId="7E3265F3" w:rsidR="00174B59" w:rsidRPr="008B5196" w:rsidRDefault="00174B59" w:rsidP="00597307">
      <w:pPr>
        <w:pBdr>
          <w:top w:val="single" w:sz="4" w:space="1" w:color="auto"/>
          <w:bottom w:val="single" w:sz="4" w:space="1" w:color="auto"/>
        </w:pBdr>
        <w:jc w:val="both"/>
        <w:rPr>
          <w:rStyle w:val="fontstyle01"/>
        </w:rPr>
      </w:pPr>
      <w:r w:rsidRPr="002D09BE">
        <w:rPr>
          <w:rStyle w:val="fontstyle01"/>
          <w:b/>
          <w:highlight w:val="yellow"/>
        </w:rPr>
        <w:t>Algorithm</w:t>
      </w:r>
      <w:r w:rsidR="0012037E" w:rsidRPr="002D09BE">
        <w:rPr>
          <w:rStyle w:val="fontstyle01"/>
          <w:b/>
          <w:highlight w:val="yellow"/>
        </w:rPr>
        <w:t>3</w:t>
      </w:r>
      <w:r w:rsidRPr="002D09BE">
        <w:rPr>
          <w:rStyle w:val="fontstyle01"/>
          <w:highlight w:val="yellow"/>
        </w:rPr>
        <w:t xml:space="preserve">. Training </w:t>
      </w:r>
      <w:r w:rsidR="00597307" w:rsidRPr="002D09BE">
        <w:rPr>
          <w:rStyle w:val="fontstyle01"/>
          <w:highlight w:val="yellow"/>
        </w:rPr>
        <w:t>algorithm of</w:t>
      </w:r>
      <w:r w:rsidRPr="002D09BE">
        <w:rPr>
          <w:rStyle w:val="fontstyle01"/>
          <w:highlight w:val="yellow"/>
        </w:rPr>
        <w:t xml:space="preserve"> the INI </w:t>
      </w:r>
      <w:r w:rsidR="00597307" w:rsidRPr="002D09BE">
        <w:rPr>
          <w:rStyle w:val="fontstyle01"/>
          <w:highlight w:val="yellow"/>
        </w:rPr>
        <w:t>part</w:t>
      </w:r>
    </w:p>
    <w:p w14:paraId="435438B9" w14:textId="2787B6F3" w:rsidR="00597307" w:rsidRDefault="00597307" w:rsidP="00597307">
      <w:pPr>
        <w:jc w:val="both"/>
        <w:rPr>
          <w:rStyle w:val="fontstyle01"/>
          <w:b/>
        </w:rPr>
      </w:pPr>
      <w:r w:rsidRPr="00EB6782">
        <w:rPr>
          <w:rStyle w:val="fontstyle01"/>
          <w:rFonts w:hint="eastAsia"/>
          <w:b/>
        </w:rPr>
        <w:t>I</w:t>
      </w:r>
      <w:r w:rsidRPr="00EB6782">
        <w:rPr>
          <w:rStyle w:val="fontstyle01"/>
          <w:b/>
        </w:rPr>
        <w:t>nput</w:t>
      </w:r>
      <w:r w:rsidRPr="00EB6782">
        <w:rPr>
          <w:rStyle w:val="fontstyle01"/>
        </w:rPr>
        <w:t xml:space="preserve">: </w:t>
      </w:r>
      <w:r w:rsidRPr="0005575B">
        <w:rPr>
          <w:rStyle w:val="fontstyle01"/>
        </w:rPr>
        <w:t xml:space="preserve">number of </w:t>
      </w:r>
      <w:proofErr w:type="gramStart"/>
      <w:r w:rsidRPr="0005575B">
        <w:rPr>
          <w:rStyle w:val="fontstyle01"/>
        </w:rPr>
        <w:t>epochs</w:t>
      </w:r>
      <w:r>
        <w:rPr>
          <w:rStyle w:val="fontstyle01"/>
        </w:rPr>
        <w:t xml:space="preserve"> </w:t>
      </w:r>
      <w:proofErr w:type="gramEnd"/>
      <m:oMath>
        <m:r>
          <w:rPr>
            <w:rFonts w:ascii="Cambria Math" w:hAnsi="Cambria Math"/>
          </w:rPr>
          <m:t>p</m:t>
        </m:r>
      </m:oMath>
      <w:r>
        <w:rPr>
          <w:rStyle w:val="fontstyle01"/>
        </w:rPr>
        <w:t xml:space="preserve">, </w:t>
      </w:r>
      <w:r w:rsidR="00FF6416">
        <w:rPr>
          <w:rStyle w:val="fontstyle01"/>
        </w:rPr>
        <w:t xml:space="preserve">sample set </w:t>
      </w:r>
      <m:oMath>
        <m:r>
          <w:rPr>
            <w:rFonts w:ascii="Cambria Math" w:hAnsi="Cambria Math"/>
          </w:rPr>
          <m:t>Y</m:t>
        </m:r>
      </m:oMath>
      <w:r w:rsidR="00FF6416">
        <w:rPr>
          <w:rStyle w:val="fontstyle01"/>
        </w:rPr>
        <w:t xml:space="preserve">, </w:t>
      </w:r>
      <w:r>
        <w:rPr>
          <w:rFonts w:ascii="NimbusRomNo9L-Regu" w:hAnsi="NimbusRomNo9L-Regu"/>
        </w:rPr>
        <w:t xml:space="preserve">content feature sets of mashups </w:t>
      </w:r>
      <w:r>
        <w:rPr>
          <w:rStyle w:val="fontstyle01"/>
        </w:rPr>
        <w:t xml:space="preserve">extracted by the </w:t>
      </w:r>
      <w:r w:rsidRPr="00EB6782">
        <w:rPr>
          <w:rStyle w:val="fontstyle01"/>
        </w:rPr>
        <w:t>pre-trained</w:t>
      </w:r>
      <w:r>
        <w:rPr>
          <w:rStyle w:val="fontstyle01"/>
        </w:rPr>
        <w:t xml:space="preserve"> CI component </w:t>
      </w:r>
      <m:oMath>
        <m:sSub>
          <m:sSubPr>
            <m:ctrlPr>
              <w:rPr>
                <w:rFonts w:ascii="Cambria Math" w:hAnsi="Cambria Math"/>
              </w:rPr>
            </m:ctrlPr>
          </m:sSubPr>
          <m:e>
            <m:r>
              <w:rPr>
                <w:rFonts w:ascii="Cambria Math" w:hAnsi="Cambria Math"/>
              </w:rPr>
              <m:t>V</m:t>
            </m:r>
          </m:e>
          <m:sub>
            <m:r>
              <w:rPr>
                <w:rFonts w:ascii="Cambria Math" w:hAnsi="Cambria Math"/>
              </w:rPr>
              <m:t>seq</m:t>
            </m:r>
          </m:sub>
        </m:sSub>
      </m:oMath>
      <w:r>
        <w:rPr>
          <w:rStyle w:val="fontstyle01"/>
        </w:rPr>
        <w:t xml:space="preserve"> and </w:t>
      </w:r>
      <m:oMath>
        <m:sSub>
          <m:sSubPr>
            <m:ctrlPr>
              <w:rPr>
                <w:rFonts w:ascii="Cambria Math" w:hAnsi="Cambria Math"/>
              </w:rPr>
            </m:ctrlPr>
          </m:sSubPr>
          <m:e>
            <m:r>
              <w:rPr>
                <w:rFonts w:ascii="Cambria Math" w:hAnsi="Cambria Math"/>
              </w:rPr>
              <m:t>V</m:t>
            </m:r>
          </m:e>
          <m:sub>
            <m:r>
              <w:rPr>
                <w:rFonts w:ascii="Cambria Math" w:hAnsi="Cambria Math"/>
              </w:rPr>
              <m:t>set</m:t>
            </m:r>
          </m:sub>
        </m:sSub>
      </m:oMath>
      <w:r>
        <w:rPr>
          <w:rStyle w:val="fontstyle01"/>
        </w:rPr>
        <w:t xml:space="preserve">, </w:t>
      </w:r>
      <w:r w:rsidR="002D09BE">
        <w:rPr>
          <w:rStyle w:val="fontstyle01"/>
        </w:rPr>
        <w:t xml:space="preserve">and </w:t>
      </w:r>
      <w:r w:rsidRPr="00203697">
        <w:rPr>
          <w:rFonts w:ascii="NimbusRomNo9L-Regu" w:hAnsi="NimbusRomNo9L-Regu"/>
        </w:rPr>
        <w:t>latent</w:t>
      </w:r>
      <w:r w:rsidRPr="00203697">
        <w:rPr>
          <w:rFonts w:ascii="NimbusRomNo9L-Regu" w:hAnsi="NimbusRomNo9L-Regu" w:hint="eastAsia"/>
        </w:rPr>
        <w:t xml:space="preserve"> </w:t>
      </w:r>
      <w:r w:rsidRPr="00203697">
        <w:rPr>
          <w:rFonts w:ascii="NimbusRomNo9L-Regu" w:hAnsi="NimbusRomNo9L-Regu"/>
        </w:rPr>
        <w:t>representation</w:t>
      </w:r>
      <w:r w:rsidR="002D09BE">
        <w:rPr>
          <w:rFonts w:ascii="NimbusRomNo9L-Regu" w:hAnsi="NimbusRomNo9L-Regu"/>
        </w:rPr>
        <w:t xml:space="preserve"> set</w:t>
      </w:r>
      <w:r w:rsidRPr="00203697">
        <w:rPr>
          <w:rFonts w:ascii="NimbusRomNo9L-Regu" w:hAnsi="NimbusRomNo9L-Regu"/>
        </w:rPr>
        <w:t>s of mashups</w:t>
      </w:r>
      <w:r w:rsidRPr="00203697" w:rsidDel="00751EF8">
        <w:rPr>
          <w:rFonts w:ascii="NimbusRomNo9L-Regu" w:hAnsi="NimbusRomNo9L-Regu"/>
        </w:rPr>
        <w:t xml:space="preserve"> </w:t>
      </w:r>
      <w:r w:rsidRPr="00203697">
        <w:rPr>
          <w:rFonts w:ascii="NimbusRomNo9L-Regu" w:hAnsi="NimbusRomNo9L-Regu"/>
        </w:rPr>
        <w:t>and s</w:t>
      </w:r>
      <w:r w:rsidRPr="00203697">
        <w:rPr>
          <w:rStyle w:val="fontstyle01"/>
        </w:rPr>
        <w:t xml:space="preserve">ervices </w:t>
      </w:r>
      <w:r w:rsidRPr="00203697">
        <w:rPr>
          <w:rStyle w:val="fontstyle01"/>
          <w:rFonts w:hint="eastAsia"/>
        </w:rPr>
        <w:t>b</w:t>
      </w:r>
      <w:r w:rsidRPr="00203697">
        <w:rPr>
          <w:rStyle w:val="fontstyle01"/>
        </w:rPr>
        <w:t xml:space="preserve">y applying node2vec to </w:t>
      </w:r>
      <m:oMath>
        <m:r>
          <w:rPr>
            <w:rStyle w:val="fontstyle01"/>
            <w:rFonts w:ascii="Cambria Math" w:hAnsi="Cambria Math"/>
          </w:rPr>
          <m:t>MS</m:t>
        </m:r>
      </m:oMath>
      <w:r>
        <w:rPr>
          <w:rStyle w:val="fontstyle01"/>
          <w:rFonts w:hint="eastAsia"/>
          <w:lang w:eastAsia="zh-CN"/>
        </w:rPr>
        <w:t xml:space="preserve"> </w:t>
      </w:r>
      <m:oMath>
        <m:sSub>
          <m:sSubPr>
            <m:ctrlPr>
              <w:rPr>
                <w:rFonts w:ascii="Cambria Math" w:hAnsi="Cambria Math" w:cstheme="minorBidi"/>
                <w:kern w:val="2"/>
                <w:lang w:eastAsia="zh-CN"/>
              </w:rPr>
            </m:ctrlPr>
          </m:sSubPr>
          <m:e>
            <m:r>
              <w:rPr>
                <w:rFonts w:ascii="Cambria Math" w:hAnsi="Cambria Math" w:cstheme="minorBidi"/>
                <w:kern w:val="2"/>
                <w:lang w:eastAsia="zh-CN"/>
              </w:rPr>
              <m:t>R</m:t>
            </m:r>
          </m:e>
          <m:sub>
            <m:r>
              <w:rPr>
                <w:rFonts w:ascii="Cambria Math" w:hAnsi="Cambria Math" w:cstheme="minorBidi"/>
                <w:kern w:val="2"/>
                <w:lang w:eastAsia="zh-CN"/>
              </w:rPr>
              <m:t>m</m:t>
            </m:r>
          </m:sub>
        </m:sSub>
      </m:oMath>
      <w:r>
        <w:rPr>
          <w:rFonts w:ascii="NimbusRomNo9L-Regu" w:hAnsi="NimbusRomNo9L-Regu"/>
        </w:rPr>
        <w:t xml:space="preserve"> and </w:t>
      </w:r>
      <m:oMath>
        <m:sSub>
          <m:sSubPr>
            <m:ctrlPr>
              <w:rPr>
                <w:rFonts w:ascii="Cambria Math" w:hAnsi="Cambria Math" w:cstheme="minorBidi"/>
                <w:i/>
                <w:kern w:val="2"/>
                <w:lang w:eastAsia="zh-CN"/>
              </w:rPr>
            </m:ctrlPr>
          </m:sSubPr>
          <m:e>
            <m:r>
              <w:rPr>
                <w:rFonts w:ascii="Cambria Math" w:hAnsi="Cambria Math" w:cstheme="minorBidi"/>
                <w:kern w:val="2"/>
                <w:lang w:eastAsia="zh-CN"/>
              </w:rPr>
              <m:t>R</m:t>
            </m:r>
          </m:e>
          <m:sub>
            <m:r>
              <w:rPr>
                <w:rFonts w:ascii="Cambria Math" w:hAnsi="Cambria Math" w:cstheme="minorBidi"/>
                <w:kern w:val="2"/>
                <w:lang w:eastAsia="zh-CN"/>
              </w:rPr>
              <m:t>s</m:t>
            </m:r>
          </m:sub>
        </m:sSub>
      </m:oMath>
    </w:p>
    <w:p w14:paraId="1DFF4792" w14:textId="62076C65" w:rsidR="00174B59" w:rsidRDefault="00174B59" w:rsidP="00174B59">
      <w:pPr>
        <w:rPr>
          <w:rStyle w:val="fontstyle01"/>
          <w:lang w:eastAsia="zh-CN"/>
        </w:rPr>
      </w:pPr>
      <w:r w:rsidRPr="00EB6782">
        <w:rPr>
          <w:rStyle w:val="fontstyle01"/>
          <w:b/>
        </w:rPr>
        <w:t>Output</w:t>
      </w:r>
      <w:r w:rsidRPr="00EB6782">
        <w:rPr>
          <w:rStyle w:val="fontstyle01"/>
        </w:rPr>
        <w:t>: parameter</w:t>
      </w:r>
      <w:r w:rsidR="00597307">
        <w:rPr>
          <w:rStyle w:val="fontstyle01"/>
        </w:rPr>
        <w:t xml:space="preserve"> </w:t>
      </w:r>
      <w:r w:rsidRPr="00EB6782">
        <w:rPr>
          <w:rStyle w:val="fontstyle01"/>
        </w:rPr>
        <w:t>s</w:t>
      </w:r>
      <w:r w:rsidR="00597307">
        <w:rPr>
          <w:rStyle w:val="fontstyle01"/>
        </w:rPr>
        <w:t>et</w:t>
      </w:r>
      <w:r>
        <w:rPr>
          <w:rStyle w:val="fontstyle01"/>
        </w:rPr>
        <w:t xml:space="preserve"> </w:t>
      </w:r>
      <m:oMath>
        <m:sSub>
          <m:sSubPr>
            <m:ctrlPr>
              <w:rPr>
                <w:rStyle w:val="fontstyle01"/>
                <w:rFonts w:ascii="Cambria Math" w:hAnsi="Cambria Math"/>
                <w:i/>
              </w:rPr>
            </m:ctrlPr>
          </m:sSubPr>
          <m:e>
            <m:r>
              <w:rPr>
                <w:rStyle w:val="fontstyle01"/>
                <w:rFonts w:ascii="Cambria Math" w:hAnsi="Cambria Math"/>
              </w:rPr>
              <m:t>Θ</m:t>
            </m:r>
          </m:e>
          <m:sub>
            <m:r>
              <w:rPr>
                <w:rStyle w:val="fontstyle01"/>
                <w:rFonts w:ascii="Cambria Math" w:hAnsi="Cambria Math"/>
              </w:rPr>
              <m:t>INI</m:t>
            </m:r>
          </m:sub>
        </m:sSub>
      </m:oMath>
      <w:r w:rsidR="00597307">
        <w:rPr>
          <w:rStyle w:val="fontstyle01"/>
          <w:rFonts w:hint="eastAsia"/>
          <w:lang w:eastAsia="zh-CN"/>
        </w:rPr>
        <w:t xml:space="preserve"> </w:t>
      </w:r>
      <w:r w:rsidR="00597307">
        <w:rPr>
          <w:rStyle w:val="fontstyle01"/>
          <w:lang w:eastAsia="zh-CN"/>
        </w:rPr>
        <w:t xml:space="preserve">of this </w:t>
      </w:r>
      <w:r w:rsidR="00597307" w:rsidRPr="00EB6782">
        <w:rPr>
          <w:rStyle w:val="fontstyle01"/>
        </w:rPr>
        <w:t>pre-trained component</w:t>
      </w:r>
    </w:p>
    <w:p w14:paraId="65696D13" w14:textId="77777777" w:rsidR="00174B59" w:rsidRPr="00EB6782" w:rsidRDefault="00174B59" w:rsidP="00174B59">
      <w:pPr>
        <w:pStyle w:val="afb"/>
        <w:numPr>
          <w:ilvl w:val="0"/>
          <w:numId w:val="18"/>
        </w:numPr>
        <w:ind w:firstLineChars="0"/>
        <w:rPr>
          <w:rStyle w:val="fontstyle01"/>
        </w:rPr>
      </w:pPr>
      <w:r w:rsidRPr="00EB6782">
        <w:rPr>
          <w:rStyle w:val="fontstyle01"/>
          <w:b/>
        </w:rPr>
        <w:t>for</w:t>
      </w:r>
      <w:r w:rsidRPr="00EB6782">
        <w:rPr>
          <w:rStyle w:val="fontstyle01"/>
        </w:rPr>
        <w:t xml:space="preserve"> epoch = 1, …, </w:t>
      </w:r>
      <m:oMath>
        <m:r>
          <w:rPr>
            <w:rStyle w:val="fontstyle01"/>
            <w:rFonts w:ascii="Cambria Math" w:hAnsi="Cambria Math"/>
          </w:rPr>
          <m:t>p</m:t>
        </m:r>
      </m:oMath>
      <w:r w:rsidRPr="00EB6782">
        <w:rPr>
          <w:rStyle w:val="fontstyle01"/>
        </w:rPr>
        <w:t xml:space="preserve"> </w:t>
      </w:r>
      <w:r w:rsidRPr="00EB6782">
        <w:rPr>
          <w:rStyle w:val="fontstyle01"/>
          <w:b/>
        </w:rPr>
        <w:t>do</w:t>
      </w:r>
    </w:p>
    <w:p w14:paraId="188A6538" w14:textId="12EC2DD0" w:rsidR="00174B59" w:rsidRPr="00203697" w:rsidRDefault="00174B59" w:rsidP="00174B59">
      <w:pPr>
        <w:pStyle w:val="afb"/>
        <w:numPr>
          <w:ilvl w:val="0"/>
          <w:numId w:val="18"/>
        </w:numPr>
        <w:ind w:firstLineChars="0"/>
        <w:rPr>
          <w:rStyle w:val="fontstyle01"/>
        </w:rPr>
      </w:pPr>
      <w:r w:rsidRPr="00EB6782">
        <w:rPr>
          <w:rStyle w:val="fontstyle01"/>
          <w:rFonts w:hint="eastAsia"/>
        </w:rPr>
        <w:t xml:space="preserve"> </w:t>
      </w:r>
      <w:r w:rsidRPr="00EB6782">
        <w:rPr>
          <w:rStyle w:val="fontstyle01"/>
        </w:rPr>
        <w:t xml:space="preserve">  </w:t>
      </w:r>
      <w:r w:rsidR="00597307">
        <w:rPr>
          <w:rStyle w:val="fontstyle01"/>
        </w:rPr>
        <w:t xml:space="preserve"> </w:t>
      </w:r>
      <w:r w:rsidRPr="00EB6782">
        <w:rPr>
          <w:rFonts w:ascii="Times New Roman" w:hAnsi="Times New Roman"/>
          <w:b/>
          <w:bCs/>
          <w:color w:val="000000"/>
          <w:sz w:val="20"/>
          <w:szCs w:val="20"/>
        </w:rPr>
        <w:t xml:space="preserve">for </w:t>
      </w:r>
      <w:r w:rsidR="00597307">
        <w:rPr>
          <w:rFonts w:ascii="Times New Roman" w:hAnsi="Times New Roman"/>
          <w:color w:val="000000"/>
          <w:sz w:val="20"/>
          <w:szCs w:val="20"/>
        </w:rPr>
        <w:t>all</w:t>
      </w:r>
      <w:r w:rsidRPr="00EB6782">
        <w:rPr>
          <w:rFonts w:ascii="Times New Roman" w:hAnsi="Times New Roman"/>
          <w:color w:val="000000"/>
          <w:sz w:val="20"/>
          <w:szCs w:val="20"/>
        </w:rPr>
        <w:t xml:space="preserve"> mashup</w:t>
      </w:r>
      <w:r w:rsidR="00597307">
        <w:rPr>
          <w:rFonts w:ascii="Times New Roman" w:hAnsi="Times New Roman"/>
          <w:color w:val="000000"/>
          <w:sz w:val="20"/>
          <w:szCs w:val="20"/>
        </w:rPr>
        <w:t>s</w:t>
      </w:r>
      <w:r w:rsidRPr="00EB6782">
        <w:rPr>
          <w:rFonts w:ascii="Times New Roman" w:hAnsi="Times New Roman"/>
          <w:color w:val="000000"/>
          <w:sz w:val="20"/>
          <w:szCs w:val="20"/>
        </w:rPr>
        <w:t xml:space="preserve"> </w:t>
      </w:r>
      <w:r w:rsidR="00B43383">
        <w:rPr>
          <w:rFonts w:ascii="Times New Roman" w:hAnsi="Times New Roman" w:hint="eastAsia"/>
          <w:color w:val="000000"/>
          <w:sz w:val="20"/>
          <w:szCs w:val="20"/>
        </w:rPr>
        <w:t>and</w:t>
      </w:r>
      <w:r w:rsidR="00B43383">
        <w:rPr>
          <w:rFonts w:ascii="Times New Roman" w:hAnsi="Times New Roman"/>
          <w:color w:val="000000"/>
          <w:sz w:val="20"/>
          <w:szCs w:val="20"/>
        </w:rPr>
        <w:t xml:space="preserve"> </w:t>
      </w:r>
      <w:r w:rsidR="00B43383">
        <w:rPr>
          <w:rFonts w:ascii="Times New Roman" w:hAnsi="Times New Roman" w:hint="eastAsia"/>
          <w:color w:val="000000"/>
          <w:sz w:val="20"/>
          <w:szCs w:val="20"/>
        </w:rPr>
        <w:t>services</w:t>
      </w:r>
      <w:r w:rsidR="00B43383">
        <w:rPr>
          <w:rFonts w:ascii="Times New Roman" w:hAnsi="Times New Roman"/>
          <w:color w:val="000000"/>
          <w:sz w:val="20"/>
          <w:szCs w:val="20"/>
        </w:rPr>
        <w:t xml:space="preserve"> </w:t>
      </w:r>
      <w:r w:rsidRPr="00EB6782">
        <w:rPr>
          <w:rFonts w:ascii="Times New Roman" w:hAnsi="Times New Roman"/>
          <w:color w:val="000000"/>
          <w:sz w:val="20"/>
          <w:szCs w:val="20"/>
        </w:rPr>
        <w:t xml:space="preserve">in </w:t>
      </w:r>
      <m:oMath>
        <m:r>
          <w:rPr>
            <w:rFonts w:ascii="Cambria Math" w:hAnsi="Cambria Math"/>
            <w:color w:val="000000"/>
            <w:sz w:val="20"/>
            <w:szCs w:val="20"/>
          </w:rPr>
          <m:t>Y</m:t>
        </m:r>
      </m:oMath>
      <w:r w:rsidRPr="00EB6782">
        <w:rPr>
          <w:rFonts w:ascii="Times New Roman" w:hAnsi="Times New Roman"/>
          <w:color w:val="000000"/>
          <w:sz w:val="20"/>
          <w:szCs w:val="20"/>
        </w:rPr>
        <w:t xml:space="preserve"> </w:t>
      </w:r>
      <w:r w:rsidRPr="00EB6782">
        <w:rPr>
          <w:rStyle w:val="fontstyle01"/>
          <w:b/>
        </w:rPr>
        <w:t>do</w:t>
      </w:r>
    </w:p>
    <w:p w14:paraId="1059DDBA" w14:textId="5BC226E6" w:rsidR="00174B59" w:rsidRPr="00A2720A" w:rsidRDefault="00174B59" w:rsidP="00174B59">
      <w:pPr>
        <w:pStyle w:val="afb"/>
        <w:numPr>
          <w:ilvl w:val="0"/>
          <w:numId w:val="18"/>
        </w:numPr>
        <w:ind w:firstLineChars="0"/>
        <w:rPr>
          <w:rStyle w:val="fontstyle01"/>
          <w:lang w:eastAsia="en-US"/>
        </w:rPr>
      </w:pPr>
      <w:r>
        <w:rPr>
          <w:rFonts w:ascii="Times New Roman" w:hAnsi="Times New Roman"/>
          <w:color w:val="000000"/>
          <w:sz w:val="20"/>
          <w:szCs w:val="20"/>
        </w:rPr>
        <w:t xml:space="preserve">      </w:t>
      </w:r>
      <w:r w:rsidR="00597307">
        <w:rPr>
          <w:rFonts w:ascii="Times New Roman" w:hAnsi="Times New Roman"/>
          <w:color w:val="000000"/>
          <w:sz w:val="20"/>
          <w:szCs w:val="20"/>
        </w:rPr>
        <w:t xml:space="preserve">  </w:t>
      </w:r>
      <m:oMath>
        <m:r>
          <w:rPr>
            <w:rStyle w:val="fontstyle01"/>
            <w:rFonts w:ascii="Cambria Math" w:hAnsi="Cambria Math"/>
          </w:rPr>
          <m:t>NM←FindNeighbors(</m:t>
        </m:r>
        <m:sSub>
          <m:sSubPr>
            <m:ctrlPr>
              <w:rPr>
                <w:rFonts w:ascii="Cambria Math" w:hAnsi="Cambria Math"/>
                <w:sz w:val="20"/>
                <w:szCs w:val="20"/>
              </w:rPr>
            </m:ctrlPr>
          </m:sSubPr>
          <m:e>
            <m:r>
              <w:rPr>
                <w:rFonts w:ascii="Cambria Math" w:hAnsi="Cambria Math"/>
              </w:rPr>
              <m:t>V</m:t>
            </m:r>
          </m:e>
          <m:sub>
            <m:r>
              <w:rPr>
                <w:rFonts w:ascii="Cambria Math" w:hAnsi="Cambria Math"/>
              </w:rPr>
              <m:t>seq</m:t>
            </m:r>
          </m:sub>
        </m:sSub>
        <m:r>
          <m:rPr>
            <m:sty m:val="p"/>
          </m:rPr>
          <w:rPr>
            <w:rStyle w:val="fontstyle01"/>
            <w:rFonts w:ascii="Cambria Math" w:hAnsi="Cambria Math"/>
          </w:rPr>
          <m:t xml:space="preserve">, </m:t>
        </m:r>
        <m:sSub>
          <m:sSubPr>
            <m:ctrlPr>
              <w:rPr>
                <w:rFonts w:ascii="Cambria Math" w:hAnsi="Cambria Math" w:cs="Times New Roman"/>
                <w:kern w:val="0"/>
                <w:sz w:val="20"/>
                <w:szCs w:val="20"/>
                <w:lang w:eastAsia="en-US"/>
              </w:rPr>
            </m:ctrlPr>
          </m:sSubPr>
          <m:e>
            <m:r>
              <w:rPr>
                <w:rFonts w:ascii="Cambria Math" w:hAnsi="Cambria Math"/>
              </w:rPr>
              <m:t>V</m:t>
            </m:r>
          </m:e>
          <m:sub>
            <m:r>
              <w:rPr>
                <w:rFonts w:ascii="Cambria Math" w:hAnsi="Cambria Math"/>
              </w:rPr>
              <m:t>set</m:t>
            </m:r>
          </m:sub>
        </m:sSub>
        <m:r>
          <w:rPr>
            <w:rStyle w:val="fontstyle01"/>
            <w:rFonts w:ascii="Cambria Math" w:hAnsi="Cambria Math"/>
          </w:rPr>
          <m:t>)</m:t>
        </m:r>
      </m:oMath>
      <w:r w:rsidR="00597307">
        <w:rPr>
          <w:rStyle w:val="fontstyle01"/>
          <w:rFonts w:ascii="Times New Roman" w:hAnsi="Times New Roman" w:hint="eastAsia"/>
        </w:rPr>
        <w:t>;</w:t>
      </w:r>
      <w:r w:rsidR="00597307">
        <w:rPr>
          <w:rStyle w:val="fontstyle01"/>
          <w:rFonts w:ascii="Times New Roman" w:hAnsi="Times New Roman"/>
        </w:rPr>
        <w:t xml:space="preserve"> //Eq. (10)</w:t>
      </w:r>
    </w:p>
    <w:p w14:paraId="629BEDE1" w14:textId="1B9E572A" w:rsidR="00174B59" w:rsidRPr="00EB6782" w:rsidRDefault="00174B59" w:rsidP="00174B59">
      <w:pPr>
        <w:pStyle w:val="afb"/>
        <w:numPr>
          <w:ilvl w:val="0"/>
          <w:numId w:val="18"/>
        </w:numPr>
        <w:ind w:firstLineChars="0"/>
        <w:rPr>
          <w:rStyle w:val="fontstyle01"/>
        </w:rPr>
      </w:pPr>
      <w:r>
        <w:rPr>
          <w:rStyle w:val="fontstyle01"/>
          <w:rFonts w:hint="eastAsia"/>
        </w:rPr>
        <w:t xml:space="preserve"> </w:t>
      </w:r>
      <w:r>
        <w:rPr>
          <w:rStyle w:val="fontstyle01"/>
        </w:rPr>
        <w:t xml:space="preserve">     </w:t>
      </w:r>
      <w:r w:rsidR="00597307">
        <w:rPr>
          <w:rStyle w:val="fontstyle01"/>
        </w:rPr>
        <w:t xml:space="preserve">  </w:t>
      </w:r>
      <w:r w:rsidRPr="00EB6782">
        <w:rPr>
          <w:rFonts w:ascii="Times New Roman" w:hAnsi="Times New Roman"/>
          <w:sz w:val="20"/>
          <w:szCs w:val="20"/>
        </w:rPr>
        <w:t>C</w:t>
      </w:r>
      <w:r w:rsidRPr="00EB6782">
        <w:rPr>
          <w:rStyle w:val="fontstyle01"/>
        </w:rPr>
        <w:t>ompute</w:t>
      </w:r>
      <m:oMath>
        <m:r>
          <m:rPr>
            <m:sty m:val="p"/>
          </m:rPr>
          <w:rPr>
            <w:rFonts w:ascii="Cambria Math" w:hAnsi="Cambria Math"/>
            <w:sz w:val="20"/>
            <w:szCs w:val="20"/>
          </w:rPr>
          <m:t xml:space="preserve"> </m:t>
        </m:r>
        <m:sSub>
          <m:sSubPr>
            <m:ctrlPr>
              <w:rPr>
                <w:rFonts w:ascii="Cambria Math" w:hAnsi="Cambria Math"/>
                <w:b/>
              </w:rPr>
            </m:ctrlPr>
          </m:sSubPr>
          <m:e>
            <m:r>
              <m:rPr>
                <m:sty m:val="b"/>
              </m:rPr>
              <w:rPr>
                <w:rFonts w:ascii="Cambria Math" w:hAnsi="Cambria Math" w:hint="eastAsia"/>
              </w:rPr>
              <m:t>r</m:t>
            </m:r>
          </m:e>
          <m:sub>
            <m:r>
              <w:rPr>
                <w:rFonts w:ascii="Cambria Math" w:hAnsi="Cambria Math"/>
              </w:rPr>
              <m:t>m</m:t>
            </m:r>
          </m:sub>
        </m:sSub>
      </m:oMath>
      <w:r w:rsidRPr="00EB6782">
        <w:rPr>
          <w:rFonts w:hint="eastAsia"/>
          <w:b/>
          <w:sz w:val="20"/>
          <w:szCs w:val="20"/>
        </w:rPr>
        <w:t xml:space="preserve"> </w:t>
      </w:r>
      <w:r w:rsidR="00597307">
        <w:rPr>
          <w:rFonts w:ascii="Times New Roman" w:hAnsi="Times New Roman"/>
          <w:sz w:val="20"/>
          <w:szCs w:val="20"/>
        </w:rPr>
        <w:t>using</w:t>
      </w:r>
      <w:r w:rsidRPr="00EB6782">
        <w:rPr>
          <w:rFonts w:ascii="Times New Roman" w:hAnsi="Times New Roman"/>
          <w:sz w:val="20"/>
          <w:szCs w:val="20"/>
        </w:rPr>
        <w:t xml:space="preserve"> Eq. (1</w:t>
      </w:r>
      <w:r>
        <w:rPr>
          <w:rFonts w:ascii="Times New Roman" w:hAnsi="Times New Roman"/>
          <w:sz w:val="20"/>
          <w:szCs w:val="20"/>
        </w:rPr>
        <w:t>2</w:t>
      </w:r>
      <w:r w:rsidRPr="00EB6782">
        <w:rPr>
          <w:rFonts w:ascii="Times New Roman" w:hAnsi="Times New Roman"/>
          <w:sz w:val="20"/>
          <w:szCs w:val="20"/>
        </w:rPr>
        <w:t>)</w:t>
      </w:r>
      <w:r w:rsidR="00597307">
        <w:rPr>
          <w:rFonts w:ascii="Times New Roman" w:hAnsi="Times New Roman"/>
          <w:sz w:val="20"/>
          <w:szCs w:val="20"/>
        </w:rPr>
        <w:t>;</w:t>
      </w:r>
      <w:r>
        <w:rPr>
          <w:rFonts w:ascii="Times New Roman" w:hAnsi="Times New Roman"/>
          <w:sz w:val="20"/>
          <w:szCs w:val="20"/>
        </w:rPr>
        <w:t xml:space="preserve"> </w:t>
      </w:r>
      <w:r>
        <w:rPr>
          <w:rStyle w:val="fontstyle01"/>
        </w:rPr>
        <w:t xml:space="preserve"> </w:t>
      </w:r>
    </w:p>
    <w:p w14:paraId="1301AB41" w14:textId="2482A5E0" w:rsidR="00174B59" w:rsidRPr="000E2036" w:rsidRDefault="00174B59" w:rsidP="00174B59">
      <w:pPr>
        <w:pStyle w:val="afb"/>
        <w:numPr>
          <w:ilvl w:val="0"/>
          <w:numId w:val="18"/>
        </w:numPr>
        <w:ind w:firstLineChars="0"/>
        <w:rPr>
          <w:rFonts w:ascii="NimbusRomNo9L-Regu" w:hAnsi="NimbusRomNo9L-Regu"/>
          <w:color w:val="000000"/>
          <w:sz w:val="20"/>
          <w:szCs w:val="20"/>
        </w:rPr>
      </w:pPr>
      <w:r w:rsidRPr="00EB6782">
        <w:rPr>
          <w:rStyle w:val="fontstyle01"/>
        </w:rPr>
        <w:t xml:space="preserve">      </w:t>
      </w:r>
      <w:r w:rsidR="00597307">
        <w:rPr>
          <w:rStyle w:val="fontstyle01"/>
        </w:rPr>
        <w:t xml:space="preserve">  </w:t>
      </w:r>
      <w:r w:rsidRPr="00EB6782">
        <w:rPr>
          <w:rStyle w:val="fontstyle01"/>
        </w:rPr>
        <w:t xml:space="preserve">Compute </w:t>
      </w:r>
      <m:oMath>
        <m:r>
          <m:rPr>
            <m:sty m:val="p"/>
          </m:rPr>
          <w:rPr>
            <w:rFonts w:ascii="Cambria Math" w:hAnsi="Cambria Math"/>
            <w:sz w:val="20"/>
            <w:szCs w:val="20"/>
          </w:rPr>
          <m:t xml:space="preserve"> </m:t>
        </m:r>
        <m:sSub>
          <m:sSubPr>
            <m:ctrlPr>
              <w:rPr>
                <w:rFonts w:ascii="Cambria Math" w:hAnsi="Cambria Math"/>
                <w:b/>
              </w:rPr>
            </m:ctrlPr>
          </m:sSubPr>
          <m:e>
            <m:r>
              <m:rPr>
                <m:sty m:val="b"/>
              </m:rPr>
              <w:rPr>
                <w:rFonts w:ascii="Cambria Math" w:hAnsi="Cambria Math"/>
              </w:rPr>
              <m:t>in</m:t>
            </m:r>
            <m:r>
              <m:rPr>
                <m:sty m:val="b"/>
              </m:rPr>
              <w:rPr>
                <w:rFonts w:ascii="Cambria Math" w:hAnsi="Cambria Math" w:hint="eastAsia"/>
              </w:rPr>
              <m:t>i</m:t>
            </m:r>
          </m:e>
          <m:sub>
            <m:r>
              <w:rPr>
                <w:rFonts w:ascii="Cambria Math" w:hAnsi="Cambria Math"/>
              </w:rPr>
              <m:t>ms</m:t>
            </m:r>
          </m:sub>
        </m:sSub>
      </m:oMath>
      <w:r>
        <w:rPr>
          <w:rFonts w:ascii="NimbusRomNo9L-Regu" w:hAnsi="NimbusRomNo9L-Regu" w:hint="eastAsia"/>
          <w:b/>
        </w:rPr>
        <w:t xml:space="preserve"> </w:t>
      </w:r>
      <w:r w:rsidR="00597307">
        <w:rPr>
          <w:rFonts w:ascii="Times New Roman" w:hAnsi="Times New Roman"/>
          <w:sz w:val="20"/>
          <w:szCs w:val="20"/>
        </w:rPr>
        <w:t>using</w:t>
      </w:r>
      <w:r w:rsidRPr="00EB6782">
        <w:rPr>
          <w:rFonts w:ascii="Times New Roman" w:hAnsi="Times New Roman"/>
          <w:sz w:val="20"/>
          <w:szCs w:val="20"/>
        </w:rPr>
        <w:t xml:space="preserve"> Eq. (1</w:t>
      </w:r>
      <w:r>
        <w:rPr>
          <w:rFonts w:ascii="Times New Roman" w:hAnsi="Times New Roman"/>
          <w:sz w:val="20"/>
          <w:szCs w:val="20"/>
        </w:rPr>
        <w:t>3</w:t>
      </w:r>
      <w:r w:rsidRPr="00EB6782">
        <w:rPr>
          <w:rFonts w:ascii="Times New Roman" w:hAnsi="Times New Roman"/>
          <w:sz w:val="20"/>
          <w:szCs w:val="20"/>
        </w:rPr>
        <w:t>)</w:t>
      </w:r>
      <w:r w:rsidR="00597307">
        <w:rPr>
          <w:rFonts w:ascii="Times New Roman" w:hAnsi="Times New Roman"/>
          <w:sz w:val="20"/>
          <w:szCs w:val="20"/>
        </w:rPr>
        <w:t>;</w:t>
      </w:r>
    </w:p>
    <w:p w14:paraId="4213A046" w14:textId="6F7727B1" w:rsidR="00174B59" w:rsidRPr="00EB6782" w:rsidRDefault="00174B59" w:rsidP="00174B59">
      <w:pPr>
        <w:pStyle w:val="afb"/>
        <w:numPr>
          <w:ilvl w:val="0"/>
          <w:numId w:val="18"/>
        </w:numPr>
        <w:ind w:firstLineChars="0"/>
        <w:rPr>
          <w:rFonts w:ascii="NimbusRomNo9L-Regu" w:hAnsi="NimbusRomNo9L-Regu"/>
          <w:color w:val="000000"/>
          <w:sz w:val="20"/>
          <w:szCs w:val="20"/>
        </w:rPr>
      </w:pPr>
      <w:r>
        <w:rPr>
          <w:rStyle w:val="fontstyle01"/>
        </w:rPr>
        <w:t xml:space="preserve">      </w:t>
      </w:r>
      <w:r w:rsidR="00597307">
        <w:rPr>
          <w:rStyle w:val="fontstyle01"/>
          <w:rFonts w:hint="eastAsia"/>
        </w:rPr>
        <w:t xml:space="preserve"> </w:t>
      </w:r>
      <w:r w:rsidR="00597307">
        <w:rPr>
          <w:rStyle w:val="fontstyle01"/>
        </w:rPr>
        <w:t xml:space="preserve">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r</m:t>
                </m:r>
              </m:e>
            </m:acc>
          </m:e>
          <m:sub>
            <m:r>
              <w:rPr>
                <w:rFonts w:ascii="Cambria Math" w:hAnsi="Cambria Math"/>
                <w:sz w:val="20"/>
                <w:szCs w:val="20"/>
              </w:rPr>
              <m:t>ms</m:t>
            </m:r>
          </m:sub>
        </m:sSub>
      </m:oMath>
      <w:r>
        <w:rPr>
          <w:rFonts w:ascii="NimbusRomNo9L-Regu" w:hAnsi="NimbusRomNo9L-Regu" w:hint="eastAsia"/>
          <w:sz w:val="20"/>
          <w:szCs w:val="20"/>
        </w:rPr>
        <w:t xml:space="preserve"> </w:t>
      </w:r>
      <w:r>
        <w:rPr>
          <w:rFonts w:ascii="NimbusRomNo9L-Regu" w:hAnsi="NimbusRomNo9L-Regu"/>
          <w:sz w:val="20"/>
          <w:szCs w:val="20"/>
        </w:rPr>
        <w:t xml:space="preserve">= </w:t>
      </w:r>
      <m:oMath>
        <m: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INI</m:t>
                </m:r>
              </m:sub>
              <m:sup>
                <m:r>
                  <w:rPr>
                    <w:rFonts w:ascii="Cambria Math" w:hAnsi="Cambria Math"/>
                  </w:rPr>
                  <m:t>T</m:t>
                </m:r>
              </m:sup>
            </m:sSubSup>
            <m:sSub>
              <m:sSubPr>
                <m:ctrlPr>
                  <w:rPr>
                    <w:rFonts w:ascii="Cambria Math" w:hAnsi="Cambria Math"/>
                    <w:b/>
                  </w:rPr>
                </m:ctrlPr>
              </m:sSubPr>
              <m:e>
                <m:r>
                  <m:rPr>
                    <m:sty m:val="b"/>
                  </m:rPr>
                  <w:rPr>
                    <w:rFonts w:ascii="Cambria Math" w:hAnsi="Cambria Math" w:hint="eastAsia"/>
                  </w:rPr>
                  <m:t>i</m:t>
                </m:r>
                <m:r>
                  <m:rPr>
                    <m:sty m:val="b"/>
                  </m:rPr>
                  <w:rPr>
                    <w:rFonts w:ascii="Cambria Math" w:hAnsi="Cambria Math"/>
                  </w:rPr>
                  <m:t>n</m:t>
                </m:r>
                <m:r>
                  <m:rPr>
                    <m:sty m:val="b"/>
                  </m:rPr>
                  <w:rPr>
                    <w:rFonts w:ascii="Cambria Math" w:hAnsi="Cambria Math" w:hint="eastAsia"/>
                  </w:rPr>
                  <m:t>i</m:t>
                </m:r>
              </m:e>
              <m:sub>
                <m:r>
                  <w:rPr>
                    <w:rFonts w:ascii="Cambria Math" w:hAnsi="Cambria Math"/>
                  </w:rPr>
                  <m:t>ms</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INI</m:t>
                </m:r>
              </m:sub>
            </m:sSub>
          </m:e>
        </m:d>
      </m:oMath>
      <w:r w:rsidR="00597307">
        <w:rPr>
          <w:rFonts w:ascii="NimbusRomNo9L-Regu" w:hAnsi="NimbusRomNo9L-Regu" w:hint="eastAsia"/>
        </w:rPr>
        <w:t>;</w:t>
      </w:r>
    </w:p>
    <w:p w14:paraId="05F87819" w14:textId="23ED75E2" w:rsidR="00174B59" w:rsidRPr="000E2036" w:rsidRDefault="00174B59" w:rsidP="00174B59">
      <w:pPr>
        <w:pStyle w:val="afb"/>
        <w:numPr>
          <w:ilvl w:val="0"/>
          <w:numId w:val="18"/>
        </w:numPr>
        <w:ind w:firstLineChars="0"/>
        <w:rPr>
          <w:rStyle w:val="fontstyle01"/>
          <w:b/>
        </w:rPr>
      </w:pPr>
      <w:r>
        <w:rPr>
          <w:rFonts w:ascii="Times New Roman" w:hAnsi="Times New Roman"/>
          <w:sz w:val="20"/>
          <w:szCs w:val="20"/>
        </w:rPr>
        <w:t xml:space="preserve">      </w:t>
      </w:r>
      <w:r w:rsidR="00597307">
        <w:rPr>
          <w:rFonts w:ascii="Times New Roman" w:hAnsi="Times New Roman"/>
          <w:sz w:val="20"/>
          <w:szCs w:val="20"/>
        </w:rPr>
        <w:t xml:space="preserve">  </w:t>
      </w:r>
      <w:r w:rsidR="0012037E">
        <w:rPr>
          <w:rFonts w:ascii="Times New Roman" w:hAnsi="Times New Roman"/>
          <w:color w:val="000000"/>
          <w:sz w:val="20"/>
          <w:szCs w:val="20"/>
        </w:rPr>
        <w:t xml:space="preserve">Update </w:t>
      </w:r>
      <m:oMath>
        <m:sSub>
          <m:sSubPr>
            <m:ctrlPr>
              <w:rPr>
                <w:rFonts w:ascii="Cambria Math" w:hAnsi="Cambria Math"/>
              </w:rPr>
            </m:ctrlPr>
          </m:sSubPr>
          <m:e>
            <m:r>
              <w:rPr>
                <w:rFonts w:ascii="Cambria Math" w:hAnsi="Cambria Math"/>
              </w:rPr>
              <m:t>Θ</m:t>
            </m:r>
          </m:e>
          <m:sub>
            <m:r>
              <w:rPr>
                <w:rFonts w:ascii="Cambria Math" w:hAnsi="Cambria Math"/>
              </w:rPr>
              <m:t>INI</m:t>
            </m:r>
          </m:sub>
        </m:sSub>
        <m:r>
          <w:rPr>
            <w:rFonts w:ascii="Cambria Math" w:hAnsi="Cambria Math"/>
          </w:rPr>
          <m:t xml:space="preserve"> </m:t>
        </m:r>
      </m:oMath>
      <w:r w:rsidR="0012037E">
        <w:rPr>
          <w:rFonts w:ascii="Times New Roman" w:hAnsi="Times New Roman"/>
        </w:rPr>
        <w:t>to minimize</w:t>
      </w:r>
      <w:r w:rsidR="0012037E" w:rsidRPr="00124A42">
        <w:rPr>
          <w:rFonts w:ascii="Times New Roman" w:hAnsi="Times New Roman"/>
        </w:rPr>
        <w:t xml:space="preserve"> </w:t>
      </w:r>
      <m:oMath>
        <m:r>
          <w:rPr>
            <w:rFonts w:ascii="Cambria Math" w:hAnsi="Cambria Math"/>
          </w:rPr>
          <m:t>J</m:t>
        </m:r>
      </m:oMath>
      <w:r w:rsidR="0012037E" w:rsidRPr="00124A42">
        <w:rPr>
          <w:rFonts w:ascii="Times New Roman" w:hAnsi="Times New Roman"/>
        </w:rPr>
        <w:t xml:space="preserve"> in </w:t>
      </w:r>
      <w:r w:rsidR="0012037E" w:rsidRPr="00EB6782">
        <w:rPr>
          <w:rFonts w:ascii="Times New Roman" w:hAnsi="Times New Roman"/>
          <w:sz w:val="20"/>
          <w:szCs w:val="20"/>
        </w:rPr>
        <w:t>Eq. (</w:t>
      </w:r>
      <w:r w:rsidR="0012037E">
        <w:rPr>
          <w:rFonts w:ascii="Times New Roman" w:hAnsi="Times New Roman"/>
          <w:sz w:val="20"/>
          <w:szCs w:val="20"/>
        </w:rPr>
        <w:t>18</w:t>
      </w:r>
      <w:r w:rsidR="0012037E" w:rsidRPr="00EB6782">
        <w:rPr>
          <w:rFonts w:ascii="Times New Roman" w:hAnsi="Times New Roman"/>
          <w:sz w:val="20"/>
          <w:szCs w:val="20"/>
        </w:rPr>
        <w:t>)</w:t>
      </w:r>
      <w:r w:rsidR="0012037E">
        <w:rPr>
          <w:rFonts w:ascii="Times New Roman" w:hAnsi="Times New Roman"/>
          <w:sz w:val="20"/>
          <w:szCs w:val="20"/>
        </w:rPr>
        <w:t xml:space="preserve"> </w:t>
      </w:r>
      <w:r w:rsidR="0012037E" w:rsidRPr="00124A42">
        <w:rPr>
          <w:rFonts w:ascii="Times New Roman" w:hAnsi="Times New Roman"/>
        </w:rPr>
        <w:t>with A</w:t>
      </w:r>
      <w:r w:rsidR="0012037E" w:rsidRPr="00124A42">
        <w:rPr>
          <w:rFonts w:ascii="Times New Roman" w:hAnsi="Times New Roman" w:hint="eastAsia"/>
        </w:rPr>
        <w:t>dam</w:t>
      </w:r>
      <w:r w:rsidR="002D09BE">
        <w:rPr>
          <w:rFonts w:ascii="Times New Roman" w:hAnsi="Times New Roman"/>
        </w:rPr>
        <w:t>;</w:t>
      </w:r>
    </w:p>
    <w:p w14:paraId="28240251" w14:textId="373B9E2C" w:rsidR="00174B59" w:rsidRPr="00EB6782" w:rsidRDefault="00174B59" w:rsidP="00174B59">
      <w:pPr>
        <w:pStyle w:val="afb"/>
        <w:numPr>
          <w:ilvl w:val="0"/>
          <w:numId w:val="18"/>
        </w:numPr>
        <w:ind w:firstLineChars="0"/>
        <w:rPr>
          <w:rStyle w:val="fontstyle01"/>
          <w:b/>
        </w:rPr>
      </w:pPr>
      <w:r>
        <w:rPr>
          <w:rStyle w:val="fontstyle01"/>
          <w:b/>
        </w:rPr>
        <w:t xml:space="preserve">   </w:t>
      </w:r>
      <w:r w:rsidR="00597307">
        <w:rPr>
          <w:rStyle w:val="fontstyle01"/>
          <w:b/>
        </w:rPr>
        <w:t xml:space="preserve"> </w:t>
      </w:r>
      <w:r w:rsidRPr="00EB6782">
        <w:rPr>
          <w:rStyle w:val="fontstyle01"/>
          <w:b/>
        </w:rPr>
        <w:t>end for</w:t>
      </w:r>
    </w:p>
    <w:p w14:paraId="0879AFDA" w14:textId="77777777" w:rsidR="00174B59" w:rsidRPr="00EB6782" w:rsidRDefault="00174B59" w:rsidP="00174B59">
      <w:pPr>
        <w:pStyle w:val="afb"/>
        <w:numPr>
          <w:ilvl w:val="0"/>
          <w:numId w:val="18"/>
        </w:numPr>
        <w:pBdr>
          <w:bottom w:val="single" w:sz="4" w:space="1" w:color="auto"/>
        </w:pBdr>
        <w:ind w:firstLineChars="0"/>
        <w:rPr>
          <w:rStyle w:val="fontstyle01"/>
          <w:b/>
        </w:rPr>
      </w:pPr>
      <w:r w:rsidRPr="00EB6782">
        <w:rPr>
          <w:rStyle w:val="fontstyle01"/>
          <w:b/>
        </w:rPr>
        <w:t>end for</w:t>
      </w:r>
    </w:p>
    <w:p w14:paraId="3F5BEA2E" w14:textId="7D1E1A0D" w:rsidR="00174B59" w:rsidRPr="00EB6782" w:rsidRDefault="00174B59" w:rsidP="00174B59">
      <w:pPr>
        <w:pStyle w:val="afb"/>
        <w:numPr>
          <w:ilvl w:val="0"/>
          <w:numId w:val="18"/>
        </w:numPr>
        <w:pBdr>
          <w:bottom w:val="single" w:sz="4" w:space="1" w:color="auto"/>
        </w:pBdr>
        <w:ind w:firstLineChars="0"/>
        <w:rPr>
          <w:rStyle w:val="fontstyle01"/>
          <w:b/>
        </w:rPr>
      </w:pPr>
      <w:r w:rsidRPr="00EB6782">
        <w:rPr>
          <w:rStyle w:val="fontstyle01"/>
          <w:b/>
        </w:rPr>
        <w:t xml:space="preserve">return </w:t>
      </w:r>
      <m:oMath>
        <m:sSub>
          <m:sSubPr>
            <m:ctrlPr>
              <w:rPr>
                <w:rStyle w:val="fontstyle01"/>
                <w:rFonts w:ascii="Cambria Math" w:hAnsi="Cambria Math" w:cs="Times New Roman"/>
                <w:i/>
                <w:kern w:val="0"/>
              </w:rPr>
            </m:ctrlPr>
          </m:sSubPr>
          <m:e>
            <m:r>
              <w:rPr>
                <w:rStyle w:val="fontstyle01"/>
                <w:rFonts w:ascii="Cambria Math" w:hAnsi="Cambria Math"/>
              </w:rPr>
              <m:t>Θ</m:t>
            </m:r>
          </m:e>
          <m:sub>
            <m:r>
              <w:rPr>
                <w:rFonts w:ascii="Cambria Math" w:hAnsi="Cambria Math"/>
              </w:rPr>
              <m:t>INI</m:t>
            </m:r>
          </m:sub>
        </m:sSub>
      </m:oMath>
      <w:r w:rsidR="002D09BE">
        <w:rPr>
          <w:rStyle w:val="fontstyle01"/>
          <w:rFonts w:hint="eastAsia"/>
          <w:kern w:val="0"/>
        </w:rPr>
        <w:t>;</w:t>
      </w:r>
    </w:p>
    <w:p w14:paraId="0E43EBDC" w14:textId="77777777" w:rsidR="00174B59" w:rsidRDefault="00174B59" w:rsidP="00174B59"/>
    <w:p w14:paraId="5EBBFFAE" w14:textId="6E7E1A21" w:rsidR="00174B59" w:rsidRPr="00443D4A" w:rsidRDefault="00174B59" w:rsidP="00174B59">
      <w:pPr>
        <w:pBdr>
          <w:top w:val="single" w:sz="4" w:space="1" w:color="auto"/>
          <w:bottom w:val="single" w:sz="4" w:space="1" w:color="auto"/>
        </w:pBdr>
        <w:rPr>
          <w:rStyle w:val="fontstyle01"/>
          <w:b/>
        </w:rPr>
      </w:pPr>
      <w:r w:rsidRPr="002D09BE">
        <w:rPr>
          <w:rStyle w:val="fontstyle01"/>
          <w:b/>
          <w:highlight w:val="yellow"/>
        </w:rPr>
        <w:t>Algorithm</w:t>
      </w:r>
      <w:r w:rsidR="0066645D" w:rsidRPr="002D09BE">
        <w:rPr>
          <w:rStyle w:val="fontstyle01"/>
          <w:b/>
          <w:highlight w:val="yellow"/>
        </w:rPr>
        <w:t>4</w:t>
      </w:r>
      <w:r w:rsidRPr="002D09BE">
        <w:rPr>
          <w:rStyle w:val="fontstyle01"/>
          <w:highlight w:val="yellow"/>
        </w:rPr>
        <w:t xml:space="preserve">. Training </w:t>
      </w:r>
      <w:r w:rsidR="002D09BE" w:rsidRPr="002D09BE">
        <w:rPr>
          <w:rStyle w:val="fontstyle01"/>
          <w:highlight w:val="yellow"/>
        </w:rPr>
        <w:t>algorithm of</w:t>
      </w:r>
      <w:r w:rsidRPr="002D09BE">
        <w:rPr>
          <w:rStyle w:val="fontstyle01"/>
          <w:highlight w:val="yellow"/>
        </w:rPr>
        <w:t xml:space="preserve"> the ENI </w:t>
      </w:r>
      <w:r w:rsidR="002D09BE" w:rsidRPr="002D09BE">
        <w:rPr>
          <w:rStyle w:val="fontstyle01"/>
          <w:highlight w:val="yellow"/>
        </w:rPr>
        <w:t>part</w:t>
      </w:r>
    </w:p>
    <w:p w14:paraId="6D4CAF38" w14:textId="3CB18506" w:rsidR="00174B59" w:rsidRPr="008B5196" w:rsidRDefault="00174B59" w:rsidP="00174B59">
      <w:pPr>
        <w:pStyle w:val="afb"/>
        <w:ind w:firstLineChars="0" w:firstLine="0"/>
        <w:rPr>
          <w:rStyle w:val="fontstyle01"/>
        </w:rPr>
      </w:pPr>
      <w:r w:rsidRPr="00EB6782">
        <w:rPr>
          <w:rStyle w:val="fontstyle01"/>
          <w:rFonts w:hint="eastAsia"/>
          <w:b/>
        </w:rPr>
        <w:t>I</w:t>
      </w:r>
      <w:r w:rsidRPr="00EB6782">
        <w:rPr>
          <w:rStyle w:val="fontstyle01"/>
          <w:b/>
        </w:rPr>
        <w:t>nput</w:t>
      </w:r>
      <w:r w:rsidRPr="00EB6782">
        <w:rPr>
          <w:rStyle w:val="fontstyle01"/>
        </w:rPr>
        <w:t xml:space="preserve">: </w:t>
      </w:r>
      <w:r w:rsidRPr="0005575B">
        <w:rPr>
          <w:rStyle w:val="fontstyle01"/>
        </w:rPr>
        <w:t xml:space="preserve">number of </w:t>
      </w:r>
      <w:proofErr w:type="gramStart"/>
      <w:r w:rsidRPr="0005575B">
        <w:rPr>
          <w:rStyle w:val="fontstyle01"/>
        </w:rPr>
        <w:t>epochs</w:t>
      </w:r>
      <w:r>
        <w:rPr>
          <w:rStyle w:val="fontstyle01"/>
        </w:rPr>
        <w:t xml:space="preserve"> </w:t>
      </w:r>
      <w:proofErr w:type="gramEnd"/>
      <m:oMath>
        <m:r>
          <w:rPr>
            <w:rFonts w:ascii="Cambria Math" w:hAnsi="Cambria Math"/>
          </w:rPr>
          <m:t>p</m:t>
        </m:r>
      </m:oMath>
      <w:r>
        <w:rPr>
          <w:rStyle w:val="fontstyle01"/>
        </w:rPr>
        <w:t xml:space="preserve">, </w:t>
      </w:r>
      <w:r w:rsidR="00FF6416">
        <w:rPr>
          <w:rStyle w:val="fontstyle01"/>
        </w:rPr>
        <w:t xml:space="preserve">sample set </w:t>
      </w:r>
      <m:oMath>
        <m:r>
          <w:rPr>
            <w:rFonts w:ascii="Cambria Math" w:hAnsi="Cambria Math"/>
          </w:rPr>
          <m:t>Y</m:t>
        </m:r>
      </m:oMath>
      <w:r w:rsidR="00FF6416">
        <w:rPr>
          <w:rStyle w:val="fontstyle01"/>
        </w:rPr>
        <w:t xml:space="preserve">, </w:t>
      </w:r>
      <w:r>
        <w:rPr>
          <w:rFonts w:ascii="NimbusRomNo9L-Regu" w:hAnsi="NimbusRomNo9L-Regu"/>
        </w:rPr>
        <w:t>content feature</w:t>
      </w:r>
      <w:r w:rsidR="002D09BE">
        <w:rPr>
          <w:rFonts w:ascii="NimbusRomNo9L-Regu" w:hAnsi="NimbusRomNo9L-Regu"/>
        </w:rPr>
        <w:t xml:space="preserve"> set</w:t>
      </w:r>
      <w:r>
        <w:rPr>
          <w:rFonts w:ascii="NimbusRomNo9L-Regu" w:hAnsi="NimbusRomNo9L-Regu"/>
        </w:rPr>
        <w:t xml:space="preserve">s </w:t>
      </w:r>
      <w:r>
        <w:rPr>
          <w:rFonts w:ascii="NimbusRomNo9L-Regu" w:hAnsi="NimbusRomNo9L-Regu"/>
        </w:rPr>
        <w:t xml:space="preserve">of </w:t>
      </w:r>
      <w:r>
        <w:rPr>
          <w:rStyle w:val="fontstyle01"/>
        </w:rPr>
        <w:t xml:space="preserve">mashups </w:t>
      </w:r>
      <w:r w:rsidR="002D09BE">
        <w:rPr>
          <w:rStyle w:val="fontstyle01"/>
        </w:rPr>
        <w:t>extracted by</w:t>
      </w:r>
      <w:r>
        <w:rPr>
          <w:rStyle w:val="fontstyle01"/>
        </w:rPr>
        <w:t xml:space="preserve"> the </w:t>
      </w:r>
      <w:r w:rsidRPr="00EB6782">
        <w:rPr>
          <w:rStyle w:val="fontstyle01"/>
        </w:rPr>
        <w:t>pre-trained</w:t>
      </w:r>
      <w:r>
        <w:rPr>
          <w:rStyle w:val="fontstyle01"/>
        </w:rPr>
        <w:t xml:space="preserve"> CI component</w:t>
      </w:r>
      <w:r w:rsidR="002D09BE">
        <w:rPr>
          <w:rStyle w:val="fontstyle01"/>
        </w:rPr>
        <w:t xml:space="preserve"> </w:t>
      </w:r>
      <m:oMath>
        <m:sSub>
          <m:sSubPr>
            <m:ctrlPr>
              <w:rPr>
                <w:rFonts w:ascii="Cambria Math" w:hAnsi="Cambria Math"/>
                <w:sz w:val="20"/>
                <w:szCs w:val="20"/>
              </w:rPr>
            </m:ctrlPr>
          </m:sSubPr>
          <m:e>
            <m:r>
              <w:rPr>
                <w:rFonts w:ascii="Cambria Math" w:hAnsi="Cambria Math"/>
              </w:rPr>
              <m:t>V</m:t>
            </m:r>
          </m:e>
          <m:sub>
            <m:r>
              <w:rPr>
                <w:rFonts w:ascii="Cambria Math" w:hAnsi="Cambria Math"/>
              </w:rPr>
              <m:t>seq</m:t>
            </m:r>
          </m:sub>
        </m:sSub>
      </m:oMath>
      <w:r w:rsidR="002D09BE">
        <w:rPr>
          <w:rStyle w:val="fontstyle01"/>
        </w:rPr>
        <w:t xml:space="preserve"> and </w:t>
      </w:r>
      <m:oMath>
        <m:sSub>
          <m:sSubPr>
            <m:ctrlPr>
              <w:rPr>
                <w:rFonts w:ascii="Cambria Math" w:hAnsi="Cambria Math" w:cs="Times New Roman"/>
                <w:kern w:val="0"/>
                <w:sz w:val="20"/>
                <w:szCs w:val="20"/>
                <w:lang w:eastAsia="en-US"/>
              </w:rPr>
            </m:ctrlPr>
          </m:sSubPr>
          <m:e>
            <m:r>
              <w:rPr>
                <w:rFonts w:ascii="Cambria Math" w:hAnsi="Cambria Math"/>
              </w:rPr>
              <m:t>V</m:t>
            </m:r>
          </m:e>
          <m:sub>
            <m:r>
              <w:rPr>
                <w:rFonts w:ascii="Cambria Math" w:hAnsi="Cambria Math"/>
              </w:rPr>
              <m:t>set</m:t>
            </m:r>
          </m:sub>
        </m:sSub>
      </m:oMath>
      <w:r>
        <w:rPr>
          <w:rStyle w:val="fontstyle01"/>
        </w:rPr>
        <w:t xml:space="preserve">, </w:t>
      </w:r>
      <w:r w:rsidR="002D09BE">
        <w:rPr>
          <w:rStyle w:val="fontstyle01"/>
        </w:rPr>
        <w:t xml:space="preserve">and </w:t>
      </w:r>
      <w:r>
        <w:rPr>
          <w:rStyle w:val="fontstyle01"/>
        </w:rPr>
        <w:t xml:space="preserve">mashup-service invocation matrix </w:t>
      </w:r>
      <m:oMath>
        <m:r>
          <w:rPr>
            <w:rFonts w:ascii="Cambria Math" w:hAnsi="Cambria Math"/>
          </w:rPr>
          <m:t>MS</m:t>
        </m:r>
      </m:oMath>
    </w:p>
    <w:p w14:paraId="31EADE99" w14:textId="007D29C6" w:rsidR="00174B59" w:rsidRDefault="00174B59" w:rsidP="00174B59">
      <w:pPr>
        <w:rPr>
          <w:rStyle w:val="fontstyle01"/>
          <w:lang w:eastAsia="zh-CN"/>
        </w:rPr>
      </w:pPr>
      <w:r w:rsidRPr="00EB6782">
        <w:rPr>
          <w:rStyle w:val="fontstyle01"/>
          <w:b/>
        </w:rPr>
        <w:t>Output</w:t>
      </w:r>
      <w:r w:rsidRPr="00EB6782">
        <w:rPr>
          <w:rStyle w:val="fontstyle01"/>
        </w:rPr>
        <w:t>: parameter</w:t>
      </w:r>
      <w:r w:rsidR="002D09BE">
        <w:rPr>
          <w:rStyle w:val="fontstyle01"/>
        </w:rPr>
        <w:t xml:space="preserve"> </w:t>
      </w:r>
      <w:r w:rsidRPr="00EB6782">
        <w:rPr>
          <w:rStyle w:val="fontstyle01"/>
        </w:rPr>
        <w:t>s</w:t>
      </w:r>
      <w:r w:rsidR="002D09BE">
        <w:rPr>
          <w:rStyle w:val="fontstyle01"/>
        </w:rPr>
        <w:t>et</w:t>
      </w:r>
      <w:r>
        <w:rPr>
          <w:rStyle w:val="fontstyle01"/>
        </w:rPr>
        <w:t xml:space="preserve"> </w:t>
      </w:r>
      <m:oMath>
        <m:sSub>
          <m:sSubPr>
            <m:ctrlPr>
              <w:rPr>
                <w:rStyle w:val="fontstyle01"/>
                <w:rFonts w:ascii="Cambria Math" w:hAnsi="Cambria Math"/>
                <w:i/>
              </w:rPr>
            </m:ctrlPr>
          </m:sSubPr>
          <m:e>
            <m:r>
              <w:rPr>
                <w:rStyle w:val="fontstyle01"/>
                <w:rFonts w:ascii="Cambria Math" w:hAnsi="Cambria Math"/>
              </w:rPr>
              <m:t>Θ</m:t>
            </m:r>
          </m:e>
          <m:sub>
            <m:r>
              <w:rPr>
                <w:rStyle w:val="fontstyle01"/>
                <w:rFonts w:ascii="Cambria Math" w:hAnsi="Cambria Math"/>
              </w:rPr>
              <m:t>ENI</m:t>
            </m:r>
          </m:sub>
        </m:sSub>
      </m:oMath>
      <w:r w:rsidR="002D09BE">
        <w:rPr>
          <w:rStyle w:val="fontstyle01"/>
          <w:rFonts w:hint="eastAsia"/>
          <w:lang w:eastAsia="zh-CN"/>
        </w:rPr>
        <w:t xml:space="preserve"> o</w:t>
      </w:r>
      <w:r w:rsidR="002D09BE">
        <w:rPr>
          <w:rStyle w:val="fontstyle01"/>
          <w:lang w:eastAsia="zh-CN"/>
        </w:rPr>
        <w:t xml:space="preserve">f this </w:t>
      </w:r>
      <w:r w:rsidR="002D09BE" w:rsidRPr="00EB6782">
        <w:rPr>
          <w:rStyle w:val="fontstyle01"/>
        </w:rPr>
        <w:t>pre-trained component</w:t>
      </w:r>
    </w:p>
    <w:p w14:paraId="1A6A52C0" w14:textId="77777777" w:rsidR="00174B59" w:rsidRPr="00EB6782" w:rsidRDefault="00174B59" w:rsidP="00174B59">
      <w:pPr>
        <w:pStyle w:val="afb"/>
        <w:numPr>
          <w:ilvl w:val="0"/>
          <w:numId w:val="17"/>
        </w:numPr>
        <w:ind w:firstLineChars="0"/>
        <w:rPr>
          <w:rStyle w:val="fontstyle01"/>
        </w:rPr>
      </w:pPr>
      <w:r w:rsidRPr="00EB6782">
        <w:rPr>
          <w:rStyle w:val="fontstyle01"/>
          <w:b/>
        </w:rPr>
        <w:t>for</w:t>
      </w:r>
      <w:r w:rsidRPr="00EB6782">
        <w:rPr>
          <w:rStyle w:val="fontstyle01"/>
        </w:rPr>
        <w:t xml:space="preserve"> epoch = 1, …, </w:t>
      </w:r>
      <m:oMath>
        <m:r>
          <w:rPr>
            <w:rStyle w:val="fontstyle01"/>
            <w:rFonts w:ascii="Cambria Math" w:hAnsi="Cambria Math"/>
          </w:rPr>
          <m:t>p</m:t>
        </m:r>
      </m:oMath>
      <w:r w:rsidRPr="00EB6782">
        <w:rPr>
          <w:rStyle w:val="fontstyle01"/>
        </w:rPr>
        <w:t xml:space="preserve"> </w:t>
      </w:r>
      <w:r w:rsidRPr="00EB6782">
        <w:rPr>
          <w:rStyle w:val="fontstyle01"/>
          <w:b/>
        </w:rPr>
        <w:t>do</w:t>
      </w:r>
    </w:p>
    <w:p w14:paraId="7BF547F1" w14:textId="40654539" w:rsidR="00174B59" w:rsidRPr="00203697" w:rsidRDefault="00174B59" w:rsidP="00174B59">
      <w:pPr>
        <w:pStyle w:val="afb"/>
        <w:numPr>
          <w:ilvl w:val="0"/>
          <w:numId w:val="17"/>
        </w:numPr>
        <w:ind w:firstLineChars="0"/>
        <w:rPr>
          <w:rStyle w:val="fontstyle01"/>
        </w:rPr>
      </w:pPr>
      <w:r w:rsidRPr="00EB6782">
        <w:rPr>
          <w:rStyle w:val="fontstyle01"/>
          <w:rFonts w:hint="eastAsia"/>
        </w:rPr>
        <w:t xml:space="preserve"> </w:t>
      </w:r>
      <w:r w:rsidRPr="00EB6782">
        <w:rPr>
          <w:rStyle w:val="fontstyle01"/>
        </w:rPr>
        <w:t xml:space="preserve">  </w:t>
      </w:r>
      <w:r w:rsidR="002D09BE">
        <w:rPr>
          <w:rStyle w:val="fontstyle01"/>
        </w:rPr>
        <w:t xml:space="preserve"> </w:t>
      </w:r>
      <w:r w:rsidRPr="00EB6782">
        <w:rPr>
          <w:rFonts w:ascii="Times New Roman" w:hAnsi="Times New Roman"/>
          <w:b/>
          <w:bCs/>
          <w:color w:val="000000"/>
          <w:sz w:val="20"/>
          <w:szCs w:val="20"/>
        </w:rPr>
        <w:t xml:space="preserve">for </w:t>
      </w:r>
      <w:r w:rsidR="002D09BE" w:rsidRPr="002D09BE">
        <w:rPr>
          <w:rFonts w:ascii="Times New Roman" w:hAnsi="Times New Roman"/>
          <w:bCs/>
          <w:color w:val="000000"/>
          <w:sz w:val="20"/>
          <w:szCs w:val="20"/>
        </w:rPr>
        <w:t>all mashups</w:t>
      </w:r>
      <w:r w:rsidRPr="00EB6782">
        <w:rPr>
          <w:rFonts w:ascii="Times New Roman" w:hAnsi="Times New Roman"/>
          <w:color w:val="000000"/>
          <w:sz w:val="20"/>
          <w:szCs w:val="20"/>
        </w:rPr>
        <w:t xml:space="preserve"> </w:t>
      </w:r>
      <w:r w:rsidR="00B43383">
        <w:rPr>
          <w:rFonts w:ascii="Times New Roman" w:hAnsi="Times New Roman" w:hint="eastAsia"/>
          <w:color w:val="000000"/>
          <w:sz w:val="20"/>
          <w:szCs w:val="20"/>
        </w:rPr>
        <w:t>and</w:t>
      </w:r>
      <w:r w:rsidR="00B43383">
        <w:rPr>
          <w:rFonts w:ascii="Times New Roman" w:hAnsi="Times New Roman"/>
          <w:color w:val="000000"/>
          <w:sz w:val="20"/>
          <w:szCs w:val="20"/>
        </w:rPr>
        <w:t xml:space="preserve"> </w:t>
      </w:r>
      <w:r w:rsidR="00B43383">
        <w:rPr>
          <w:rFonts w:ascii="Times New Roman" w:hAnsi="Times New Roman" w:hint="eastAsia"/>
          <w:color w:val="000000"/>
          <w:sz w:val="20"/>
          <w:szCs w:val="20"/>
        </w:rPr>
        <w:t>services</w:t>
      </w:r>
      <w:r w:rsidR="00B43383">
        <w:rPr>
          <w:rFonts w:ascii="Times New Roman" w:hAnsi="Times New Roman"/>
          <w:color w:val="000000"/>
          <w:sz w:val="20"/>
          <w:szCs w:val="20"/>
        </w:rPr>
        <w:t xml:space="preserve"> </w:t>
      </w:r>
      <w:r w:rsidRPr="00EB6782">
        <w:rPr>
          <w:rFonts w:ascii="Times New Roman" w:hAnsi="Times New Roman"/>
          <w:color w:val="000000"/>
          <w:sz w:val="20"/>
          <w:szCs w:val="20"/>
        </w:rPr>
        <w:t xml:space="preserve">in </w:t>
      </w:r>
      <m:oMath>
        <m:r>
          <w:rPr>
            <w:rFonts w:ascii="Cambria Math" w:hAnsi="Cambria Math"/>
            <w:color w:val="000000"/>
            <w:sz w:val="20"/>
            <w:szCs w:val="20"/>
          </w:rPr>
          <m:t>Y</m:t>
        </m:r>
      </m:oMath>
      <w:r w:rsidRPr="00EB6782">
        <w:rPr>
          <w:rFonts w:ascii="Times New Roman" w:hAnsi="Times New Roman"/>
          <w:color w:val="000000"/>
          <w:sz w:val="20"/>
          <w:szCs w:val="20"/>
        </w:rPr>
        <w:t xml:space="preserve"> </w:t>
      </w:r>
      <w:r w:rsidRPr="00EB6782">
        <w:rPr>
          <w:rStyle w:val="fontstyle01"/>
          <w:b/>
        </w:rPr>
        <w:t>do</w:t>
      </w:r>
    </w:p>
    <w:p w14:paraId="0BD5F199" w14:textId="11E75884" w:rsidR="00174B59" w:rsidRPr="00992B6F" w:rsidRDefault="00174B59" w:rsidP="00174B59">
      <w:pPr>
        <w:pStyle w:val="afb"/>
        <w:numPr>
          <w:ilvl w:val="0"/>
          <w:numId w:val="17"/>
        </w:numPr>
        <w:ind w:firstLineChars="0"/>
        <w:rPr>
          <w:rStyle w:val="fontstyle01"/>
        </w:rPr>
      </w:pPr>
      <w:r>
        <w:rPr>
          <w:rFonts w:ascii="Times New Roman" w:hAnsi="Times New Roman"/>
          <w:b/>
          <w:bCs/>
          <w:color w:val="000000"/>
          <w:sz w:val="20"/>
          <w:szCs w:val="20"/>
        </w:rPr>
        <w:t xml:space="preserve">      </w:t>
      </w:r>
      <w:r w:rsidR="002D09BE" w:rsidRPr="002D09BE">
        <w:rPr>
          <w:rFonts w:ascii="Times New Roman" w:hAnsi="Times New Roman"/>
          <w:bCs/>
          <w:color w:val="000000"/>
          <w:sz w:val="20"/>
          <w:szCs w:val="20"/>
        </w:rPr>
        <w:t xml:space="preserve">  </w:t>
      </w:r>
      <m:oMath>
        <m:r>
          <w:rPr>
            <w:rStyle w:val="fontstyle01"/>
            <w:rFonts w:ascii="Cambria Math" w:hAnsi="Cambria Math"/>
          </w:rPr>
          <m:t>NM←FindNeighbors(</m:t>
        </m:r>
        <m:sSub>
          <m:sSubPr>
            <m:ctrlPr>
              <w:rPr>
                <w:rFonts w:ascii="Cambria Math" w:hAnsi="Cambria Math"/>
                <w:sz w:val="20"/>
                <w:szCs w:val="20"/>
              </w:rPr>
            </m:ctrlPr>
          </m:sSubPr>
          <m:e>
            <m:r>
              <w:rPr>
                <w:rFonts w:ascii="Cambria Math" w:hAnsi="Cambria Math"/>
              </w:rPr>
              <m:t>V</m:t>
            </m:r>
          </m:e>
          <m:sub>
            <m:r>
              <w:rPr>
                <w:rFonts w:ascii="Cambria Math" w:hAnsi="Cambria Math"/>
              </w:rPr>
              <m:t>seq</m:t>
            </m:r>
          </m:sub>
        </m:sSub>
        <m:r>
          <m:rPr>
            <m:sty m:val="p"/>
          </m:rPr>
          <w:rPr>
            <w:rStyle w:val="fontstyle01"/>
            <w:rFonts w:ascii="Cambria Math" w:hAnsi="Cambria Math"/>
          </w:rPr>
          <m:t xml:space="preserve">, </m:t>
        </m:r>
        <m:sSub>
          <m:sSubPr>
            <m:ctrlPr>
              <w:rPr>
                <w:rFonts w:ascii="Cambria Math" w:hAnsi="Cambria Math" w:cs="Times New Roman"/>
                <w:kern w:val="0"/>
                <w:sz w:val="20"/>
                <w:szCs w:val="20"/>
                <w:lang w:eastAsia="en-US"/>
              </w:rPr>
            </m:ctrlPr>
          </m:sSubPr>
          <m:e>
            <m:r>
              <w:rPr>
                <w:rFonts w:ascii="Cambria Math" w:hAnsi="Cambria Math"/>
              </w:rPr>
              <m:t>V</m:t>
            </m:r>
          </m:e>
          <m:sub>
            <m:r>
              <w:rPr>
                <w:rFonts w:ascii="Cambria Math" w:hAnsi="Cambria Math"/>
              </w:rPr>
              <m:t>set</m:t>
            </m:r>
          </m:sub>
        </m:sSub>
        <m:r>
          <w:rPr>
            <w:rStyle w:val="fontstyle01"/>
            <w:rFonts w:ascii="Cambria Math" w:hAnsi="Cambria Math"/>
          </w:rPr>
          <m:t>)</m:t>
        </m:r>
      </m:oMath>
      <w:r w:rsidR="002D09BE">
        <w:rPr>
          <w:rStyle w:val="fontstyle01"/>
          <w:rFonts w:ascii="Times New Roman" w:hAnsi="Times New Roman" w:hint="eastAsia"/>
        </w:rPr>
        <w:t>;</w:t>
      </w:r>
      <w:r>
        <w:rPr>
          <w:rStyle w:val="fontstyle01"/>
          <w:rFonts w:ascii="Times New Roman" w:hAnsi="Times New Roman" w:hint="eastAsia"/>
        </w:rPr>
        <w:t xml:space="preserve"> </w:t>
      </w:r>
    </w:p>
    <w:p w14:paraId="29A2369A" w14:textId="49C7DC10" w:rsidR="00174B59" w:rsidRPr="00EB6782" w:rsidRDefault="00174B59" w:rsidP="00174B59">
      <w:pPr>
        <w:pStyle w:val="afb"/>
        <w:numPr>
          <w:ilvl w:val="0"/>
          <w:numId w:val="17"/>
        </w:numPr>
        <w:ind w:firstLineChars="0"/>
        <w:rPr>
          <w:rStyle w:val="fontstyle01"/>
        </w:rPr>
      </w:pPr>
      <w:r>
        <w:rPr>
          <w:rStyle w:val="fontstyle01"/>
          <w:rFonts w:hint="eastAsia"/>
        </w:rPr>
        <w:t xml:space="preserve"> </w:t>
      </w:r>
      <w:r>
        <w:rPr>
          <w:rStyle w:val="fontstyle01"/>
        </w:rPr>
        <w:t xml:space="preserve">     </w:t>
      </w:r>
      <w:r w:rsidR="002D09BE">
        <w:rPr>
          <w:rStyle w:val="fontstyle01"/>
        </w:rPr>
        <w:t xml:space="preserve">  </w:t>
      </w:r>
      <w:r>
        <w:rPr>
          <w:rFonts w:ascii="Times New Roman" w:hAnsi="Times New Roman"/>
          <w:sz w:val="20"/>
          <w:szCs w:val="20"/>
        </w:rPr>
        <w:t>C</w:t>
      </w:r>
      <w:r>
        <w:rPr>
          <w:rFonts w:ascii="Times New Roman" w:hAnsi="Times New Roman" w:hint="eastAsia"/>
          <w:sz w:val="20"/>
          <w:szCs w:val="20"/>
        </w:rPr>
        <w:t>onstruct</w:t>
      </w:r>
      <w:r>
        <w:rPr>
          <w:rFonts w:ascii="Times New Roman" w:hAnsi="Times New Roman"/>
          <w:sz w:val="20"/>
          <w:szCs w:val="20"/>
        </w:rPr>
        <w:t xml:space="preserve"> </w:t>
      </w:r>
      <m:oMath>
        <m:sSub>
          <m:sSubPr>
            <m:ctrlPr>
              <w:rPr>
                <w:rFonts w:ascii="Cambria Math" w:hAnsi="Cambria Math"/>
              </w:rPr>
            </m:ctrlPr>
          </m:sSubPr>
          <m:e>
            <m:r>
              <m:rPr>
                <m:sty m:val="b"/>
              </m:rPr>
              <w:rPr>
                <w:rFonts w:ascii="Cambria Math" w:hAnsi="Cambria Math"/>
              </w:rPr>
              <m:t>s</m:t>
            </m:r>
          </m:e>
          <m:sub>
            <m:r>
              <w:rPr>
                <w:rFonts w:ascii="Cambria Math" w:hAnsi="Cambria Math"/>
              </w:rPr>
              <m:t>ms</m:t>
            </m:r>
          </m:sub>
        </m:sSub>
      </m:oMath>
      <w:r w:rsidRPr="00EB6782">
        <w:rPr>
          <w:rFonts w:hint="eastAsia"/>
          <w:b/>
          <w:sz w:val="20"/>
          <w:szCs w:val="20"/>
        </w:rPr>
        <w:t xml:space="preserve"> </w:t>
      </w:r>
      <w:r w:rsidR="002D09BE">
        <w:rPr>
          <w:rFonts w:ascii="Times New Roman" w:hAnsi="Times New Roman"/>
          <w:sz w:val="20"/>
          <w:szCs w:val="20"/>
        </w:rPr>
        <w:t>using</w:t>
      </w:r>
      <w:r w:rsidRPr="00EB6782">
        <w:rPr>
          <w:rFonts w:ascii="Times New Roman" w:hAnsi="Times New Roman"/>
          <w:sz w:val="20"/>
          <w:szCs w:val="20"/>
        </w:rPr>
        <w:t xml:space="preserve"> Eq. (1</w:t>
      </w:r>
      <w:r>
        <w:rPr>
          <w:rFonts w:ascii="Times New Roman" w:hAnsi="Times New Roman"/>
          <w:sz w:val="20"/>
          <w:szCs w:val="20"/>
        </w:rPr>
        <w:t>4</w:t>
      </w:r>
      <w:r w:rsidRPr="00EB6782">
        <w:rPr>
          <w:rFonts w:ascii="Times New Roman" w:hAnsi="Times New Roman"/>
          <w:sz w:val="20"/>
          <w:szCs w:val="20"/>
        </w:rPr>
        <w:t>)</w:t>
      </w:r>
      <w:r w:rsidR="002D09BE">
        <w:rPr>
          <w:rFonts w:ascii="Times New Roman" w:hAnsi="Times New Roman"/>
          <w:sz w:val="20"/>
          <w:szCs w:val="20"/>
        </w:rPr>
        <w:t xml:space="preserve"> and </w:t>
      </w:r>
      <m:oMath>
        <m:r>
          <w:rPr>
            <w:rStyle w:val="fontstyle01"/>
            <w:rFonts w:ascii="Cambria Math" w:hAnsi="Cambria Math"/>
          </w:rPr>
          <m:t>MS</m:t>
        </m:r>
      </m:oMath>
      <w:r w:rsidR="002D09BE">
        <w:rPr>
          <w:rFonts w:ascii="Times New Roman" w:hAnsi="Times New Roman"/>
          <w:sz w:val="20"/>
          <w:szCs w:val="20"/>
        </w:rPr>
        <w:t>;</w:t>
      </w:r>
      <w:r>
        <w:rPr>
          <w:rFonts w:ascii="Times New Roman" w:hAnsi="Times New Roman"/>
          <w:sz w:val="20"/>
          <w:szCs w:val="20"/>
        </w:rPr>
        <w:t xml:space="preserve"> </w:t>
      </w:r>
      <w:r>
        <w:rPr>
          <w:rStyle w:val="fontstyle01"/>
        </w:rPr>
        <w:t xml:space="preserve"> </w:t>
      </w:r>
    </w:p>
    <w:p w14:paraId="4F157861" w14:textId="2705E449" w:rsidR="00174B59" w:rsidRPr="000E2036" w:rsidRDefault="00174B59" w:rsidP="00174B59">
      <w:pPr>
        <w:pStyle w:val="afb"/>
        <w:numPr>
          <w:ilvl w:val="0"/>
          <w:numId w:val="17"/>
        </w:numPr>
        <w:ind w:firstLineChars="0"/>
        <w:rPr>
          <w:rFonts w:ascii="NimbusRomNo9L-Regu" w:hAnsi="NimbusRomNo9L-Regu"/>
          <w:color w:val="000000"/>
          <w:sz w:val="20"/>
          <w:szCs w:val="20"/>
        </w:rPr>
      </w:pPr>
      <w:r w:rsidRPr="00EB6782">
        <w:rPr>
          <w:rStyle w:val="fontstyle01"/>
        </w:rPr>
        <w:t xml:space="preserve">      </w:t>
      </w:r>
      <w:r w:rsidR="002D09BE">
        <w:rPr>
          <w:rStyle w:val="fontstyle01"/>
        </w:rPr>
        <w:t xml:space="preserve">  </w:t>
      </w:r>
      <w:r w:rsidRPr="00EB6782">
        <w:rPr>
          <w:rStyle w:val="fontstyle01"/>
        </w:rPr>
        <w:t xml:space="preserve">Compute </w:t>
      </w:r>
      <m:oMath>
        <m:r>
          <m:rPr>
            <m:sty m:val="p"/>
          </m:rPr>
          <w:rPr>
            <w:rFonts w:ascii="Cambria Math" w:hAnsi="Cambria Math"/>
            <w:sz w:val="20"/>
            <w:szCs w:val="20"/>
          </w:rPr>
          <m:t xml:space="preserve"> </m:t>
        </m:r>
        <m:sSub>
          <m:sSubPr>
            <m:ctrlPr>
              <w:rPr>
                <w:rFonts w:ascii="Cambria Math" w:hAnsi="Cambria Math"/>
                <w:b/>
              </w:rPr>
            </m:ctrlPr>
          </m:sSubPr>
          <m:e>
            <m:r>
              <m:rPr>
                <m:sty m:val="b"/>
              </m:rPr>
              <w:rPr>
                <w:rFonts w:ascii="Cambria Math" w:hAnsi="Cambria Math"/>
              </w:rPr>
              <m:t>en</m:t>
            </m:r>
            <m:r>
              <m:rPr>
                <m:sty m:val="b"/>
              </m:rPr>
              <w:rPr>
                <w:rFonts w:ascii="Cambria Math" w:hAnsi="Cambria Math" w:hint="eastAsia"/>
              </w:rPr>
              <m:t>i</m:t>
            </m:r>
          </m:e>
          <m:sub>
            <m:r>
              <w:rPr>
                <w:rFonts w:ascii="Cambria Math" w:hAnsi="Cambria Math"/>
              </w:rPr>
              <m:t>ms</m:t>
            </m:r>
          </m:sub>
        </m:sSub>
      </m:oMath>
      <w:r>
        <w:rPr>
          <w:rFonts w:ascii="NimbusRomNo9L-Regu" w:hAnsi="NimbusRomNo9L-Regu" w:hint="eastAsia"/>
          <w:b/>
        </w:rPr>
        <w:t xml:space="preserve"> </w:t>
      </w:r>
      <w:r w:rsidR="002D09BE">
        <w:rPr>
          <w:rFonts w:ascii="Times New Roman" w:hAnsi="Times New Roman"/>
          <w:sz w:val="20"/>
          <w:szCs w:val="20"/>
        </w:rPr>
        <w:t>using</w:t>
      </w:r>
      <w:r w:rsidRPr="00EB6782">
        <w:rPr>
          <w:rFonts w:ascii="Times New Roman" w:hAnsi="Times New Roman"/>
          <w:sz w:val="20"/>
          <w:szCs w:val="20"/>
        </w:rPr>
        <w:t xml:space="preserve"> Eq. (1</w:t>
      </w:r>
      <w:r>
        <w:rPr>
          <w:rFonts w:ascii="Times New Roman" w:hAnsi="Times New Roman"/>
          <w:sz w:val="20"/>
          <w:szCs w:val="20"/>
        </w:rPr>
        <w:t>5</w:t>
      </w:r>
      <w:r w:rsidRPr="00EB6782">
        <w:rPr>
          <w:rFonts w:ascii="Times New Roman" w:hAnsi="Times New Roman"/>
          <w:sz w:val="20"/>
          <w:szCs w:val="20"/>
        </w:rPr>
        <w:t>)</w:t>
      </w:r>
      <w:r w:rsidR="002D09BE">
        <w:rPr>
          <w:rFonts w:ascii="Times New Roman" w:hAnsi="Times New Roman"/>
          <w:sz w:val="20"/>
          <w:szCs w:val="20"/>
        </w:rPr>
        <w:t>;</w:t>
      </w:r>
    </w:p>
    <w:p w14:paraId="05B7F131" w14:textId="59FCD92B" w:rsidR="00174B59" w:rsidRPr="00EB6782" w:rsidRDefault="00174B59" w:rsidP="00174B59">
      <w:pPr>
        <w:pStyle w:val="afb"/>
        <w:numPr>
          <w:ilvl w:val="0"/>
          <w:numId w:val="17"/>
        </w:numPr>
        <w:ind w:firstLineChars="0"/>
        <w:rPr>
          <w:rFonts w:ascii="NimbusRomNo9L-Regu" w:hAnsi="NimbusRomNo9L-Regu"/>
          <w:color w:val="000000"/>
          <w:sz w:val="20"/>
          <w:szCs w:val="20"/>
        </w:rPr>
      </w:pPr>
      <w:r>
        <w:rPr>
          <w:rStyle w:val="fontstyle01"/>
        </w:rPr>
        <w:t xml:space="preserve">      </w:t>
      </w:r>
      <w:r w:rsidR="002D09BE">
        <w:rPr>
          <w:rStyle w:val="fontstyle01"/>
          <w:rFonts w:hint="eastAsia"/>
        </w:rPr>
        <w:t xml:space="preserve"> </w:t>
      </w:r>
      <w:r w:rsidR="002D09BE">
        <w:rPr>
          <w:rStyle w:val="fontstyle01"/>
        </w:rPr>
        <w:t xml:space="preserve">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r</m:t>
                </m:r>
              </m:e>
            </m:acc>
          </m:e>
          <m:sub>
            <m:r>
              <w:rPr>
                <w:rFonts w:ascii="Cambria Math" w:hAnsi="Cambria Math"/>
                <w:sz w:val="20"/>
                <w:szCs w:val="20"/>
              </w:rPr>
              <m:t>ms</m:t>
            </m:r>
          </m:sub>
        </m:sSub>
      </m:oMath>
      <w:r>
        <w:rPr>
          <w:rFonts w:ascii="NimbusRomNo9L-Regu" w:hAnsi="NimbusRomNo9L-Regu" w:hint="eastAsia"/>
          <w:sz w:val="20"/>
          <w:szCs w:val="20"/>
        </w:rPr>
        <w:t xml:space="preserve"> </w:t>
      </w:r>
      <w:r>
        <w:rPr>
          <w:rFonts w:ascii="NimbusRomNo9L-Regu" w:hAnsi="NimbusRomNo9L-Regu"/>
          <w:sz w:val="20"/>
          <w:szCs w:val="20"/>
        </w:rPr>
        <w:t xml:space="preserve">= </w:t>
      </w:r>
      <m:oMath>
        <m: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ENI</m:t>
                </m:r>
              </m:sub>
              <m:sup>
                <m:r>
                  <w:rPr>
                    <w:rFonts w:ascii="Cambria Math" w:hAnsi="Cambria Math"/>
                  </w:rPr>
                  <m:t>T</m:t>
                </m:r>
              </m:sup>
            </m:sSubSup>
            <m:sSub>
              <m:sSubPr>
                <m:ctrlPr>
                  <w:rPr>
                    <w:rFonts w:ascii="Cambria Math" w:hAnsi="Cambria Math"/>
                    <w:b/>
                  </w:rPr>
                </m:ctrlPr>
              </m:sSubPr>
              <m:e>
                <m:r>
                  <m:rPr>
                    <m:sty m:val="b"/>
                  </m:rPr>
                  <w:rPr>
                    <w:rFonts w:ascii="Cambria Math" w:hAnsi="Cambria Math"/>
                  </w:rPr>
                  <m:t>en</m:t>
                </m:r>
                <m:r>
                  <m:rPr>
                    <m:sty m:val="b"/>
                  </m:rPr>
                  <w:rPr>
                    <w:rFonts w:ascii="Cambria Math" w:hAnsi="Cambria Math" w:hint="eastAsia"/>
                  </w:rPr>
                  <m:t>i</m:t>
                </m:r>
              </m:e>
              <m:sub>
                <m:r>
                  <w:rPr>
                    <w:rFonts w:ascii="Cambria Math" w:hAnsi="Cambria Math"/>
                  </w:rPr>
                  <m:t>ms</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ENI</m:t>
                </m:r>
              </m:sub>
            </m:sSub>
          </m:e>
        </m:d>
      </m:oMath>
      <w:r w:rsidR="002D09BE">
        <w:rPr>
          <w:rFonts w:ascii="NimbusRomNo9L-Regu" w:hAnsi="NimbusRomNo9L-Regu" w:hint="eastAsia"/>
        </w:rPr>
        <w:t>;</w:t>
      </w:r>
    </w:p>
    <w:p w14:paraId="7CAC9101" w14:textId="6C9B7BE8" w:rsidR="00174B59" w:rsidRPr="000E2036" w:rsidRDefault="00174B59" w:rsidP="00174B59">
      <w:pPr>
        <w:pStyle w:val="afb"/>
        <w:numPr>
          <w:ilvl w:val="0"/>
          <w:numId w:val="17"/>
        </w:numPr>
        <w:ind w:firstLineChars="0"/>
        <w:rPr>
          <w:rStyle w:val="fontstyle01"/>
          <w:b/>
        </w:rPr>
      </w:pPr>
      <w:r>
        <w:rPr>
          <w:rFonts w:ascii="Times New Roman" w:hAnsi="Times New Roman"/>
          <w:sz w:val="20"/>
          <w:szCs w:val="20"/>
        </w:rPr>
        <w:t xml:space="preserve">      </w:t>
      </w:r>
      <w:r w:rsidR="002D09BE">
        <w:rPr>
          <w:rFonts w:ascii="Times New Roman" w:hAnsi="Times New Roman"/>
          <w:sz w:val="20"/>
          <w:szCs w:val="20"/>
        </w:rPr>
        <w:t xml:space="preserve">  </w:t>
      </w:r>
      <w:r w:rsidR="0066645D">
        <w:rPr>
          <w:rFonts w:ascii="Times New Roman" w:hAnsi="Times New Roman"/>
          <w:color w:val="000000"/>
          <w:sz w:val="20"/>
          <w:szCs w:val="20"/>
        </w:rPr>
        <w:t xml:space="preserve">Update </w:t>
      </w:r>
      <m:oMath>
        <m:sSub>
          <m:sSubPr>
            <m:ctrlPr>
              <w:rPr>
                <w:rStyle w:val="fontstyle01"/>
                <w:rFonts w:ascii="Cambria Math" w:hAnsi="Cambria Math" w:cs="Times New Roman"/>
                <w:i/>
                <w:kern w:val="0"/>
              </w:rPr>
            </m:ctrlPr>
          </m:sSubPr>
          <m:e>
            <m:r>
              <w:rPr>
                <w:rStyle w:val="fontstyle01"/>
                <w:rFonts w:ascii="Cambria Math" w:hAnsi="Cambria Math"/>
              </w:rPr>
              <m:t>Θ</m:t>
            </m:r>
          </m:e>
          <m:sub>
            <m:r>
              <w:rPr>
                <w:rStyle w:val="fontstyle01"/>
                <w:rFonts w:ascii="Cambria Math" w:hAnsi="Cambria Math"/>
              </w:rPr>
              <m:t>ENI</m:t>
            </m:r>
          </m:sub>
        </m:sSub>
        <m:r>
          <w:rPr>
            <w:rFonts w:ascii="Cambria Math" w:hAnsi="Cambria Math"/>
          </w:rPr>
          <m:t xml:space="preserve"> </m:t>
        </m:r>
      </m:oMath>
      <w:r w:rsidR="0066645D">
        <w:rPr>
          <w:rFonts w:ascii="Times New Roman" w:hAnsi="Times New Roman"/>
        </w:rPr>
        <w:t>to minimize</w:t>
      </w:r>
      <w:r w:rsidR="0066645D" w:rsidRPr="00124A42">
        <w:rPr>
          <w:rFonts w:ascii="Times New Roman" w:hAnsi="Times New Roman"/>
        </w:rPr>
        <w:t xml:space="preserve"> </w:t>
      </w:r>
      <m:oMath>
        <m:r>
          <w:rPr>
            <w:rFonts w:ascii="Cambria Math" w:hAnsi="Cambria Math"/>
          </w:rPr>
          <m:t>J</m:t>
        </m:r>
      </m:oMath>
      <w:r w:rsidR="0066645D" w:rsidRPr="00124A42">
        <w:rPr>
          <w:rFonts w:ascii="Times New Roman" w:hAnsi="Times New Roman"/>
        </w:rPr>
        <w:t xml:space="preserve"> in </w:t>
      </w:r>
      <w:r w:rsidR="0066645D" w:rsidRPr="00EB6782">
        <w:rPr>
          <w:rFonts w:ascii="Times New Roman" w:hAnsi="Times New Roman"/>
          <w:sz w:val="20"/>
          <w:szCs w:val="20"/>
        </w:rPr>
        <w:t>Eq. (</w:t>
      </w:r>
      <w:r w:rsidR="0066645D">
        <w:rPr>
          <w:rFonts w:ascii="Times New Roman" w:hAnsi="Times New Roman"/>
          <w:sz w:val="20"/>
          <w:szCs w:val="20"/>
        </w:rPr>
        <w:t>18</w:t>
      </w:r>
      <w:r w:rsidR="0066645D" w:rsidRPr="00EB6782">
        <w:rPr>
          <w:rFonts w:ascii="Times New Roman" w:hAnsi="Times New Roman"/>
          <w:sz w:val="20"/>
          <w:szCs w:val="20"/>
        </w:rPr>
        <w:t>)</w:t>
      </w:r>
      <w:r w:rsidR="0066645D">
        <w:rPr>
          <w:rFonts w:ascii="Times New Roman" w:hAnsi="Times New Roman"/>
          <w:sz w:val="20"/>
          <w:szCs w:val="20"/>
        </w:rPr>
        <w:t xml:space="preserve"> </w:t>
      </w:r>
      <w:r w:rsidR="0066645D" w:rsidRPr="00124A42">
        <w:rPr>
          <w:rFonts w:ascii="Times New Roman" w:hAnsi="Times New Roman"/>
        </w:rPr>
        <w:t>with A</w:t>
      </w:r>
      <w:r w:rsidR="0066645D" w:rsidRPr="00124A42">
        <w:rPr>
          <w:rFonts w:ascii="Times New Roman" w:hAnsi="Times New Roman" w:hint="eastAsia"/>
        </w:rPr>
        <w:t>dam</w:t>
      </w:r>
      <w:r w:rsidR="002D09BE">
        <w:rPr>
          <w:rFonts w:ascii="Times New Roman" w:hAnsi="Times New Roman"/>
        </w:rPr>
        <w:t>;</w:t>
      </w:r>
    </w:p>
    <w:p w14:paraId="0343DA03" w14:textId="641B0F12" w:rsidR="00174B59" w:rsidRPr="00EB6782" w:rsidRDefault="00174B59" w:rsidP="00174B59">
      <w:pPr>
        <w:pStyle w:val="afb"/>
        <w:numPr>
          <w:ilvl w:val="0"/>
          <w:numId w:val="17"/>
        </w:numPr>
        <w:ind w:firstLineChars="0"/>
        <w:rPr>
          <w:rStyle w:val="fontstyle01"/>
          <w:b/>
        </w:rPr>
      </w:pPr>
      <w:r>
        <w:rPr>
          <w:rStyle w:val="fontstyle01"/>
          <w:b/>
        </w:rPr>
        <w:t xml:space="preserve">   </w:t>
      </w:r>
      <w:r w:rsidR="002D09BE">
        <w:rPr>
          <w:rStyle w:val="fontstyle01"/>
          <w:b/>
        </w:rPr>
        <w:t xml:space="preserve"> </w:t>
      </w:r>
      <w:r w:rsidRPr="00EB6782">
        <w:rPr>
          <w:rStyle w:val="fontstyle01"/>
          <w:b/>
        </w:rPr>
        <w:t>end for</w:t>
      </w:r>
    </w:p>
    <w:p w14:paraId="5D0F684D" w14:textId="77777777" w:rsidR="00174B59" w:rsidRPr="00EB6782" w:rsidRDefault="00174B59" w:rsidP="00174B59">
      <w:pPr>
        <w:pStyle w:val="afb"/>
        <w:numPr>
          <w:ilvl w:val="0"/>
          <w:numId w:val="17"/>
        </w:numPr>
        <w:pBdr>
          <w:bottom w:val="single" w:sz="4" w:space="1" w:color="auto"/>
        </w:pBdr>
        <w:ind w:firstLineChars="0"/>
        <w:rPr>
          <w:rStyle w:val="fontstyle01"/>
          <w:b/>
        </w:rPr>
      </w:pPr>
      <w:r w:rsidRPr="00EB6782">
        <w:rPr>
          <w:rStyle w:val="fontstyle01"/>
          <w:b/>
        </w:rPr>
        <w:t>end for</w:t>
      </w:r>
    </w:p>
    <w:p w14:paraId="33212931" w14:textId="494D9E09" w:rsidR="00174B59" w:rsidRPr="00EB6782" w:rsidRDefault="00174B59" w:rsidP="00174B59">
      <w:pPr>
        <w:pStyle w:val="afb"/>
        <w:numPr>
          <w:ilvl w:val="0"/>
          <w:numId w:val="17"/>
        </w:numPr>
        <w:pBdr>
          <w:bottom w:val="single" w:sz="4" w:space="1" w:color="auto"/>
        </w:pBdr>
        <w:ind w:firstLineChars="0"/>
        <w:rPr>
          <w:rStyle w:val="fontstyle01"/>
          <w:b/>
        </w:rPr>
      </w:pPr>
      <w:r w:rsidRPr="00EB6782">
        <w:rPr>
          <w:rStyle w:val="fontstyle01"/>
          <w:b/>
        </w:rPr>
        <w:t xml:space="preserve">return </w:t>
      </w:r>
      <m:oMath>
        <m:sSub>
          <m:sSubPr>
            <m:ctrlPr>
              <w:rPr>
                <w:rStyle w:val="fontstyle01"/>
                <w:rFonts w:ascii="Cambria Math" w:hAnsi="Cambria Math" w:cs="Times New Roman"/>
                <w:i/>
                <w:kern w:val="0"/>
              </w:rPr>
            </m:ctrlPr>
          </m:sSubPr>
          <m:e>
            <m:r>
              <w:rPr>
                <w:rStyle w:val="fontstyle01"/>
                <w:rFonts w:ascii="Cambria Math" w:hAnsi="Cambria Math"/>
              </w:rPr>
              <m:t>Θ</m:t>
            </m:r>
          </m:e>
          <m:sub>
            <m:r>
              <w:rPr>
                <w:rStyle w:val="fontstyle01"/>
                <w:rFonts w:ascii="Cambria Math" w:hAnsi="Cambria Math"/>
              </w:rPr>
              <m:t>ENI</m:t>
            </m:r>
          </m:sub>
        </m:sSub>
      </m:oMath>
      <w:r w:rsidR="002D09BE">
        <w:rPr>
          <w:rStyle w:val="fontstyle01"/>
          <w:rFonts w:hint="eastAsia"/>
          <w:kern w:val="0"/>
        </w:rPr>
        <w:t>;</w:t>
      </w:r>
    </w:p>
    <w:p w14:paraId="283A8150" w14:textId="77777777" w:rsidR="00174B59" w:rsidRDefault="00174B59" w:rsidP="00174B59">
      <w:pPr>
        <w:rPr>
          <w:sz w:val="24"/>
          <w:szCs w:val="24"/>
        </w:rPr>
      </w:pPr>
    </w:p>
    <w:p w14:paraId="677F9BFF" w14:textId="06D151D6" w:rsidR="00174B59" w:rsidRPr="00443D4A" w:rsidRDefault="00174B59" w:rsidP="00174B59">
      <w:pPr>
        <w:pBdr>
          <w:top w:val="single" w:sz="4" w:space="1" w:color="auto"/>
          <w:bottom w:val="single" w:sz="4" w:space="1" w:color="auto"/>
        </w:pBdr>
        <w:rPr>
          <w:rStyle w:val="fontstyle01"/>
          <w:b/>
        </w:rPr>
      </w:pPr>
      <w:r w:rsidRPr="002D09BE">
        <w:rPr>
          <w:rStyle w:val="fontstyle01"/>
          <w:b/>
          <w:highlight w:val="yellow"/>
        </w:rPr>
        <w:t>Algorithm</w:t>
      </w:r>
      <w:r w:rsidR="0066645D" w:rsidRPr="002D09BE">
        <w:rPr>
          <w:rStyle w:val="fontstyle01"/>
          <w:b/>
          <w:highlight w:val="yellow"/>
        </w:rPr>
        <w:t>5</w:t>
      </w:r>
      <w:r w:rsidRPr="002D09BE">
        <w:rPr>
          <w:rStyle w:val="fontstyle01"/>
          <w:highlight w:val="yellow"/>
        </w:rPr>
        <w:t xml:space="preserve">. Training </w:t>
      </w:r>
      <w:r w:rsidR="002D09BE" w:rsidRPr="002D09BE">
        <w:rPr>
          <w:rStyle w:val="fontstyle01"/>
          <w:highlight w:val="yellow"/>
        </w:rPr>
        <w:t>algorithm of</w:t>
      </w:r>
      <w:r w:rsidRPr="002D09BE">
        <w:rPr>
          <w:rStyle w:val="fontstyle01"/>
          <w:highlight w:val="yellow"/>
        </w:rPr>
        <w:t xml:space="preserve"> </w:t>
      </w:r>
      <m:oMath>
        <m:sSub>
          <m:sSubPr>
            <m:ctrlPr>
              <w:rPr>
                <w:rFonts w:ascii="Cambria Math" w:hAnsi="Cambria Math"/>
                <w:i/>
                <w:highlight w:val="yellow"/>
              </w:rPr>
            </m:ctrlPr>
          </m:sSubPr>
          <m:e>
            <m:r>
              <w:rPr>
                <w:rFonts w:ascii="Cambria Math" w:hAnsi="Cambria Math"/>
                <w:highlight w:val="yellow"/>
              </w:rPr>
              <m:t>MLP</m:t>
            </m:r>
          </m:e>
          <m:sub>
            <m:r>
              <w:rPr>
                <w:rFonts w:ascii="Cambria Math" w:hAnsi="Cambria Math"/>
                <w:highlight w:val="yellow"/>
              </w:rPr>
              <m:t>fusion</m:t>
            </m:r>
          </m:sub>
        </m:sSub>
      </m:oMath>
    </w:p>
    <w:p w14:paraId="25907FD9" w14:textId="09849848" w:rsidR="00174B59" w:rsidRPr="008B5196" w:rsidRDefault="00174B59" w:rsidP="00174B59">
      <w:pPr>
        <w:pStyle w:val="afb"/>
        <w:ind w:firstLineChars="0" w:firstLine="0"/>
        <w:rPr>
          <w:rStyle w:val="fontstyle01"/>
        </w:rPr>
      </w:pPr>
      <w:r w:rsidRPr="00EB6782">
        <w:rPr>
          <w:rStyle w:val="fontstyle01"/>
          <w:rFonts w:hint="eastAsia"/>
          <w:b/>
        </w:rPr>
        <w:t>I</w:t>
      </w:r>
      <w:r w:rsidRPr="00EB6782">
        <w:rPr>
          <w:rStyle w:val="fontstyle01"/>
          <w:b/>
        </w:rPr>
        <w:t>nput</w:t>
      </w:r>
      <w:r w:rsidRPr="00EB6782">
        <w:rPr>
          <w:rStyle w:val="fontstyle01"/>
        </w:rPr>
        <w:t xml:space="preserve">: </w:t>
      </w:r>
      <w:r w:rsidR="00FF6416" w:rsidRPr="0005575B">
        <w:rPr>
          <w:rStyle w:val="fontstyle01"/>
        </w:rPr>
        <w:t xml:space="preserve">number of </w:t>
      </w:r>
      <w:proofErr w:type="gramStart"/>
      <w:r w:rsidR="00FF6416" w:rsidRPr="0005575B">
        <w:rPr>
          <w:rStyle w:val="fontstyle01"/>
        </w:rPr>
        <w:t>epochs</w:t>
      </w:r>
      <w:r w:rsidR="00FF6416">
        <w:rPr>
          <w:rStyle w:val="fontstyle01"/>
        </w:rPr>
        <w:t xml:space="preserve"> </w:t>
      </w:r>
      <w:proofErr w:type="gramEnd"/>
      <m:oMath>
        <m:r>
          <w:rPr>
            <w:rFonts w:ascii="Cambria Math" w:hAnsi="Cambria Math"/>
          </w:rPr>
          <m:t>p</m:t>
        </m:r>
      </m:oMath>
      <w:r w:rsidR="00FF6416">
        <w:rPr>
          <w:rStyle w:val="fontstyle01"/>
        </w:rPr>
        <w:t xml:space="preserve">, </w:t>
      </w:r>
      <w:r w:rsidR="002D09BE">
        <w:rPr>
          <w:rStyle w:val="fontstyle01"/>
        </w:rPr>
        <w:t>sample set</w:t>
      </w:r>
      <m:oMath>
        <m:r>
          <w:rPr>
            <w:rFonts w:ascii="Cambria Math" w:hAnsi="Cambria Math"/>
            <w:sz w:val="20"/>
          </w:rPr>
          <m:t xml:space="preserve"> Y</m:t>
        </m:r>
      </m:oMath>
      <w:r w:rsidR="00FF6416">
        <w:rPr>
          <w:rFonts w:ascii="NimbusRomNo9L-Regu" w:hAnsi="NimbusRomNo9L-Regu" w:hint="eastAsia"/>
          <w:sz w:val="20"/>
        </w:rPr>
        <w:t>,</w:t>
      </w:r>
      <w:r w:rsidR="002D09BE">
        <w:rPr>
          <w:rStyle w:val="fontstyle01"/>
        </w:rPr>
        <w:t xml:space="preserve"> and parameter sets </w:t>
      </w:r>
      <m:oMath>
        <m:sSub>
          <m:sSubPr>
            <m:ctrlPr>
              <w:rPr>
                <w:rStyle w:val="fontstyle01"/>
                <w:rFonts w:ascii="Cambria Math" w:hAnsi="Cambria Math" w:cs="Times New Roman"/>
                <w:i/>
                <w:kern w:val="0"/>
              </w:rPr>
            </m:ctrlPr>
          </m:sSubPr>
          <m:e>
            <m:r>
              <w:rPr>
                <w:rStyle w:val="fontstyle01"/>
                <w:rFonts w:ascii="Cambria Math" w:hAnsi="Cambria Math"/>
              </w:rPr>
              <m:t>Θ</m:t>
            </m:r>
          </m:e>
          <m:sub>
            <m:r>
              <w:rPr>
                <w:rStyle w:val="fontstyle01"/>
                <w:rFonts w:ascii="Cambria Math" w:hAnsi="Cambria Math" w:hint="eastAsia"/>
              </w:rPr>
              <m:t>C</m:t>
            </m:r>
            <m:r>
              <w:rPr>
                <w:rStyle w:val="fontstyle01"/>
                <w:rFonts w:ascii="Cambria Math" w:hAnsi="Cambria Math"/>
              </w:rPr>
              <m:t>I</m:t>
            </m:r>
          </m:sub>
        </m:sSub>
      </m:oMath>
      <w:r w:rsidR="002D09BE">
        <w:rPr>
          <w:rStyle w:val="fontstyle01"/>
          <w:rFonts w:hint="eastAsia"/>
        </w:rPr>
        <w:t>,</w:t>
      </w:r>
      <w:r w:rsidR="002D09BE">
        <w:rPr>
          <w:rStyle w:val="fontstyle01"/>
        </w:rPr>
        <w:t xml:space="preserve"> </w:t>
      </w:r>
      <m:oMath>
        <m:sSub>
          <m:sSubPr>
            <m:ctrlPr>
              <w:rPr>
                <w:rStyle w:val="fontstyle01"/>
                <w:rFonts w:ascii="Cambria Math" w:hAnsi="Cambria Math" w:cs="Times New Roman"/>
                <w:i/>
                <w:kern w:val="0"/>
              </w:rPr>
            </m:ctrlPr>
          </m:sSubPr>
          <m:e>
            <m:r>
              <w:rPr>
                <w:rStyle w:val="fontstyle01"/>
                <w:rFonts w:ascii="Cambria Math" w:hAnsi="Cambria Math"/>
              </w:rPr>
              <m:t>Θ</m:t>
            </m:r>
          </m:e>
          <m:sub>
            <m:r>
              <w:rPr>
                <w:rStyle w:val="fontstyle01"/>
                <w:rFonts w:ascii="Cambria Math" w:hAnsi="Cambria Math"/>
              </w:rPr>
              <m:t>INI</m:t>
            </m:r>
          </m:sub>
        </m:sSub>
      </m:oMath>
      <w:r w:rsidR="002D09BE">
        <w:rPr>
          <w:rStyle w:val="fontstyle01"/>
          <w:rFonts w:hint="eastAsia"/>
          <w:kern w:val="0"/>
        </w:rPr>
        <w:t>,</w:t>
      </w:r>
      <w:r w:rsidR="002D09BE">
        <w:rPr>
          <w:rStyle w:val="fontstyle01"/>
          <w:kern w:val="0"/>
        </w:rPr>
        <w:t xml:space="preserve"> and </w:t>
      </w:r>
      <m:oMath>
        <m:sSub>
          <m:sSubPr>
            <m:ctrlPr>
              <w:rPr>
                <w:rStyle w:val="fontstyle01"/>
                <w:rFonts w:ascii="Cambria Math" w:hAnsi="Cambria Math" w:cs="Times New Roman"/>
                <w:i/>
                <w:kern w:val="0"/>
              </w:rPr>
            </m:ctrlPr>
          </m:sSubPr>
          <m:e>
            <m:r>
              <w:rPr>
                <w:rStyle w:val="fontstyle01"/>
                <w:rFonts w:ascii="Cambria Math" w:hAnsi="Cambria Math"/>
              </w:rPr>
              <m:t>Θ</m:t>
            </m:r>
          </m:e>
          <m:sub>
            <m:r>
              <w:rPr>
                <w:rStyle w:val="fontstyle01"/>
                <w:rFonts w:ascii="Cambria Math" w:hAnsi="Cambria Math"/>
              </w:rPr>
              <m:t>ENI</m:t>
            </m:r>
          </m:sub>
        </m:sSub>
      </m:oMath>
    </w:p>
    <w:p w14:paraId="33856520" w14:textId="4D4078E7" w:rsidR="00174B59" w:rsidRDefault="00174B59" w:rsidP="00174B59">
      <w:pPr>
        <w:rPr>
          <w:rStyle w:val="fontstyle01"/>
        </w:rPr>
      </w:pPr>
      <w:r w:rsidRPr="00EB6782">
        <w:rPr>
          <w:rStyle w:val="fontstyle01"/>
          <w:b/>
        </w:rPr>
        <w:t>Output</w:t>
      </w:r>
      <w:r w:rsidRPr="00EB6782">
        <w:rPr>
          <w:rStyle w:val="fontstyle01"/>
        </w:rPr>
        <w:t>: parameter</w:t>
      </w:r>
      <w:r w:rsidR="002D09BE">
        <w:rPr>
          <w:rStyle w:val="fontstyle01"/>
        </w:rPr>
        <w:t xml:space="preserve"> </w:t>
      </w:r>
      <w:r w:rsidRPr="00EB6782">
        <w:rPr>
          <w:rStyle w:val="fontstyle01"/>
        </w:rPr>
        <w:t>s</w:t>
      </w:r>
      <w:r w:rsidR="002D09BE">
        <w:rPr>
          <w:rStyle w:val="fontstyle01"/>
        </w:rPr>
        <w:t>et</w:t>
      </w:r>
      <w:r>
        <w:rPr>
          <w:rStyle w:val="fontstyle01"/>
        </w:rPr>
        <w:t xml:space="preserve"> </w:t>
      </w:r>
      <m:oMath>
        <m:sSub>
          <m:sSubPr>
            <m:ctrlPr>
              <w:rPr>
                <w:rStyle w:val="fontstyle01"/>
                <w:rFonts w:ascii="Cambria Math" w:hAnsi="Cambria Math"/>
                <w:i/>
              </w:rPr>
            </m:ctrlPr>
          </m:sSubPr>
          <m:e>
            <m:r>
              <w:rPr>
                <w:rStyle w:val="fontstyle01"/>
                <w:rFonts w:ascii="Cambria Math" w:hAnsi="Cambria Math"/>
              </w:rPr>
              <m:t>Θ</m:t>
            </m:r>
          </m:e>
          <m:sub>
            <m:sSub>
              <m:sSubPr>
                <m:ctrlPr>
                  <w:rPr>
                    <w:rFonts w:ascii="Cambria Math" w:hAnsi="Cambria Math"/>
                    <w:i/>
                  </w:rPr>
                </m:ctrlPr>
              </m:sSubPr>
              <m:e>
                <m:r>
                  <w:rPr>
                    <w:rFonts w:ascii="Cambria Math" w:hAnsi="Cambria Math"/>
                  </w:rPr>
                  <m:t>MLP</m:t>
                </m:r>
              </m:e>
              <m:sub>
                <m:r>
                  <w:rPr>
                    <w:rFonts w:ascii="Cambria Math" w:hAnsi="Cambria Math"/>
                  </w:rPr>
                  <m:t>fusion</m:t>
                </m:r>
              </m:sub>
            </m:sSub>
          </m:sub>
        </m:sSub>
      </m:oMath>
    </w:p>
    <w:p w14:paraId="1F85466F" w14:textId="77777777" w:rsidR="00174B59" w:rsidRPr="00EB6782" w:rsidRDefault="00174B59" w:rsidP="00174B59">
      <w:pPr>
        <w:pStyle w:val="afb"/>
        <w:numPr>
          <w:ilvl w:val="0"/>
          <w:numId w:val="19"/>
        </w:numPr>
        <w:ind w:firstLineChars="0"/>
        <w:rPr>
          <w:rStyle w:val="fontstyle01"/>
        </w:rPr>
      </w:pPr>
      <w:r w:rsidRPr="00EB6782">
        <w:rPr>
          <w:rStyle w:val="fontstyle01"/>
          <w:b/>
        </w:rPr>
        <w:t>for</w:t>
      </w:r>
      <w:r w:rsidRPr="00EB6782">
        <w:rPr>
          <w:rStyle w:val="fontstyle01"/>
        </w:rPr>
        <w:t xml:space="preserve"> epoch = 1, …, </w:t>
      </w:r>
      <m:oMath>
        <m:r>
          <w:rPr>
            <w:rStyle w:val="fontstyle01"/>
            <w:rFonts w:ascii="Cambria Math" w:hAnsi="Cambria Math"/>
          </w:rPr>
          <m:t>p</m:t>
        </m:r>
      </m:oMath>
      <w:r w:rsidRPr="00EB6782">
        <w:rPr>
          <w:rStyle w:val="fontstyle01"/>
        </w:rPr>
        <w:t xml:space="preserve"> </w:t>
      </w:r>
      <w:r w:rsidRPr="00EB6782">
        <w:rPr>
          <w:rStyle w:val="fontstyle01"/>
          <w:b/>
        </w:rPr>
        <w:t>do</w:t>
      </w:r>
    </w:p>
    <w:p w14:paraId="56EBC094" w14:textId="27B3C69B" w:rsidR="00174B59" w:rsidRPr="00203697" w:rsidRDefault="00174B59" w:rsidP="00174B59">
      <w:pPr>
        <w:pStyle w:val="afb"/>
        <w:numPr>
          <w:ilvl w:val="0"/>
          <w:numId w:val="19"/>
        </w:numPr>
        <w:ind w:firstLineChars="0"/>
        <w:rPr>
          <w:rStyle w:val="fontstyle01"/>
        </w:rPr>
      </w:pPr>
      <w:r w:rsidRPr="00EB6782">
        <w:rPr>
          <w:rStyle w:val="fontstyle01"/>
          <w:rFonts w:hint="eastAsia"/>
        </w:rPr>
        <w:t xml:space="preserve"> </w:t>
      </w:r>
      <w:r w:rsidRPr="00EB6782">
        <w:rPr>
          <w:rStyle w:val="fontstyle01"/>
        </w:rPr>
        <w:t xml:space="preserve">  </w:t>
      </w:r>
      <w:r w:rsidR="002D09BE">
        <w:rPr>
          <w:rStyle w:val="fontstyle01"/>
        </w:rPr>
        <w:t xml:space="preserve"> </w:t>
      </w:r>
      <w:r w:rsidRPr="00EB6782">
        <w:rPr>
          <w:rFonts w:ascii="Times New Roman" w:hAnsi="Times New Roman"/>
          <w:b/>
          <w:bCs/>
          <w:color w:val="000000"/>
          <w:sz w:val="20"/>
          <w:szCs w:val="20"/>
        </w:rPr>
        <w:t xml:space="preserve">for </w:t>
      </w:r>
      <w:r w:rsidR="002D09BE">
        <w:rPr>
          <w:rFonts w:ascii="Times New Roman" w:hAnsi="Times New Roman"/>
          <w:color w:val="000000"/>
          <w:sz w:val="20"/>
          <w:szCs w:val="20"/>
        </w:rPr>
        <w:t>all</w:t>
      </w:r>
      <w:r w:rsidRPr="00EB6782">
        <w:rPr>
          <w:rFonts w:ascii="Times New Roman" w:hAnsi="Times New Roman"/>
          <w:color w:val="000000"/>
          <w:sz w:val="20"/>
          <w:szCs w:val="20"/>
        </w:rPr>
        <w:t xml:space="preserve"> mashup</w:t>
      </w:r>
      <w:r w:rsidR="002D09BE">
        <w:rPr>
          <w:rFonts w:ascii="Times New Roman" w:hAnsi="Times New Roman"/>
          <w:color w:val="000000"/>
          <w:sz w:val="20"/>
          <w:szCs w:val="20"/>
        </w:rPr>
        <w:t>s</w:t>
      </w:r>
      <w:r w:rsidRPr="00EB6782">
        <w:rPr>
          <w:rFonts w:ascii="Times New Roman" w:hAnsi="Times New Roman"/>
          <w:color w:val="000000"/>
          <w:sz w:val="20"/>
          <w:szCs w:val="20"/>
        </w:rPr>
        <w:t xml:space="preserve"> and service</w:t>
      </w:r>
      <w:r w:rsidR="00B43383">
        <w:rPr>
          <w:rFonts w:ascii="Times New Roman" w:hAnsi="Times New Roman"/>
          <w:color w:val="000000"/>
          <w:sz w:val="20"/>
          <w:szCs w:val="20"/>
        </w:rPr>
        <w:t>s</w:t>
      </w:r>
      <w:r w:rsidRPr="00EB6782">
        <w:rPr>
          <w:rFonts w:ascii="Times New Roman" w:hAnsi="Times New Roman"/>
          <w:color w:val="000000"/>
          <w:sz w:val="20"/>
          <w:szCs w:val="20"/>
        </w:rPr>
        <w:t xml:space="preserve"> in </w:t>
      </w:r>
      <m:oMath>
        <m:r>
          <w:rPr>
            <w:rStyle w:val="fontstyle01"/>
            <w:rFonts w:ascii="Cambria Math" w:hAnsi="Cambria Math"/>
          </w:rPr>
          <m:t>Y</m:t>
        </m:r>
      </m:oMath>
      <w:r w:rsidRPr="00EB6782">
        <w:rPr>
          <w:rFonts w:ascii="Times New Roman" w:hAnsi="Times New Roman"/>
          <w:color w:val="000000"/>
          <w:sz w:val="20"/>
          <w:szCs w:val="20"/>
        </w:rPr>
        <w:t xml:space="preserve"> </w:t>
      </w:r>
      <w:r w:rsidRPr="00EB6782">
        <w:rPr>
          <w:rStyle w:val="fontstyle01"/>
          <w:b/>
        </w:rPr>
        <w:t>do</w:t>
      </w:r>
    </w:p>
    <w:p w14:paraId="0C991038" w14:textId="77777777" w:rsidR="002D09BE" w:rsidRPr="002D09BE" w:rsidRDefault="002D09BE" w:rsidP="00174B59">
      <w:pPr>
        <w:pStyle w:val="afb"/>
        <w:numPr>
          <w:ilvl w:val="0"/>
          <w:numId w:val="19"/>
        </w:numPr>
        <w:ind w:firstLineChars="0"/>
        <w:rPr>
          <w:rFonts w:ascii="NimbusRomNo9L-Regu" w:hAnsi="NimbusRomNo9L-Regu"/>
          <w:color w:val="000000"/>
          <w:sz w:val="20"/>
          <w:szCs w:val="20"/>
        </w:rPr>
      </w:pPr>
      <w:r>
        <w:rPr>
          <w:rStyle w:val="fontstyle01"/>
        </w:rPr>
        <w:t xml:space="preserve">        </w:t>
      </w:r>
      <w:r w:rsidRPr="00EB6782">
        <w:rPr>
          <w:rStyle w:val="fontstyle01"/>
        </w:rPr>
        <w:t xml:space="preserve">Compute </w:t>
      </w:r>
      <m:oMath>
        <m:sSub>
          <m:sSubPr>
            <m:ctrlPr>
              <w:rPr>
                <w:rFonts w:ascii="Cambria Math" w:hAnsi="Cambria Math"/>
                <w:b/>
                <w:sz w:val="20"/>
                <w:szCs w:val="20"/>
              </w:rPr>
            </m:ctrlPr>
          </m:sSubPr>
          <m:e>
            <m:r>
              <m:rPr>
                <m:sty m:val="b"/>
              </m:rPr>
              <w:rPr>
                <w:rFonts w:ascii="Cambria Math" w:hAnsi="Cambria Math"/>
                <w:sz w:val="20"/>
                <w:szCs w:val="20"/>
              </w:rPr>
              <m:t>ci</m:t>
            </m:r>
          </m:e>
          <m:sub>
            <m:r>
              <w:rPr>
                <w:rFonts w:ascii="Cambria Math" w:hAnsi="Cambria Math"/>
                <w:sz w:val="20"/>
                <w:szCs w:val="20"/>
              </w:rPr>
              <m:t>ms</m:t>
            </m:r>
          </m:sub>
        </m:sSub>
      </m:oMath>
      <w:r>
        <w:rPr>
          <w:rFonts w:ascii="NimbusRomNo9L-Regu" w:hAnsi="NimbusRomNo9L-Regu" w:hint="eastAsia"/>
          <w:b/>
        </w:rPr>
        <w:t xml:space="preserve"> </w:t>
      </w:r>
      <w:r>
        <w:rPr>
          <w:rFonts w:ascii="Times New Roman" w:hAnsi="Times New Roman"/>
          <w:sz w:val="20"/>
          <w:szCs w:val="20"/>
        </w:rPr>
        <w:t>using Eq. (9</w:t>
      </w:r>
      <w:r w:rsidRPr="00EB6782">
        <w:rPr>
          <w:rFonts w:ascii="Times New Roman" w:hAnsi="Times New Roman"/>
          <w:sz w:val="20"/>
          <w:szCs w:val="20"/>
        </w:rPr>
        <w:t>)</w:t>
      </w:r>
      <w:r>
        <w:rPr>
          <w:rFonts w:ascii="Times New Roman" w:hAnsi="Times New Roman"/>
          <w:sz w:val="20"/>
          <w:szCs w:val="20"/>
        </w:rPr>
        <w:t xml:space="preserve"> with </w:t>
      </w:r>
      <m:oMath>
        <m:sSub>
          <m:sSubPr>
            <m:ctrlPr>
              <w:rPr>
                <w:rStyle w:val="fontstyle01"/>
                <w:rFonts w:ascii="Cambria Math" w:hAnsi="Cambria Math" w:cs="Times New Roman"/>
                <w:i/>
                <w:kern w:val="0"/>
              </w:rPr>
            </m:ctrlPr>
          </m:sSubPr>
          <m:e>
            <m:r>
              <w:rPr>
                <w:rStyle w:val="fontstyle01"/>
                <w:rFonts w:ascii="Cambria Math" w:hAnsi="Cambria Math"/>
              </w:rPr>
              <m:t>Θ</m:t>
            </m:r>
          </m:e>
          <m:sub>
            <m:r>
              <w:rPr>
                <w:rStyle w:val="fontstyle01"/>
                <w:rFonts w:ascii="Cambria Math" w:hAnsi="Cambria Math" w:hint="eastAsia"/>
              </w:rPr>
              <m:t>C</m:t>
            </m:r>
            <m:r>
              <w:rPr>
                <w:rStyle w:val="fontstyle01"/>
                <w:rFonts w:ascii="Cambria Math" w:hAnsi="Cambria Math"/>
              </w:rPr>
              <m:t>I</m:t>
            </m:r>
          </m:sub>
        </m:sSub>
      </m:oMath>
      <w:r>
        <w:rPr>
          <w:rFonts w:ascii="Times New Roman" w:hAnsi="Times New Roman"/>
          <w:sz w:val="20"/>
          <w:szCs w:val="20"/>
        </w:rPr>
        <w:t>;</w:t>
      </w:r>
    </w:p>
    <w:p w14:paraId="30946732" w14:textId="65D89211" w:rsidR="002D09BE" w:rsidRPr="002D09BE" w:rsidRDefault="00174B59" w:rsidP="00174B59">
      <w:pPr>
        <w:pStyle w:val="afb"/>
        <w:numPr>
          <w:ilvl w:val="0"/>
          <w:numId w:val="19"/>
        </w:numPr>
        <w:ind w:firstLineChars="0"/>
        <w:rPr>
          <w:rFonts w:ascii="NimbusRomNo9L-Regu" w:hAnsi="NimbusRomNo9L-Regu"/>
          <w:color w:val="000000"/>
          <w:sz w:val="20"/>
          <w:szCs w:val="20"/>
        </w:rPr>
      </w:pPr>
      <w:r w:rsidRPr="00EB6782">
        <w:rPr>
          <w:rStyle w:val="fontstyle01"/>
        </w:rPr>
        <w:t xml:space="preserve">      </w:t>
      </w:r>
      <w:r w:rsidR="002D09BE">
        <w:rPr>
          <w:rStyle w:val="fontstyle01"/>
        </w:rPr>
        <w:t xml:space="preserve">  </w:t>
      </w:r>
      <w:r w:rsidR="002D09BE" w:rsidRPr="00EB6782">
        <w:rPr>
          <w:rStyle w:val="fontstyle01"/>
        </w:rPr>
        <w:t xml:space="preserve">Compute </w:t>
      </w:r>
      <m:oMath>
        <m:sSub>
          <m:sSubPr>
            <m:ctrlPr>
              <w:rPr>
                <w:rFonts w:ascii="Cambria Math" w:hAnsi="Cambria Math"/>
                <w:b/>
                <w:sz w:val="20"/>
                <w:szCs w:val="20"/>
              </w:rPr>
            </m:ctrlPr>
          </m:sSubPr>
          <m:e>
            <m:r>
              <m:rPr>
                <m:sty m:val="b"/>
              </m:rPr>
              <w:rPr>
                <w:rFonts w:ascii="Cambria Math" w:hAnsi="Cambria Math"/>
                <w:sz w:val="20"/>
                <w:szCs w:val="20"/>
              </w:rPr>
              <m:t>ini</m:t>
            </m:r>
          </m:e>
          <m:sub>
            <m:r>
              <w:rPr>
                <w:rFonts w:ascii="Cambria Math" w:hAnsi="Cambria Math"/>
                <w:sz w:val="20"/>
                <w:szCs w:val="20"/>
              </w:rPr>
              <m:t>ms</m:t>
            </m:r>
          </m:sub>
        </m:sSub>
      </m:oMath>
      <w:r w:rsidR="002D09BE">
        <w:rPr>
          <w:rFonts w:ascii="NimbusRomNo9L-Regu" w:hAnsi="NimbusRomNo9L-Regu" w:hint="eastAsia"/>
          <w:b/>
        </w:rPr>
        <w:t xml:space="preserve"> </w:t>
      </w:r>
      <w:r w:rsidR="002D09BE">
        <w:rPr>
          <w:rFonts w:ascii="Times New Roman" w:hAnsi="Times New Roman"/>
          <w:sz w:val="20"/>
          <w:szCs w:val="20"/>
        </w:rPr>
        <w:t>using</w:t>
      </w:r>
      <w:r w:rsidR="002D09BE" w:rsidRPr="00EB6782">
        <w:rPr>
          <w:rFonts w:ascii="Times New Roman" w:hAnsi="Times New Roman"/>
          <w:sz w:val="20"/>
          <w:szCs w:val="20"/>
        </w:rPr>
        <w:t xml:space="preserve"> Eq. (1</w:t>
      </w:r>
      <w:r w:rsidR="002D09BE">
        <w:rPr>
          <w:rFonts w:ascii="Times New Roman" w:hAnsi="Times New Roman"/>
          <w:sz w:val="20"/>
          <w:szCs w:val="20"/>
        </w:rPr>
        <w:t>3</w:t>
      </w:r>
      <w:r w:rsidR="002D09BE" w:rsidRPr="00EB6782">
        <w:rPr>
          <w:rFonts w:ascii="Times New Roman" w:hAnsi="Times New Roman"/>
          <w:sz w:val="20"/>
          <w:szCs w:val="20"/>
        </w:rPr>
        <w:t>)</w:t>
      </w:r>
      <w:r w:rsidR="002D09BE" w:rsidRPr="004035F7">
        <w:rPr>
          <w:rFonts w:ascii="Times New Roman" w:hAnsi="Times New Roman" w:hint="eastAsia"/>
          <w:sz w:val="20"/>
          <w:szCs w:val="20"/>
        </w:rPr>
        <w:t xml:space="preserve"> </w:t>
      </w:r>
      <w:r w:rsidR="002D09BE">
        <w:rPr>
          <w:rFonts w:ascii="Times New Roman" w:hAnsi="Times New Roman"/>
          <w:sz w:val="20"/>
          <w:szCs w:val="20"/>
        </w:rPr>
        <w:t xml:space="preserve">with </w:t>
      </w:r>
      <m:oMath>
        <m:sSub>
          <m:sSubPr>
            <m:ctrlPr>
              <w:rPr>
                <w:rStyle w:val="fontstyle01"/>
                <w:rFonts w:ascii="Cambria Math" w:hAnsi="Cambria Math" w:cs="Times New Roman"/>
                <w:i/>
                <w:kern w:val="0"/>
              </w:rPr>
            </m:ctrlPr>
          </m:sSubPr>
          <m:e>
            <m:r>
              <w:rPr>
                <w:rStyle w:val="fontstyle01"/>
                <w:rFonts w:ascii="Cambria Math" w:hAnsi="Cambria Math"/>
              </w:rPr>
              <m:t>Θ</m:t>
            </m:r>
          </m:e>
          <m:sub>
            <m:r>
              <w:rPr>
                <w:rStyle w:val="fontstyle01"/>
                <w:rFonts w:ascii="Cambria Math" w:hAnsi="Cambria Math"/>
              </w:rPr>
              <m:t>INI</m:t>
            </m:r>
          </m:sub>
        </m:sSub>
      </m:oMath>
      <w:r w:rsidR="002D09BE">
        <w:rPr>
          <w:rFonts w:ascii="Times New Roman" w:hAnsi="Times New Roman"/>
          <w:sz w:val="20"/>
          <w:szCs w:val="20"/>
        </w:rPr>
        <w:t>;</w:t>
      </w:r>
    </w:p>
    <w:p w14:paraId="1C6B3993" w14:textId="2CB6B350" w:rsidR="002D09BE" w:rsidRDefault="002D09BE" w:rsidP="00174B59">
      <w:pPr>
        <w:pStyle w:val="afb"/>
        <w:numPr>
          <w:ilvl w:val="0"/>
          <w:numId w:val="19"/>
        </w:numPr>
        <w:ind w:firstLineChars="0"/>
        <w:rPr>
          <w:rStyle w:val="fontstyle01"/>
        </w:rPr>
      </w:pPr>
      <w:r>
        <w:rPr>
          <w:rStyle w:val="fontstyle01"/>
          <w:rFonts w:hint="eastAsia"/>
        </w:rPr>
        <w:t xml:space="preserve"> </w:t>
      </w:r>
      <w:r>
        <w:rPr>
          <w:rStyle w:val="fontstyle01"/>
        </w:rPr>
        <w:t xml:space="preserve">       </w:t>
      </w:r>
      <w:r w:rsidRPr="00EB6782">
        <w:rPr>
          <w:rStyle w:val="fontstyle01"/>
        </w:rPr>
        <w:t xml:space="preserve">Compute </w:t>
      </w:r>
      <m:oMath>
        <m:sSub>
          <m:sSubPr>
            <m:ctrlPr>
              <w:rPr>
                <w:rFonts w:ascii="Cambria Math" w:hAnsi="Cambria Math"/>
                <w:b/>
                <w:sz w:val="20"/>
                <w:szCs w:val="20"/>
              </w:rPr>
            </m:ctrlPr>
          </m:sSubPr>
          <m:e>
            <m:r>
              <m:rPr>
                <m:sty m:val="b"/>
              </m:rPr>
              <w:rPr>
                <w:rFonts w:ascii="Cambria Math" w:hAnsi="Cambria Math"/>
                <w:sz w:val="20"/>
                <w:szCs w:val="20"/>
              </w:rPr>
              <m:t>eni</m:t>
            </m:r>
          </m:e>
          <m:sub>
            <m:r>
              <w:rPr>
                <w:rFonts w:ascii="Cambria Math" w:hAnsi="Cambria Math"/>
                <w:sz w:val="20"/>
                <w:szCs w:val="20"/>
              </w:rPr>
              <m:t>ms</m:t>
            </m:r>
          </m:sub>
        </m:sSub>
      </m:oMath>
      <w:r>
        <w:rPr>
          <w:rFonts w:ascii="NimbusRomNo9L-Regu" w:hAnsi="NimbusRomNo9L-Regu" w:hint="eastAsia"/>
          <w:b/>
        </w:rPr>
        <w:t xml:space="preserve"> </w:t>
      </w:r>
      <w:r>
        <w:rPr>
          <w:rFonts w:ascii="Times New Roman" w:hAnsi="Times New Roman"/>
          <w:sz w:val="20"/>
          <w:szCs w:val="20"/>
        </w:rPr>
        <w:t>using</w:t>
      </w:r>
      <w:r w:rsidRPr="00EB6782">
        <w:rPr>
          <w:rFonts w:ascii="Times New Roman" w:hAnsi="Times New Roman"/>
          <w:sz w:val="20"/>
          <w:szCs w:val="20"/>
        </w:rPr>
        <w:t xml:space="preserve"> Eq. (1</w:t>
      </w:r>
      <w:r>
        <w:rPr>
          <w:rFonts w:ascii="Times New Roman" w:hAnsi="Times New Roman"/>
          <w:sz w:val="20"/>
          <w:szCs w:val="20"/>
        </w:rPr>
        <w:t>5</w:t>
      </w:r>
      <w:r w:rsidRPr="00EB6782">
        <w:rPr>
          <w:rFonts w:ascii="Times New Roman" w:hAnsi="Times New Roman"/>
          <w:sz w:val="20"/>
          <w:szCs w:val="20"/>
        </w:rPr>
        <w:t>)</w:t>
      </w:r>
      <w:r>
        <w:rPr>
          <w:rFonts w:ascii="Times New Roman" w:hAnsi="Times New Roman"/>
          <w:sz w:val="20"/>
          <w:szCs w:val="20"/>
        </w:rPr>
        <w:t xml:space="preserve"> with </w:t>
      </w:r>
      <m:oMath>
        <m:sSub>
          <m:sSubPr>
            <m:ctrlPr>
              <w:rPr>
                <w:rStyle w:val="fontstyle01"/>
                <w:rFonts w:ascii="Cambria Math" w:hAnsi="Cambria Math" w:cs="Times New Roman"/>
                <w:i/>
                <w:kern w:val="0"/>
              </w:rPr>
            </m:ctrlPr>
          </m:sSubPr>
          <m:e>
            <m:r>
              <w:rPr>
                <w:rStyle w:val="fontstyle01"/>
                <w:rFonts w:ascii="Cambria Math" w:hAnsi="Cambria Math"/>
              </w:rPr>
              <m:t>Θ</m:t>
            </m:r>
          </m:e>
          <m:sub>
            <m:r>
              <w:rPr>
                <w:rStyle w:val="fontstyle01"/>
                <w:rFonts w:ascii="Cambria Math" w:hAnsi="Cambria Math"/>
              </w:rPr>
              <m:t>ENI</m:t>
            </m:r>
          </m:sub>
        </m:sSub>
      </m:oMath>
      <w:r>
        <w:rPr>
          <w:rFonts w:ascii="Times New Roman" w:hAnsi="Times New Roman"/>
          <w:sz w:val="20"/>
          <w:szCs w:val="20"/>
        </w:rPr>
        <w:t>;</w:t>
      </w:r>
    </w:p>
    <w:p w14:paraId="2D47C6B5" w14:textId="39975572" w:rsidR="00174B59" w:rsidRPr="000E2036" w:rsidRDefault="002D09BE" w:rsidP="00174B59">
      <w:pPr>
        <w:pStyle w:val="afb"/>
        <w:numPr>
          <w:ilvl w:val="0"/>
          <w:numId w:val="19"/>
        </w:numPr>
        <w:ind w:firstLineChars="0"/>
        <w:rPr>
          <w:rFonts w:ascii="NimbusRomNo9L-Regu" w:hAnsi="NimbusRomNo9L-Regu"/>
          <w:color w:val="000000"/>
          <w:sz w:val="20"/>
          <w:szCs w:val="20"/>
        </w:rPr>
      </w:pPr>
      <w:r>
        <w:rPr>
          <w:rStyle w:val="fontstyle01"/>
        </w:rPr>
        <w:t xml:space="preserve">        </w:t>
      </w:r>
      <w:r w:rsidR="00174B59" w:rsidRPr="00EB6782">
        <w:rPr>
          <w:rStyle w:val="fontstyle01"/>
        </w:rPr>
        <w:t xml:space="preserve">Compute </w:t>
      </w:r>
      <m:oMath>
        <m:r>
          <m:rPr>
            <m:sty m:val="p"/>
          </m:rPr>
          <w:rPr>
            <w:rFonts w:ascii="Cambria Math" w:hAnsi="Cambria Math"/>
            <w:sz w:val="20"/>
            <w:szCs w:val="20"/>
          </w:rPr>
          <m:t xml:space="preserve"> </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r</m:t>
                </m:r>
              </m:e>
            </m:acc>
          </m:e>
          <m:sub>
            <m:r>
              <w:rPr>
                <w:rFonts w:ascii="Cambria Math" w:hAnsi="Cambria Math"/>
                <w:sz w:val="20"/>
                <w:szCs w:val="20"/>
              </w:rPr>
              <m:t>ms</m:t>
            </m:r>
          </m:sub>
        </m:sSub>
      </m:oMath>
      <w:r w:rsidR="00174B59">
        <w:rPr>
          <w:rFonts w:ascii="NimbusRomNo9L-Regu" w:hAnsi="NimbusRomNo9L-Regu" w:hint="eastAsia"/>
          <w:b/>
        </w:rPr>
        <w:t xml:space="preserve"> </w:t>
      </w:r>
      <w:r w:rsidRPr="002D09BE">
        <w:rPr>
          <w:rFonts w:ascii="NimbusRomNo9L-Regu" w:hAnsi="NimbusRomNo9L-Regu"/>
        </w:rPr>
        <w:t>using</w:t>
      </w:r>
      <w:r w:rsidR="00174B59" w:rsidRPr="00EB6782">
        <w:rPr>
          <w:rFonts w:ascii="Times New Roman" w:hAnsi="Times New Roman"/>
          <w:sz w:val="20"/>
          <w:szCs w:val="20"/>
        </w:rPr>
        <w:t xml:space="preserve"> Eq. (1</w:t>
      </w:r>
      <w:r w:rsidR="00174B59">
        <w:rPr>
          <w:rFonts w:ascii="Times New Roman" w:hAnsi="Times New Roman"/>
          <w:sz w:val="20"/>
          <w:szCs w:val="20"/>
        </w:rPr>
        <w:t>6</w:t>
      </w:r>
      <w:r w:rsidR="00174B59" w:rsidRPr="00EB6782">
        <w:rPr>
          <w:rFonts w:ascii="Times New Roman" w:hAnsi="Times New Roman"/>
          <w:sz w:val="20"/>
          <w:szCs w:val="20"/>
        </w:rPr>
        <w:t>)</w:t>
      </w:r>
      <w:r>
        <w:rPr>
          <w:rFonts w:ascii="Times New Roman" w:hAnsi="Times New Roman"/>
          <w:sz w:val="20"/>
          <w:szCs w:val="20"/>
        </w:rPr>
        <w:t>;</w:t>
      </w:r>
    </w:p>
    <w:p w14:paraId="359ED889" w14:textId="555658DA" w:rsidR="00174B59" w:rsidRPr="000E2036" w:rsidRDefault="00174B59" w:rsidP="00174B59">
      <w:pPr>
        <w:pStyle w:val="afb"/>
        <w:numPr>
          <w:ilvl w:val="0"/>
          <w:numId w:val="19"/>
        </w:numPr>
        <w:ind w:firstLineChars="0"/>
        <w:rPr>
          <w:rStyle w:val="fontstyle01"/>
          <w:b/>
        </w:rPr>
      </w:pPr>
      <w:r>
        <w:rPr>
          <w:rFonts w:ascii="Times New Roman" w:hAnsi="Times New Roman"/>
          <w:sz w:val="20"/>
          <w:szCs w:val="20"/>
        </w:rPr>
        <w:t xml:space="preserve">      </w:t>
      </w:r>
      <w:r w:rsidR="002D09BE">
        <w:rPr>
          <w:rFonts w:ascii="Times New Roman" w:hAnsi="Times New Roman"/>
          <w:sz w:val="20"/>
          <w:szCs w:val="20"/>
        </w:rPr>
        <w:t xml:space="preserve">  </w:t>
      </w:r>
      <w:r w:rsidR="0066645D">
        <w:rPr>
          <w:rFonts w:ascii="Times New Roman" w:hAnsi="Times New Roman"/>
          <w:color w:val="000000"/>
          <w:sz w:val="20"/>
          <w:szCs w:val="20"/>
        </w:rPr>
        <w:t xml:space="preserve">Update </w:t>
      </w:r>
      <m:oMath>
        <m:sSub>
          <m:sSubPr>
            <m:ctrlPr>
              <w:rPr>
                <w:rStyle w:val="fontstyle01"/>
                <w:rFonts w:ascii="Cambria Math" w:hAnsi="Cambria Math" w:cs="Times New Roman"/>
                <w:i/>
                <w:kern w:val="0"/>
              </w:rPr>
            </m:ctrlPr>
          </m:sSubPr>
          <m:e>
            <m:r>
              <w:rPr>
                <w:rStyle w:val="fontstyle01"/>
                <w:rFonts w:ascii="Cambria Math" w:hAnsi="Cambria Math"/>
              </w:rPr>
              <m:t>Θ</m:t>
            </m:r>
          </m:e>
          <m:sub>
            <m:sSub>
              <m:sSubPr>
                <m:ctrlPr>
                  <w:rPr>
                    <w:rFonts w:ascii="Cambria Math" w:hAnsi="Cambria Math"/>
                    <w:i/>
                  </w:rPr>
                </m:ctrlPr>
              </m:sSubPr>
              <m:e>
                <m:r>
                  <w:rPr>
                    <w:rFonts w:ascii="Cambria Math" w:hAnsi="Cambria Math"/>
                  </w:rPr>
                  <m:t>MLP</m:t>
                </m:r>
              </m:e>
              <m:sub>
                <m:r>
                  <w:rPr>
                    <w:rFonts w:ascii="Cambria Math" w:hAnsi="Cambria Math"/>
                  </w:rPr>
                  <m:t>fusion</m:t>
                </m:r>
              </m:sub>
            </m:sSub>
          </m:sub>
        </m:sSub>
        <m:r>
          <w:rPr>
            <w:rFonts w:ascii="Cambria Math" w:hAnsi="Cambria Math"/>
          </w:rPr>
          <m:t xml:space="preserve"> </m:t>
        </m:r>
      </m:oMath>
      <w:r w:rsidR="0066645D">
        <w:rPr>
          <w:rFonts w:ascii="Times New Roman" w:hAnsi="Times New Roman"/>
        </w:rPr>
        <w:t>to minimize</w:t>
      </w:r>
      <w:r w:rsidR="0066645D" w:rsidRPr="00124A42">
        <w:rPr>
          <w:rFonts w:ascii="Times New Roman" w:hAnsi="Times New Roman"/>
        </w:rPr>
        <w:t xml:space="preserve"> </w:t>
      </w:r>
      <m:oMath>
        <m:r>
          <w:rPr>
            <w:rFonts w:ascii="Cambria Math" w:hAnsi="Cambria Math"/>
          </w:rPr>
          <m:t>J</m:t>
        </m:r>
      </m:oMath>
      <w:r w:rsidR="0066645D" w:rsidRPr="00124A42">
        <w:rPr>
          <w:rFonts w:ascii="Times New Roman" w:hAnsi="Times New Roman"/>
        </w:rPr>
        <w:t xml:space="preserve"> in </w:t>
      </w:r>
      <w:r w:rsidR="0066645D" w:rsidRPr="00EB6782">
        <w:rPr>
          <w:rFonts w:ascii="Times New Roman" w:hAnsi="Times New Roman"/>
          <w:sz w:val="20"/>
          <w:szCs w:val="20"/>
        </w:rPr>
        <w:t>Eq. (</w:t>
      </w:r>
      <w:r w:rsidR="0066645D">
        <w:rPr>
          <w:rFonts w:ascii="Times New Roman" w:hAnsi="Times New Roman"/>
          <w:sz w:val="20"/>
          <w:szCs w:val="20"/>
        </w:rPr>
        <w:t>18</w:t>
      </w:r>
      <w:r w:rsidR="0066645D" w:rsidRPr="00EB6782">
        <w:rPr>
          <w:rFonts w:ascii="Times New Roman" w:hAnsi="Times New Roman"/>
          <w:sz w:val="20"/>
          <w:szCs w:val="20"/>
        </w:rPr>
        <w:t>)</w:t>
      </w:r>
      <w:r w:rsidR="0066645D">
        <w:rPr>
          <w:rFonts w:ascii="Times New Roman" w:hAnsi="Times New Roman"/>
          <w:sz w:val="20"/>
          <w:szCs w:val="20"/>
        </w:rPr>
        <w:t xml:space="preserve"> </w:t>
      </w:r>
      <w:r w:rsidR="0066645D" w:rsidRPr="00124A42">
        <w:rPr>
          <w:rFonts w:ascii="Times New Roman" w:hAnsi="Times New Roman"/>
        </w:rPr>
        <w:t>with A</w:t>
      </w:r>
      <w:r w:rsidR="0066645D" w:rsidRPr="00124A42">
        <w:rPr>
          <w:rFonts w:ascii="Times New Roman" w:hAnsi="Times New Roman" w:hint="eastAsia"/>
        </w:rPr>
        <w:t>dam</w:t>
      </w:r>
      <w:r w:rsidR="002D09BE">
        <w:rPr>
          <w:rFonts w:ascii="Times New Roman" w:hAnsi="Times New Roman"/>
        </w:rPr>
        <w:t>;</w:t>
      </w:r>
    </w:p>
    <w:p w14:paraId="29E5BDE3" w14:textId="1BA96A3C" w:rsidR="00174B59" w:rsidRPr="00EB6782" w:rsidRDefault="00174B59" w:rsidP="00174B59">
      <w:pPr>
        <w:pStyle w:val="afb"/>
        <w:numPr>
          <w:ilvl w:val="0"/>
          <w:numId w:val="19"/>
        </w:numPr>
        <w:ind w:firstLineChars="0"/>
        <w:rPr>
          <w:rStyle w:val="fontstyle01"/>
          <w:b/>
        </w:rPr>
      </w:pPr>
      <w:r>
        <w:rPr>
          <w:rStyle w:val="fontstyle01"/>
          <w:b/>
        </w:rPr>
        <w:t xml:space="preserve">   </w:t>
      </w:r>
      <w:r w:rsidR="002D09BE">
        <w:rPr>
          <w:rStyle w:val="fontstyle01"/>
          <w:b/>
        </w:rPr>
        <w:t xml:space="preserve"> </w:t>
      </w:r>
      <w:r w:rsidRPr="00EB6782">
        <w:rPr>
          <w:rStyle w:val="fontstyle01"/>
          <w:b/>
        </w:rPr>
        <w:t>end for</w:t>
      </w:r>
    </w:p>
    <w:p w14:paraId="6DB27731" w14:textId="77777777" w:rsidR="00174B59" w:rsidRPr="00EB6782" w:rsidRDefault="00174B59" w:rsidP="00174B59">
      <w:pPr>
        <w:pStyle w:val="afb"/>
        <w:numPr>
          <w:ilvl w:val="0"/>
          <w:numId w:val="19"/>
        </w:numPr>
        <w:pBdr>
          <w:bottom w:val="single" w:sz="4" w:space="1" w:color="auto"/>
        </w:pBdr>
        <w:ind w:firstLineChars="0"/>
        <w:rPr>
          <w:rStyle w:val="fontstyle01"/>
          <w:b/>
        </w:rPr>
      </w:pPr>
      <w:r w:rsidRPr="00EB6782">
        <w:rPr>
          <w:rStyle w:val="fontstyle01"/>
          <w:b/>
        </w:rPr>
        <w:t>end for</w:t>
      </w:r>
    </w:p>
    <w:p w14:paraId="77C2796C" w14:textId="4D5D3F30" w:rsidR="00A763EF" w:rsidRPr="00ED5576" w:rsidRDefault="00174B59" w:rsidP="00174B59">
      <w:pPr>
        <w:pStyle w:val="afb"/>
        <w:numPr>
          <w:ilvl w:val="0"/>
          <w:numId w:val="19"/>
        </w:numPr>
        <w:pBdr>
          <w:bottom w:val="single" w:sz="4" w:space="1" w:color="auto"/>
        </w:pBdr>
        <w:ind w:firstLineChars="0"/>
        <w:rPr>
          <w:rFonts w:ascii="Times New Roman" w:hAnsi="Times New Roman" w:cs="Times New Roman"/>
        </w:rPr>
      </w:pPr>
      <w:r w:rsidRPr="00EB6782">
        <w:rPr>
          <w:rStyle w:val="fontstyle01"/>
          <w:b/>
        </w:rPr>
        <w:t xml:space="preserve">return </w:t>
      </w:r>
      <m:oMath>
        <m:sSub>
          <m:sSubPr>
            <m:ctrlPr>
              <w:rPr>
                <w:rStyle w:val="fontstyle01"/>
                <w:rFonts w:ascii="Cambria Math" w:hAnsi="Cambria Math" w:cs="Times New Roman"/>
                <w:i/>
                <w:kern w:val="0"/>
              </w:rPr>
            </m:ctrlPr>
          </m:sSubPr>
          <m:e>
            <m:r>
              <w:rPr>
                <w:rStyle w:val="fontstyle01"/>
                <w:rFonts w:ascii="Cambria Math" w:hAnsi="Cambria Math"/>
              </w:rPr>
              <m:t>Θ</m:t>
            </m:r>
          </m:e>
          <m:sub>
            <m:sSub>
              <m:sSubPr>
                <m:ctrlPr>
                  <w:rPr>
                    <w:rFonts w:ascii="Cambria Math" w:hAnsi="Cambria Math"/>
                    <w:i/>
                  </w:rPr>
                </m:ctrlPr>
              </m:sSubPr>
              <m:e>
                <m:r>
                  <w:rPr>
                    <w:rFonts w:ascii="Cambria Math" w:hAnsi="Cambria Math"/>
                  </w:rPr>
                  <m:t>MLP</m:t>
                </m:r>
              </m:e>
              <m:sub>
                <m:r>
                  <w:rPr>
                    <w:rFonts w:ascii="Cambria Math" w:hAnsi="Cambria Math"/>
                  </w:rPr>
                  <m:t>fusion</m:t>
                </m:r>
              </m:sub>
            </m:sSub>
          </m:sub>
        </m:sSub>
      </m:oMath>
      <w:r w:rsidR="002D09BE">
        <w:rPr>
          <w:rStyle w:val="fontstyle01"/>
          <w:rFonts w:hint="eastAsia"/>
          <w:kern w:val="0"/>
        </w:rPr>
        <w:t>;</w:t>
      </w:r>
    </w:p>
    <w:p w14:paraId="50804253" w14:textId="2A385C0C" w:rsidR="00E10F18" w:rsidRDefault="00E10F18" w:rsidP="00073030">
      <w:pPr>
        <w:ind w:firstLineChars="100" w:firstLine="200"/>
        <w:jc w:val="both"/>
        <w:rPr>
          <w:rStyle w:val="fontstyle01"/>
          <w:lang w:eastAsia="zh-CN"/>
        </w:rPr>
      </w:pPr>
    </w:p>
    <w:p w14:paraId="3D6B10A8" w14:textId="459CDDD1" w:rsidR="002D09BE" w:rsidRDefault="002D09BE" w:rsidP="002D09BE">
      <w:pPr>
        <w:spacing w:line="252" w:lineRule="auto"/>
        <w:ind w:firstLineChars="100" w:firstLine="200"/>
        <w:jc w:val="both"/>
        <w:rPr>
          <w:rStyle w:val="fontstyle01"/>
          <w:lang w:eastAsia="zh-CN"/>
        </w:rPr>
      </w:pPr>
      <w:r w:rsidRPr="002D09BE">
        <w:rPr>
          <w:rStyle w:val="fontstyle01"/>
          <w:highlight w:val="yellow"/>
          <w:lang w:eastAsia="zh-CN"/>
        </w:rPr>
        <w:t xml:space="preserve">Lines 3-5 in </w:t>
      </w:r>
      <w:r w:rsidRPr="002D09BE">
        <w:rPr>
          <w:rStyle w:val="fontstyle01"/>
          <w:i/>
          <w:highlight w:val="yellow"/>
          <w:lang w:eastAsia="zh-CN"/>
        </w:rPr>
        <w:t>Algorithm 5</w:t>
      </w:r>
      <w:r w:rsidRPr="002D09BE">
        <w:rPr>
          <w:rStyle w:val="fontstyle01"/>
          <w:highlight w:val="yellow"/>
          <w:lang w:eastAsia="zh-CN"/>
        </w:rPr>
        <w:t xml:space="preserve"> indicate that we use the pre-trained components to calculate intermediate interaction vectors for each mashup-service instance in sample </w:t>
      </w:r>
      <w:proofErr w:type="gramStart"/>
      <w:r w:rsidRPr="002D09BE">
        <w:rPr>
          <w:rStyle w:val="fontstyle01"/>
          <w:highlight w:val="yellow"/>
          <w:lang w:eastAsia="zh-CN"/>
        </w:rPr>
        <w:t xml:space="preserve">set </w:t>
      </w:r>
      <w:proofErr w:type="gramEnd"/>
      <m:oMath>
        <m:r>
          <w:rPr>
            <w:rFonts w:ascii="Cambria Math" w:hAnsi="Cambria Math"/>
            <w:highlight w:val="yellow"/>
          </w:rPr>
          <m:t>Y</m:t>
        </m:r>
      </m:oMath>
      <w:r w:rsidRPr="002D09BE">
        <w:rPr>
          <w:rStyle w:val="fontstyle01"/>
          <w:highlight w:val="yellow"/>
          <w:lang w:eastAsia="zh-CN"/>
        </w:rPr>
        <w:t>.</w:t>
      </w:r>
    </w:p>
    <w:p w14:paraId="44A3D275" w14:textId="27E11B32" w:rsidR="0079794B" w:rsidRPr="002017ED" w:rsidRDefault="0079794B" w:rsidP="0079794B">
      <w:pPr>
        <w:pStyle w:val="2"/>
      </w:pPr>
      <w:r w:rsidRPr="002017ED">
        <w:t>O</w:t>
      </w:r>
      <w:r>
        <w:t>nline P</w:t>
      </w:r>
      <w:r w:rsidRPr="002017ED">
        <w:t xml:space="preserve">rediction and </w:t>
      </w:r>
      <w:r>
        <w:t>C</w:t>
      </w:r>
      <w:r w:rsidRPr="002017ED">
        <w:t xml:space="preserve">omplexity </w:t>
      </w:r>
      <w:r>
        <w:t>A</w:t>
      </w:r>
      <w:r w:rsidRPr="002017ED">
        <w:t>nalysis</w:t>
      </w:r>
    </w:p>
    <w:p w14:paraId="5BCDBA5A" w14:textId="23C3E74A" w:rsidR="0079794B" w:rsidRDefault="0079794B" w:rsidP="001E0C35">
      <w:pPr>
        <w:spacing w:line="252" w:lineRule="auto"/>
        <w:jc w:val="both"/>
      </w:pPr>
      <w:r w:rsidRPr="00EF107A">
        <w:t>In the online recommendation phase, MISR predict</w:t>
      </w:r>
      <w:r>
        <w:t>s</w:t>
      </w:r>
      <w:r w:rsidRPr="00EF107A">
        <w:t xml:space="preserve"> the possibility of</w:t>
      </w:r>
      <w:r w:rsidR="00DA3CC7">
        <w:t xml:space="preserve"> mashup</w:t>
      </w:r>
      <w:r w:rsidRPr="00EF107A">
        <w:t xml:space="preserve"> </w:t>
      </w:r>
      <m:oMath>
        <m:r>
          <w:rPr>
            <w:rFonts w:ascii="Cambria Math" w:hAnsi="Cambria Math"/>
          </w:rPr>
          <m:t>m</m:t>
        </m:r>
      </m:oMath>
      <w:r w:rsidRPr="00EF107A">
        <w:t xml:space="preserve"> </w:t>
      </w:r>
      <w:r>
        <w:t>invoking</w:t>
      </w:r>
      <w:r w:rsidRPr="00EF107A">
        <w:t xml:space="preserve"> </w:t>
      </w:r>
      <w:proofErr w:type="gramStart"/>
      <w:r w:rsidRPr="00EF107A">
        <w:t>service</w:t>
      </w:r>
      <w:r>
        <w:t xml:space="preserve"> </w:t>
      </w:r>
      <w:proofErr w:type="gramEnd"/>
      <m:oMath>
        <m:r>
          <w:rPr>
            <w:rFonts w:ascii="Cambria Math" w:hAnsi="Cambria Math"/>
          </w:rPr>
          <m:t>s</m:t>
        </m:r>
      </m:oMath>
      <w:r w:rsidR="009C4481">
        <w:t>,</w:t>
      </w:r>
      <w:r w:rsidRPr="00EF107A">
        <w:t xml:space="preserve"> </w:t>
      </w:r>
      <w:r w:rsidR="009C4481">
        <w:t>and t</w:t>
      </w:r>
      <w:r w:rsidRPr="00EF107A">
        <w:t xml:space="preserve">he </w:t>
      </w:r>
      <w:r>
        <w:t>detailed</w:t>
      </w:r>
      <w:r w:rsidRPr="00EF107A">
        <w:t xml:space="preserve"> process is</w:t>
      </w:r>
      <w:r>
        <w:t xml:space="preserve"> described</w:t>
      </w:r>
      <w:r w:rsidRPr="00EF107A">
        <w:t xml:space="preserve"> as follows</w:t>
      </w:r>
      <w:r>
        <w:t>.</w:t>
      </w:r>
    </w:p>
    <w:p w14:paraId="7E730574" w14:textId="0BE9BA02" w:rsidR="0079794B" w:rsidRDefault="0079794B" w:rsidP="002D09BE">
      <w:pPr>
        <w:spacing w:line="252" w:lineRule="auto"/>
        <w:ind w:firstLineChars="100" w:firstLine="200"/>
        <w:jc w:val="both"/>
      </w:pPr>
      <w:r>
        <w:t xml:space="preserve">In the CI component, the content </w:t>
      </w:r>
      <w:r w:rsidRPr="009C4481">
        <w:t xml:space="preserve">information of </w:t>
      </w:r>
      <m:oMath>
        <m:r>
          <w:rPr>
            <w:rFonts w:ascii="Cambria Math" w:hAnsi="Cambria Math"/>
          </w:rPr>
          <m:t>m</m:t>
        </m:r>
      </m:oMath>
      <w:r w:rsidRPr="009C4481">
        <w:t xml:space="preserve"> an</w:t>
      </w:r>
      <w:r>
        <w:t xml:space="preserve">d </w:t>
      </w:r>
      <m:oMath>
        <m:r>
          <w:rPr>
            <w:rFonts w:ascii="Cambria Math" w:hAnsi="Cambria Math"/>
          </w:rPr>
          <m:t>s</m:t>
        </m:r>
      </m:oMath>
      <w:r>
        <w:t xml:space="preserve"> is transformed into their word embedding form. Then</w:t>
      </w:r>
      <w:r w:rsidR="009C4481">
        <w:t>,</w:t>
      </w:r>
      <w:r>
        <w:t xml:space="preserve"> we extract feature vectors of </w:t>
      </w:r>
      <m:oMath>
        <m:r>
          <w:rPr>
            <w:rFonts w:ascii="Cambria Math" w:hAnsi="Cambria Math"/>
          </w:rPr>
          <m:t>m</m:t>
        </m:r>
      </m:oMath>
      <w:r>
        <w:t xml:space="preserve"> and </w:t>
      </w:r>
      <m:oMath>
        <m:r>
          <w:rPr>
            <w:rFonts w:ascii="Cambria Math" w:hAnsi="Cambria Math"/>
          </w:rPr>
          <m:t>s</m:t>
        </m:r>
      </m:oMath>
      <w:r>
        <w:t xml:space="preserve"> from their content information by </w:t>
      </w:r>
      <w:r w:rsidR="009C4481">
        <w:t xml:space="preserve">using </w:t>
      </w:r>
      <w:r w:rsidR="00BC58A7">
        <w:t xml:space="preserve">the </w:t>
      </w:r>
      <w:r w:rsidRPr="009C20B3">
        <w:rPr>
          <w:i/>
        </w:rPr>
        <w:t>text_inception</w:t>
      </w:r>
      <w:r>
        <w:t xml:space="preserve"> </w:t>
      </w:r>
      <w:r w:rsidR="00BC58A7">
        <w:t xml:space="preserve">network </w:t>
      </w:r>
      <w:r>
        <w:t>and the average pooling layer</w:t>
      </w:r>
      <w:r w:rsidR="009C4481">
        <w:t>,</w:t>
      </w:r>
      <w:r>
        <w:t xml:space="preserve"> respectively, </w:t>
      </w:r>
      <w:r w:rsidR="009C4481">
        <w:t xml:space="preserve">denoted </w:t>
      </w:r>
      <w:proofErr w:type="gramStart"/>
      <w:r w:rsidR="009C4481">
        <w:t>by</w:t>
      </w:r>
      <w:r>
        <w:t xml:space="preserve"> </w:t>
      </w:r>
      <w:proofErr w:type="gramEnd"/>
      <m:oMath>
        <m:sSub>
          <m:sSubPr>
            <m:ctrlPr>
              <w:rPr>
                <w:rFonts w:ascii="Cambria Math" w:hAnsi="Cambria Math"/>
              </w:rPr>
            </m:ctrlPr>
          </m:sSubPr>
          <m:e>
            <m:r>
              <m:rPr>
                <m:sty m:val="b"/>
              </m:rPr>
              <w:rPr>
                <w:rFonts w:ascii="Cambria Math" w:hAnsi="Cambria Math"/>
              </w:rPr>
              <m:t>v</m:t>
            </m:r>
          </m:e>
          <m:sub>
            <m:sSub>
              <m:sSubPr>
                <m:ctrlPr>
                  <w:rPr>
                    <w:rFonts w:ascii="Cambria Math" w:hAnsi="Cambria Math"/>
                  </w:rPr>
                </m:ctrlPr>
              </m:sSubPr>
              <m:e>
                <m:r>
                  <w:rPr>
                    <w:rFonts w:ascii="Cambria Math" w:hAnsi="Cambria Math"/>
                  </w:rPr>
                  <m:t>seq</m:t>
                </m:r>
              </m:e>
              <m:sub>
                <m:r>
                  <w:rPr>
                    <w:rFonts w:ascii="Cambria Math" w:hAnsi="Cambria Math"/>
                  </w:rPr>
                  <m:t>m</m:t>
                </m:r>
              </m:sub>
            </m:sSub>
          </m:sub>
        </m:sSub>
      </m:oMath>
      <w:r>
        <w:t xml:space="preserve">, </w:t>
      </w:r>
      <m:oMath>
        <m:sSub>
          <m:sSubPr>
            <m:ctrlPr>
              <w:rPr>
                <w:rFonts w:ascii="Cambria Math" w:hAnsi="Cambria Math"/>
              </w:rPr>
            </m:ctrlPr>
          </m:sSubPr>
          <m:e>
            <m:r>
              <m:rPr>
                <m:sty m:val="b"/>
              </m:rPr>
              <w:rPr>
                <w:rFonts w:ascii="Cambria Math" w:hAnsi="Cambria Math"/>
              </w:rPr>
              <m:t>v</m:t>
            </m:r>
          </m:e>
          <m:sub>
            <m:sSub>
              <m:sSubPr>
                <m:ctrlPr>
                  <w:rPr>
                    <w:rFonts w:ascii="Cambria Math" w:hAnsi="Cambria Math"/>
                  </w:rPr>
                </m:ctrlPr>
              </m:sSubPr>
              <m:e>
                <m:r>
                  <w:rPr>
                    <w:rFonts w:ascii="Cambria Math" w:hAnsi="Cambria Math"/>
                  </w:rPr>
                  <m:t>seq</m:t>
                </m:r>
              </m:e>
              <m:sub>
                <m:r>
                  <w:rPr>
                    <w:rFonts w:ascii="Cambria Math" w:hAnsi="Cambria Math"/>
                  </w:rPr>
                  <m:t>s</m:t>
                </m:r>
              </m:sub>
            </m:sSub>
          </m:sub>
        </m:sSub>
      </m:oMath>
      <w:r w:rsidR="009C4481">
        <w:t xml:space="preserve">, </w:t>
      </w:r>
      <m:oMath>
        <m:sSub>
          <m:sSubPr>
            <m:ctrlPr>
              <w:rPr>
                <w:rFonts w:ascii="Cambria Math" w:hAnsi="Cambria Math"/>
              </w:rPr>
            </m:ctrlPr>
          </m:sSubPr>
          <m:e>
            <m:r>
              <m:rPr>
                <m:sty m:val="b"/>
              </m:rPr>
              <w:rPr>
                <w:rFonts w:ascii="Cambria Math" w:hAnsi="Cambria Math"/>
              </w:rPr>
              <m:t>v</m:t>
            </m:r>
          </m:e>
          <m:sub>
            <m:sSub>
              <m:sSubPr>
                <m:ctrlPr>
                  <w:rPr>
                    <w:rFonts w:ascii="Cambria Math" w:hAnsi="Cambria Math"/>
                  </w:rPr>
                </m:ctrlPr>
              </m:sSubPr>
              <m:e>
                <m:r>
                  <w:rPr>
                    <w:rFonts w:ascii="Cambria Math" w:hAnsi="Cambria Math"/>
                  </w:rPr>
                  <m:t>set</m:t>
                </m:r>
              </m:e>
              <m:sub>
                <m:r>
                  <w:rPr>
                    <w:rFonts w:ascii="Cambria Math" w:hAnsi="Cambria Math"/>
                  </w:rPr>
                  <m:t>m</m:t>
                </m:r>
              </m:sub>
            </m:sSub>
          </m:sub>
        </m:sSub>
      </m:oMath>
      <w:r w:rsidR="009C4481">
        <w:t xml:space="preserve">, </w:t>
      </w:r>
      <w:r>
        <w:t xml:space="preserve">and </w:t>
      </w:r>
      <m:oMath>
        <m:sSub>
          <m:sSubPr>
            <m:ctrlPr>
              <w:rPr>
                <w:rFonts w:ascii="Cambria Math" w:hAnsi="Cambria Math"/>
              </w:rPr>
            </m:ctrlPr>
          </m:sSubPr>
          <m:e>
            <m:r>
              <m:rPr>
                <m:sty m:val="b"/>
              </m:rPr>
              <w:rPr>
                <w:rFonts w:ascii="Cambria Math" w:hAnsi="Cambria Math"/>
              </w:rPr>
              <m:t>v</m:t>
            </m:r>
          </m:e>
          <m:sub>
            <m:sSub>
              <m:sSubPr>
                <m:ctrlPr>
                  <w:rPr>
                    <w:rFonts w:ascii="Cambria Math" w:hAnsi="Cambria Math"/>
                  </w:rPr>
                </m:ctrlPr>
              </m:sSubPr>
              <m:e>
                <m:r>
                  <w:rPr>
                    <w:rFonts w:ascii="Cambria Math" w:hAnsi="Cambria Math"/>
                  </w:rPr>
                  <m:t>set</m:t>
                </m:r>
              </m:e>
              <m:sub>
                <m:r>
                  <w:rPr>
                    <w:rFonts w:ascii="Cambria Math" w:hAnsi="Cambria Math"/>
                  </w:rPr>
                  <m:t>s</m:t>
                </m:r>
              </m:sub>
            </m:sSub>
          </m:sub>
        </m:sSub>
      </m:oMath>
      <w:r>
        <w:t>. Next, these features vectors are input i</w:t>
      </w:r>
      <w:proofErr w:type="spellStart"/>
      <w:r>
        <w:t>nto</w:t>
      </w:r>
      <w:proofErr w:type="spellEnd"/>
      <w:r>
        <w:t xml:space="preserve"> </w:t>
      </w:r>
      <w:r w:rsidR="009C4481">
        <w:t>an MLP</w:t>
      </w:r>
      <w:r>
        <w:t xml:space="preserve"> to obtain a content interaction </w:t>
      </w:r>
      <w:proofErr w:type="gramStart"/>
      <w:r>
        <w:t xml:space="preserve">vector </w:t>
      </w:r>
      <w:proofErr w:type="gramEnd"/>
      <m:oMath>
        <m:sSub>
          <m:sSubPr>
            <m:ctrlPr>
              <w:rPr>
                <w:rFonts w:ascii="Cambria Math" w:hAnsi="Cambria Math"/>
              </w:rPr>
            </m:ctrlPr>
          </m:sSubPr>
          <m:e>
            <m:r>
              <m:rPr>
                <m:sty m:val="b"/>
              </m:rPr>
              <w:rPr>
                <w:rFonts w:ascii="Cambria Math" w:hAnsi="Cambria Math"/>
              </w:rPr>
              <m:t>ci</m:t>
            </m:r>
          </m:e>
          <m:sub>
            <m:r>
              <w:rPr>
                <w:rFonts w:ascii="Cambria Math" w:hAnsi="Cambria Math"/>
              </w:rPr>
              <m:t>ms</m:t>
            </m:r>
          </m:sub>
        </m:sSub>
      </m:oMath>
      <w:r>
        <w:t xml:space="preserve">. For simplicity, in the </w:t>
      </w:r>
      <w:r w:rsidR="00302454">
        <w:t xml:space="preserve">convolutional layer </w:t>
      </w:r>
      <w:r>
        <w:t xml:space="preserve">of </w:t>
      </w:r>
      <w:r w:rsidR="00BC58A7">
        <w:t xml:space="preserve">the </w:t>
      </w:r>
      <w:r w:rsidRPr="009C20B3">
        <w:rPr>
          <w:i/>
        </w:rPr>
        <w:t>text_inception</w:t>
      </w:r>
      <w:r w:rsidR="00BC58A7">
        <w:t xml:space="preserve"> network</w:t>
      </w:r>
      <w:r>
        <w:t xml:space="preserve">, we assume that the </w:t>
      </w:r>
      <w:r w:rsidR="00302454">
        <w:t xml:space="preserve">channel </w:t>
      </w:r>
      <w:r>
        <w:t>number</w:t>
      </w:r>
      <w:r w:rsidR="00302454">
        <w:t>s</w:t>
      </w:r>
      <w:r>
        <w:t xml:space="preserve"> of feature maps in each branch </w:t>
      </w:r>
      <w:r w:rsidR="00302454">
        <w:t xml:space="preserve">are </w:t>
      </w:r>
      <w:r>
        <w:t>the same, and the</w:t>
      </w:r>
      <w:r w:rsidR="00302454">
        <w:t xml:space="preserve"> channel</w:t>
      </w:r>
      <w:r>
        <w:t xml:space="preserve"> number</w:t>
      </w:r>
      <w:r w:rsidR="00302454">
        <w:t>s</w:t>
      </w:r>
      <w:r>
        <w:t xml:space="preserve"> in the input and output of each convolution layer </w:t>
      </w:r>
      <w:r w:rsidR="00302454">
        <w:t xml:space="preserve">are also </w:t>
      </w:r>
      <w:r>
        <w:t xml:space="preserve">the same, </w:t>
      </w:r>
      <w:r w:rsidR="009C4481">
        <w:t xml:space="preserve">denoted </w:t>
      </w:r>
      <w:proofErr w:type="gramStart"/>
      <w:r>
        <w:t xml:space="preserve">as </w:t>
      </w:r>
      <w:proofErr w:type="gramEnd"/>
      <m:oMath>
        <m:r>
          <w:rPr>
            <w:rFonts w:ascii="Cambria Math" w:hAnsi="Cambria Math"/>
          </w:rPr>
          <m:t>C</m:t>
        </m:r>
      </m:oMath>
      <w:r>
        <w:t xml:space="preserve">. </w:t>
      </w:r>
      <w:r w:rsidR="00302454">
        <w:t>Thus</w:t>
      </w:r>
      <w:r w:rsidR="009C4481">
        <w:t>,</w:t>
      </w:r>
      <w:r w:rsidR="00302454">
        <w:t xml:space="preserve"> </w:t>
      </w:r>
      <w:r>
        <w:t xml:space="preserve">the complexity of the </w:t>
      </w:r>
      <w:r w:rsidR="00302454">
        <w:t xml:space="preserve">convolutional layer </w:t>
      </w:r>
      <w:proofErr w:type="gramStart"/>
      <w:r>
        <w:t>is</w:t>
      </w:r>
      <w:r w:rsidRPr="009D32C9">
        <w:rPr>
          <w:i/>
        </w:rPr>
        <w:t xml:space="preserve"> </w:t>
      </w:r>
      <w:proofErr w:type="gramEnd"/>
      <m:oMath>
        <m:r>
          <w:rPr>
            <w:rFonts w:ascii="Cambria Math" w:hAnsi="Cambria Math"/>
          </w:rPr>
          <m:t>O(8L×D×</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+3L</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+3D×C)</m:t>
        </m:r>
      </m:oMath>
      <w:r>
        <w:t xml:space="preserve">, where </w:t>
      </w:r>
      <m:oMath>
        <m:r>
          <w:rPr>
            <w:rFonts w:ascii="Cambria Math" w:hAnsi="Cambria Math"/>
          </w:rPr>
          <m:t>L</m:t>
        </m:r>
      </m:oMath>
      <w:r>
        <w:t xml:space="preserve"> is the length of </w:t>
      </w:r>
      <w:r w:rsidR="009C4481">
        <w:t>a</w:t>
      </w:r>
      <w:r>
        <w:t xml:space="preserve"> word sequence or </w:t>
      </w:r>
      <w:r w:rsidR="009C4481">
        <w:t>a</w:t>
      </w:r>
      <w:r w:rsidR="00302454">
        <w:t xml:space="preserve"> </w:t>
      </w:r>
      <w:r>
        <w:t xml:space="preserve">word set and </w:t>
      </w:r>
      <m:oMath>
        <m:r>
          <w:rPr>
            <w:rFonts w:ascii="Cambria Math" w:hAnsi="Cambria Math"/>
          </w:rPr>
          <m:t>D</m:t>
        </m:r>
      </m:oMath>
      <w:r>
        <w:t xml:space="preserve"> is the dimension of word embeddings. The complexity of the GAP layer in</w:t>
      </w:r>
      <w:r w:rsidR="00BC58A7">
        <w:t xml:space="preserve"> the </w:t>
      </w:r>
      <w:r w:rsidRPr="009C20B3">
        <w:rPr>
          <w:i/>
        </w:rPr>
        <w:t>text_inception</w:t>
      </w:r>
      <w:r>
        <w:t xml:space="preserve"> </w:t>
      </w:r>
      <w:r w:rsidR="00BC58A7">
        <w:t xml:space="preserve">network </w:t>
      </w:r>
      <w:proofErr w:type="gramStart"/>
      <w:r>
        <w:t xml:space="preserve">is </w:t>
      </w:r>
      <w:proofErr w:type="gramEnd"/>
      <m:oMath>
        <m:r>
          <w:rPr>
            <w:rFonts w:ascii="Cambria Math" w:hAnsi="Cambria Math"/>
          </w:rPr>
          <m:t>O(4C×L)</m:t>
        </m:r>
      </m:oMath>
      <w:r w:rsidR="009C4481">
        <w:rPr>
          <w:rFonts w:hint="eastAsia"/>
          <w:lang w:eastAsia="zh-CN"/>
        </w:rPr>
        <w:t>,</w:t>
      </w:r>
      <w:r>
        <w:t xml:space="preserve"> and that of the average pooling layer to process separate word set</w:t>
      </w:r>
      <w:r w:rsidR="009C4481">
        <w:t>s</w:t>
      </w:r>
      <w:r>
        <w:t xml:space="preserve"> is </w:t>
      </w:r>
      <m:oMath>
        <m:r>
          <w:rPr>
            <w:rFonts w:ascii="Cambria Math" w:hAnsi="Cambria Math"/>
          </w:rPr>
          <m:t>O(D×L)</m:t>
        </m:r>
      </m:oMath>
      <w:r>
        <w:t xml:space="preserve">. </w:t>
      </w:r>
    </w:p>
    <w:p w14:paraId="1DA52F86" w14:textId="22A64752" w:rsidR="0079794B" w:rsidRDefault="0079794B" w:rsidP="001E0C35">
      <w:pPr>
        <w:spacing w:line="252" w:lineRule="auto"/>
        <w:ind w:firstLineChars="100" w:firstLine="200"/>
        <w:jc w:val="both"/>
      </w:pPr>
      <w:r>
        <w:lastRenderedPageBreak/>
        <w:t xml:space="preserve">After getting the feature vectors of </w:t>
      </w:r>
      <w:proofErr w:type="gramStart"/>
      <w:r>
        <w:t xml:space="preserve">mashup </w:t>
      </w:r>
      <w:proofErr w:type="gramEnd"/>
      <m:oMath>
        <m:r>
          <w:rPr>
            <w:rFonts w:ascii="Cambria Math" w:hAnsi="Cambria Math"/>
          </w:rPr>
          <m:t>m</m:t>
        </m:r>
      </m:oMath>
      <w:r>
        <w:t>,</w:t>
      </w:r>
      <m:oMath>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rPr>
              <m:t>v</m:t>
            </m:r>
          </m:e>
          <m:sub>
            <m:sSub>
              <m:sSubPr>
                <m:ctrlPr>
                  <w:rPr>
                    <w:rFonts w:ascii="Cambria Math" w:hAnsi="Cambria Math"/>
                  </w:rPr>
                </m:ctrlPr>
              </m:sSubPr>
              <m:e>
                <m:r>
                  <w:rPr>
                    <w:rFonts w:ascii="Cambria Math" w:hAnsi="Cambria Math"/>
                  </w:rPr>
                  <m:t>seq</m:t>
                </m:r>
              </m:e>
              <m:sub>
                <m:r>
                  <w:rPr>
                    <w:rFonts w:ascii="Cambria Math" w:hAnsi="Cambria Math"/>
                  </w:rPr>
                  <m:t>m</m:t>
                </m:r>
              </m:sub>
            </m:sSub>
          </m:sub>
        </m:sSub>
      </m:oMath>
      <w:r>
        <w:t xml:space="preserve"> and  </w:t>
      </w:r>
      <m:oMath>
        <m:sSub>
          <m:sSubPr>
            <m:ctrlPr>
              <w:rPr>
                <w:rFonts w:ascii="Cambria Math" w:hAnsi="Cambria Math"/>
              </w:rPr>
            </m:ctrlPr>
          </m:sSubPr>
          <m:e>
            <m:r>
              <m:rPr>
                <m:sty m:val="b"/>
              </m:rPr>
              <w:rPr>
                <w:rFonts w:ascii="Cambria Math" w:hAnsi="Cambria Math"/>
              </w:rPr>
              <m:t>v</m:t>
            </m:r>
          </m:e>
          <m:sub>
            <m:sSub>
              <m:sSubPr>
                <m:ctrlPr>
                  <w:rPr>
                    <w:rFonts w:ascii="Cambria Math" w:hAnsi="Cambria Math"/>
                  </w:rPr>
                </m:ctrlPr>
              </m:sSubPr>
              <m:e>
                <m:r>
                  <w:rPr>
                    <w:rFonts w:ascii="Cambria Math" w:hAnsi="Cambria Math"/>
                  </w:rPr>
                  <m:t>set</m:t>
                </m:r>
              </m:e>
              <m:sub>
                <m:r>
                  <w:rPr>
                    <w:rFonts w:ascii="Cambria Math" w:hAnsi="Cambria Math"/>
                  </w:rPr>
                  <m:t>m</m:t>
                </m:r>
              </m:sub>
            </m:sSub>
          </m:sub>
        </m:sSub>
      </m:oMath>
      <w:r>
        <w:t xml:space="preserve">, we calculate its content similarity to existing mashups and obtain </w:t>
      </w:r>
      <w:r w:rsidR="004C7ABB">
        <w:t>the</w:t>
      </w:r>
      <w:r>
        <w:t xml:space="preserve"> neighbor mashup</w:t>
      </w:r>
      <w:r w:rsidR="004C7ABB">
        <w:t xml:space="preserve"> </w:t>
      </w:r>
      <w:r>
        <w:t>s</w:t>
      </w:r>
      <w:r w:rsidR="004C7ABB">
        <w:t>et</w:t>
      </w:r>
      <w:r>
        <w:t xml:space="preserve"> </w:t>
      </w:r>
      <m:oMath>
        <m:r>
          <w:rPr>
            <w:rFonts w:ascii="Cambria Math" w:hAnsi="Cambria Math"/>
          </w:rPr>
          <m:t>NM</m:t>
        </m:r>
      </m:oMath>
      <w:r>
        <w:t xml:space="preserve">. The complexity of this processing is </w:t>
      </w:r>
      <m:oMath>
        <m:r>
          <w:rPr>
            <w:rFonts w:ascii="Cambria Math" w:hAnsi="Cambria Math"/>
          </w:rPr>
          <m:t>O(P(H+D)+P</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oMath>
      <w:r>
        <w:t xml:space="preserve">, where </w:t>
      </w:r>
      <m:oMath>
        <m:r>
          <w:rPr>
            <w:rFonts w:ascii="Cambria Math" w:hAnsi="Cambria Math"/>
          </w:rPr>
          <m:t>H</m:t>
        </m:r>
      </m:oMath>
      <w:r>
        <w:t xml:space="preserve"> is the dimension of </w:t>
      </w:r>
      <m:oMath>
        <m:sSub>
          <m:sSubPr>
            <m:ctrlPr>
              <w:rPr>
                <w:rFonts w:ascii="Cambria Math" w:hAnsi="Cambria Math"/>
              </w:rPr>
            </m:ctrlPr>
          </m:sSubPr>
          <m:e>
            <m:r>
              <m:rPr>
                <m:sty m:val="b"/>
              </m:rPr>
              <w:rPr>
                <w:rFonts w:ascii="Cambria Math" w:hAnsi="Cambria Math"/>
              </w:rPr>
              <m:t>v</m:t>
            </m:r>
          </m:e>
          <m:sub>
            <m:sSub>
              <m:sSubPr>
                <m:ctrlPr>
                  <w:rPr>
                    <w:rFonts w:ascii="Cambria Math" w:hAnsi="Cambria Math"/>
                  </w:rPr>
                </m:ctrlPr>
              </m:sSubPr>
              <m:e>
                <m:r>
                  <w:rPr>
                    <w:rFonts w:ascii="Cambria Math" w:hAnsi="Cambria Math"/>
                  </w:rPr>
                  <m:t>seq</m:t>
                </m:r>
              </m:e>
              <m:sub>
                <m:r>
                  <w:rPr>
                    <w:rFonts w:ascii="Cambria Math" w:hAnsi="Cambria Math"/>
                  </w:rPr>
                  <m:t>m</m:t>
                </m:r>
              </m:sub>
            </m:sSub>
          </m:sub>
        </m:sSub>
      </m:oMath>
      <w:r>
        <w:t xml:space="preserve">, </w:t>
      </w:r>
      <m:oMath>
        <m:r>
          <w:rPr>
            <w:rFonts w:ascii="Cambria Math" w:hAnsi="Cambria Math"/>
          </w:rPr>
          <m:t>D</m:t>
        </m:r>
      </m:oMath>
      <w:r w:rsidRPr="009D32C9">
        <w:rPr>
          <w:i/>
        </w:rPr>
        <w:t xml:space="preserve"> </w:t>
      </w:r>
      <w:r>
        <w:t xml:space="preserve">is the dimension of </w:t>
      </w:r>
      <m:oMath>
        <m:sSub>
          <m:sSubPr>
            <m:ctrlPr>
              <w:rPr>
                <w:rFonts w:ascii="Cambria Math" w:hAnsi="Cambria Math"/>
              </w:rPr>
            </m:ctrlPr>
          </m:sSubPr>
          <m:e>
            <m:r>
              <m:rPr>
                <m:sty m:val="b"/>
              </m:rPr>
              <w:rPr>
                <w:rFonts w:ascii="Cambria Math" w:hAnsi="Cambria Math"/>
              </w:rPr>
              <m:t>v</m:t>
            </m:r>
          </m:e>
          <m:sub>
            <m:sSub>
              <m:sSubPr>
                <m:ctrlPr>
                  <w:rPr>
                    <w:rFonts w:ascii="Cambria Math" w:hAnsi="Cambria Math"/>
                  </w:rPr>
                </m:ctrlPr>
              </m:sSubPr>
              <m:e>
                <m:r>
                  <w:rPr>
                    <w:rFonts w:ascii="Cambria Math" w:hAnsi="Cambria Math"/>
                  </w:rPr>
                  <m:t>set</m:t>
                </m:r>
              </m:e>
              <m:sub>
                <m:r>
                  <w:rPr>
                    <w:rFonts w:ascii="Cambria Math" w:hAnsi="Cambria Math"/>
                  </w:rPr>
                  <m:t>m</m:t>
                </m:r>
              </m:sub>
            </m:sSub>
          </m:sub>
        </m:sSub>
      </m:oMath>
      <w:r>
        <w:t xml:space="preserve"> as well as that of word embeddings, </w:t>
      </w:r>
      <m:oMath>
        <m:r>
          <w:rPr>
            <w:rFonts w:ascii="Cambria Math" w:hAnsi="Cambria Math"/>
          </w:rPr>
          <m:t>P</m:t>
        </m:r>
      </m:oMath>
      <w:r>
        <w:t xml:space="preserve"> is the number of potential neighbor mashups, </w:t>
      </w:r>
      <m:oMath>
        <m:r>
          <w:rPr>
            <w:rFonts w:ascii="Cambria Math" w:hAnsi="Cambria Math"/>
          </w:rPr>
          <m:t>K</m:t>
        </m:r>
      </m:oMath>
      <w:r>
        <w:t xml:space="preserve"> is the size of</w:t>
      </w:r>
      <w:r w:rsidRPr="0079794B">
        <w:rPr>
          <w:i/>
        </w:rPr>
        <w:t xml:space="preserve"> </w:t>
      </w:r>
      <m:oMath>
        <m:r>
          <w:rPr>
            <w:rFonts w:ascii="Cambria Math" w:hAnsi="Cambria Math"/>
          </w:rPr>
          <m:t>NM</m:t>
        </m:r>
      </m:oMath>
      <w:r>
        <w:t>, and</w:t>
      </w:r>
      <w:r w:rsidRPr="009D32C9">
        <w:rPr>
          <w:i/>
        </w:rPr>
        <w:t xml:space="preserve"> </w:t>
      </w:r>
      <m:oMath>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oMath>
      <w:r>
        <w:t xml:space="preserve"> is the cost of </w:t>
      </w:r>
      <w:r w:rsidR="00302454">
        <w:rPr>
          <w:rFonts w:hint="eastAsia"/>
          <w:lang w:eastAsia="zh-CN"/>
        </w:rPr>
        <w:t>search</w:t>
      </w:r>
      <w:r w:rsidR="00302454">
        <w:t>ing</w:t>
      </w:r>
      <w:r>
        <w:t xml:space="preserve"> top </w:t>
      </w:r>
      <m:oMath>
        <m:r>
          <w:rPr>
            <w:rFonts w:ascii="Cambria Math" w:hAnsi="Cambria Math"/>
          </w:rPr>
          <m:t>K</m:t>
        </m:r>
      </m:oMath>
      <w:r>
        <w:t xml:space="preserve"> values from a list </w:t>
      </w:r>
      <w:r w:rsidR="004D79CD">
        <w:t>that has</w:t>
      </w:r>
      <w:r>
        <w:t xml:space="preserve"> </w:t>
      </w:r>
      <m:oMath>
        <m:r>
          <w:rPr>
            <w:rFonts w:ascii="Cambria Math" w:hAnsi="Cambria Math"/>
          </w:rPr>
          <m:t>P</m:t>
        </m:r>
      </m:oMath>
      <w:r>
        <w:t xml:space="preserve"> elements.</w:t>
      </w:r>
    </w:p>
    <w:p w14:paraId="651CEF3C" w14:textId="3D200304" w:rsidR="0079794B" w:rsidRDefault="0079794B" w:rsidP="001E0C35">
      <w:pPr>
        <w:spacing w:line="252" w:lineRule="auto"/>
        <w:ind w:firstLineChars="100" w:firstLine="200"/>
        <w:jc w:val="both"/>
      </w:pPr>
      <w:r>
        <w:t xml:space="preserve">Next, in the </w:t>
      </w:r>
      <w:r w:rsidRPr="00CB6C89">
        <w:t>INI</w:t>
      </w:r>
      <w:r>
        <w:t xml:space="preserve"> component, we compute the representation </w:t>
      </w:r>
      <w:proofErr w:type="gramStart"/>
      <w:r>
        <w:t xml:space="preserve">of </w:t>
      </w:r>
      <w:proofErr w:type="gramEnd"/>
      <m:oMath>
        <m:r>
          <w:rPr>
            <w:rFonts w:ascii="Cambria Math" w:hAnsi="Cambria Math"/>
          </w:rPr>
          <m:t>m</m:t>
        </m:r>
      </m:oMath>
      <w:r w:rsidR="00017539">
        <w:t>,</w:t>
      </w:r>
      <m:oMath>
        <m:r>
          <m:rPr>
            <m:sty m:val="b"/>
          </m:rPr>
          <w:rPr>
            <w:rFonts w:ascii="Cambria Math" w:hAnsi="Cambria Math"/>
          </w:rPr>
          <m:t xml:space="preserve"> </m:t>
        </m:r>
        <m:sSub>
          <m:sSubPr>
            <m:ctrlPr>
              <w:rPr>
                <w:rFonts w:ascii="Cambria Math" w:hAnsi="Cambria Math"/>
                <w:b/>
              </w:rPr>
            </m:ctrlPr>
          </m:sSubPr>
          <m:e>
            <m:r>
              <m:rPr>
                <m:sty m:val="b"/>
              </m:rPr>
              <w:rPr>
                <w:rFonts w:ascii="Cambria Math" w:hAnsi="Cambria Math"/>
                <w:lang w:eastAsia="zh-CN"/>
              </w:rPr>
              <m:t>r</m:t>
            </m:r>
          </m:e>
          <m:sub>
            <m:r>
              <w:rPr>
                <w:rFonts w:ascii="Cambria Math" w:hAnsi="Cambria Math"/>
                <w:lang w:eastAsia="zh-CN"/>
              </w:rPr>
              <m:t>m</m:t>
            </m:r>
          </m:sub>
        </m:sSub>
      </m:oMath>
      <w:r w:rsidR="00E0698A">
        <w:t xml:space="preserve">, </w:t>
      </w:r>
      <w:r w:rsidR="00017539">
        <w:t>according to</w:t>
      </w:r>
      <w:r w:rsidR="00E0698A">
        <w:t xml:space="preserve"> Eq.</w:t>
      </w:r>
      <w:r w:rsidR="00302454">
        <w:t xml:space="preserve"> </w:t>
      </w:r>
      <w:r>
        <w:t xml:space="preserve">(12). The complexity </w:t>
      </w:r>
      <w:proofErr w:type="gramStart"/>
      <w:r>
        <w:t xml:space="preserve">is </w:t>
      </w:r>
      <w:proofErr w:type="gramEnd"/>
      <m:oMath>
        <m:r>
          <w:rPr>
            <w:rFonts w:ascii="Cambria Math" w:hAnsi="Cambria Math"/>
          </w:rPr>
          <m:t>O(K×V)</m:t>
        </m:r>
      </m:oMath>
      <w:r>
        <w:t xml:space="preserve">, where </w:t>
      </w:r>
      <m:oMath>
        <m:r>
          <w:rPr>
            <w:rFonts w:ascii="Cambria Math" w:hAnsi="Cambria Math"/>
          </w:rPr>
          <m:t>V</m:t>
        </m:r>
      </m:oMath>
      <w:r>
        <w:t xml:space="preserve"> is the dimension of </w:t>
      </w:r>
      <m:oMath>
        <m:sSub>
          <m:sSubPr>
            <m:ctrlPr>
              <w:rPr>
                <w:rFonts w:ascii="Cambria Math" w:hAnsi="Cambria Math"/>
                <w:b/>
              </w:rPr>
            </m:ctrlPr>
          </m:sSubPr>
          <m:e>
            <m:r>
              <m:rPr>
                <m:sty m:val="b"/>
              </m:rPr>
              <w:rPr>
                <w:rFonts w:ascii="Cambria Math" w:hAnsi="Cambria Math"/>
                <w:lang w:eastAsia="zh-CN"/>
              </w:rPr>
              <m:t>r</m:t>
            </m:r>
          </m:e>
          <m:sub>
            <m:r>
              <w:rPr>
                <w:rFonts w:ascii="Cambria Math" w:hAnsi="Cambria Math"/>
                <w:lang w:eastAsia="zh-CN"/>
              </w:rPr>
              <m:t>m</m:t>
            </m:r>
          </m:sub>
        </m:sSub>
      </m:oMath>
      <w:r>
        <w:t xml:space="preserve">. </w:t>
      </w:r>
      <w:r w:rsidR="00017539">
        <w:t>W</w:t>
      </w:r>
      <w:r>
        <w:t xml:space="preserve">e </w:t>
      </w:r>
      <w:r w:rsidR="00017539">
        <w:t xml:space="preserve">then </w:t>
      </w:r>
      <w:r>
        <w:t xml:space="preserve">input </w:t>
      </w:r>
      <m:oMath>
        <m:sSub>
          <m:sSubPr>
            <m:ctrlPr>
              <w:rPr>
                <w:rFonts w:ascii="Cambria Math" w:hAnsi="Cambria Math"/>
                <w:b/>
              </w:rPr>
            </m:ctrlPr>
          </m:sSubPr>
          <m:e>
            <m:r>
              <m:rPr>
                <m:sty m:val="b"/>
              </m:rPr>
              <w:rPr>
                <w:rFonts w:ascii="Cambria Math" w:hAnsi="Cambria Math"/>
                <w:lang w:eastAsia="zh-CN"/>
              </w:rPr>
              <m:t>r</m:t>
            </m:r>
          </m:e>
          <m:sub>
            <m:r>
              <w:rPr>
                <w:rFonts w:ascii="Cambria Math" w:hAnsi="Cambria Math"/>
                <w:lang w:eastAsia="zh-CN"/>
              </w:rPr>
              <m:t>m</m:t>
            </m:r>
          </m:sub>
        </m:sSub>
      </m:oMath>
      <w:r>
        <w:t xml:space="preserve"> and the representation of </w:t>
      </w:r>
      <m:oMath>
        <m:r>
          <w:rPr>
            <w:rFonts w:ascii="Cambria Math" w:hAnsi="Cambria Math"/>
          </w:rPr>
          <m:t xml:space="preserve">s </m:t>
        </m:r>
      </m:oMath>
      <w:r w:rsidR="009D32C9">
        <w:t>o</w:t>
      </w:r>
      <w:proofErr w:type="spellStart"/>
      <w:r>
        <w:t>btained</w:t>
      </w:r>
      <w:proofErr w:type="spellEnd"/>
      <w:r>
        <w:t xml:space="preserve"> by node2vec into </w:t>
      </w:r>
      <m:oMath>
        <m:sSub>
          <m:sSubPr>
            <m:ctrlPr>
              <w:rPr>
                <w:rFonts w:ascii="Cambria Math" w:hAnsi="Cambria Math"/>
                <w:b/>
              </w:rPr>
            </m:ctrlPr>
          </m:sSubPr>
          <m:e>
            <m:r>
              <w:rPr>
                <w:rFonts w:ascii="Cambria Math" w:hAnsi="Cambria Math"/>
              </w:rPr>
              <m:t>MLP</m:t>
            </m:r>
          </m:e>
          <m:sub>
            <m:r>
              <w:rPr>
                <w:rFonts w:ascii="Cambria Math" w:hAnsi="Cambria Math"/>
              </w:rPr>
              <m:t>INI</m:t>
            </m:r>
          </m:sub>
        </m:sSub>
      </m:oMath>
      <w:r>
        <w:t xml:space="preserve"> and get a</w:t>
      </w:r>
      <w:r w:rsidR="00302454">
        <w:rPr>
          <w:rFonts w:hint="eastAsia"/>
          <w:lang w:eastAsia="zh-CN"/>
        </w:rPr>
        <w:t>n</w:t>
      </w:r>
      <w:r>
        <w:t xml:space="preserve"> implicit interaction vector of </w:t>
      </w:r>
      <m:oMath>
        <m:r>
          <w:rPr>
            <w:rFonts w:ascii="Cambria Math" w:hAnsi="Cambria Math"/>
          </w:rPr>
          <m:t>m</m:t>
        </m:r>
      </m:oMath>
      <w:r>
        <w:t xml:space="preserve"> </w:t>
      </w:r>
      <w:proofErr w:type="gramStart"/>
      <w:r>
        <w:t>and</w:t>
      </w:r>
      <w:r w:rsidRPr="00254ED7">
        <w:rPr>
          <w:i/>
        </w:rPr>
        <w:t xml:space="preserve"> </w:t>
      </w:r>
      <w:proofErr w:type="gramEnd"/>
      <m:oMath>
        <m:r>
          <w:rPr>
            <w:rFonts w:ascii="Cambria Math" w:hAnsi="Cambria Math"/>
          </w:rPr>
          <m:t>s</m:t>
        </m:r>
      </m:oMath>
      <w:r>
        <w:t xml:space="preserve">, </w:t>
      </w:r>
      <m:oMath>
        <m:sSub>
          <m:sSubPr>
            <m:ctrlPr>
              <w:rPr>
                <w:rFonts w:ascii="Cambria Math" w:hAnsi="Cambria Math"/>
                <w:b/>
              </w:rPr>
            </m:ctrlPr>
          </m:sSubPr>
          <m:e>
            <m:r>
              <m:rPr>
                <m:sty m:val="b"/>
              </m:rPr>
              <w:rPr>
                <w:rFonts w:ascii="Cambria Math" w:hAnsi="Cambria Math"/>
              </w:rPr>
              <m:t>ini</m:t>
            </m:r>
          </m:e>
          <m:sub>
            <m:r>
              <w:rPr>
                <w:rFonts w:ascii="Cambria Math" w:hAnsi="Cambria Math"/>
              </w:rPr>
              <m:t>ms</m:t>
            </m:r>
          </m:sub>
        </m:sSub>
      </m:oMath>
      <w:r>
        <w:t xml:space="preserve">. At the same time, the ENI component constructs </w:t>
      </w:r>
      <w:r w:rsidR="00017539">
        <w:t>an</w:t>
      </w:r>
      <w:r>
        <w:t xml:space="preserve"> invocation vector of </w:t>
      </w:r>
      <m:oMath>
        <m:r>
          <w:rPr>
            <w:rFonts w:ascii="Cambria Math" w:hAnsi="Cambria Math"/>
          </w:rPr>
          <m:t>NM</m:t>
        </m:r>
      </m:oMath>
      <w:r>
        <w:t xml:space="preserve"> to </w:t>
      </w:r>
      <m:oMath>
        <m:r>
          <w:rPr>
            <w:rFonts w:ascii="Cambria Math" w:hAnsi="Cambria Math"/>
          </w:rPr>
          <m:t>s</m:t>
        </m:r>
      </m:oMath>
      <w:r w:rsidR="00E0698A">
        <w:t xml:space="preserve"> </w:t>
      </w:r>
      <w:r w:rsidR="00346AE0">
        <w:rPr>
          <w:rFonts w:hint="eastAsia"/>
          <w:lang w:eastAsia="zh-CN"/>
        </w:rPr>
        <w:t>using</w:t>
      </w:r>
      <w:r w:rsidR="00346AE0">
        <w:rPr>
          <w:lang w:eastAsia="zh-CN"/>
        </w:rPr>
        <w:t xml:space="preserve"> </w:t>
      </w:r>
      <w:r w:rsidR="00E0698A">
        <w:t xml:space="preserve">Eq. </w:t>
      </w:r>
      <w:r w:rsidR="00EB6782">
        <w:t>(15</w:t>
      </w:r>
      <w:r>
        <w:t xml:space="preserve">), then inputs it into </w:t>
      </w:r>
      <m:oMath>
        <m:sSub>
          <m:sSubPr>
            <m:ctrlPr>
              <w:rPr>
                <w:rFonts w:ascii="Cambria Math" w:hAnsi="Cambria Math"/>
                <w:b/>
              </w:rPr>
            </m:ctrlPr>
          </m:sSubPr>
          <m:e>
            <m:r>
              <w:rPr>
                <w:rFonts w:ascii="Cambria Math" w:hAnsi="Cambria Math"/>
              </w:rPr>
              <m:t>MLP</m:t>
            </m:r>
          </m:e>
          <m:sub>
            <m:r>
              <w:rPr>
                <w:rFonts w:ascii="Cambria Math" w:hAnsi="Cambria Math"/>
              </w:rPr>
              <m:t>ENI</m:t>
            </m:r>
          </m:sub>
        </m:sSub>
      </m:oMath>
      <w:r>
        <w:t xml:space="preserve">, and finally learns </w:t>
      </w:r>
      <w:r w:rsidR="00017539">
        <w:t>an</w:t>
      </w:r>
      <w:r>
        <w:t xml:space="preserve"> explicit interaction vector of </w:t>
      </w:r>
      <m:oMath>
        <m:r>
          <w:rPr>
            <w:rFonts w:ascii="Cambria Math" w:hAnsi="Cambria Math"/>
          </w:rPr>
          <m:t>m</m:t>
        </m:r>
      </m:oMath>
      <w:r w:rsidR="009D32C9">
        <w:t xml:space="preserve"> and</w:t>
      </w:r>
      <w:r w:rsidR="009D32C9" w:rsidRPr="00254ED7">
        <w:rPr>
          <w:i/>
        </w:rPr>
        <w:t xml:space="preserve"> </w:t>
      </w:r>
      <m:oMath>
        <m:r>
          <w:rPr>
            <w:rFonts w:ascii="Cambria Math" w:hAnsi="Cambria Math"/>
          </w:rPr>
          <m:t>s</m:t>
        </m:r>
      </m:oMath>
      <w:r>
        <w:t xml:space="preserve">, </w:t>
      </w:r>
      <m:oMath>
        <m:sSub>
          <m:sSubPr>
            <m:ctrlPr>
              <w:rPr>
                <w:rFonts w:ascii="Cambria Math" w:hAnsi="Cambria Math"/>
                <w:b/>
              </w:rPr>
            </m:ctrlPr>
          </m:sSubPr>
          <m:e>
            <m:r>
              <m:rPr>
                <m:sty m:val="b"/>
              </m:rPr>
              <w:rPr>
                <w:rFonts w:ascii="Cambria Math" w:hAnsi="Cambria Math"/>
              </w:rPr>
              <m:t>eni</m:t>
            </m:r>
          </m:e>
          <m:sub>
            <m:r>
              <w:rPr>
                <w:rFonts w:ascii="Cambria Math" w:hAnsi="Cambria Math"/>
              </w:rPr>
              <m:t>ms</m:t>
            </m:r>
          </m:sub>
        </m:sSub>
      </m:oMath>
      <w:r>
        <w:t>.</w:t>
      </w:r>
    </w:p>
    <w:p w14:paraId="2212BC8C" w14:textId="07A87C82" w:rsidR="0079794B" w:rsidRDefault="0079794B" w:rsidP="001E0C35">
      <w:pPr>
        <w:spacing w:line="252" w:lineRule="auto"/>
        <w:ind w:firstLineChars="100" w:firstLine="200"/>
        <w:jc w:val="both"/>
      </w:pPr>
      <w:r>
        <w:t xml:space="preserve">Finally, </w:t>
      </w:r>
      <m:oMath>
        <m:sSub>
          <m:sSubPr>
            <m:ctrlPr>
              <w:rPr>
                <w:rFonts w:ascii="Cambria Math" w:hAnsi="Cambria Math"/>
                <w:b/>
              </w:rPr>
            </m:ctrlPr>
          </m:sSubPr>
          <m:e>
            <m:r>
              <w:rPr>
                <w:rFonts w:ascii="Cambria Math" w:hAnsi="Cambria Math"/>
              </w:rPr>
              <m:t>MLP</m:t>
            </m:r>
          </m:e>
          <m:sub>
            <m:r>
              <w:rPr>
                <w:rFonts w:ascii="Cambria Math" w:hAnsi="Cambria Math"/>
              </w:rPr>
              <m:t>fusion</m:t>
            </m:r>
          </m:sub>
        </m:sSub>
      </m:oMath>
      <w:r>
        <w:t xml:space="preserve"> integrates multiple forms of interaction</w:t>
      </w:r>
      <w:r w:rsidR="001E407F">
        <w:t>s</w:t>
      </w:r>
      <w:r>
        <w:t xml:space="preserve"> between </w:t>
      </w:r>
      <m:oMath>
        <m:r>
          <w:rPr>
            <w:rFonts w:ascii="Cambria Math" w:hAnsi="Cambria Math"/>
          </w:rPr>
          <m:t>m</m:t>
        </m:r>
      </m:oMath>
      <w:r w:rsidR="009D32C9">
        <w:t xml:space="preserve"> </w:t>
      </w:r>
      <w:proofErr w:type="gramStart"/>
      <w:r w:rsidR="009D32C9">
        <w:t>and</w:t>
      </w:r>
      <w:r w:rsidR="009D32C9" w:rsidRPr="00254ED7">
        <w:rPr>
          <w:i/>
        </w:rPr>
        <w:t xml:space="preserve"> </w:t>
      </w:r>
      <w:proofErr w:type="gramEnd"/>
      <m:oMath>
        <m:r>
          <w:rPr>
            <w:rFonts w:ascii="Cambria Math" w:hAnsi="Cambria Math"/>
          </w:rPr>
          <m:t>s</m:t>
        </m:r>
      </m:oMath>
      <w:r>
        <w:t xml:space="preserve">, </w:t>
      </w:r>
      <w:r w:rsidR="00E0698A">
        <w:t>i.e.</w:t>
      </w:r>
      <w:r>
        <w:t xml:space="preserve">, </w:t>
      </w:r>
      <m:oMath>
        <m:sSub>
          <m:sSubPr>
            <m:ctrlPr>
              <w:rPr>
                <w:rFonts w:ascii="Cambria Math" w:hAnsi="Cambria Math"/>
                <w:b/>
              </w:rPr>
            </m:ctrlPr>
          </m:sSubPr>
          <m:e>
            <m:r>
              <m:rPr>
                <m:sty m:val="b"/>
              </m:rPr>
              <w:rPr>
                <w:rFonts w:ascii="Cambria Math" w:hAnsi="Cambria Math"/>
              </w:rPr>
              <m:t>ci</m:t>
            </m:r>
          </m:e>
          <m:sub>
            <m:r>
              <w:rPr>
                <w:rFonts w:ascii="Cambria Math" w:hAnsi="Cambria Math"/>
              </w:rPr>
              <m:t>ms</m:t>
            </m:r>
          </m:sub>
        </m:sSub>
        <m:r>
          <m:rPr>
            <m:sty m:val="bi"/>
          </m:rPr>
          <w:rPr>
            <w:rFonts w:ascii="Cambria Math" w:hAnsi="Cambria Math"/>
          </w:rPr>
          <m:t>,</m:t>
        </m:r>
        <m:sSub>
          <m:sSubPr>
            <m:ctrlPr>
              <w:rPr>
                <w:rFonts w:ascii="Cambria Math" w:hAnsi="Cambria Math"/>
                <w:b/>
              </w:rPr>
            </m:ctrlPr>
          </m:sSubPr>
          <m:e>
            <m:r>
              <m:rPr>
                <m:sty m:val="b"/>
              </m:rPr>
              <w:rPr>
                <w:rFonts w:ascii="Cambria Math" w:hAnsi="Cambria Math"/>
              </w:rPr>
              <m:t>ini</m:t>
            </m:r>
          </m:e>
          <m:sub>
            <m:r>
              <w:rPr>
                <w:rFonts w:ascii="Cambria Math" w:hAnsi="Cambria Math"/>
              </w:rPr>
              <m:t>ms</m:t>
            </m:r>
          </m:sub>
        </m:sSub>
      </m:oMath>
      <w:r>
        <w:rPr>
          <w:b/>
        </w:rPr>
        <w:t xml:space="preserve"> </w:t>
      </w:r>
      <w:r>
        <w:t>and</w:t>
      </w:r>
      <w:r>
        <w:rPr>
          <w:b/>
        </w:rPr>
        <w:t xml:space="preserve"> </w:t>
      </w:r>
      <m:oMath>
        <m:sSub>
          <m:sSubPr>
            <m:ctrlPr>
              <w:rPr>
                <w:rFonts w:ascii="Cambria Math" w:hAnsi="Cambria Math"/>
                <w:b/>
              </w:rPr>
            </m:ctrlPr>
          </m:sSubPr>
          <m:e>
            <m:r>
              <m:rPr>
                <m:sty m:val="b"/>
              </m:rPr>
              <w:rPr>
                <w:rFonts w:ascii="Cambria Math" w:hAnsi="Cambria Math"/>
              </w:rPr>
              <m:t>eni</m:t>
            </m:r>
          </m:e>
          <m:sub>
            <m:r>
              <w:rPr>
                <w:rFonts w:ascii="Cambria Math" w:hAnsi="Cambria Math"/>
              </w:rPr>
              <m:t>ms</m:t>
            </m:r>
          </m:sub>
        </m:sSub>
      </m:oMath>
      <w:r>
        <w:t xml:space="preserve">, and predicts the possibility of </w:t>
      </w:r>
      <m:oMath>
        <m:r>
          <w:rPr>
            <w:rFonts w:ascii="Cambria Math" w:hAnsi="Cambria Math"/>
          </w:rPr>
          <m:t>m</m:t>
        </m:r>
      </m:oMath>
      <w:r w:rsidR="009D32C9">
        <w:t xml:space="preserve"> </w:t>
      </w:r>
      <w:r>
        <w:t xml:space="preserve">invoking </w:t>
      </w:r>
      <m:oMath>
        <m:r>
          <w:rPr>
            <w:rFonts w:ascii="Cambria Math" w:hAnsi="Cambria Math"/>
          </w:rPr>
          <m:t>s</m:t>
        </m:r>
      </m:oMath>
      <w:r>
        <w:t>.</w:t>
      </w:r>
    </w:p>
    <w:p w14:paraId="43D801FA" w14:textId="6FDA6DB8" w:rsidR="0079794B" w:rsidRPr="00017539" w:rsidRDefault="0079794B" w:rsidP="001E0C35">
      <w:pPr>
        <w:spacing w:line="252" w:lineRule="auto"/>
        <w:ind w:firstLineChars="100" w:firstLine="200"/>
        <w:jc w:val="both"/>
      </w:pPr>
      <w:r>
        <w:t>The complexity of MLP</w:t>
      </w:r>
      <w:r w:rsidR="00017539">
        <w:t>s</w:t>
      </w:r>
      <w:r>
        <w:t xml:space="preserve">, </w:t>
      </w:r>
      <w:proofErr w:type="gramStart"/>
      <w:r w:rsidR="002B4717">
        <w:t>including</w:t>
      </w:r>
      <w:r w:rsidR="002B4717">
        <w:rPr>
          <w:rFonts w:hint="eastAsia"/>
          <w:lang w:eastAsia="zh-CN"/>
        </w:rPr>
        <w:t xml:space="preserve"> </w:t>
      </w:r>
      <w:proofErr w:type="gramEnd"/>
      <m:oMath>
        <m:sSub>
          <m:sSubPr>
            <m:ctrlPr>
              <w:rPr>
                <w:rFonts w:ascii="Cambria Math" w:hAnsi="Cambria Math"/>
                <w:b/>
              </w:rPr>
            </m:ctrlPr>
          </m:sSubPr>
          <m:e>
            <m:r>
              <w:rPr>
                <w:rFonts w:ascii="Cambria Math" w:hAnsi="Cambria Math"/>
              </w:rPr>
              <m:t>MLP</m:t>
            </m:r>
          </m:e>
          <m:sub>
            <m:r>
              <w:rPr>
                <w:rFonts w:ascii="Cambria Math" w:hAnsi="Cambria Math"/>
              </w:rPr>
              <m:t>CI</m:t>
            </m:r>
          </m:sub>
        </m:sSub>
      </m:oMath>
      <w:r w:rsidR="00CB6C89" w:rsidRPr="00017539">
        <w:rPr>
          <w:lang w:eastAsia="zh-CN"/>
        </w:rPr>
        <w:t>,</w:t>
      </w:r>
      <w:r w:rsidR="00017539">
        <w:rPr>
          <w:rFonts w:hint="eastAsia"/>
          <w:b/>
          <w:lang w:eastAsia="zh-CN"/>
        </w:rPr>
        <w:t xml:space="preserve"> </w:t>
      </w:r>
      <m:oMath>
        <m:r>
          <m:rPr>
            <m:sty m:val="b"/>
          </m:rPr>
          <w:rPr>
            <w:rFonts w:ascii="Cambria Math" w:hAnsi="Cambria Math"/>
          </w:rPr>
          <m:t xml:space="preserve"> </m:t>
        </m:r>
        <m:sSub>
          <m:sSubPr>
            <m:ctrlPr>
              <w:rPr>
                <w:rFonts w:ascii="Cambria Math" w:hAnsi="Cambria Math"/>
                <w:b/>
              </w:rPr>
            </m:ctrlPr>
          </m:sSubPr>
          <m:e>
            <m:r>
              <w:rPr>
                <w:rFonts w:ascii="Cambria Math" w:hAnsi="Cambria Math"/>
              </w:rPr>
              <m:t>MLP</m:t>
            </m:r>
          </m:e>
          <m:sub>
            <m:r>
              <w:rPr>
                <w:rFonts w:ascii="Cambria Math" w:hAnsi="Cambria Math"/>
              </w:rPr>
              <m:t>INI</m:t>
            </m:r>
          </m:sub>
        </m:sSub>
      </m:oMath>
      <w:r w:rsidR="00CB6C89" w:rsidRPr="00017539">
        <w:rPr>
          <w:lang w:eastAsia="zh-CN"/>
        </w:rPr>
        <w:t>,</w:t>
      </w:r>
      <w:r w:rsidR="00017539">
        <w:rPr>
          <w:b/>
          <w:lang w:eastAsia="zh-CN"/>
        </w:rPr>
        <w:t xml:space="preserve"> </w:t>
      </w:r>
      <m:oMath>
        <m:r>
          <m:rPr>
            <m:sty m:val="b"/>
          </m:rPr>
          <w:rPr>
            <w:rFonts w:ascii="Cambria Math" w:hAnsi="Cambria Math"/>
          </w:rPr>
          <m:t xml:space="preserve"> </m:t>
        </m:r>
        <m:sSub>
          <m:sSubPr>
            <m:ctrlPr>
              <w:rPr>
                <w:rFonts w:ascii="Cambria Math" w:hAnsi="Cambria Math"/>
                <w:b/>
              </w:rPr>
            </m:ctrlPr>
          </m:sSubPr>
          <m:e>
            <m:r>
              <w:rPr>
                <w:rFonts w:ascii="Cambria Math" w:hAnsi="Cambria Math"/>
              </w:rPr>
              <m:t>MLP</m:t>
            </m:r>
          </m:e>
          <m:sub>
            <m:r>
              <w:rPr>
                <w:rFonts w:ascii="Cambria Math" w:hAnsi="Cambria Math"/>
              </w:rPr>
              <m:t>ENI</m:t>
            </m:r>
          </m:sub>
        </m:sSub>
      </m:oMath>
      <w:r w:rsidR="00CB6C89">
        <w:t>,</w:t>
      </w:r>
      <w:r w:rsidR="00017539">
        <w:t xml:space="preserve"> </w:t>
      </w:r>
      <m:oMath>
        <m:sSub>
          <m:sSubPr>
            <m:ctrlPr>
              <w:rPr>
                <w:rFonts w:ascii="Cambria Math" w:hAnsi="Cambria Math"/>
                <w:b/>
              </w:rPr>
            </m:ctrlPr>
          </m:sSubPr>
          <m:e>
            <m:r>
              <w:rPr>
                <w:rFonts w:ascii="Cambria Math" w:hAnsi="Cambria Math"/>
              </w:rPr>
              <m:t>MLP</m:t>
            </m:r>
          </m:e>
          <m:sub>
            <m:r>
              <w:rPr>
                <w:rFonts w:ascii="Cambria Math" w:hAnsi="Cambria Math"/>
              </w:rPr>
              <m:t>fusion</m:t>
            </m:r>
          </m:sub>
        </m:sSub>
      </m:oMath>
      <w:r w:rsidR="00E0698A">
        <w:t xml:space="preserve">, </w:t>
      </w:r>
      <w:r>
        <w:t xml:space="preserve">and the MLP in </w:t>
      </w:r>
      <w:r w:rsidR="00BC58A7">
        <w:t xml:space="preserve">the </w:t>
      </w:r>
      <w:r w:rsidRPr="009C20B3">
        <w:rPr>
          <w:i/>
        </w:rPr>
        <w:t>text_inception</w:t>
      </w:r>
      <w:r w:rsidR="00BC58A7">
        <w:t xml:space="preserve"> network</w:t>
      </w:r>
      <w:r>
        <w:t xml:space="preserve">, is </w:t>
      </w:r>
      <m:oMath>
        <m:r>
          <w:rPr>
            <w:rFonts w:ascii="Cambria Math" w:hAnsi="Cambria Math"/>
          </w:rPr>
          <m:t>O</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i-1</m:t>
                </m:r>
              </m:sub>
            </m:sSub>
            <m:sSub>
              <m:sSubPr>
                <m:ctrlPr>
                  <w:rPr>
                    <w:rFonts w:ascii="Cambria Math" w:hAnsi="Cambria Math"/>
                    <w:i/>
                  </w:rPr>
                </m:ctrlPr>
              </m:sSubPr>
              <m:e>
                <m:r>
                  <w:rPr>
                    <w:rFonts w:ascii="Cambria Math" w:hAnsi="Cambria Math"/>
                  </w:rPr>
                  <m:t>n</m:t>
                </m:r>
              </m:e>
              <m:sub>
                <m:r>
                  <w:rPr>
                    <w:rFonts w:ascii="Cambria Math" w:hAnsi="Cambria Math"/>
                  </w:rPr>
                  <m:t>i</m:t>
                </m:r>
              </m:sub>
            </m:sSub>
          </m:e>
        </m:nary>
      </m:oMath>
      <w:r>
        <w:t xml:space="preserve">), where </w:t>
      </w:r>
      <m:oMath>
        <m:r>
          <w:rPr>
            <w:rFonts w:ascii="Cambria Math" w:hAnsi="Cambria Math"/>
          </w:rPr>
          <m:t>N</m:t>
        </m:r>
      </m:oMath>
      <w:r>
        <w:t xml:space="preserve"> is the number of layers in </w:t>
      </w:r>
      <w:r w:rsidR="00017539">
        <w:t xml:space="preserve">each of </w:t>
      </w:r>
      <w:r>
        <w:t>the MLP</w:t>
      </w:r>
      <w:r w:rsidR="00017539">
        <w:t>s</w:t>
      </w:r>
      <w:r>
        <w:t xml:space="preserve">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is the number of units in the </w:t>
      </w:r>
      <m:oMath>
        <m:r>
          <w:rPr>
            <w:rFonts w:ascii="Cambria Math" w:hAnsi="Cambria Math"/>
          </w:rPr>
          <m:t>i</m:t>
        </m:r>
      </m:oMath>
      <w:r>
        <w:t xml:space="preserve">-th layer. </w:t>
      </w:r>
      <w:r w:rsidR="00017539">
        <w:t>Note that w</w:t>
      </w:r>
      <w:r>
        <w:t>e do not consider bias parameters for simplicity</w:t>
      </w:r>
      <w:r w:rsidRPr="00017539">
        <w:t>.</w:t>
      </w:r>
    </w:p>
    <w:p w14:paraId="50D0B9B9" w14:textId="49342E56" w:rsidR="0079794B" w:rsidRDefault="0079794B" w:rsidP="001E0C35">
      <w:pPr>
        <w:spacing w:line="252" w:lineRule="auto"/>
        <w:ind w:firstLineChars="100" w:firstLine="200"/>
        <w:jc w:val="both"/>
      </w:pPr>
      <w:r>
        <w:t>To sum up, the simplified</w:t>
      </w:r>
      <w:r>
        <w:rPr>
          <w:rFonts w:ascii="Arial" w:hAnsi="Arial" w:cs="Arial"/>
          <w:color w:val="434343"/>
          <w:szCs w:val="21"/>
          <w:shd w:val="clear" w:color="auto" w:fill="FCFCFE"/>
        </w:rPr>
        <w:t xml:space="preserve"> </w:t>
      </w:r>
      <w:r>
        <w:t xml:space="preserve">complexity of predicting the rating of a </w:t>
      </w:r>
      <w:r w:rsidR="00017539">
        <w:t xml:space="preserve">candidate service </w:t>
      </w:r>
      <w:r>
        <w:t>o</w:t>
      </w:r>
      <w:r w:rsidR="00017539">
        <w:t>ver</w:t>
      </w:r>
      <w:r>
        <w:t xml:space="preserve"> a </w:t>
      </w:r>
      <w:r w:rsidR="00017539">
        <w:t xml:space="preserve">mashup </w:t>
      </w:r>
      <w:r>
        <w:t xml:space="preserve">is </w:t>
      </w:r>
      <m:oMath>
        <m:r>
          <w:rPr>
            <w:rFonts w:ascii="Cambria Math" w:hAnsi="Cambria Math"/>
          </w:rPr>
          <m:t>O(L×D×</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H+D+</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e>
        </m:d>
        <m:r>
          <w:rPr>
            <w:rFonts w:ascii="Cambria Math" w:hAnsi="Cambria Math"/>
          </w:rPr>
          <m:t>+K×V+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i-1</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e>
        </m:nary>
        <m:r>
          <w:rPr>
            <w:rFonts w:ascii="Cambria Math" w:hAnsi="Cambria Math"/>
          </w:rPr>
          <m:t xml:space="preserve">. </m:t>
        </m:r>
      </m:oMath>
      <w:r>
        <w:t>If the structure of MLP</w:t>
      </w:r>
      <w:r w:rsidR="00017539">
        <w:t>s</w:t>
      </w:r>
      <w:r>
        <w:t xml:space="preserve"> is fixed</w:t>
      </w:r>
      <w:r w:rsidR="00017539">
        <w:t>,</w:t>
      </w:r>
      <w:r>
        <w:t xml:space="preserve"> </w:t>
      </w:r>
      <w:proofErr w:type="gramStart"/>
      <w:r w:rsidR="00017539">
        <w:t>parameters</w:t>
      </w:r>
      <w:r>
        <w:t xml:space="preserve"> </w:t>
      </w:r>
      <w:proofErr w:type="gramEnd"/>
      <m:oMath>
        <m:r>
          <w:rPr>
            <w:rFonts w:ascii="Cambria Math" w:hAnsi="Cambria Math"/>
          </w:rPr>
          <m:t>L</m:t>
        </m:r>
      </m:oMath>
      <w:r w:rsidR="00017539">
        <w:rPr>
          <w:rFonts w:hint="eastAsia"/>
          <w:lang w:eastAsia="zh-CN"/>
        </w:rPr>
        <w:t>,</w:t>
      </w:r>
      <w:r>
        <w:t xml:space="preserve"> </w:t>
      </w:r>
      <m:oMath>
        <m:r>
          <w:rPr>
            <w:rFonts w:ascii="Cambria Math" w:hAnsi="Cambria Math"/>
          </w:rPr>
          <m:t>D</m:t>
        </m:r>
      </m:oMath>
      <w:r w:rsidR="00017539">
        <w:rPr>
          <w:rFonts w:hint="eastAsia"/>
          <w:lang w:eastAsia="zh-CN"/>
        </w:rPr>
        <w:t>,</w:t>
      </w:r>
      <w:r w:rsidR="00017539">
        <w:rPr>
          <w:lang w:eastAsia="zh-CN"/>
        </w:rPr>
        <w:t xml:space="preserve"> </w:t>
      </w:r>
      <m:oMath>
        <m:r>
          <w:rPr>
            <w:rFonts w:ascii="Cambria Math" w:hAnsi="Cambria Math"/>
          </w:rPr>
          <m:t>C</m:t>
        </m:r>
      </m:oMath>
      <w:r w:rsidR="00017539">
        <w:rPr>
          <w:lang w:eastAsia="zh-CN"/>
        </w:rPr>
        <w:t xml:space="preserve">, </w:t>
      </w:r>
      <m:oMath>
        <m:r>
          <w:rPr>
            <w:rFonts w:ascii="Cambria Math" w:hAnsi="Cambria Math"/>
          </w:rPr>
          <m:t>H</m:t>
        </m:r>
      </m:oMath>
      <w:r w:rsidR="00017539">
        <w:rPr>
          <w:lang w:eastAsia="zh-CN"/>
        </w:rPr>
        <w:t xml:space="preserve">, </w:t>
      </w:r>
      <w:r>
        <w:t xml:space="preserve">and </w:t>
      </w:r>
      <m:oMath>
        <m:r>
          <w:rPr>
            <w:rFonts w:ascii="Cambria Math" w:hAnsi="Cambria Math"/>
          </w:rPr>
          <m:t xml:space="preserve">V </m:t>
        </m:r>
      </m:oMath>
      <w:r w:rsidR="005C75AB">
        <w:t>can be</w:t>
      </w:r>
      <w:r>
        <w:t xml:space="preserve"> regarded as certain constants</w:t>
      </w:r>
      <w:r w:rsidR="005C75AB">
        <w:t>.</w:t>
      </w:r>
      <w:r>
        <w:t xml:space="preserve"> </w:t>
      </w:r>
      <w:r w:rsidR="005C75AB">
        <w:t xml:space="preserve">Therefore, </w:t>
      </w:r>
      <w:r w:rsidR="005C75AB">
        <w:rPr>
          <w:lang w:eastAsia="zh-CN"/>
        </w:rPr>
        <w:t>t</w:t>
      </w:r>
      <w:r>
        <w:t xml:space="preserve">he complexity can be </w:t>
      </w:r>
      <w:r w:rsidR="0074041A">
        <w:rPr>
          <w:rFonts w:hint="eastAsia"/>
          <w:lang w:eastAsia="zh-CN"/>
        </w:rPr>
        <w:t>re</w:t>
      </w:r>
      <w:r>
        <w:t xml:space="preserve">written </w:t>
      </w:r>
      <w:proofErr w:type="gramStart"/>
      <w:r>
        <w:t xml:space="preserve">as </w:t>
      </w:r>
      <w:proofErr w:type="gramEnd"/>
      <m:oMath>
        <m:r>
          <w:rPr>
            <w:rFonts w:ascii="Cambria Math" w:hAnsi="Cambria Math"/>
          </w:rPr>
          <m:t>O(P</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+K)</m:t>
        </m:r>
      </m:oMath>
      <w:r w:rsidRPr="009D32C9">
        <w:rPr>
          <w:i/>
        </w:rPr>
        <w:t>.</w:t>
      </w:r>
    </w:p>
    <w:p w14:paraId="04A183A9" w14:textId="0C99E659" w:rsidR="00E5660D" w:rsidRPr="001842DE" w:rsidRDefault="0079794B" w:rsidP="001E0C35">
      <w:pPr>
        <w:spacing w:line="252" w:lineRule="auto"/>
        <w:ind w:firstLineChars="100" w:firstLine="200"/>
        <w:jc w:val="both"/>
      </w:pPr>
      <w:r>
        <w:t>After predict</w:t>
      </w:r>
      <w:r w:rsidR="0074041A">
        <w:t>ing</w:t>
      </w:r>
      <w:r>
        <w:t xml:space="preserve"> the rating of each candidate service</w:t>
      </w:r>
      <w:r w:rsidR="005C75AB">
        <w:t xml:space="preserve"> over a mashup</w:t>
      </w:r>
      <w:r>
        <w:t xml:space="preserve">, the </w:t>
      </w:r>
      <w:r w:rsidR="005C75AB">
        <w:t xml:space="preserve">recommender </w:t>
      </w:r>
      <w:r>
        <w:t xml:space="preserve">system </w:t>
      </w:r>
      <w:r w:rsidR="005C75AB">
        <w:t xml:space="preserve">outputs </w:t>
      </w:r>
      <w:r>
        <w:t xml:space="preserve">the </w:t>
      </w:r>
      <w:r>
        <w:rPr>
          <w:lang w:eastAsia="zh-CN"/>
        </w:rPr>
        <w:t>T</w:t>
      </w:r>
      <w:r>
        <w:t>op</w:t>
      </w:r>
      <w:r>
        <w:rPr>
          <w:lang w:eastAsia="zh-CN"/>
        </w:rPr>
        <w:t>-</w:t>
      </w:r>
      <w:r>
        <w:t>K services with the highest rating</w:t>
      </w:r>
      <w:r w:rsidR="005C75AB">
        <w:t>s</w:t>
      </w:r>
      <w:r>
        <w:t xml:space="preserve"> for the </w:t>
      </w:r>
      <w:r w:rsidR="005C75AB">
        <w:t>target developer</w:t>
      </w:r>
      <w:r>
        <w:t xml:space="preserve">. Therefore, the complexity of the whole online recommendation process </w:t>
      </w:r>
      <w:proofErr w:type="gramStart"/>
      <w:r>
        <w:t xml:space="preserve">is </w:t>
      </w:r>
      <w:proofErr w:type="gramEnd"/>
      <m:oMath>
        <m:r>
          <w:rPr>
            <w:rFonts w:ascii="Cambria Math" w:hAnsi="Cambria Math"/>
          </w:rPr>
          <m:t>O</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+K</m:t>
                </m:r>
              </m:e>
            </m:d>
            <m:r>
              <w:rPr>
                <w:rFonts w:ascii="Cambria Math" w:hAnsi="Cambria Math"/>
              </w:rPr>
              <m:t>+Q</m:t>
            </m:r>
            <m:r>
              <m:rPr>
                <m:sty m:val="p"/>
              </m:rPr>
              <w:rPr>
                <w:rFonts w:ascii="Cambria Math" w:hAnsi="Cambria Math"/>
              </w:rPr>
              <m:t>log</m:t>
            </m:r>
            <m:r>
              <w:rPr>
                <w:rFonts w:ascii="Cambria Math" w:hAnsi="Cambria Math"/>
              </w:rPr>
              <m:t>Q</m:t>
            </m:r>
          </m:e>
        </m:d>
        <m:r>
          <w:rPr>
            <w:rFonts w:ascii="Cambria Math" w:hAnsi="Cambria Math"/>
          </w:rPr>
          <m:t>=O(Q</m:t>
        </m:r>
        <m:d>
          <m:dPr>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+K+</m:t>
            </m:r>
            <m:r>
              <m:rPr>
                <m:sty m:val="p"/>
              </m:rPr>
              <w:rPr>
                <w:rFonts w:ascii="Cambria Math" w:hAnsi="Cambria Math"/>
              </w:rPr>
              <m:t>log</m:t>
            </m:r>
            <m:r>
              <w:rPr>
                <w:rFonts w:ascii="Cambria Math" w:hAnsi="Cambria Math"/>
              </w:rPr>
              <m:t>Q</m:t>
            </m:r>
          </m:e>
        </m:d>
        <m:r>
          <w:rPr>
            <w:rFonts w:ascii="Cambria Math" w:hAnsi="Cambria Math"/>
          </w:rPr>
          <m:t>)</m:t>
        </m:r>
      </m:oMath>
      <w:r>
        <w:rPr>
          <w:lang w:eastAsia="zh-CN"/>
        </w:rPr>
        <w:t xml:space="preserve">, </w:t>
      </w:r>
      <w:r>
        <w:t xml:space="preserve">where </w:t>
      </w:r>
      <m:oMath>
        <m:r>
          <w:rPr>
            <w:rFonts w:ascii="Cambria Math" w:hAnsi="Cambria Math"/>
          </w:rPr>
          <m:t>Q</m:t>
        </m:r>
      </m:oMath>
      <w:r>
        <w:t xml:space="preserve"> is the number of candidate services and </w:t>
      </w:r>
      <m:oMath>
        <m:r>
          <w:rPr>
            <w:rFonts w:ascii="Cambria Math" w:hAnsi="Cambria Math"/>
          </w:rPr>
          <m:t>Q</m:t>
        </m:r>
        <m:r>
          <m:rPr>
            <m:sty m:val="p"/>
          </m:rPr>
          <w:rPr>
            <w:rFonts w:ascii="Cambria Math" w:hAnsi="Cambria Math"/>
          </w:rPr>
          <m:t>log</m:t>
        </m:r>
        <m:r>
          <w:rPr>
            <w:rFonts w:ascii="Cambria Math" w:hAnsi="Cambria Math"/>
          </w:rPr>
          <m:t>Q</m:t>
        </m:r>
      </m:oMath>
      <w:r>
        <w:t xml:space="preserve"> is the cost of sorting</w:t>
      </w:r>
      <w:r w:rsidRPr="009D32C9">
        <w:t xml:space="preserve"> </w:t>
      </w:r>
      <m:oMath>
        <m:r>
          <w:rPr>
            <w:rFonts w:ascii="Cambria Math" w:hAnsi="Cambria Math"/>
          </w:rPr>
          <m:t>Q</m:t>
        </m:r>
      </m:oMath>
      <w:r>
        <w:t xml:space="preserve"> elements using the quick sort algorithm.</w:t>
      </w:r>
    </w:p>
    <w:p w14:paraId="07E33210" w14:textId="77777777" w:rsidR="00C93EF3" w:rsidRPr="00DB704A" w:rsidRDefault="00C93EF3" w:rsidP="00C93EF3">
      <w:pPr>
        <w:pStyle w:val="1"/>
      </w:pPr>
      <w:bookmarkStart w:id="30" w:name="_Ref536710042"/>
      <w:r>
        <w:t>E</w:t>
      </w:r>
      <w:r w:rsidRPr="006B49CF">
        <w:t>xperiment</w:t>
      </w:r>
      <w:r>
        <w:t>al Setup</w:t>
      </w:r>
      <w:r w:rsidRPr="006B49CF">
        <w:t>s</w:t>
      </w:r>
      <w:bookmarkEnd w:id="30"/>
      <w:r>
        <w:t xml:space="preserve"> and Results</w:t>
      </w:r>
      <w:r w:rsidRPr="000D7320">
        <w:t xml:space="preserve"> </w:t>
      </w:r>
    </w:p>
    <w:p w14:paraId="32044C6E" w14:textId="77777777" w:rsidR="00C93EF3" w:rsidRPr="006B49CF" w:rsidRDefault="00C93EF3" w:rsidP="00C93EF3">
      <w:pPr>
        <w:pStyle w:val="2"/>
      </w:pPr>
      <w:r w:rsidRPr="006B49CF">
        <w:t xml:space="preserve">Experimental </w:t>
      </w:r>
      <w:r>
        <w:t>S</w:t>
      </w:r>
      <w:r w:rsidRPr="006B49CF">
        <w:t>ettings</w:t>
      </w:r>
    </w:p>
    <w:p w14:paraId="69F4EFC6" w14:textId="7787EB39" w:rsidR="00C93EF3" w:rsidRPr="006B49CF" w:rsidRDefault="00C93EF3" w:rsidP="002A6277">
      <w:pPr>
        <w:pStyle w:val="af4"/>
        <w:spacing w:after="0" w:line="252" w:lineRule="auto"/>
        <w:jc w:val="both"/>
      </w:pPr>
      <w:r w:rsidRPr="006B49CF">
        <w:t>All experiment</w:t>
      </w:r>
      <w:r w:rsidRPr="006B49CF">
        <w:rPr>
          <w:rFonts w:hint="eastAsia"/>
        </w:rPr>
        <w:t>s</w:t>
      </w:r>
      <w:r w:rsidRPr="006B49CF">
        <w:t xml:space="preserve"> were carried</w:t>
      </w:r>
      <w:r>
        <w:t xml:space="preserve"> out on a workstation with Intel Core 8 Xeon(R)</w:t>
      </w:r>
      <w:r w:rsidRPr="006B49CF">
        <w:t xml:space="preserve"> @3.50 GHz, GeForce GTX 1080</w:t>
      </w:r>
      <w:r>
        <w:t>,</w:t>
      </w:r>
      <w:r w:rsidRPr="006B49CF">
        <w:t xml:space="preserve"> and 32 GB</w:t>
      </w:r>
      <w:r>
        <w:t xml:space="preserve"> memory, running the Ubuntu 16.04 operating system. The source code implemented based on </w:t>
      </w:r>
      <w:proofErr w:type="spellStart"/>
      <w:r w:rsidRPr="006B49CF">
        <w:t>K</w:t>
      </w:r>
      <w:r w:rsidRPr="006B49CF">
        <w:rPr>
          <w:rFonts w:hint="eastAsia"/>
        </w:rPr>
        <w:t>eras</w:t>
      </w:r>
      <w:proofErr w:type="spellEnd"/>
      <w:r w:rsidR="00C60B29">
        <w:rPr>
          <w:rStyle w:val="a6"/>
        </w:rPr>
        <w:footnoteReference w:id="3"/>
      </w:r>
      <w:r>
        <w:t xml:space="preserve"> is available on GitHub</w:t>
      </w:r>
      <w:r w:rsidR="00C60B29">
        <w:rPr>
          <w:rStyle w:val="a6"/>
        </w:rPr>
        <w:footnoteReference w:id="4"/>
      </w:r>
      <w:r>
        <w:t>.</w:t>
      </w:r>
    </w:p>
    <w:p w14:paraId="749F7AA2" w14:textId="77777777" w:rsidR="00C93EF3" w:rsidRDefault="00C93EF3" w:rsidP="00C93EF3">
      <w:pPr>
        <w:pStyle w:val="3"/>
      </w:pPr>
      <w:r w:rsidRPr="00C93EF3">
        <w:t>Dataset.</w:t>
      </w:r>
      <w:r>
        <w:t xml:space="preserve"> </w:t>
      </w:r>
    </w:p>
    <w:p w14:paraId="534C7BE5" w14:textId="5A90CA36" w:rsidR="001D7552" w:rsidRDefault="00C93EF3" w:rsidP="001E0C35">
      <w:pPr>
        <w:spacing w:line="252" w:lineRule="auto"/>
        <w:jc w:val="both"/>
      </w:pPr>
      <w:r w:rsidRPr="006B49CF">
        <w:t xml:space="preserve">We crawled a dataset from </w:t>
      </w:r>
      <w:r>
        <w:t>ProgrammableW</w:t>
      </w:r>
      <w:r w:rsidRPr="005C765A">
        <w:t>eb</w:t>
      </w:r>
      <w:r w:rsidRPr="006B49CF">
        <w:t xml:space="preserve">, the largest online Web service registry, on July 25, 2016. The </w:t>
      </w:r>
      <w:r>
        <w:t>mashups</w:t>
      </w:r>
      <w:r w:rsidRPr="006B49CF">
        <w:rPr>
          <w:rFonts w:hint="eastAsia"/>
        </w:rPr>
        <w:t xml:space="preserve"> </w:t>
      </w:r>
      <w:r w:rsidRPr="006B49CF">
        <w:t xml:space="preserve">and services without </w:t>
      </w:r>
      <w:r>
        <w:t>functional</w:t>
      </w:r>
      <w:r w:rsidRPr="006B49CF">
        <w:t xml:space="preserve"> description</w:t>
      </w:r>
      <w:r>
        <w:t>s</w:t>
      </w:r>
      <w:r w:rsidRPr="006B49CF">
        <w:t>, the services that have</w:t>
      </w:r>
      <w:r w:rsidRPr="006B49CF">
        <w:rPr>
          <w:rFonts w:hint="eastAsia"/>
        </w:rPr>
        <w:t xml:space="preserve"> not</w:t>
      </w:r>
      <w:r w:rsidRPr="006B49CF">
        <w:t xml:space="preserve"> </w:t>
      </w:r>
      <w:r w:rsidRPr="0089111E">
        <w:rPr>
          <w:noProof/>
        </w:rPr>
        <w:t>been invoked</w:t>
      </w:r>
      <w:r>
        <w:rPr>
          <w:noProof/>
        </w:rPr>
        <w:t>,</w:t>
      </w:r>
      <w:r>
        <w:t xml:space="preserve"> and the mashups with fewer than two</w:t>
      </w:r>
      <w:r w:rsidRPr="006B49CF">
        <w:t xml:space="preserve"> component services </w:t>
      </w:r>
      <w:r w:rsidRPr="0089111E">
        <w:rPr>
          <w:noProof/>
        </w:rPr>
        <w:t>were removed</w:t>
      </w:r>
      <w:r w:rsidRPr="006B49CF">
        <w:t xml:space="preserve"> from the</w:t>
      </w:r>
      <w:r>
        <w:t xml:space="preserve"> original dataset. The </w:t>
      </w:r>
      <w:r w:rsidR="001D7552">
        <w:t>experimental</w:t>
      </w:r>
      <w:r>
        <w:t xml:space="preserve"> data</w:t>
      </w:r>
      <w:r w:rsidRPr="006B49CF">
        <w:t>set contains 1</w:t>
      </w:r>
      <w:r>
        <w:t>,</w:t>
      </w:r>
      <w:r w:rsidRPr="006B49CF">
        <w:t xml:space="preserve">979 </w:t>
      </w:r>
      <w:r>
        <w:t>mashups</w:t>
      </w:r>
      <w:r w:rsidRPr="006B49CF">
        <w:t xml:space="preserve"> and 728 services, and the sparsity of the </w:t>
      </w:r>
      <w:r>
        <w:t xml:space="preserve">mashup-service </w:t>
      </w:r>
      <w:r w:rsidRPr="006B49CF">
        <w:t xml:space="preserve">invocation </w:t>
      </w:r>
      <w:r w:rsidRPr="006B49CF">
        <w:t>matrix is 99.6%. We preprocess</w:t>
      </w:r>
      <w:r w:rsidRPr="006B49CF">
        <w:rPr>
          <w:rFonts w:hint="eastAsia"/>
        </w:rPr>
        <w:t>ed</w:t>
      </w:r>
      <w:r w:rsidRPr="006B49CF">
        <w:t xml:space="preserve"> the text</w:t>
      </w:r>
      <w:r>
        <w:t>ual</w:t>
      </w:r>
      <w:r w:rsidRPr="006B49CF">
        <w:t xml:space="preserve"> descriptions of these </w:t>
      </w:r>
      <w:r>
        <w:t>mashups</w:t>
      </w:r>
      <w:r w:rsidRPr="006B49CF">
        <w:t xml:space="preserve"> and services</w:t>
      </w:r>
      <w:r w:rsidRPr="006B49CF">
        <w:rPr>
          <w:rFonts w:hint="eastAsia"/>
        </w:rPr>
        <w:t xml:space="preserve"> by</w:t>
      </w:r>
      <w:r w:rsidRPr="006B49CF">
        <w:t xml:space="preserve"> removing punctuation and stop words. </w:t>
      </w:r>
    </w:p>
    <w:p w14:paraId="253094C9" w14:textId="3839E68B" w:rsidR="00C93EF3" w:rsidRDefault="00C93EF3" w:rsidP="001D7552">
      <w:pPr>
        <w:spacing w:line="252" w:lineRule="auto"/>
        <w:ind w:firstLineChars="100" w:firstLine="200"/>
        <w:jc w:val="both"/>
      </w:pPr>
      <w:r w:rsidRPr="006B49CF">
        <w:rPr>
          <w:rFonts w:hint="eastAsia"/>
        </w:rPr>
        <w:t>T</w:t>
      </w:r>
      <w:r w:rsidRPr="006B49CF">
        <w:t xml:space="preserve">he </w:t>
      </w:r>
      <w:r w:rsidRPr="00484379">
        <w:rPr>
          <w:rFonts w:hint="eastAsia"/>
          <w:color w:val="000000"/>
        </w:rPr>
        <w:t xml:space="preserve">functional </w:t>
      </w:r>
      <w:r w:rsidRPr="006B49CF">
        <w:t>description</w:t>
      </w:r>
      <w:r w:rsidRPr="006B49CF">
        <w:rPr>
          <w:rFonts w:hint="eastAsia"/>
        </w:rPr>
        <w:t>s</w:t>
      </w:r>
      <w:r w:rsidRPr="006B49CF">
        <w:t xml:space="preserve"> of </w:t>
      </w:r>
      <w:r>
        <w:t>the mashups</w:t>
      </w:r>
      <w:r w:rsidRPr="006B49CF">
        <w:t xml:space="preserve"> in the test set </w:t>
      </w:r>
      <w:r w:rsidRPr="0089111E">
        <w:rPr>
          <w:rFonts w:hint="eastAsia"/>
          <w:noProof/>
        </w:rPr>
        <w:t>were u</w:t>
      </w:r>
      <w:r w:rsidRPr="0089111E">
        <w:rPr>
          <w:noProof/>
        </w:rPr>
        <w:t>s</w:t>
      </w:r>
      <w:r w:rsidRPr="0089111E">
        <w:rPr>
          <w:rFonts w:hint="eastAsia"/>
          <w:noProof/>
        </w:rPr>
        <w:t>ed</w:t>
      </w:r>
      <w:r w:rsidRPr="006B49CF">
        <w:rPr>
          <w:rFonts w:hint="eastAsia"/>
        </w:rPr>
        <w:t xml:space="preserve"> </w:t>
      </w:r>
      <w:r w:rsidRPr="006B49CF">
        <w:t xml:space="preserve">as </w:t>
      </w:r>
      <w:r>
        <w:t>textual requests to build new mashups</w:t>
      </w:r>
      <w:r w:rsidRPr="006B49CF">
        <w:t xml:space="preserve">, </w:t>
      </w:r>
      <w:r w:rsidRPr="006B49CF">
        <w:rPr>
          <w:rFonts w:hint="eastAsia"/>
        </w:rPr>
        <w:t>and</w:t>
      </w:r>
      <w:r w:rsidRPr="006B49CF">
        <w:t xml:space="preserve"> the recommended list</w:t>
      </w:r>
      <w:r w:rsidRPr="006B49CF">
        <w:rPr>
          <w:rFonts w:hint="eastAsia"/>
        </w:rPr>
        <w:t>s</w:t>
      </w:r>
      <w:r w:rsidRPr="006B49CF">
        <w:t xml:space="preserve"> </w:t>
      </w:r>
      <w:r>
        <w:t xml:space="preserve">of </w:t>
      </w:r>
      <w:r w:rsidRPr="006B49CF">
        <w:t xml:space="preserve">services </w:t>
      </w:r>
      <w:r w:rsidRPr="007569EC">
        <w:rPr>
          <w:noProof/>
        </w:rPr>
        <w:t>were</w:t>
      </w:r>
      <w:r w:rsidRPr="007569EC">
        <w:rPr>
          <w:rFonts w:hint="eastAsia"/>
          <w:noProof/>
        </w:rPr>
        <w:t xml:space="preserve"> </w:t>
      </w:r>
      <w:r>
        <w:rPr>
          <w:rFonts w:hint="eastAsia"/>
          <w:noProof/>
        </w:rPr>
        <w:t>compare</w:t>
      </w:r>
      <w:r>
        <w:rPr>
          <w:noProof/>
        </w:rPr>
        <w:t>d</w:t>
      </w:r>
      <w:r w:rsidRPr="006B49CF">
        <w:rPr>
          <w:rFonts w:hint="eastAsia"/>
        </w:rPr>
        <w:t xml:space="preserve"> </w:t>
      </w:r>
      <w:r w:rsidRPr="006B49CF">
        <w:t xml:space="preserve">with the actual component services of </w:t>
      </w:r>
      <w:r>
        <w:t>the mashups for evaluation</w:t>
      </w:r>
      <w:r w:rsidRPr="006B49CF">
        <w:t xml:space="preserve">. </w:t>
      </w:r>
      <w:r>
        <w:t>Also</w:t>
      </w:r>
      <w:r w:rsidRPr="006B49CF">
        <w:t xml:space="preserve">, we randomly </w:t>
      </w:r>
      <w:r w:rsidRPr="006B49CF">
        <w:rPr>
          <w:rFonts w:hint="eastAsia"/>
        </w:rPr>
        <w:t>generated</w:t>
      </w:r>
      <w:r w:rsidRPr="006B49CF">
        <w:t xml:space="preserve"> some negative samples</w:t>
      </w:r>
      <w:r w:rsidRPr="006B49CF">
        <w:rPr>
          <w:rFonts w:hint="eastAsia"/>
        </w:rPr>
        <w:t xml:space="preserve"> (</w:t>
      </w:r>
      <w:r w:rsidRPr="003F6F58">
        <w:rPr>
          <w:rFonts w:hint="eastAsia"/>
          <w:noProof/>
        </w:rPr>
        <w:t>i.e.</w:t>
      </w:r>
      <w:r>
        <w:rPr>
          <w:noProof/>
        </w:rPr>
        <w:t>,</w:t>
      </w:r>
      <w:r w:rsidRPr="006B49CF">
        <w:rPr>
          <w:rFonts w:hint="eastAsia"/>
        </w:rPr>
        <w:t xml:space="preserve"> a pair of a </w:t>
      </w:r>
      <w:r>
        <w:rPr>
          <w:rFonts w:hint="eastAsia"/>
        </w:rPr>
        <w:t>mashup</w:t>
      </w:r>
      <w:r w:rsidRPr="006B49CF">
        <w:rPr>
          <w:rFonts w:hint="eastAsia"/>
        </w:rPr>
        <w:t xml:space="preserve"> and a service </w:t>
      </w:r>
      <w:r>
        <w:t>without</w:t>
      </w:r>
      <w:r w:rsidRPr="006B49CF">
        <w:rPr>
          <w:rFonts w:hint="eastAsia"/>
        </w:rPr>
        <w:t xml:space="preserve"> </w:t>
      </w:r>
      <w:r w:rsidRPr="006B49CF">
        <w:t>invocatio</w:t>
      </w:r>
      <w:r w:rsidRPr="006B49CF">
        <w:rPr>
          <w:rFonts w:hint="eastAsia"/>
        </w:rPr>
        <w:t>n relation</w:t>
      </w:r>
      <w:r>
        <w:t>s</w:t>
      </w:r>
      <w:r w:rsidRPr="006B49CF">
        <w:rPr>
          <w:rFonts w:hint="eastAsia"/>
        </w:rPr>
        <w:t>)</w:t>
      </w:r>
      <w:r w:rsidRPr="006B49CF">
        <w:t>, which are six times as many as positive samples,</w:t>
      </w:r>
      <w:r>
        <w:t xml:space="preserve"> to construct our training dataset</w:t>
      </w:r>
      <w:r w:rsidRPr="006B49CF">
        <w:t>.</w:t>
      </w:r>
    </w:p>
    <w:p w14:paraId="12A4F16A" w14:textId="77777777" w:rsidR="00EB5A9A" w:rsidRPr="00C93EF3" w:rsidRDefault="00EB5A9A" w:rsidP="00EB5A9A">
      <w:pPr>
        <w:pStyle w:val="3"/>
      </w:pPr>
      <w:r w:rsidRPr="00C93EF3">
        <w:rPr>
          <w:rStyle w:val="heading3"/>
          <w:b w:val="0"/>
        </w:rPr>
        <w:t>Evaluation Metrics.</w:t>
      </w:r>
      <w:r w:rsidRPr="00C93EF3">
        <w:t xml:space="preserve"> </w:t>
      </w:r>
    </w:p>
    <w:p w14:paraId="5CCE2B39" w14:textId="301BCAE3" w:rsidR="00EB5A9A" w:rsidRDefault="005741C9" w:rsidP="001E0C35">
      <w:pPr>
        <w:spacing w:line="252" w:lineRule="auto"/>
        <w:jc w:val="both"/>
        <w:rPr>
          <w:b/>
        </w:rPr>
      </w:pPr>
      <w:r w:rsidRPr="005741C9">
        <w:rPr>
          <w:rFonts w:hint="eastAsia"/>
          <w:highlight w:val="yellow"/>
          <w:lang w:eastAsia="zh-CN"/>
        </w:rPr>
        <w:t>In</w:t>
      </w:r>
      <w:r w:rsidRPr="005741C9">
        <w:rPr>
          <w:highlight w:val="yellow"/>
          <w:lang w:eastAsia="zh-CN"/>
        </w:rPr>
        <w:t xml:space="preserve"> this study, we evaluated different recommendation approaches using the five-fold cross-validation technique. </w:t>
      </w:r>
      <w:r w:rsidRPr="005741C9">
        <w:rPr>
          <w:highlight w:val="yellow"/>
        </w:rPr>
        <w:t>The 1,979 mashups</w:t>
      </w:r>
      <w:r w:rsidRPr="005741C9">
        <w:rPr>
          <w:rFonts w:ascii="AdvP1491" w:hAnsi="AdvP1491"/>
          <w:color w:val="231F20"/>
          <w:highlight w:val="yellow"/>
        </w:rPr>
        <w:t xml:space="preserve"> were divided into five folds. In each time one fold was used for testing, and the others for training. Then, we averaged the results of five folds and took them as the final result.</w:t>
      </w:r>
      <w:r>
        <w:rPr>
          <w:rFonts w:ascii="AdvP1491" w:hAnsi="AdvP1491"/>
          <w:color w:val="231F20"/>
        </w:rPr>
        <w:t xml:space="preserve"> </w:t>
      </w:r>
      <w:r w:rsidR="00EB5A9A">
        <w:t>W</w:t>
      </w:r>
      <w:r w:rsidR="00EB5A9A" w:rsidRPr="00C93EF3">
        <w:t xml:space="preserve">e </w:t>
      </w:r>
      <w:r w:rsidR="00EB5A9A" w:rsidRPr="00C93EF3">
        <w:rPr>
          <w:rFonts w:hint="eastAsia"/>
        </w:rPr>
        <w:t>adopted the following evaluation metrics</w:t>
      </w:r>
      <w:r w:rsidR="00EB5A9A" w:rsidRPr="00C93EF3">
        <w:t xml:space="preserve"> to measure recommendation performance</w:t>
      </w:r>
      <w:r w:rsidR="00EB5A9A" w:rsidRPr="00C93EF3">
        <w:rPr>
          <w:rFonts w:hint="eastAsia"/>
        </w:rPr>
        <w:t>.</w:t>
      </w:r>
      <w:r w:rsidR="00EB5A9A" w:rsidRPr="006B49CF">
        <w:t xml:space="preserve"> </w:t>
      </w:r>
    </w:p>
    <w:p w14:paraId="6C5D20FE" w14:textId="2F4B8344" w:rsidR="00EB5A9A" w:rsidRDefault="00EB5A9A" w:rsidP="001E0C35">
      <w:pPr>
        <w:spacing w:line="252" w:lineRule="auto"/>
        <w:ind w:firstLineChars="100" w:firstLine="200"/>
        <w:jc w:val="both"/>
        <w:rPr>
          <w:color w:val="000000"/>
        </w:rPr>
      </w:pPr>
      <w:r w:rsidRPr="00BC58A7">
        <w:rPr>
          <w:i/>
          <w:color w:val="000000"/>
        </w:rPr>
        <w:t>Precision</w:t>
      </w:r>
      <w:r w:rsidRPr="009248FB">
        <w:rPr>
          <w:color w:val="000000"/>
        </w:rPr>
        <w:t xml:space="preserve">, </w:t>
      </w:r>
      <w:r w:rsidRPr="00BC58A7">
        <w:rPr>
          <w:i/>
          <w:color w:val="000000"/>
        </w:rPr>
        <w:t>Recall</w:t>
      </w:r>
      <w:r w:rsidR="00DD43DA">
        <w:rPr>
          <w:color w:val="000000"/>
        </w:rPr>
        <w:t>,</w:t>
      </w:r>
      <w:r w:rsidRPr="009248FB">
        <w:rPr>
          <w:color w:val="000000"/>
        </w:rPr>
        <w:t xml:space="preserve"> and </w:t>
      </w:r>
      <w:r w:rsidRPr="00BC58A7">
        <w:rPr>
          <w:i/>
          <w:color w:val="000000"/>
        </w:rPr>
        <w:t>F1-measure</w:t>
      </w:r>
      <w:r w:rsidRPr="009248FB">
        <w:rPr>
          <w:color w:val="000000"/>
        </w:rPr>
        <w:t xml:space="preserve"> at top </w:t>
      </w:r>
      <w:r w:rsidRPr="009248FB">
        <w:rPr>
          <w:i/>
          <w:iCs/>
          <w:color w:val="000000"/>
        </w:rPr>
        <w:t xml:space="preserve">N </w:t>
      </w:r>
      <w:r w:rsidRPr="009248FB">
        <w:rPr>
          <w:color w:val="000000"/>
        </w:rPr>
        <w:t xml:space="preserve">services in </w:t>
      </w:r>
      <w:r w:rsidR="00770B49">
        <w:rPr>
          <w:color w:val="000000"/>
        </w:rPr>
        <w:t>the ranking list are defined as</w:t>
      </w:r>
      <w:r w:rsidR="001D7552">
        <w:rPr>
          <w:color w:val="000000"/>
        </w:rPr>
        <w:t>:</w:t>
      </w:r>
    </w:p>
    <w:tbl>
      <w:tblPr>
        <w:tblStyle w:val="af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
        <w:gridCol w:w="4198"/>
        <w:gridCol w:w="545"/>
      </w:tblGrid>
      <w:tr w:rsidR="00F75423" w14:paraId="4EB1887A" w14:textId="77777777" w:rsidTr="00F75423">
        <w:trPr>
          <w:trHeight w:val="425"/>
        </w:trPr>
        <w:tc>
          <w:tcPr>
            <w:tcW w:w="294" w:type="pct"/>
            <w:tcMar>
              <w:left w:w="0" w:type="dxa"/>
              <w:right w:w="0" w:type="dxa"/>
            </w:tcMar>
            <w:vAlign w:val="center"/>
          </w:tcPr>
          <w:p w14:paraId="563E7EE0" w14:textId="77777777" w:rsidR="00F75423" w:rsidRDefault="00F75423" w:rsidP="00160DA5">
            <w:pPr>
              <w:jc w:val="both"/>
            </w:pPr>
          </w:p>
        </w:tc>
        <w:tc>
          <w:tcPr>
            <w:tcW w:w="4165" w:type="pct"/>
            <w:vAlign w:val="center"/>
          </w:tcPr>
          <w:p w14:paraId="36964C57" w14:textId="0A10447B" w:rsidR="00F75423" w:rsidRPr="00976EFE" w:rsidRDefault="00770B49" w:rsidP="00160DA5">
            <w:pPr>
              <w:jc w:val="both"/>
            </w:pPr>
            <m:oMathPara>
              <m:oMathParaPr>
                <m:jc m:val="center"/>
              </m:oMathParaPr>
              <m:oMath>
                <m:r>
                  <w:rPr>
                    <w:rFonts w:ascii="Cambria Math" w:hAnsi="Cambria Math"/>
                    <w:color w:val="000000"/>
                    <w:sz w:val="18"/>
                  </w:rPr>
                  <m:t>Precision</m:t>
                </m:r>
                <m:r>
                  <m:rPr>
                    <m:sty m:val="p"/>
                  </m:rPr>
                  <w:rPr>
                    <w:rFonts w:ascii="Cambria Math" w:hAnsi="Cambria Math"/>
                    <w:color w:val="000000"/>
                    <w:sz w:val="18"/>
                  </w:rPr>
                  <m:t>@</m:t>
                </m:r>
                <m:r>
                  <w:rPr>
                    <w:rFonts w:ascii="Cambria Math" w:hAnsi="Cambria Math"/>
                    <w:color w:val="000000"/>
                    <w:sz w:val="18"/>
                  </w:rPr>
                  <m:t>N</m:t>
                </m:r>
                <m:r>
                  <m:rPr>
                    <m:sty m:val="p"/>
                  </m:rPr>
                  <w:rPr>
                    <w:rFonts w:ascii="Cambria Math" w:hAnsi="Cambria Math"/>
                    <w:color w:val="000000"/>
                    <w:sz w:val="18"/>
                  </w:rPr>
                  <m:t>=</m:t>
                </m:r>
                <m:f>
                  <m:fPr>
                    <m:ctrlPr>
                      <w:rPr>
                        <w:rFonts w:ascii="Cambria Math" w:hAnsi="Cambria Math"/>
                        <w:color w:val="000000"/>
                        <w:sz w:val="18"/>
                      </w:rPr>
                    </m:ctrlPr>
                  </m:fPr>
                  <m:num>
                    <m:r>
                      <w:rPr>
                        <w:rFonts w:ascii="Cambria Math" w:hAnsi="Cambria Math"/>
                        <w:color w:val="000000"/>
                        <w:sz w:val="18"/>
                      </w:rPr>
                      <m:t>1</m:t>
                    </m:r>
                  </m:num>
                  <m:den>
                    <m:d>
                      <m:dPr>
                        <m:begChr m:val="|"/>
                        <m:endChr m:val="|"/>
                        <m:ctrlPr>
                          <w:rPr>
                            <w:rFonts w:ascii="Cambria Math" w:hAnsi="Cambria Math"/>
                            <w:i/>
                            <w:color w:val="000000"/>
                            <w:sz w:val="18"/>
                          </w:rPr>
                        </m:ctrlPr>
                      </m:dPr>
                      <m:e>
                        <m:r>
                          <w:rPr>
                            <w:rFonts w:ascii="Cambria Math" w:hAnsi="Cambria Math"/>
                            <w:color w:val="000000"/>
                            <w:sz w:val="18"/>
                          </w:rPr>
                          <m:t>M</m:t>
                        </m:r>
                      </m:e>
                    </m:d>
                  </m:den>
                </m:f>
                <m:nary>
                  <m:naryPr>
                    <m:chr m:val="∑"/>
                    <m:limLoc m:val="undOvr"/>
                    <m:supHide m:val="1"/>
                    <m:ctrlPr>
                      <w:rPr>
                        <w:rFonts w:ascii="Cambria Math" w:hAnsi="Cambria Math"/>
                        <w:i/>
                        <w:color w:val="000000"/>
                        <w:sz w:val="18"/>
                      </w:rPr>
                    </m:ctrlPr>
                  </m:naryPr>
                  <m:sub>
                    <m:r>
                      <w:rPr>
                        <w:rFonts w:ascii="Cambria Math" w:hAnsi="Cambria Math"/>
                        <w:color w:val="000000"/>
                        <w:sz w:val="18"/>
                      </w:rPr>
                      <m:t>m∈M</m:t>
                    </m:r>
                  </m:sub>
                  <m:sup/>
                  <m:e>
                    <m:f>
                      <m:fPr>
                        <m:ctrlPr>
                          <w:rPr>
                            <w:rFonts w:ascii="Cambria Math" w:hAnsi="Cambria Math"/>
                            <w:i/>
                            <w:color w:val="000000"/>
                            <w:sz w:val="18"/>
                          </w:rPr>
                        </m:ctrlPr>
                      </m:fPr>
                      <m:num>
                        <m:d>
                          <m:dPr>
                            <m:begChr m:val="|"/>
                            <m:endChr m:val="|"/>
                            <m:ctrlPr>
                              <w:rPr>
                                <w:rFonts w:ascii="Cambria Math" w:hAnsi="Cambria Math"/>
                                <w:i/>
                                <w:color w:val="000000"/>
                                <w:sz w:val="18"/>
                              </w:rPr>
                            </m:ctrlPr>
                          </m:dPr>
                          <m:e>
                            <m:r>
                              <w:rPr>
                                <w:rFonts w:ascii="Cambria Math" w:hAnsi="Cambria Math" w:hint="eastAsia"/>
                                <w:sz w:val="18"/>
                                <w:lang w:eastAsia="zh-CN"/>
                              </w:rPr>
                              <m:t>r</m:t>
                            </m:r>
                            <m:r>
                              <w:rPr>
                                <w:rFonts w:ascii="Cambria Math" w:hAnsi="Cambria Math"/>
                                <w:sz w:val="18"/>
                              </w:rPr>
                              <m:t>cmd</m:t>
                            </m:r>
                            <m:r>
                              <w:rPr>
                                <w:rFonts w:ascii="Cambria Math" w:hAnsi="Cambria Math"/>
                                <w:color w:val="000000"/>
                                <w:sz w:val="18"/>
                              </w:rPr>
                              <m:t>(m)∩actual(m)</m:t>
                            </m:r>
                          </m:e>
                        </m:d>
                      </m:num>
                      <m:den>
                        <m:d>
                          <m:dPr>
                            <m:begChr m:val="|"/>
                            <m:endChr m:val="|"/>
                            <m:ctrlPr>
                              <w:rPr>
                                <w:rFonts w:ascii="Cambria Math" w:hAnsi="Cambria Math"/>
                                <w:i/>
                                <w:color w:val="000000"/>
                                <w:sz w:val="18"/>
                              </w:rPr>
                            </m:ctrlPr>
                          </m:dPr>
                          <m:e>
                            <m:r>
                              <w:rPr>
                                <w:rFonts w:ascii="Cambria Math" w:hAnsi="Cambria Math" w:hint="eastAsia"/>
                                <w:sz w:val="18"/>
                                <w:lang w:eastAsia="zh-CN"/>
                              </w:rPr>
                              <m:t>r</m:t>
                            </m:r>
                            <m:r>
                              <w:rPr>
                                <w:rFonts w:ascii="Cambria Math" w:hAnsi="Cambria Math"/>
                                <w:sz w:val="18"/>
                              </w:rPr>
                              <m:t>cmd</m:t>
                            </m:r>
                            <m:r>
                              <w:rPr>
                                <w:rFonts w:ascii="Cambria Math" w:hAnsi="Cambria Math"/>
                                <w:color w:val="000000"/>
                                <w:sz w:val="18"/>
                              </w:rPr>
                              <m:t>(m)</m:t>
                            </m:r>
                          </m:e>
                        </m:d>
                      </m:den>
                    </m:f>
                  </m:e>
                </m:nary>
                <m:r>
                  <w:rPr>
                    <w:rFonts w:ascii="Cambria Math" w:hAnsi="Cambria Math"/>
                    <w:sz w:val="18"/>
                  </w:rPr>
                  <m:t>,</m:t>
                </m:r>
              </m:oMath>
            </m:oMathPara>
          </w:p>
        </w:tc>
        <w:tc>
          <w:tcPr>
            <w:tcW w:w="542" w:type="pct"/>
            <w:tcMar>
              <w:left w:w="0" w:type="dxa"/>
              <w:right w:w="0" w:type="dxa"/>
            </w:tcMar>
            <w:vAlign w:val="center"/>
          </w:tcPr>
          <w:p w14:paraId="3EFB6DD6" w14:textId="77777777" w:rsidR="00F75423" w:rsidRDefault="00F75423" w:rsidP="00160DA5">
            <w:pPr>
              <w:jc w:val="right"/>
              <w:rPr>
                <w:lang w:eastAsia="zh-CN"/>
              </w:rPr>
            </w:pPr>
            <w:r>
              <w:rPr>
                <w:rFonts w:hint="eastAsia"/>
                <w:lang w:eastAsia="zh-CN"/>
              </w:rPr>
              <w:t>(</w:t>
            </w:r>
            <w:r>
              <w:rPr>
                <w:lang w:eastAsia="zh-CN"/>
              </w:rPr>
              <w:t>21)</w:t>
            </w:r>
          </w:p>
        </w:tc>
      </w:tr>
      <w:tr w:rsidR="00F75423" w14:paraId="79653E87" w14:textId="77777777" w:rsidTr="00F75423">
        <w:trPr>
          <w:trHeight w:val="425"/>
        </w:trPr>
        <w:tc>
          <w:tcPr>
            <w:tcW w:w="294" w:type="pct"/>
            <w:tcMar>
              <w:left w:w="0" w:type="dxa"/>
              <w:right w:w="0" w:type="dxa"/>
            </w:tcMar>
            <w:vAlign w:val="center"/>
          </w:tcPr>
          <w:p w14:paraId="0BCD9314" w14:textId="77777777" w:rsidR="00F75423" w:rsidRDefault="00F75423" w:rsidP="00160DA5">
            <w:pPr>
              <w:jc w:val="both"/>
            </w:pPr>
          </w:p>
        </w:tc>
        <w:tc>
          <w:tcPr>
            <w:tcW w:w="4165" w:type="pct"/>
            <w:vAlign w:val="center"/>
          </w:tcPr>
          <w:p w14:paraId="6890292D" w14:textId="6C170C03" w:rsidR="00F75423" w:rsidRPr="00976EFE" w:rsidRDefault="00770B49" w:rsidP="00160DA5">
            <w:pPr>
              <w:jc w:val="both"/>
            </w:pPr>
            <m:oMathPara>
              <m:oMathParaPr>
                <m:jc m:val="center"/>
              </m:oMathParaPr>
              <m:oMath>
                <m:r>
                  <w:rPr>
                    <w:rFonts w:ascii="Cambria Math" w:hAnsi="Cambria Math"/>
                    <w:color w:val="000000"/>
                    <w:sz w:val="18"/>
                  </w:rPr>
                  <m:t>Recall</m:t>
                </m:r>
                <m:r>
                  <m:rPr>
                    <m:sty m:val="p"/>
                  </m:rPr>
                  <w:rPr>
                    <w:rFonts w:ascii="Cambria Math" w:hAnsi="Cambria Math"/>
                    <w:color w:val="000000"/>
                    <w:sz w:val="18"/>
                  </w:rPr>
                  <m:t>@</m:t>
                </m:r>
                <m:r>
                  <w:rPr>
                    <w:rFonts w:ascii="Cambria Math" w:hAnsi="Cambria Math"/>
                    <w:color w:val="000000"/>
                    <w:sz w:val="18"/>
                  </w:rPr>
                  <m:t>N</m:t>
                </m:r>
                <m:r>
                  <m:rPr>
                    <m:sty m:val="p"/>
                  </m:rPr>
                  <w:rPr>
                    <w:rFonts w:ascii="Cambria Math" w:hAnsi="Cambria Math"/>
                    <w:color w:val="000000"/>
                    <w:sz w:val="18"/>
                  </w:rPr>
                  <m:t>=</m:t>
                </m:r>
                <m:f>
                  <m:fPr>
                    <m:ctrlPr>
                      <w:rPr>
                        <w:rFonts w:ascii="Cambria Math" w:hAnsi="Cambria Math"/>
                        <w:color w:val="000000"/>
                        <w:sz w:val="18"/>
                      </w:rPr>
                    </m:ctrlPr>
                  </m:fPr>
                  <m:num>
                    <m:r>
                      <w:rPr>
                        <w:rFonts w:ascii="Cambria Math" w:hAnsi="Cambria Math"/>
                        <w:color w:val="000000"/>
                        <w:sz w:val="18"/>
                      </w:rPr>
                      <m:t>1</m:t>
                    </m:r>
                  </m:num>
                  <m:den>
                    <m:d>
                      <m:dPr>
                        <m:begChr m:val="|"/>
                        <m:endChr m:val="|"/>
                        <m:ctrlPr>
                          <w:rPr>
                            <w:rFonts w:ascii="Cambria Math" w:hAnsi="Cambria Math"/>
                            <w:i/>
                            <w:color w:val="000000"/>
                            <w:sz w:val="18"/>
                          </w:rPr>
                        </m:ctrlPr>
                      </m:dPr>
                      <m:e>
                        <m:r>
                          <w:rPr>
                            <w:rFonts w:ascii="Cambria Math" w:hAnsi="Cambria Math"/>
                            <w:color w:val="000000"/>
                            <w:sz w:val="18"/>
                          </w:rPr>
                          <m:t>M</m:t>
                        </m:r>
                      </m:e>
                    </m:d>
                  </m:den>
                </m:f>
                <m:nary>
                  <m:naryPr>
                    <m:chr m:val="∑"/>
                    <m:limLoc m:val="undOvr"/>
                    <m:supHide m:val="1"/>
                    <m:ctrlPr>
                      <w:rPr>
                        <w:rFonts w:ascii="Cambria Math" w:hAnsi="Cambria Math"/>
                        <w:i/>
                        <w:color w:val="000000"/>
                        <w:sz w:val="18"/>
                      </w:rPr>
                    </m:ctrlPr>
                  </m:naryPr>
                  <m:sub>
                    <m:r>
                      <w:rPr>
                        <w:rFonts w:ascii="Cambria Math" w:hAnsi="Cambria Math"/>
                        <w:color w:val="000000"/>
                        <w:sz w:val="18"/>
                      </w:rPr>
                      <m:t>m∈M</m:t>
                    </m:r>
                  </m:sub>
                  <m:sup/>
                  <m:e>
                    <m:f>
                      <m:fPr>
                        <m:ctrlPr>
                          <w:rPr>
                            <w:rFonts w:ascii="Cambria Math" w:hAnsi="Cambria Math"/>
                            <w:i/>
                            <w:color w:val="000000"/>
                            <w:sz w:val="18"/>
                          </w:rPr>
                        </m:ctrlPr>
                      </m:fPr>
                      <m:num>
                        <m:d>
                          <m:dPr>
                            <m:begChr m:val="|"/>
                            <m:endChr m:val="|"/>
                            <m:ctrlPr>
                              <w:rPr>
                                <w:rFonts w:ascii="Cambria Math" w:hAnsi="Cambria Math"/>
                                <w:i/>
                                <w:color w:val="000000"/>
                                <w:sz w:val="18"/>
                              </w:rPr>
                            </m:ctrlPr>
                          </m:dPr>
                          <m:e>
                            <m:r>
                              <w:rPr>
                                <w:rFonts w:ascii="Cambria Math" w:hAnsi="Cambria Math" w:hint="eastAsia"/>
                                <w:sz w:val="18"/>
                                <w:lang w:eastAsia="zh-CN"/>
                              </w:rPr>
                              <m:t>r</m:t>
                            </m:r>
                            <m:r>
                              <w:rPr>
                                <w:rFonts w:ascii="Cambria Math" w:hAnsi="Cambria Math"/>
                                <w:sz w:val="18"/>
                              </w:rPr>
                              <m:t>cmd</m:t>
                            </m:r>
                            <m:r>
                              <w:rPr>
                                <w:rFonts w:ascii="Cambria Math" w:hAnsi="Cambria Math"/>
                                <w:color w:val="000000"/>
                                <w:sz w:val="18"/>
                              </w:rPr>
                              <m:t>(m)∩actual(m)</m:t>
                            </m:r>
                          </m:e>
                        </m:d>
                      </m:num>
                      <m:den>
                        <m:d>
                          <m:dPr>
                            <m:begChr m:val="|"/>
                            <m:endChr m:val="|"/>
                            <m:ctrlPr>
                              <w:rPr>
                                <w:rFonts w:ascii="Cambria Math" w:hAnsi="Cambria Math"/>
                                <w:i/>
                                <w:color w:val="000000"/>
                                <w:sz w:val="18"/>
                              </w:rPr>
                            </m:ctrlPr>
                          </m:dPr>
                          <m:e>
                            <m:r>
                              <w:rPr>
                                <w:rFonts w:ascii="Cambria Math" w:hAnsi="Cambria Math"/>
                                <w:color w:val="000000"/>
                                <w:sz w:val="18"/>
                              </w:rPr>
                              <m:t>actual(m)</m:t>
                            </m:r>
                          </m:e>
                        </m:d>
                      </m:den>
                    </m:f>
                  </m:e>
                </m:nary>
                <m:r>
                  <w:rPr>
                    <w:rFonts w:ascii="Cambria Math" w:hAnsi="Cambria Math"/>
                    <w:sz w:val="16"/>
                  </w:rPr>
                  <m:t>,</m:t>
                </m:r>
              </m:oMath>
            </m:oMathPara>
          </w:p>
        </w:tc>
        <w:tc>
          <w:tcPr>
            <w:tcW w:w="542" w:type="pct"/>
            <w:tcMar>
              <w:left w:w="0" w:type="dxa"/>
              <w:right w:w="0" w:type="dxa"/>
            </w:tcMar>
            <w:vAlign w:val="center"/>
          </w:tcPr>
          <w:p w14:paraId="7D88850D" w14:textId="77777777" w:rsidR="00F75423" w:rsidRDefault="00F75423" w:rsidP="00160DA5">
            <w:pPr>
              <w:jc w:val="right"/>
              <w:rPr>
                <w:lang w:eastAsia="zh-CN"/>
              </w:rPr>
            </w:pPr>
            <w:r>
              <w:rPr>
                <w:rFonts w:hint="eastAsia"/>
                <w:lang w:eastAsia="zh-CN"/>
              </w:rPr>
              <w:t>(</w:t>
            </w:r>
            <w:r>
              <w:rPr>
                <w:lang w:eastAsia="zh-CN"/>
              </w:rPr>
              <w:t>22)</w:t>
            </w:r>
          </w:p>
        </w:tc>
      </w:tr>
      <w:tr w:rsidR="00F75423" w14:paraId="3ACB45B6" w14:textId="77777777" w:rsidTr="00F75423">
        <w:trPr>
          <w:trHeight w:val="425"/>
        </w:trPr>
        <w:tc>
          <w:tcPr>
            <w:tcW w:w="293" w:type="pct"/>
            <w:tcMar>
              <w:left w:w="0" w:type="dxa"/>
              <w:right w:w="0" w:type="dxa"/>
            </w:tcMar>
            <w:vAlign w:val="center"/>
          </w:tcPr>
          <w:p w14:paraId="3C1CB628" w14:textId="77777777" w:rsidR="00F75423" w:rsidRDefault="00F75423" w:rsidP="00160DA5">
            <w:pPr>
              <w:jc w:val="both"/>
            </w:pPr>
          </w:p>
        </w:tc>
        <w:tc>
          <w:tcPr>
            <w:tcW w:w="4165" w:type="pct"/>
            <w:vAlign w:val="center"/>
          </w:tcPr>
          <w:p w14:paraId="3484F2C6" w14:textId="03C23FF6" w:rsidR="00F75423" w:rsidRPr="000D721E" w:rsidRDefault="00770B49" w:rsidP="00160DA5">
            <w:pPr>
              <w:jc w:val="both"/>
              <w:rPr>
                <w:sz w:val="18"/>
                <w:szCs w:val="18"/>
              </w:rPr>
            </w:pPr>
            <m:oMathPara>
              <m:oMathParaPr>
                <m:jc m:val="center"/>
              </m:oMathParaPr>
              <m:oMath>
                <m:r>
                  <w:rPr>
                    <w:rFonts w:ascii="Cambria Math" w:hAnsi="Cambria Math"/>
                    <w:color w:val="000000"/>
                    <w:sz w:val="18"/>
                    <w:szCs w:val="18"/>
                  </w:rPr>
                  <m:t>F1</m:t>
                </m:r>
                <m:r>
                  <m:rPr>
                    <m:sty m:val="p"/>
                  </m:rPr>
                  <w:rPr>
                    <w:rFonts w:ascii="Cambria Math" w:hAnsi="Cambria Math"/>
                    <w:color w:val="000000"/>
                    <w:sz w:val="18"/>
                    <w:szCs w:val="18"/>
                  </w:rPr>
                  <m:t>@</m:t>
                </m:r>
                <m:r>
                  <w:rPr>
                    <w:rFonts w:ascii="Cambria Math" w:hAnsi="Cambria Math"/>
                    <w:color w:val="000000"/>
                    <w:sz w:val="18"/>
                    <w:szCs w:val="18"/>
                  </w:rPr>
                  <m:t>N</m:t>
                </m:r>
                <m:r>
                  <m:rPr>
                    <m:sty m:val="p"/>
                  </m:rPr>
                  <w:rPr>
                    <w:rFonts w:ascii="Cambria Math" w:hAnsi="Cambria Math"/>
                    <w:color w:val="000000"/>
                    <w:sz w:val="18"/>
                    <w:szCs w:val="18"/>
                  </w:rPr>
                  <m:t>=</m:t>
                </m:r>
                <m:f>
                  <m:fPr>
                    <m:ctrlPr>
                      <w:rPr>
                        <w:rFonts w:ascii="Cambria Math" w:hAnsi="Cambria Math"/>
                        <w:color w:val="000000"/>
                        <w:sz w:val="18"/>
                        <w:szCs w:val="18"/>
                      </w:rPr>
                    </m:ctrlPr>
                  </m:fPr>
                  <m:num>
                    <m:r>
                      <w:rPr>
                        <w:rFonts w:ascii="Cambria Math" w:hAnsi="Cambria Math"/>
                        <w:color w:val="000000"/>
                        <w:sz w:val="18"/>
                        <w:szCs w:val="18"/>
                      </w:rPr>
                      <m:t>1</m:t>
                    </m:r>
                  </m:num>
                  <m:den>
                    <m:d>
                      <m:dPr>
                        <m:begChr m:val="|"/>
                        <m:endChr m:val="|"/>
                        <m:ctrlPr>
                          <w:rPr>
                            <w:rFonts w:ascii="Cambria Math" w:hAnsi="Cambria Math"/>
                            <w:i/>
                            <w:color w:val="000000"/>
                            <w:sz w:val="18"/>
                            <w:szCs w:val="18"/>
                          </w:rPr>
                        </m:ctrlPr>
                      </m:dPr>
                      <m:e>
                        <m:r>
                          <w:rPr>
                            <w:rFonts w:ascii="Cambria Math" w:hAnsi="Cambria Math"/>
                            <w:color w:val="000000"/>
                            <w:sz w:val="18"/>
                            <w:szCs w:val="18"/>
                          </w:rPr>
                          <m:t>M</m:t>
                        </m:r>
                      </m:e>
                    </m:d>
                  </m:den>
                </m:f>
                <m:nary>
                  <m:naryPr>
                    <m:chr m:val="∑"/>
                    <m:limLoc m:val="undOvr"/>
                    <m:supHide m:val="1"/>
                    <m:ctrlPr>
                      <w:rPr>
                        <w:rFonts w:ascii="Cambria Math" w:hAnsi="Cambria Math"/>
                        <w:i/>
                        <w:color w:val="000000"/>
                        <w:sz w:val="18"/>
                        <w:szCs w:val="18"/>
                      </w:rPr>
                    </m:ctrlPr>
                  </m:naryPr>
                  <m:sub>
                    <m:r>
                      <w:rPr>
                        <w:rFonts w:ascii="Cambria Math" w:hAnsi="Cambria Math"/>
                        <w:color w:val="000000"/>
                        <w:sz w:val="18"/>
                        <w:szCs w:val="18"/>
                      </w:rPr>
                      <m:t>m∈M</m:t>
                    </m:r>
                  </m:sub>
                  <m:sup/>
                  <m:e>
                    <m:r>
                      <w:rPr>
                        <w:rFonts w:ascii="Cambria Math" w:hAnsi="Cambria Math"/>
                        <w:color w:val="000000"/>
                        <w:sz w:val="18"/>
                        <w:szCs w:val="18"/>
                      </w:rPr>
                      <m:t>2</m:t>
                    </m:r>
                    <m:f>
                      <m:fPr>
                        <m:ctrlPr>
                          <w:rPr>
                            <w:rFonts w:ascii="Cambria Math" w:hAnsi="Cambria Math"/>
                            <w:i/>
                            <w:color w:val="000000"/>
                            <w:sz w:val="18"/>
                            <w:szCs w:val="18"/>
                          </w:rPr>
                        </m:ctrlPr>
                      </m:fPr>
                      <m:num>
                        <m:d>
                          <m:dPr>
                            <m:begChr m:val="|"/>
                            <m:endChr m:val="|"/>
                            <m:ctrlPr>
                              <w:rPr>
                                <w:rFonts w:ascii="Cambria Math" w:hAnsi="Cambria Math"/>
                                <w:i/>
                                <w:color w:val="000000"/>
                                <w:sz w:val="18"/>
                                <w:szCs w:val="18"/>
                              </w:rPr>
                            </m:ctrlPr>
                          </m:dPr>
                          <m:e>
                            <m:r>
                              <w:rPr>
                                <w:rFonts w:ascii="Cambria Math" w:hAnsi="Cambria Math" w:hint="eastAsia"/>
                                <w:sz w:val="18"/>
                                <w:szCs w:val="18"/>
                                <w:lang w:eastAsia="zh-CN"/>
                              </w:rPr>
                              <m:t>r</m:t>
                            </m:r>
                            <m:r>
                              <w:rPr>
                                <w:rFonts w:ascii="Cambria Math" w:hAnsi="Cambria Math"/>
                                <w:sz w:val="18"/>
                                <w:szCs w:val="18"/>
                              </w:rPr>
                              <m:t>cmd</m:t>
                            </m:r>
                            <m:r>
                              <w:rPr>
                                <w:rFonts w:ascii="Cambria Math" w:hAnsi="Cambria Math"/>
                                <w:color w:val="000000"/>
                                <w:sz w:val="18"/>
                                <w:szCs w:val="18"/>
                              </w:rPr>
                              <m:t>(m)∩actual(m)</m:t>
                            </m:r>
                          </m:e>
                        </m:d>
                      </m:num>
                      <m:den>
                        <m:d>
                          <m:dPr>
                            <m:begChr m:val="|"/>
                            <m:endChr m:val="|"/>
                            <m:ctrlPr>
                              <w:rPr>
                                <w:rFonts w:ascii="Cambria Math" w:hAnsi="Cambria Math"/>
                                <w:i/>
                                <w:color w:val="000000"/>
                                <w:sz w:val="18"/>
                                <w:szCs w:val="18"/>
                              </w:rPr>
                            </m:ctrlPr>
                          </m:dPr>
                          <m:e>
                            <m:r>
                              <w:rPr>
                                <w:rFonts w:ascii="Cambria Math" w:hAnsi="Cambria Math" w:hint="eastAsia"/>
                                <w:sz w:val="18"/>
                                <w:szCs w:val="18"/>
                                <w:lang w:eastAsia="zh-CN"/>
                              </w:rPr>
                              <m:t>r</m:t>
                            </m:r>
                            <m:r>
                              <w:rPr>
                                <w:rFonts w:ascii="Cambria Math" w:hAnsi="Cambria Math"/>
                                <w:sz w:val="18"/>
                                <w:szCs w:val="18"/>
                              </w:rPr>
                              <m:t>cmd</m:t>
                            </m:r>
                            <m:r>
                              <w:rPr>
                                <w:rFonts w:ascii="Cambria Math" w:hAnsi="Cambria Math"/>
                                <w:color w:val="000000"/>
                                <w:sz w:val="18"/>
                                <w:szCs w:val="18"/>
                              </w:rPr>
                              <m:t>(m)</m:t>
                            </m:r>
                          </m:e>
                        </m:d>
                        <m:r>
                          <w:rPr>
                            <w:rFonts w:ascii="Cambria Math" w:hAnsi="Cambria Math"/>
                            <w:color w:val="000000"/>
                            <w:sz w:val="18"/>
                            <w:szCs w:val="18"/>
                          </w:rPr>
                          <m:t>+</m:t>
                        </m:r>
                        <m:d>
                          <m:dPr>
                            <m:begChr m:val="|"/>
                            <m:endChr m:val="|"/>
                            <m:ctrlPr>
                              <w:rPr>
                                <w:rFonts w:ascii="Cambria Math" w:hAnsi="Cambria Math"/>
                                <w:i/>
                                <w:color w:val="000000"/>
                                <w:sz w:val="18"/>
                                <w:szCs w:val="18"/>
                              </w:rPr>
                            </m:ctrlPr>
                          </m:dPr>
                          <m:e>
                            <m:r>
                              <w:rPr>
                                <w:rFonts w:ascii="Cambria Math" w:hAnsi="Cambria Math"/>
                                <w:color w:val="000000"/>
                                <w:sz w:val="18"/>
                                <w:szCs w:val="18"/>
                              </w:rPr>
                              <m:t>actual(m)</m:t>
                            </m:r>
                          </m:e>
                        </m:d>
                      </m:den>
                    </m:f>
                  </m:e>
                </m:nary>
                <m:r>
                  <w:rPr>
                    <w:rFonts w:ascii="Cambria Math" w:hAnsi="Cambria Math"/>
                    <w:sz w:val="18"/>
                    <w:szCs w:val="18"/>
                  </w:rPr>
                  <m:t>,</m:t>
                </m:r>
              </m:oMath>
            </m:oMathPara>
          </w:p>
        </w:tc>
        <w:tc>
          <w:tcPr>
            <w:tcW w:w="543" w:type="pct"/>
            <w:tcMar>
              <w:left w:w="0" w:type="dxa"/>
              <w:right w:w="0" w:type="dxa"/>
            </w:tcMar>
            <w:vAlign w:val="center"/>
          </w:tcPr>
          <w:p w14:paraId="6B627264" w14:textId="77777777" w:rsidR="00F75423" w:rsidRDefault="00F75423" w:rsidP="00160DA5">
            <w:pPr>
              <w:jc w:val="right"/>
              <w:rPr>
                <w:lang w:eastAsia="zh-CN"/>
              </w:rPr>
            </w:pPr>
            <w:r>
              <w:rPr>
                <w:rFonts w:hint="eastAsia"/>
                <w:lang w:eastAsia="zh-CN"/>
              </w:rPr>
              <w:t>(</w:t>
            </w:r>
            <w:r>
              <w:rPr>
                <w:lang w:eastAsia="zh-CN"/>
              </w:rPr>
              <w:t>23)</w:t>
            </w:r>
          </w:p>
        </w:tc>
      </w:tr>
    </w:tbl>
    <w:p w14:paraId="776291E6" w14:textId="1610352B" w:rsidR="00EB5A9A" w:rsidRDefault="00EB5A9A" w:rsidP="001E0C35">
      <w:pPr>
        <w:spacing w:line="252" w:lineRule="auto"/>
        <w:jc w:val="both"/>
      </w:pPr>
      <w:proofErr w:type="gramStart"/>
      <w:r w:rsidRPr="00E30277">
        <w:t>where</w:t>
      </w:r>
      <w:proofErr w:type="gramEnd"/>
      <w:r w:rsidRPr="00E30277">
        <w:t xml:space="preserve"> </w:t>
      </w:r>
      <m:oMath>
        <m:r>
          <w:rPr>
            <w:rFonts w:ascii="Cambria Math" w:hAnsi="Cambria Math"/>
          </w:rPr>
          <m:t>M</m:t>
        </m:r>
      </m:oMath>
      <w:r>
        <w:t xml:space="preserve"> is the set of mashups in the t</w:t>
      </w:r>
      <w:proofErr w:type="spellStart"/>
      <w:r w:rsidRPr="00E30277">
        <w:t>est</w:t>
      </w:r>
      <w:proofErr w:type="spellEnd"/>
      <w:r w:rsidRPr="00E30277">
        <w:t xml:space="preserve"> set</w:t>
      </w:r>
      <w:r w:rsidR="00EA3F11">
        <w:t xml:space="preserve"> and</w:t>
      </w:r>
      <w:r w:rsidRPr="00E30277">
        <w:t xml:space="preserve"> </w:t>
      </w:r>
      <m:oMath>
        <m:d>
          <m:dPr>
            <m:begChr m:val="|"/>
            <m:endChr m:val="|"/>
            <m:ctrlPr>
              <w:rPr>
                <w:rFonts w:ascii="Cambria Math" w:hAnsi="Cambria Math"/>
              </w:rPr>
            </m:ctrlPr>
          </m:dPr>
          <m:e>
            <m:r>
              <w:rPr>
                <w:rFonts w:ascii="Cambria Math" w:hAnsi="Cambria Math"/>
              </w:rPr>
              <m:t>M</m:t>
            </m:r>
          </m:e>
        </m:d>
      </m:oMath>
      <w:r>
        <w:rPr>
          <w:rFonts w:hint="eastAsia"/>
          <w:lang w:eastAsia="zh-CN"/>
        </w:rPr>
        <w:t xml:space="preserve"> </w:t>
      </w:r>
      <w:r w:rsidRPr="00E30277">
        <w:t xml:space="preserve">denotes the size of </w:t>
      </w:r>
      <m:oMath>
        <m:r>
          <w:rPr>
            <w:rFonts w:ascii="Cambria Math" w:hAnsi="Cambria Math"/>
          </w:rPr>
          <m:t>M</m:t>
        </m:r>
      </m:oMath>
      <w:r>
        <w:t xml:space="preserve">. </w:t>
      </w:r>
      <w:r w:rsidRPr="006367F6">
        <w:t xml:space="preserve">For </w:t>
      </w:r>
      <w:proofErr w:type="gramStart"/>
      <w:r>
        <w:t xml:space="preserve">mashup </w:t>
      </w:r>
      <w:proofErr w:type="gramEnd"/>
      <m:oMath>
        <m:r>
          <w:rPr>
            <w:rFonts w:ascii="Cambria Math" w:hAnsi="Cambria Math"/>
          </w:rPr>
          <m:t>m</m:t>
        </m:r>
      </m:oMath>
      <w:r w:rsidRPr="006367F6">
        <w:t xml:space="preserve">, </w:t>
      </w:r>
      <m:oMath>
        <m:r>
          <w:rPr>
            <w:rFonts w:ascii="Cambria Math" w:hAnsi="Cambria Math" w:hint="eastAsia"/>
            <w:lang w:eastAsia="zh-CN"/>
          </w:rPr>
          <m:t>r</m:t>
        </m:r>
        <m:r>
          <w:rPr>
            <w:rFonts w:ascii="Cambria Math" w:hAnsi="Cambria Math"/>
          </w:rPr>
          <m:t>cmd</m:t>
        </m:r>
        <m:r>
          <m:rPr>
            <m:sty m:val="p"/>
          </m:rPr>
          <w:rPr>
            <w:rFonts w:ascii="Cambria Math" w:hAnsi="Cambria Math"/>
          </w:rPr>
          <m:t>(</m:t>
        </m:r>
        <m:r>
          <w:rPr>
            <w:rFonts w:ascii="Cambria Math" w:hAnsi="Cambria Math"/>
          </w:rPr>
          <m:t>m</m:t>
        </m:r>
        <m:r>
          <m:rPr>
            <m:sty m:val="p"/>
          </m:rPr>
          <w:rPr>
            <w:rFonts w:ascii="Cambria Math" w:hAnsi="Cambria Math"/>
          </w:rPr>
          <m:t>)</m:t>
        </m:r>
      </m:oMath>
      <w:r w:rsidRPr="006367F6">
        <w:t xml:space="preserve"> is the </w:t>
      </w:r>
      <w:r w:rsidR="00EA3F11" w:rsidRPr="006367F6">
        <w:t xml:space="preserve">recommended </w:t>
      </w:r>
      <w:r w:rsidRPr="006367F6">
        <w:t xml:space="preserve">service list, while </w:t>
      </w:r>
      <m:oMath>
        <m:r>
          <w:rPr>
            <w:rFonts w:ascii="Cambria Math" w:hAnsi="Cambria Math"/>
          </w:rPr>
          <m:t>actual</m:t>
        </m:r>
        <m:r>
          <m:rPr>
            <m:sty m:val="p"/>
          </m:rPr>
          <w:rPr>
            <w:rFonts w:ascii="Cambria Math" w:hAnsi="Cambria Math"/>
          </w:rPr>
          <m:t xml:space="preserve"> (</m:t>
        </m:r>
        <m:r>
          <w:rPr>
            <w:rFonts w:ascii="Cambria Math" w:hAnsi="Cambria Math"/>
          </w:rPr>
          <m:t>m</m:t>
        </m:r>
        <m:r>
          <m:rPr>
            <m:sty m:val="p"/>
          </m:rPr>
          <w:rPr>
            <w:rFonts w:ascii="Cambria Math" w:hAnsi="Cambria Math"/>
          </w:rPr>
          <m:t>)</m:t>
        </m:r>
      </m:oMath>
      <w:r w:rsidRPr="006367F6">
        <w:t xml:space="preserve"> is </w:t>
      </w:r>
      <w:r w:rsidR="00EA3F11">
        <w:rPr>
          <w:color w:val="000000"/>
        </w:rPr>
        <w:t>its</w:t>
      </w:r>
      <w:r w:rsidR="00EA3F11" w:rsidRPr="009248FB">
        <w:rPr>
          <w:color w:val="000000"/>
        </w:rPr>
        <w:t xml:space="preserve"> </w:t>
      </w:r>
      <w:r w:rsidRPr="009248FB">
        <w:rPr>
          <w:color w:val="000000"/>
        </w:rPr>
        <w:t>actual component services</w:t>
      </w:r>
      <w:r w:rsidRPr="006367F6">
        <w:t>.</w:t>
      </w:r>
    </w:p>
    <w:p w14:paraId="1B84140D" w14:textId="2A343114" w:rsidR="00EB5A9A" w:rsidRDefault="00EB5A9A" w:rsidP="001E0C35">
      <w:pPr>
        <w:spacing w:line="252" w:lineRule="auto"/>
        <w:ind w:firstLineChars="100" w:firstLine="200"/>
        <w:jc w:val="both"/>
        <w:rPr>
          <w:color w:val="000000"/>
        </w:rPr>
      </w:pPr>
      <w:r w:rsidRPr="001D7552">
        <w:rPr>
          <w:i/>
          <w:color w:val="000000"/>
        </w:rPr>
        <w:t xml:space="preserve">Mean </w:t>
      </w:r>
      <w:r w:rsidR="001D7552" w:rsidRPr="001D7552">
        <w:rPr>
          <w:i/>
          <w:color w:val="000000"/>
        </w:rPr>
        <w:t>a</w:t>
      </w:r>
      <w:r w:rsidRPr="001D7552">
        <w:rPr>
          <w:i/>
          <w:color w:val="000000"/>
        </w:rPr>
        <w:t xml:space="preserve">verage </w:t>
      </w:r>
      <w:r w:rsidR="001D7552" w:rsidRPr="001D7552">
        <w:rPr>
          <w:i/>
          <w:color w:val="000000"/>
        </w:rPr>
        <w:t>p</w:t>
      </w:r>
      <w:r w:rsidRPr="001D7552">
        <w:rPr>
          <w:i/>
          <w:color w:val="000000"/>
        </w:rPr>
        <w:t>recision</w:t>
      </w:r>
      <w:r w:rsidRPr="000957BB">
        <w:rPr>
          <w:color w:val="000000"/>
        </w:rPr>
        <w:t xml:space="preserve"> (MAP</w:t>
      </w:r>
      <w:r>
        <w:rPr>
          <w:rFonts w:hint="eastAsia"/>
          <w:color w:val="000000"/>
        </w:rPr>
        <w:t>)</w:t>
      </w:r>
      <w:r w:rsidRPr="000957BB">
        <w:rPr>
          <w:color w:val="000000"/>
        </w:rPr>
        <w:t xml:space="preserve"> at top </w:t>
      </w:r>
      <w:r w:rsidRPr="000957BB">
        <w:rPr>
          <w:i/>
          <w:iCs/>
          <w:color w:val="000000"/>
        </w:rPr>
        <w:t xml:space="preserve">N </w:t>
      </w:r>
      <w:r w:rsidRPr="000957BB">
        <w:rPr>
          <w:color w:val="000000"/>
        </w:rPr>
        <w:t xml:space="preserve">services in the ranking list </w:t>
      </w:r>
      <w:r w:rsidRPr="0091358A">
        <w:rPr>
          <w:noProof/>
          <w:color w:val="000000"/>
        </w:rPr>
        <w:t>is defined</w:t>
      </w:r>
      <w:r w:rsidRPr="000957BB">
        <w:rPr>
          <w:color w:val="000000"/>
        </w:rPr>
        <w:t xml:space="preserve"> as:</w:t>
      </w:r>
    </w:p>
    <w:tbl>
      <w:tblPr>
        <w:tblStyle w:val="af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
        <w:gridCol w:w="4198"/>
        <w:gridCol w:w="546"/>
      </w:tblGrid>
      <w:tr w:rsidR="00F25957" w14:paraId="610779EA" w14:textId="77777777" w:rsidTr="00F25957">
        <w:trPr>
          <w:trHeight w:val="425"/>
        </w:trPr>
        <w:tc>
          <w:tcPr>
            <w:tcW w:w="293" w:type="pct"/>
            <w:tcMar>
              <w:left w:w="0" w:type="dxa"/>
              <w:right w:w="0" w:type="dxa"/>
            </w:tcMar>
            <w:vAlign w:val="center"/>
          </w:tcPr>
          <w:p w14:paraId="11212872" w14:textId="77777777" w:rsidR="00F25957" w:rsidRDefault="00F25957" w:rsidP="00F25957">
            <w:pPr>
              <w:jc w:val="both"/>
            </w:pPr>
          </w:p>
        </w:tc>
        <w:tc>
          <w:tcPr>
            <w:tcW w:w="4165" w:type="pct"/>
            <w:vAlign w:val="center"/>
          </w:tcPr>
          <w:p w14:paraId="4019698B" w14:textId="791A8FE9" w:rsidR="00F25957" w:rsidRPr="000D721E" w:rsidRDefault="001D7552" w:rsidP="00F25957">
            <w:pPr>
              <w:jc w:val="both"/>
              <w:rPr>
                <w:sz w:val="18"/>
                <w:szCs w:val="18"/>
              </w:rPr>
            </w:pPr>
            <m:oMathPara>
              <m:oMathParaPr>
                <m:jc m:val="center"/>
              </m:oMathParaPr>
              <m:oMath>
                <m:r>
                  <w:rPr>
                    <w:rFonts w:ascii="Cambria Math" w:hAnsi="Cambria Math"/>
                    <w:color w:val="000000"/>
                  </w:rPr>
                  <m:t>MAP</m:t>
                </m:r>
                <m:r>
                  <m:rPr>
                    <m:sty m:val="p"/>
                  </m:rPr>
                  <w:rPr>
                    <w:rFonts w:ascii="Cambria Math" w:hAnsi="Cambria Math"/>
                    <w:color w:val="000000"/>
                  </w:rPr>
                  <m:t>@</m:t>
                </m:r>
                <m:r>
                  <w:rPr>
                    <w:rFonts w:ascii="Cambria Math" w:hAnsi="Cambria Math"/>
                    <w:color w:val="000000"/>
                  </w:rPr>
                  <m:t>N</m:t>
                </m:r>
                <m:r>
                  <m:rPr>
                    <m:sty m:val="p"/>
                  </m:rPr>
                  <w:rPr>
                    <w:rFonts w:ascii="Cambria Math" w:hAnsi="Cambria Math"/>
                    <w:color w:val="000000"/>
                  </w:rPr>
                  <m:t>=</m:t>
                </m:r>
                <m:f>
                  <m:fPr>
                    <m:ctrlPr>
                      <w:rPr>
                        <w:rFonts w:ascii="Cambria Math" w:hAnsi="Cambria Math"/>
                        <w:color w:val="000000"/>
                      </w:rPr>
                    </m:ctrlPr>
                  </m:fPr>
                  <m:num>
                    <m:r>
                      <w:rPr>
                        <w:rFonts w:ascii="Cambria Math" w:hAnsi="Cambria Math"/>
                        <w:color w:val="000000"/>
                      </w:rPr>
                      <m:t>1</m:t>
                    </m:r>
                  </m:num>
                  <m:den>
                    <m:d>
                      <m:dPr>
                        <m:begChr m:val="|"/>
                        <m:endChr m:val="|"/>
                        <m:ctrlPr>
                          <w:rPr>
                            <w:rFonts w:ascii="Cambria Math" w:hAnsi="Cambria Math"/>
                            <w:i/>
                            <w:color w:val="000000"/>
                          </w:rPr>
                        </m:ctrlPr>
                      </m:dPr>
                      <m:e>
                        <m:r>
                          <w:rPr>
                            <w:rFonts w:ascii="Cambria Math" w:hAnsi="Cambria Math"/>
                            <w:color w:val="000000"/>
                          </w:rPr>
                          <m:t>M</m:t>
                        </m:r>
                      </m:e>
                    </m:d>
                  </m:den>
                </m:f>
                <m:nary>
                  <m:naryPr>
                    <m:chr m:val="∑"/>
                    <m:limLoc m:val="undOvr"/>
                    <m:supHide m:val="1"/>
                    <m:ctrlPr>
                      <w:rPr>
                        <w:rFonts w:ascii="Cambria Math" w:hAnsi="Cambria Math"/>
                        <w:i/>
                        <w:color w:val="000000"/>
                      </w:rPr>
                    </m:ctrlPr>
                  </m:naryPr>
                  <m:sub>
                    <m:r>
                      <w:rPr>
                        <w:rFonts w:ascii="Cambria Math" w:hAnsi="Cambria Math"/>
                        <w:color w:val="000000"/>
                      </w:rPr>
                      <m:t>m∈M</m:t>
                    </m:r>
                  </m:sub>
                  <m:sup/>
                  <m:e>
                    <m:f>
                      <m:fPr>
                        <m:ctrlPr>
                          <w:rPr>
                            <w:rFonts w:ascii="Cambria Math" w:hAnsi="Cambria Math"/>
                            <w:i/>
                            <w:color w:val="000000"/>
                          </w:rPr>
                        </m:ctrlPr>
                      </m:fPr>
                      <m:num>
                        <m:r>
                          <w:rPr>
                            <w:rFonts w:ascii="Cambria Math" w:hAnsi="Cambria Math"/>
                            <w:color w:val="000000"/>
                          </w:rPr>
                          <m:t>1</m:t>
                        </m:r>
                      </m:num>
                      <m:den>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m</m:t>
                            </m:r>
                          </m:sub>
                        </m:sSub>
                      </m:den>
                    </m:f>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i</m:t>
                                </m:r>
                              </m:sub>
                            </m:sSub>
                          </m:num>
                          <m:den>
                            <m:r>
                              <w:rPr>
                                <w:rFonts w:ascii="Cambria Math" w:hAnsi="Cambria Math"/>
                                <w:color w:val="000000"/>
                              </w:rPr>
                              <m:t>i</m:t>
                            </m:r>
                          </m:den>
                        </m:f>
                        <m:r>
                          <w:rPr>
                            <w:rFonts w:ascii="Cambria Math" w:hAnsi="Cambria Math" w:hint="eastAsia"/>
                            <w:color w:val="000000"/>
                          </w:rPr>
                          <m:t>×</m:t>
                        </m:r>
                        <m:r>
                          <w:rPr>
                            <w:rFonts w:ascii="Cambria Math" w:hAnsi="Cambria Math"/>
                            <w:color w:val="000000"/>
                          </w:rPr>
                          <m:t>I(i))</m:t>
                        </m:r>
                      </m:e>
                    </m:nary>
                  </m:e>
                </m:nary>
                <m:r>
                  <w:rPr>
                    <w:rFonts w:ascii="Cambria Math" w:hAnsi="Cambria Math"/>
                    <w:sz w:val="18"/>
                    <w:szCs w:val="18"/>
                  </w:rPr>
                  <m:t>,</m:t>
                </m:r>
              </m:oMath>
            </m:oMathPara>
          </w:p>
        </w:tc>
        <w:tc>
          <w:tcPr>
            <w:tcW w:w="543" w:type="pct"/>
            <w:tcMar>
              <w:left w:w="0" w:type="dxa"/>
              <w:right w:w="0" w:type="dxa"/>
            </w:tcMar>
            <w:vAlign w:val="center"/>
          </w:tcPr>
          <w:p w14:paraId="29F2C1F4" w14:textId="77777777" w:rsidR="00F25957" w:rsidRDefault="00F25957" w:rsidP="00F25957">
            <w:pPr>
              <w:jc w:val="right"/>
              <w:rPr>
                <w:lang w:eastAsia="zh-CN"/>
              </w:rPr>
            </w:pPr>
            <w:r>
              <w:rPr>
                <w:rFonts w:hint="eastAsia"/>
                <w:lang w:eastAsia="zh-CN"/>
              </w:rPr>
              <w:t>(</w:t>
            </w:r>
            <w:r>
              <w:rPr>
                <w:lang w:eastAsia="zh-CN"/>
              </w:rPr>
              <w:t>24)</w:t>
            </w:r>
          </w:p>
        </w:tc>
      </w:tr>
    </w:tbl>
    <w:p w14:paraId="27206594" w14:textId="3AFF2664" w:rsidR="00EB5A9A" w:rsidRDefault="00EB5A9A" w:rsidP="001E0C35">
      <w:pPr>
        <w:spacing w:line="252" w:lineRule="auto"/>
        <w:jc w:val="both"/>
      </w:pPr>
      <w:r>
        <w:rPr>
          <w:color w:val="000000"/>
        </w:rPr>
        <w:t xml:space="preserve">where </w:t>
      </w:r>
      <m:oMath>
        <m:sSub>
          <m:sSubPr>
            <m:ctrlPr>
              <w:rPr>
                <w:rFonts w:ascii="Cambria Math" w:hAnsi="Cambria Math"/>
                <w:color w:val="000000"/>
              </w:rPr>
            </m:ctrlPr>
          </m:sSubPr>
          <m:e>
            <m:r>
              <w:rPr>
                <w:rFonts w:ascii="Cambria Math" w:hAnsi="Cambria Math"/>
                <w:color w:val="000000"/>
              </w:rPr>
              <m:t>I</m:t>
            </m:r>
          </m:e>
          <m:sub>
            <m:r>
              <w:rPr>
                <w:rFonts w:ascii="Cambria Math" w:hAnsi="Cambria Math" w:hint="eastAsia"/>
                <w:color w:val="000000"/>
              </w:rPr>
              <m:t>i</m:t>
            </m:r>
          </m:sub>
        </m:sSub>
      </m:oMath>
      <w:r>
        <w:rPr>
          <w:rFonts w:hint="eastAsia"/>
          <w:color w:val="000000"/>
        </w:rPr>
        <w:t xml:space="preserve"> </w:t>
      </w:r>
      <w:r w:rsidRPr="000957BB">
        <w:rPr>
          <w:color w:val="000000"/>
        </w:rPr>
        <w:t>indicates whether</w:t>
      </w:r>
      <w:r>
        <w:rPr>
          <w:color w:val="000000"/>
        </w:rPr>
        <w:t xml:space="preserve"> </w:t>
      </w:r>
      <w:r w:rsidR="00EA3F11">
        <w:rPr>
          <w:color w:val="000000"/>
        </w:rPr>
        <w:t>a</w:t>
      </w:r>
      <w:r w:rsidR="00EA3F11" w:rsidRPr="000957BB">
        <w:rPr>
          <w:color w:val="000000"/>
        </w:rPr>
        <w:t xml:space="preserve"> </w:t>
      </w:r>
      <w:r w:rsidRPr="000957BB">
        <w:rPr>
          <w:color w:val="000000"/>
        </w:rPr>
        <w:t>service at position</w:t>
      </w:r>
      <w:r>
        <w:rPr>
          <w:color w:val="000000"/>
        </w:rPr>
        <w:t xml:space="preserve"> </w:t>
      </w:r>
      <m:oMath>
        <m:r>
          <w:rPr>
            <w:rFonts w:ascii="Cambria Math" w:hAnsi="Cambria Math"/>
            <w:color w:val="000000"/>
          </w:rPr>
          <m:t>i</m:t>
        </m:r>
      </m:oMath>
      <w:r>
        <w:rPr>
          <w:color w:val="000000"/>
        </w:rPr>
        <w:t xml:space="preserve"> </w:t>
      </w:r>
      <w:r w:rsidRPr="0091358A">
        <w:rPr>
          <w:noProof/>
          <w:color w:val="000000"/>
        </w:rPr>
        <w:t>i</w:t>
      </w:r>
      <w:r>
        <w:rPr>
          <w:color w:val="000000"/>
        </w:rPr>
        <w:t xml:space="preserve">n the </w:t>
      </w:r>
      <w:r w:rsidRPr="009248FB">
        <w:rPr>
          <w:color w:val="000000"/>
        </w:rPr>
        <w:t>ranking list</w:t>
      </w:r>
      <w:r>
        <w:rPr>
          <w:color w:val="000000"/>
        </w:rPr>
        <w:t xml:space="preserve"> </w:t>
      </w:r>
      <w:r w:rsidRPr="000957BB">
        <w:rPr>
          <w:color w:val="000000"/>
        </w:rPr>
        <w:t>is a</w:t>
      </w:r>
      <w:r>
        <w:rPr>
          <w:color w:val="000000"/>
        </w:rPr>
        <w:t>n</w:t>
      </w:r>
      <w:r w:rsidRPr="000957BB">
        <w:rPr>
          <w:color w:val="000000"/>
        </w:rPr>
        <w:t xml:space="preserve"> </w:t>
      </w:r>
      <w:r>
        <w:rPr>
          <w:color w:val="000000"/>
        </w:rPr>
        <w:t xml:space="preserve">actual </w:t>
      </w:r>
      <w:r w:rsidRPr="000957BB">
        <w:rPr>
          <w:color w:val="000000"/>
        </w:rPr>
        <w:t>component service of</w:t>
      </w:r>
      <w:r>
        <w:rPr>
          <w:color w:val="000000"/>
        </w:rPr>
        <w:t xml:space="preserve"> </w:t>
      </w:r>
      <m:oMath>
        <m:r>
          <w:rPr>
            <w:rFonts w:ascii="Cambria Math" w:hAnsi="Cambria Math" w:hint="eastAsia"/>
            <w:color w:val="000000"/>
          </w:rPr>
          <m:t>m</m:t>
        </m:r>
      </m:oMath>
      <w:r>
        <w:rPr>
          <w:color w:val="000000"/>
        </w:rPr>
        <w:t>,</w:t>
      </w:r>
      <m:oMath>
        <m:r>
          <m:rPr>
            <m:sty m:val="p"/>
          </m:rPr>
          <w:rPr>
            <w:rFonts w:ascii="Cambria Math" w:hAnsi="Cambria Math"/>
            <w:color w:val="000000"/>
          </w:rPr>
          <m:t xml:space="preserve"> </m:t>
        </m:r>
        <m:sSub>
          <m:sSubPr>
            <m:ctrlPr>
              <w:rPr>
                <w:rFonts w:ascii="Cambria Math" w:hAnsi="Cambria Math"/>
                <w:color w:val="000000"/>
              </w:rPr>
            </m:ctrlPr>
          </m:sSubPr>
          <m:e>
            <m:r>
              <w:rPr>
                <w:rFonts w:ascii="Cambria Math" w:hAnsi="Cambria Math"/>
                <w:color w:val="000000"/>
              </w:rPr>
              <m:t>N</m:t>
            </m:r>
          </m:e>
          <m:sub>
            <m:r>
              <w:rPr>
                <w:rFonts w:ascii="Cambria Math" w:hAnsi="Cambria Math"/>
                <w:color w:val="000000"/>
              </w:rPr>
              <m:t>m</m:t>
            </m:r>
          </m:sub>
        </m:sSub>
      </m:oMath>
      <w:r>
        <w:rPr>
          <w:color w:val="000000"/>
        </w:rPr>
        <w:t xml:space="preserve"> </w:t>
      </w:r>
      <w:r w:rsidRPr="004F239B">
        <w:rPr>
          <w:color w:val="000000"/>
        </w:rPr>
        <w:t xml:space="preserve">is the number of component services of </w:t>
      </w:r>
      <m:oMath>
        <m:r>
          <w:rPr>
            <w:rFonts w:ascii="Cambria Math" w:hAnsi="Cambria Math" w:hint="eastAsia"/>
            <w:color w:val="000000"/>
          </w:rPr>
          <m:t>m</m:t>
        </m:r>
      </m:oMath>
      <w:r>
        <w:rPr>
          <w:color w:val="000000"/>
        </w:rPr>
        <w:t xml:space="preserve">, and </w:t>
      </w:r>
      <m:oMath>
        <m:sSub>
          <m:sSubPr>
            <m:ctrlPr>
              <w:rPr>
                <w:rFonts w:ascii="Cambria Math" w:hAnsi="Cambria Math"/>
                <w:color w:val="000000"/>
              </w:rPr>
            </m:ctrlPr>
          </m:sSubPr>
          <m:e>
            <m:r>
              <w:rPr>
                <w:rFonts w:ascii="Cambria Math" w:hAnsi="Cambria Math"/>
                <w:color w:val="000000"/>
              </w:rPr>
              <m:t>N</m:t>
            </m:r>
          </m:e>
          <m:sub>
            <m:r>
              <w:rPr>
                <w:rFonts w:ascii="Cambria Math" w:hAnsi="Cambria Math" w:hint="eastAsia"/>
                <w:color w:val="000000"/>
              </w:rPr>
              <m:t>i</m:t>
            </m:r>
          </m:sub>
        </m:sSub>
      </m:oMath>
      <w:r>
        <w:rPr>
          <w:rFonts w:hint="eastAsia"/>
          <w:color w:val="000000"/>
        </w:rPr>
        <w:t xml:space="preserve"> </w:t>
      </w:r>
      <w:r w:rsidRPr="000957BB">
        <w:rPr>
          <w:color w:val="000000"/>
        </w:rPr>
        <w:t xml:space="preserve">denotes the number of </w:t>
      </w:r>
      <w:r w:rsidRPr="009248FB">
        <w:rPr>
          <w:color w:val="000000"/>
        </w:rPr>
        <w:t xml:space="preserve">actual </w:t>
      </w:r>
      <w:r w:rsidRPr="000957BB">
        <w:rPr>
          <w:color w:val="000000"/>
        </w:rPr>
        <w:t>component services of</w:t>
      </w:r>
      <w:r>
        <w:rPr>
          <w:color w:val="000000"/>
        </w:rPr>
        <w:t xml:space="preserve"> </w:t>
      </w:r>
      <m:oMath>
        <m:r>
          <w:rPr>
            <w:rFonts w:ascii="Cambria Math" w:hAnsi="Cambria Math" w:hint="eastAsia"/>
            <w:color w:val="000000"/>
          </w:rPr>
          <m:t>m</m:t>
        </m:r>
      </m:oMath>
      <w:r>
        <w:rPr>
          <w:color w:val="000000"/>
        </w:rPr>
        <w:t xml:space="preserve"> </w:t>
      </w:r>
      <w:r w:rsidRPr="000957BB">
        <w:rPr>
          <w:color w:val="000000"/>
        </w:rPr>
        <w:t>occurred in the top</w:t>
      </w:r>
      <w:r>
        <w:rPr>
          <w:color w:val="000000"/>
        </w:rPr>
        <w:t xml:space="preserve"> </w:t>
      </w:r>
      <m:oMath>
        <m:r>
          <w:rPr>
            <w:rFonts w:ascii="Cambria Math" w:hAnsi="Cambria Math"/>
            <w:color w:val="000000"/>
          </w:rPr>
          <m:t>i</m:t>
        </m:r>
      </m:oMath>
      <w:r>
        <w:rPr>
          <w:color w:val="000000"/>
        </w:rPr>
        <w:t xml:space="preserve"> </w:t>
      </w:r>
      <w:r w:rsidRPr="000957BB">
        <w:rPr>
          <w:color w:val="000000"/>
        </w:rPr>
        <w:t>serv</w:t>
      </w:r>
      <w:r w:rsidRPr="00576539">
        <w:rPr>
          <w:noProof/>
          <w:color w:val="000000"/>
        </w:rPr>
        <w:t>i</w:t>
      </w:r>
      <w:r w:rsidRPr="000957BB">
        <w:rPr>
          <w:color w:val="000000"/>
        </w:rPr>
        <w:t>ces of the ranking list</w:t>
      </w:r>
      <w:r>
        <w:rPr>
          <w:color w:val="000000"/>
        </w:rPr>
        <w:t>.</w:t>
      </w:r>
    </w:p>
    <w:p w14:paraId="20E5A62D" w14:textId="06213BDF" w:rsidR="00EB5A9A" w:rsidRDefault="00EB5A9A" w:rsidP="001E0C35">
      <w:pPr>
        <w:spacing w:line="252" w:lineRule="auto"/>
        <w:ind w:firstLineChars="100" w:firstLine="200"/>
        <w:jc w:val="both"/>
        <w:rPr>
          <w:color w:val="000000"/>
        </w:rPr>
      </w:pPr>
      <w:r w:rsidRPr="001D7552">
        <w:rPr>
          <w:i/>
          <w:color w:val="000000"/>
        </w:rPr>
        <w:t xml:space="preserve">Normalized </w:t>
      </w:r>
      <w:r w:rsidR="001D7552" w:rsidRPr="001D7552">
        <w:rPr>
          <w:i/>
          <w:color w:val="000000"/>
        </w:rPr>
        <w:t>d</w:t>
      </w:r>
      <w:r w:rsidRPr="001D7552">
        <w:rPr>
          <w:i/>
          <w:color w:val="000000"/>
        </w:rPr>
        <w:t xml:space="preserve">iscounted </w:t>
      </w:r>
      <w:r w:rsidR="001D7552" w:rsidRPr="001D7552">
        <w:rPr>
          <w:i/>
          <w:color w:val="000000"/>
        </w:rPr>
        <w:t>c</w:t>
      </w:r>
      <w:r w:rsidRPr="001D7552">
        <w:rPr>
          <w:i/>
          <w:color w:val="000000"/>
        </w:rPr>
        <w:t xml:space="preserve">umulative </w:t>
      </w:r>
      <w:r w:rsidR="001D7552" w:rsidRPr="001D7552">
        <w:rPr>
          <w:i/>
          <w:color w:val="000000"/>
        </w:rPr>
        <w:t>g</w:t>
      </w:r>
      <w:r w:rsidRPr="001D7552">
        <w:rPr>
          <w:i/>
          <w:color w:val="000000"/>
        </w:rPr>
        <w:t>ain</w:t>
      </w:r>
      <w:r w:rsidRPr="004F239B">
        <w:rPr>
          <w:color w:val="000000"/>
        </w:rPr>
        <w:t xml:space="preserve"> (NDCG)</w:t>
      </w:r>
      <w:r w:rsidRPr="004F239B">
        <w:rPr>
          <w:rStyle w:val="fontstyle01"/>
        </w:rPr>
        <w:t xml:space="preserve"> </w:t>
      </w:r>
      <w:r w:rsidRPr="004F239B">
        <w:rPr>
          <w:color w:val="000000"/>
        </w:rPr>
        <w:t xml:space="preserve">at top </w:t>
      </w:r>
      <w:r w:rsidRPr="004F239B">
        <w:rPr>
          <w:i/>
          <w:iCs/>
          <w:color w:val="000000"/>
        </w:rPr>
        <w:t xml:space="preserve">N </w:t>
      </w:r>
      <w:r w:rsidRPr="004F239B">
        <w:rPr>
          <w:color w:val="000000"/>
        </w:rPr>
        <w:t xml:space="preserve">services in the ranking list </w:t>
      </w:r>
      <w:r w:rsidRPr="00576539">
        <w:rPr>
          <w:noProof/>
          <w:color w:val="000000"/>
        </w:rPr>
        <w:t>is defined</w:t>
      </w:r>
      <w:r w:rsidR="00BC58A7">
        <w:rPr>
          <w:color w:val="000000"/>
        </w:rPr>
        <w:t xml:space="preserve"> as</w:t>
      </w:r>
      <w:r w:rsidR="001D7552">
        <w:rPr>
          <w:color w:val="000000"/>
        </w:rPr>
        <w:t>:</w:t>
      </w:r>
    </w:p>
    <w:tbl>
      <w:tblPr>
        <w:tblStyle w:val="af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
        <w:gridCol w:w="4198"/>
        <w:gridCol w:w="545"/>
      </w:tblGrid>
      <w:tr w:rsidR="006C54B2" w14:paraId="297B176D" w14:textId="77777777" w:rsidTr="006C54B2">
        <w:trPr>
          <w:trHeight w:val="425"/>
        </w:trPr>
        <w:tc>
          <w:tcPr>
            <w:tcW w:w="294" w:type="pct"/>
            <w:tcMar>
              <w:left w:w="0" w:type="dxa"/>
              <w:right w:w="0" w:type="dxa"/>
            </w:tcMar>
            <w:vAlign w:val="center"/>
          </w:tcPr>
          <w:p w14:paraId="03F4F356" w14:textId="77777777" w:rsidR="006C54B2" w:rsidRDefault="006C54B2" w:rsidP="00160DA5">
            <w:pPr>
              <w:jc w:val="both"/>
            </w:pPr>
          </w:p>
        </w:tc>
        <w:tc>
          <w:tcPr>
            <w:tcW w:w="4165" w:type="pct"/>
            <w:vAlign w:val="center"/>
          </w:tcPr>
          <w:p w14:paraId="6727E116" w14:textId="30768C08" w:rsidR="006C54B2" w:rsidRPr="000D721E" w:rsidRDefault="001D7552" w:rsidP="00160DA5">
            <w:pPr>
              <w:jc w:val="both"/>
              <w:rPr>
                <w:sz w:val="18"/>
                <w:szCs w:val="18"/>
              </w:rPr>
            </w:pPr>
            <m:oMathPara>
              <m:oMathParaPr>
                <m:jc m:val="center"/>
              </m:oMathParaPr>
              <m:oMath>
                <m:r>
                  <w:rPr>
                    <w:rFonts w:ascii="Cambria Math" w:hAnsi="Cambria Math"/>
                    <w:color w:val="000000"/>
                  </w:rPr>
                  <m:t>NDCG</m:t>
                </m:r>
                <m:r>
                  <m:rPr>
                    <m:sty m:val="p"/>
                  </m:rPr>
                  <w:rPr>
                    <w:rFonts w:ascii="Cambria Math" w:hAnsi="Cambria Math"/>
                    <w:color w:val="000000"/>
                  </w:rPr>
                  <m:t>@</m:t>
                </m:r>
                <m:r>
                  <w:rPr>
                    <w:rFonts w:ascii="Cambria Math" w:hAnsi="Cambria Math"/>
                    <w:color w:val="000000"/>
                  </w:rPr>
                  <m:t>N</m:t>
                </m:r>
                <m:r>
                  <m:rPr>
                    <m:sty m:val="p"/>
                  </m:rPr>
                  <w:rPr>
                    <w:rFonts w:ascii="Cambria Math" w:hAnsi="Cambria Math"/>
                    <w:color w:val="000000"/>
                  </w:rPr>
                  <m:t>=</m:t>
                </m:r>
                <m:f>
                  <m:fPr>
                    <m:ctrlPr>
                      <w:rPr>
                        <w:rFonts w:ascii="Cambria Math" w:hAnsi="Cambria Math"/>
                        <w:color w:val="000000"/>
                      </w:rPr>
                    </m:ctrlPr>
                  </m:fPr>
                  <m:num>
                    <m:r>
                      <w:rPr>
                        <w:rFonts w:ascii="Cambria Math" w:hAnsi="Cambria Math"/>
                        <w:color w:val="000000"/>
                      </w:rPr>
                      <m:t>1</m:t>
                    </m:r>
                  </m:num>
                  <m:den>
                    <m:d>
                      <m:dPr>
                        <m:begChr m:val="|"/>
                        <m:endChr m:val="|"/>
                        <m:ctrlPr>
                          <w:rPr>
                            <w:rFonts w:ascii="Cambria Math" w:hAnsi="Cambria Math"/>
                            <w:i/>
                            <w:color w:val="000000"/>
                          </w:rPr>
                        </m:ctrlPr>
                      </m:dPr>
                      <m:e>
                        <m:r>
                          <w:rPr>
                            <w:rFonts w:ascii="Cambria Math" w:hAnsi="Cambria Math"/>
                            <w:color w:val="000000"/>
                          </w:rPr>
                          <m:t>M</m:t>
                        </m:r>
                      </m:e>
                    </m:d>
                  </m:den>
                </m:f>
                <m:nary>
                  <m:naryPr>
                    <m:chr m:val="∑"/>
                    <m:limLoc m:val="undOvr"/>
                    <m:supHide m:val="1"/>
                    <m:ctrlPr>
                      <w:rPr>
                        <w:rFonts w:ascii="Cambria Math" w:hAnsi="Cambria Math"/>
                        <w:i/>
                        <w:color w:val="000000"/>
                      </w:rPr>
                    </m:ctrlPr>
                  </m:naryPr>
                  <m:sub>
                    <m:r>
                      <w:rPr>
                        <w:rFonts w:ascii="Cambria Math" w:hAnsi="Cambria Math"/>
                        <w:color w:val="000000"/>
                      </w:rPr>
                      <m:t>m∈M</m:t>
                    </m:r>
                  </m:sub>
                  <m:sup/>
                  <m:e>
                    <m:f>
                      <m:fPr>
                        <m:ctrlPr>
                          <w:rPr>
                            <w:rFonts w:ascii="Cambria Math" w:hAnsi="Cambria Math"/>
                            <w:i/>
                            <w:color w:val="000000"/>
                          </w:rPr>
                        </m:ctrlPr>
                      </m:fPr>
                      <m:num>
                        <m:r>
                          <w:rPr>
                            <w:rFonts w:ascii="Cambria Math" w:hAnsi="Cambria Math"/>
                            <w:color w:val="000000"/>
                          </w:rPr>
                          <m:t>1</m:t>
                        </m:r>
                      </m:num>
                      <m:den>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den>
                    </m:f>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2</m:t>
                                </m:r>
                              </m:e>
                              <m:sup>
                                <m:r>
                                  <w:rPr>
                                    <w:rFonts w:ascii="Cambria Math" w:hAnsi="Cambria Math"/>
                                    <w:color w:val="000000"/>
                                  </w:rPr>
                                  <m:t>I(</m:t>
                                </m:r>
                                <m:r>
                                  <w:rPr>
                                    <w:rFonts w:ascii="Cambria Math" w:hAnsi="Cambria Math" w:hint="eastAsia"/>
                                    <w:color w:val="000000"/>
                                  </w:rPr>
                                  <m:t>i</m:t>
                                </m:r>
                                <m:r>
                                  <w:rPr>
                                    <w:rFonts w:ascii="Cambria Math" w:hAnsi="Cambria Math"/>
                                    <w:color w:val="000000"/>
                                  </w:rPr>
                                  <m:t>)</m:t>
                                </m:r>
                              </m:sup>
                            </m:sSup>
                            <m:r>
                              <w:rPr>
                                <w:rFonts w:ascii="Cambria Math" w:hAnsi="Cambria Math"/>
                                <w:color w:val="000000"/>
                              </w:rPr>
                              <m:t>-1</m:t>
                            </m:r>
                          </m:num>
                          <m:den>
                            <m:func>
                              <m:funcPr>
                                <m:ctrlPr>
                                  <w:rPr>
                                    <w:rFonts w:ascii="Cambria Math" w:hAnsi="Cambria Math"/>
                                    <w:i/>
                                    <w:color w:val="000000"/>
                                  </w:rPr>
                                </m:ctrlPr>
                              </m:funcPr>
                              <m:fName>
                                <m:sSub>
                                  <m:sSubPr>
                                    <m:ctrlPr>
                                      <w:rPr>
                                        <w:rFonts w:ascii="Cambria Math" w:hAnsi="Cambria Math"/>
                                        <w:i/>
                                        <w:color w:val="000000"/>
                                      </w:rPr>
                                    </m:ctrlPr>
                                  </m:sSubPr>
                                  <m:e>
                                    <m:r>
                                      <m:rPr>
                                        <m:sty m:val="p"/>
                                      </m:rPr>
                                      <w:rPr>
                                        <w:rFonts w:ascii="Cambria Math" w:hAnsi="Cambria Math"/>
                                        <w:color w:val="000000"/>
                                      </w:rPr>
                                      <m:t>log</m:t>
                                    </m:r>
                                  </m:e>
                                  <m:sub>
                                    <m:r>
                                      <w:rPr>
                                        <w:rFonts w:ascii="Cambria Math" w:hAnsi="Cambria Math"/>
                                        <w:color w:val="000000"/>
                                      </w:rPr>
                                      <m:t>2</m:t>
                                    </m:r>
                                  </m:sub>
                                </m:sSub>
                              </m:fName>
                              <m:e>
                                <m:r>
                                  <w:rPr>
                                    <w:rFonts w:ascii="Cambria Math" w:hAnsi="Cambria Math"/>
                                    <w:color w:val="000000"/>
                                  </w:rPr>
                                  <m:t>(1+i)</m:t>
                                </m:r>
                              </m:e>
                            </m:func>
                          </m:den>
                        </m:f>
                      </m:e>
                    </m:nary>
                  </m:e>
                </m:nary>
                <m:r>
                  <w:rPr>
                    <w:rFonts w:ascii="Cambria Math" w:hAnsi="Cambria Math"/>
                    <w:sz w:val="18"/>
                    <w:szCs w:val="18"/>
                  </w:rPr>
                  <m:t>,</m:t>
                </m:r>
              </m:oMath>
            </m:oMathPara>
          </w:p>
        </w:tc>
        <w:tc>
          <w:tcPr>
            <w:tcW w:w="542" w:type="pct"/>
            <w:tcMar>
              <w:left w:w="0" w:type="dxa"/>
              <w:right w:w="0" w:type="dxa"/>
            </w:tcMar>
            <w:vAlign w:val="center"/>
          </w:tcPr>
          <w:p w14:paraId="7FF307B1" w14:textId="77777777" w:rsidR="006C54B2" w:rsidRDefault="006C54B2" w:rsidP="00160DA5">
            <w:pPr>
              <w:jc w:val="right"/>
              <w:rPr>
                <w:lang w:eastAsia="zh-CN"/>
              </w:rPr>
            </w:pPr>
            <w:r>
              <w:rPr>
                <w:rFonts w:hint="eastAsia"/>
                <w:lang w:eastAsia="zh-CN"/>
              </w:rPr>
              <w:t>(</w:t>
            </w:r>
            <w:r>
              <w:rPr>
                <w:lang w:eastAsia="zh-CN"/>
              </w:rPr>
              <w:t>25)</w:t>
            </w:r>
          </w:p>
        </w:tc>
      </w:tr>
    </w:tbl>
    <w:p w14:paraId="0E782C79" w14:textId="14B5CD7C" w:rsidR="00EB5A9A" w:rsidRPr="00CA777A" w:rsidRDefault="000413C8" w:rsidP="001E0C35">
      <w:pPr>
        <w:spacing w:line="252" w:lineRule="auto"/>
        <w:jc w:val="both"/>
        <w:rPr>
          <w:b/>
        </w:rPr>
      </w:pPr>
      <w:proofErr w:type="gramStart"/>
      <w:r>
        <w:t>w</w:t>
      </w:r>
      <w:r w:rsidRPr="004F239B">
        <w:t>here</w:t>
      </w:r>
      <w:proofErr w:type="gramEnd"/>
      <w:r>
        <w:t xml:space="preserve"> </w:t>
      </w:r>
      <m:oMath>
        <m:sSub>
          <m:sSubPr>
            <m:ctrlPr>
              <w:rPr>
                <w:rFonts w:ascii="Cambria Math" w:hAnsi="Cambria Math"/>
              </w:rPr>
            </m:ctrlPr>
          </m:sSubPr>
          <m:e>
            <m:r>
              <w:rPr>
                <w:rFonts w:ascii="Cambria Math" w:hAnsi="Cambria Math"/>
              </w:rPr>
              <m:t>S</m:t>
            </m:r>
          </m:e>
          <m:sub>
            <m:r>
              <w:rPr>
                <w:rFonts w:ascii="Cambria Math" w:hAnsi="Cambria Math" w:hint="eastAsia"/>
              </w:rPr>
              <m:t>m</m:t>
            </m:r>
          </m:sub>
        </m:sSub>
      </m:oMath>
      <w:r w:rsidR="00EB5A9A">
        <w:rPr>
          <w:rFonts w:hint="eastAsia"/>
        </w:rPr>
        <w:t xml:space="preserve"> </w:t>
      </w:r>
      <w:r w:rsidR="00EB5A9A" w:rsidRPr="004F239B">
        <w:t>represents the ideal maximum DCG score that can be achieved for</w:t>
      </w:r>
      <w:r w:rsidR="00EB5A9A">
        <w:t xml:space="preserve"> </w:t>
      </w:r>
      <m:oMath>
        <m:r>
          <w:rPr>
            <w:rFonts w:ascii="Cambria Math" w:hAnsi="Cambria Math" w:hint="eastAsia"/>
            <w:color w:val="000000"/>
          </w:rPr>
          <m:t>m</m:t>
        </m:r>
      </m:oMath>
      <w:r w:rsidR="00EB5A9A">
        <w:t>.</w:t>
      </w:r>
    </w:p>
    <w:p w14:paraId="334EDCBF" w14:textId="77777777" w:rsidR="00EB5A9A" w:rsidRPr="00CA777A" w:rsidRDefault="00EB5A9A" w:rsidP="00EB5A9A">
      <w:pPr>
        <w:pStyle w:val="3"/>
      </w:pPr>
      <w:r w:rsidRPr="00CA777A">
        <w:rPr>
          <w:rStyle w:val="heading3"/>
          <w:b w:val="0"/>
        </w:rPr>
        <w:t>Baseline A</w:t>
      </w:r>
      <w:r w:rsidRPr="00CA777A">
        <w:rPr>
          <w:rStyle w:val="heading3"/>
          <w:rFonts w:hint="eastAsia"/>
          <w:b w:val="0"/>
        </w:rPr>
        <w:t>pproache</w:t>
      </w:r>
      <w:r w:rsidRPr="00CA777A">
        <w:rPr>
          <w:rStyle w:val="heading3"/>
          <w:b w:val="0"/>
        </w:rPr>
        <w:t>s</w:t>
      </w:r>
      <w:r w:rsidRPr="00CA777A">
        <w:t xml:space="preserve">. </w:t>
      </w:r>
    </w:p>
    <w:p w14:paraId="73776D77" w14:textId="70A5E476" w:rsidR="00EB5A9A" w:rsidRPr="002B7C3B" w:rsidRDefault="00EB5A9A" w:rsidP="001E0C35">
      <w:pPr>
        <w:spacing w:line="252" w:lineRule="auto"/>
        <w:jc w:val="both"/>
        <w:rPr>
          <w:b/>
        </w:rPr>
      </w:pPr>
      <w:r w:rsidRPr="006B49CF">
        <w:t xml:space="preserve">Most </w:t>
      </w:r>
      <w:r>
        <w:t xml:space="preserve">of the previous </w:t>
      </w:r>
      <w:r w:rsidRPr="006B49CF">
        <w:rPr>
          <w:rFonts w:hint="eastAsia"/>
        </w:rPr>
        <w:t>works</w:t>
      </w:r>
      <w:r w:rsidRPr="006B49CF">
        <w:t xml:space="preserve"> mentioned in </w:t>
      </w:r>
      <w:r w:rsidRPr="000C2E55">
        <w:rPr>
          <w:rFonts w:hint="eastAsia"/>
        </w:rPr>
        <w:t>S</w:t>
      </w:r>
      <w:r w:rsidRPr="000C2E55">
        <w:t>ection</w:t>
      </w:r>
      <w:r w:rsidRPr="006B49CF">
        <w:t xml:space="preserve"> </w:t>
      </w:r>
      <w:r w:rsidR="00270508">
        <w:rPr>
          <w:color w:val="000000"/>
          <w:kern w:val="2"/>
          <w:lang w:eastAsia="zh-CN"/>
        </w:rPr>
        <w:fldChar w:fldCharType="begin"/>
      </w:r>
      <w:r w:rsidR="00270508">
        <w:instrText xml:space="preserve"> REF _Ref15146025 \r \h </w:instrText>
      </w:r>
      <w:r w:rsidR="00270508">
        <w:rPr>
          <w:color w:val="000000"/>
          <w:kern w:val="2"/>
          <w:lang w:eastAsia="zh-CN"/>
        </w:rPr>
      </w:r>
      <w:r w:rsidR="00270508">
        <w:rPr>
          <w:color w:val="000000"/>
          <w:kern w:val="2"/>
          <w:lang w:eastAsia="zh-CN"/>
        </w:rPr>
        <w:fldChar w:fldCharType="separate"/>
      </w:r>
      <w:r w:rsidR="00EB4FD3">
        <w:t>II.C</w:t>
      </w:r>
      <w:r w:rsidR="00270508">
        <w:rPr>
          <w:color w:val="000000"/>
          <w:kern w:val="2"/>
          <w:lang w:eastAsia="zh-CN"/>
        </w:rPr>
        <w:fldChar w:fldCharType="end"/>
      </w:r>
      <w:r w:rsidRPr="006B49CF">
        <w:t xml:space="preserve"> </w:t>
      </w:r>
      <w:r w:rsidRPr="006B49CF">
        <w:rPr>
          <w:rFonts w:hint="eastAsia"/>
        </w:rPr>
        <w:t>cannot</w:t>
      </w:r>
      <w:r w:rsidRPr="006B49CF">
        <w:t xml:space="preserve"> wo</w:t>
      </w:r>
      <w:r>
        <w:t>rk in the scenario of this study</w:t>
      </w:r>
      <w:r w:rsidRPr="006B49CF">
        <w:rPr>
          <w:rFonts w:hint="eastAsia"/>
        </w:rPr>
        <w:t xml:space="preserve">, </w:t>
      </w:r>
      <w:r>
        <w:t>i.e.,</w:t>
      </w:r>
      <w:r w:rsidRPr="006B49CF">
        <w:rPr>
          <w:rFonts w:hint="eastAsia"/>
        </w:rPr>
        <w:t xml:space="preserve"> </w:t>
      </w:r>
      <w:r w:rsidRPr="006B49CF">
        <w:t>recommend</w:t>
      </w:r>
      <w:r w:rsidRPr="006B49CF">
        <w:rPr>
          <w:rFonts w:hint="eastAsia"/>
        </w:rPr>
        <w:t>ing</w:t>
      </w:r>
      <w:r w:rsidRPr="006B49CF">
        <w:t xml:space="preserve"> services </w:t>
      </w:r>
      <w:r>
        <w:t>to a new mashup</w:t>
      </w:r>
      <w:r w:rsidRPr="006B49CF">
        <w:t xml:space="preserve">. To evaluate the effectiveness of our approach, we selected </w:t>
      </w:r>
      <w:r>
        <w:t>six</w:t>
      </w:r>
      <w:r w:rsidRPr="006B49CF">
        <w:t xml:space="preserve"> </w:t>
      </w:r>
      <w:r w:rsidRPr="006B49CF">
        <w:rPr>
          <w:rFonts w:hint="eastAsia"/>
        </w:rPr>
        <w:t xml:space="preserve">state-of-the-art </w:t>
      </w:r>
      <w:r w:rsidRPr="006B49CF">
        <w:t xml:space="preserve">service </w:t>
      </w:r>
      <w:r w:rsidRPr="006B49CF">
        <w:rPr>
          <w:rFonts w:hint="eastAsia"/>
        </w:rPr>
        <w:t>recommendation</w:t>
      </w:r>
      <w:r w:rsidRPr="006B49CF">
        <w:t xml:space="preserve"> </w:t>
      </w:r>
      <w:r w:rsidRPr="006B49CF">
        <w:rPr>
          <w:rFonts w:hint="eastAsia"/>
        </w:rPr>
        <w:t>approache</w:t>
      </w:r>
      <w:r w:rsidRPr="006B49CF">
        <w:t xml:space="preserve">s </w:t>
      </w:r>
      <w:r w:rsidRPr="006B49CF">
        <w:rPr>
          <w:rFonts w:hint="eastAsia"/>
        </w:rPr>
        <w:t>that can work</w:t>
      </w:r>
      <w:r>
        <w:t xml:space="preserve"> in</w:t>
      </w:r>
      <w:r w:rsidRPr="006B49CF">
        <w:t xml:space="preserve"> the scenario for comparison. </w:t>
      </w:r>
    </w:p>
    <w:p w14:paraId="47AF6584" w14:textId="20F495EF" w:rsidR="00EB5A9A" w:rsidRDefault="00FF6416" w:rsidP="001E0C35">
      <w:pPr>
        <w:pStyle w:val="bulletitem"/>
        <w:spacing w:before="0" w:line="252" w:lineRule="auto"/>
      </w:pPr>
      <w:bookmarkStart w:id="31" w:name="OLE_LINK16"/>
      <w:bookmarkStart w:id="32" w:name="OLE_LINK17"/>
      <w:r>
        <w:rPr>
          <w:noProof/>
          <w:lang w:eastAsia="zh-CN"/>
        </w:rPr>
        <w:lastRenderedPageBreak/>
        <mc:AlternateContent>
          <mc:Choice Requires="wps">
            <w:drawing>
              <wp:anchor distT="0" distB="0" distL="114300" distR="114300" simplePos="0" relativeHeight="251673088" behindDoc="0" locked="0" layoutInCell="1" allowOverlap="1" wp14:anchorId="3BA60606" wp14:editId="6A17518C">
                <wp:simplePos x="0" y="0"/>
                <wp:positionH relativeFrom="column">
                  <wp:posOffset>136937</wp:posOffset>
                </wp:positionH>
                <wp:positionV relativeFrom="paragraph">
                  <wp:posOffset>0</wp:posOffset>
                </wp:positionV>
                <wp:extent cx="6428740" cy="3421380"/>
                <wp:effectExtent l="0" t="0" r="0" b="7620"/>
                <wp:wrapSquare wrapText="bothSides"/>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8740" cy="342138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35100338" w14:textId="07246FB0" w:rsidR="00384D49" w:rsidRDefault="00384D49" w:rsidP="00346AE0">
                            <w:pPr>
                              <w:pStyle w:val="a4"/>
                              <w:ind w:firstLineChars="100" w:firstLine="160"/>
                              <w:jc w:val="left"/>
                            </w:pPr>
                            <w:r w:rsidRPr="00EC6E1A">
                              <w:rPr>
                                <w:noProof/>
                                <w:color w:val="FFFFFF" w:themeColor="background1"/>
                                <w:lang w:eastAsia="zh-CN"/>
                                <w14:textOutline w14:w="9525" w14:cap="rnd" w14:cmpd="sng" w14:algn="ctr">
                                  <w14:solidFill>
                                    <w14:schemeClr w14:val="bg1"/>
                                  </w14:solidFill>
                                  <w14:prstDash w14:val="solid"/>
                                  <w14:bevel/>
                                </w14:textOutline>
                              </w:rPr>
                              <w:drawing>
                                <wp:inline distT="0" distB="0" distL="0" distR="0" wp14:anchorId="462A69F5" wp14:editId="28B793D6">
                                  <wp:extent cx="1987200" cy="15984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DCG.emf"/>
                                          <pic:cNvPicPr/>
                                        </pic:nvPicPr>
                                        <pic:blipFill rotWithShape="1">
                                          <a:blip r:embed="rId12" cstate="print">
                                            <a:extLst>
                                              <a:ext uri="{28A0092B-C50C-407E-A947-70E740481C1C}">
                                                <a14:useLocalDpi xmlns:a14="http://schemas.microsoft.com/office/drawing/2010/main" val="0"/>
                                              </a:ext>
                                            </a:extLst>
                                          </a:blip>
                                          <a:srcRect l="6956" t="5815" r="10069"/>
                                          <a:stretch/>
                                        </pic:blipFill>
                                        <pic:spPr bwMode="auto">
                                          <a:xfrm>
                                            <a:off x="0" y="0"/>
                                            <a:ext cx="1987200" cy="159840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lang w:eastAsia="zh-CN"/>
                              </w:rPr>
                              <w:t xml:space="preserve">  </w:t>
                            </w:r>
                            <w:r>
                              <w:rPr>
                                <w:lang w:eastAsia="zh-CN"/>
                              </w:rPr>
                              <w:t xml:space="preserve">    </w:t>
                            </w:r>
                            <w:r>
                              <w:rPr>
                                <w:noProof/>
                                <w:color w:val="FFFFFF" w:themeColor="background1"/>
                                <w:lang w:eastAsia="zh-CN"/>
                              </w:rPr>
                              <w:drawing>
                                <wp:inline distT="0" distB="0" distL="0" distR="0" wp14:anchorId="74A54ECE" wp14:editId="25AF30DE">
                                  <wp:extent cx="1926000" cy="15984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P7.26.emf"/>
                                          <pic:cNvPicPr/>
                                        </pic:nvPicPr>
                                        <pic:blipFill rotWithShape="1">
                                          <a:blip r:embed="rId13">
                                            <a:extLst>
                                              <a:ext uri="{28A0092B-C50C-407E-A947-70E740481C1C}">
                                                <a14:useLocalDpi xmlns:a14="http://schemas.microsoft.com/office/drawing/2010/main" val="0"/>
                                              </a:ext>
                                            </a:extLst>
                                          </a:blip>
                                          <a:srcRect l="8246" t="5815" r="11357"/>
                                          <a:stretch/>
                                        </pic:blipFill>
                                        <pic:spPr bwMode="auto">
                                          <a:xfrm>
                                            <a:off x="0" y="0"/>
                                            <a:ext cx="1926000" cy="1598400"/>
                                          </a:xfrm>
                                          <a:prstGeom prst="rect">
                                            <a:avLst/>
                                          </a:prstGeom>
                                          <a:ln>
                                            <a:noFill/>
                                          </a:ln>
                                          <a:extLst>
                                            <a:ext uri="{53640926-AAD7-44D8-BBD7-CCE9431645EC}">
                                              <a14:shadowObscured xmlns:a14="http://schemas.microsoft.com/office/drawing/2010/main"/>
                                            </a:ext>
                                          </a:extLst>
                                        </pic:spPr>
                                      </pic:pic>
                                    </a:graphicData>
                                  </a:graphic>
                                </wp:inline>
                              </w:drawing>
                            </w:r>
                          </w:p>
                          <w:p w14:paraId="11F8C56A" w14:textId="2174566E" w:rsidR="00384D49" w:rsidRDefault="00384D49" w:rsidP="00346AE0">
                            <w:pPr>
                              <w:pStyle w:val="a4"/>
                              <w:ind w:firstLineChars="100" w:firstLine="160"/>
                              <w:jc w:val="left"/>
                            </w:pPr>
                            <w:r w:rsidRPr="00EC6E1A">
                              <w:rPr>
                                <w:noProof/>
                                <w:color w:val="FFFFFF" w:themeColor="background1"/>
                                <w:lang w:eastAsia="zh-CN"/>
                                <w14:textOutline w14:w="9525" w14:cap="rnd" w14:cmpd="sng" w14:algn="ctr">
                                  <w14:solidFill>
                                    <w14:schemeClr w14:val="bg1"/>
                                  </w14:solidFill>
                                  <w14:prstDash w14:val="solid"/>
                                  <w14:bevel/>
                                </w14:textOutline>
                              </w:rPr>
                              <w:drawing>
                                <wp:inline distT="0" distB="0" distL="0" distR="0" wp14:anchorId="576EA286" wp14:editId="7D20E6FE">
                                  <wp:extent cx="1983600" cy="1576800"/>
                                  <wp:effectExtent l="0" t="0" r="0" b="0"/>
                                  <wp:docPr id="512" name="图片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cision.emf"/>
                                          <pic:cNvPicPr/>
                                        </pic:nvPicPr>
                                        <pic:blipFill rotWithShape="1">
                                          <a:blip r:embed="rId14" cstate="print">
                                            <a:extLst>
                                              <a:ext uri="{28A0092B-C50C-407E-A947-70E740481C1C}">
                                                <a14:useLocalDpi xmlns:a14="http://schemas.microsoft.com/office/drawing/2010/main" val="0"/>
                                              </a:ext>
                                            </a:extLst>
                                          </a:blip>
                                          <a:srcRect l="6956" t="7253" r="10092"/>
                                          <a:stretch/>
                                        </pic:blipFill>
                                        <pic:spPr bwMode="auto">
                                          <a:xfrm>
                                            <a:off x="0" y="0"/>
                                            <a:ext cx="1983600" cy="157680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lang w:eastAsia="zh-CN"/>
                              </w:rPr>
                              <w:t xml:space="preserve">  </w:t>
                            </w:r>
                            <w:r>
                              <w:rPr>
                                <w:lang w:eastAsia="zh-CN"/>
                              </w:rPr>
                              <w:t xml:space="preserve">    </w:t>
                            </w:r>
                            <w:r w:rsidRPr="00EC6E1A">
                              <w:rPr>
                                <w:noProof/>
                                <w:color w:val="FFFFFF" w:themeColor="background1"/>
                                <w:lang w:eastAsia="zh-CN"/>
                                <w14:textOutline w14:w="9525" w14:cap="rnd" w14:cmpd="sng" w14:algn="ctr">
                                  <w14:solidFill>
                                    <w14:schemeClr w14:val="bg1"/>
                                  </w14:solidFill>
                                  <w14:prstDash w14:val="solid"/>
                                  <w14:bevel/>
                                </w14:textOutline>
                              </w:rPr>
                              <w:drawing>
                                <wp:inline distT="0" distB="0" distL="0" distR="0" wp14:anchorId="70A6DDEF" wp14:editId="51870DEC">
                                  <wp:extent cx="1918800" cy="1573200"/>
                                  <wp:effectExtent l="0" t="0" r="5715" b="0"/>
                                  <wp:docPr id="513" name="图片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call.emf"/>
                                          <pic:cNvPicPr/>
                                        </pic:nvPicPr>
                                        <pic:blipFill rotWithShape="1">
                                          <a:blip r:embed="rId15" cstate="print">
                                            <a:extLst>
                                              <a:ext uri="{28A0092B-C50C-407E-A947-70E740481C1C}">
                                                <a14:useLocalDpi xmlns:a14="http://schemas.microsoft.com/office/drawing/2010/main" val="0"/>
                                              </a:ext>
                                            </a:extLst>
                                          </a:blip>
                                          <a:srcRect l="7728" t="7269" r="12130"/>
                                          <a:stretch/>
                                        </pic:blipFill>
                                        <pic:spPr bwMode="auto">
                                          <a:xfrm>
                                            <a:off x="0" y="0"/>
                                            <a:ext cx="1918800" cy="1573200"/>
                                          </a:xfrm>
                                          <a:prstGeom prst="rect">
                                            <a:avLst/>
                                          </a:prstGeom>
                                          <a:ln>
                                            <a:noFill/>
                                          </a:ln>
                                          <a:extLst>
                                            <a:ext uri="{53640926-AAD7-44D8-BBD7-CCE9431645EC}">
                                              <a14:shadowObscured xmlns:a14="http://schemas.microsoft.com/office/drawing/2010/main"/>
                                            </a:ext>
                                          </a:extLst>
                                        </pic:spPr>
                                      </pic:pic>
                                    </a:graphicData>
                                  </a:graphic>
                                </wp:inline>
                              </w:drawing>
                            </w:r>
                            <w:r>
                              <w:rPr>
                                <w:lang w:eastAsia="zh-CN"/>
                              </w:rPr>
                              <w:t xml:space="preserve">      </w:t>
                            </w:r>
                            <w:r w:rsidRPr="00EC6E1A">
                              <w:rPr>
                                <w:noProof/>
                                <w:color w:val="FFFFFF" w:themeColor="background1"/>
                                <w:lang w:eastAsia="zh-CN"/>
                                <w14:textOutline w14:w="9525" w14:cap="rnd" w14:cmpd="sng" w14:algn="ctr">
                                  <w14:solidFill>
                                    <w14:schemeClr w14:val="bg1"/>
                                  </w14:solidFill>
                                  <w14:prstDash w14:val="solid"/>
                                  <w14:bevel/>
                                </w14:textOutline>
                              </w:rPr>
                              <w:drawing>
                                <wp:inline distT="0" distB="0" distL="0" distR="0" wp14:anchorId="7615E475" wp14:editId="1219C2DD">
                                  <wp:extent cx="1998000" cy="1605600"/>
                                  <wp:effectExtent l="0" t="0" r="0" b="0"/>
                                  <wp:docPr id="514" name="图片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1.emf"/>
                                          <pic:cNvPicPr/>
                                        </pic:nvPicPr>
                                        <pic:blipFill rotWithShape="1">
                                          <a:blip r:embed="rId16">
                                            <a:extLst>
                                              <a:ext uri="{28A0092B-C50C-407E-A947-70E740481C1C}">
                                                <a14:useLocalDpi xmlns:a14="http://schemas.microsoft.com/office/drawing/2010/main" val="0"/>
                                              </a:ext>
                                            </a:extLst>
                                          </a:blip>
                                          <a:srcRect l="5925" t="5452" r="10566"/>
                                          <a:stretch/>
                                        </pic:blipFill>
                                        <pic:spPr bwMode="auto">
                                          <a:xfrm>
                                            <a:off x="0" y="0"/>
                                            <a:ext cx="1998000" cy="1605600"/>
                                          </a:xfrm>
                                          <a:prstGeom prst="rect">
                                            <a:avLst/>
                                          </a:prstGeom>
                                          <a:ln>
                                            <a:noFill/>
                                          </a:ln>
                                          <a:extLst>
                                            <a:ext uri="{53640926-AAD7-44D8-BBD7-CCE9431645EC}">
                                              <a14:shadowObscured xmlns:a14="http://schemas.microsoft.com/office/drawing/2010/main"/>
                                            </a:ext>
                                          </a:extLst>
                                        </pic:spPr>
                                      </pic:pic>
                                    </a:graphicData>
                                  </a:graphic>
                                </wp:inline>
                              </w:drawing>
                            </w:r>
                          </w:p>
                          <w:p w14:paraId="42584B84" w14:textId="69E17F9B" w:rsidR="00384D49" w:rsidRDefault="00384D49" w:rsidP="00B942B0">
                            <w:pPr>
                              <w:pStyle w:val="a4"/>
                              <w:ind w:firstLine="0"/>
                              <w:jc w:val="center"/>
                              <w:rPr>
                                <w:lang w:eastAsia="zh-CN"/>
                              </w:rPr>
                            </w:pPr>
                            <w:r w:rsidRPr="00B942B0">
                              <w:t>Fig. 3. Performance comparison of different approaches</w:t>
                            </w:r>
                            <w:r>
                              <w:t>.</w:t>
                            </w:r>
                          </w:p>
                          <w:p w14:paraId="5055EE6E" w14:textId="77777777" w:rsidR="00384D49" w:rsidRDefault="00384D49" w:rsidP="00B942B0">
                            <w:pPr>
                              <w:pStyle w:val="a4"/>
                              <w:ind w:firstLine="0"/>
                            </w:pPr>
                            <w: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A60606" id="_x0000_s1028" type="#_x0000_t202" style="position:absolute;left:0;text-align:left;margin-left:10.8pt;margin-top:0;width:506.2pt;height:269.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" stroked="f">
                <v:textbox inset="0,0,0,0">
                  <w:txbxContent>
                    <w:p w14:paraId="35100338" w14:textId="07246FB0" w:rsidR="00384D49" w:rsidRDefault="00384D49" w:rsidP="00346AE0">
                      <w:pPr>
                        <w:pStyle w:val="a4"/>
                        <w:ind w:firstLineChars="100" w:firstLine="160"/>
                        <w:jc w:val="left"/>
                      </w:pPr>
                      <w:r w:rsidRPr="00EC6E1A">
                        <w:rPr>
                          <w:noProof/>
                          <w:color w:val="FFFFFF" w:themeColor="background1"/>
                          <w:lang w:eastAsia="zh-CN"/>
                          <w14:textOutline w14:w="9525" w14:cap="rnd" w14:cmpd="sng" w14:algn="ctr">
                            <w14:solidFill>
                              <w14:schemeClr w14:val="bg1"/>
                            </w14:solidFill>
                            <w14:prstDash w14:val="solid"/>
                            <w14:bevel/>
                          </w14:textOutline>
                        </w:rPr>
                        <w:drawing>
                          <wp:inline distT="0" distB="0" distL="0" distR="0" wp14:anchorId="462A69F5" wp14:editId="28B793D6">
                            <wp:extent cx="1987200" cy="15984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DCG.emf"/>
                                    <pic:cNvPicPr/>
                                  </pic:nvPicPr>
                                  <pic:blipFill rotWithShape="1">
                                    <a:blip r:embed="rId12" cstate="print">
                                      <a:extLst>
                                        <a:ext uri="{28A0092B-C50C-407E-A947-70E740481C1C}">
                                          <a14:useLocalDpi xmlns:a14="http://schemas.microsoft.com/office/drawing/2010/main" val="0"/>
                                        </a:ext>
                                      </a:extLst>
                                    </a:blip>
                                    <a:srcRect l="6956" t="5815" r="10069"/>
                                    <a:stretch/>
                                  </pic:blipFill>
                                  <pic:spPr bwMode="auto">
                                    <a:xfrm>
                                      <a:off x="0" y="0"/>
                                      <a:ext cx="1987200" cy="159840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lang w:eastAsia="zh-CN"/>
                        </w:rPr>
                        <w:t xml:space="preserve">  </w:t>
                      </w:r>
                      <w:r>
                        <w:rPr>
                          <w:lang w:eastAsia="zh-CN"/>
                        </w:rPr>
                        <w:t xml:space="preserve">    </w:t>
                      </w:r>
                      <w:r>
                        <w:rPr>
                          <w:noProof/>
                          <w:color w:val="FFFFFF" w:themeColor="background1"/>
                          <w:lang w:eastAsia="zh-CN"/>
                        </w:rPr>
                        <w:drawing>
                          <wp:inline distT="0" distB="0" distL="0" distR="0" wp14:anchorId="74A54ECE" wp14:editId="25AF30DE">
                            <wp:extent cx="1926000" cy="15984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P7.26.emf"/>
                                    <pic:cNvPicPr/>
                                  </pic:nvPicPr>
                                  <pic:blipFill rotWithShape="1">
                                    <a:blip r:embed="rId13">
                                      <a:extLst>
                                        <a:ext uri="{28A0092B-C50C-407E-A947-70E740481C1C}">
                                          <a14:useLocalDpi xmlns:a14="http://schemas.microsoft.com/office/drawing/2010/main" val="0"/>
                                        </a:ext>
                                      </a:extLst>
                                    </a:blip>
                                    <a:srcRect l="8246" t="5815" r="11357"/>
                                    <a:stretch/>
                                  </pic:blipFill>
                                  <pic:spPr bwMode="auto">
                                    <a:xfrm>
                                      <a:off x="0" y="0"/>
                                      <a:ext cx="1926000" cy="1598400"/>
                                    </a:xfrm>
                                    <a:prstGeom prst="rect">
                                      <a:avLst/>
                                    </a:prstGeom>
                                    <a:ln>
                                      <a:noFill/>
                                    </a:ln>
                                    <a:extLst>
                                      <a:ext uri="{53640926-AAD7-44D8-BBD7-CCE9431645EC}">
                                        <a14:shadowObscured xmlns:a14="http://schemas.microsoft.com/office/drawing/2010/main"/>
                                      </a:ext>
                                    </a:extLst>
                                  </pic:spPr>
                                </pic:pic>
                              </a:graphicData>
                            </a:graphic>
                          </wp:inline>
                        </w:drawing>
                      </w:r>
                    </w:p>
                    <w:p w14:paraId="11F8C56A" w14:textId="2174566E" w:rsidR="00384D49" w:rsidRDefault="00384D49" w:rsidP="00346AE0">
                      <w:pPr>
                        <w:pStyle w:val="a4"/>
                        <w:ind w:firstLineChars="100" w:firstLine="160"/>
                        <w:jc w:val="left"/>
                      </w:pPr>
                      <w:r w:rsidRPr="00EC6E1A">
                        <w:rPr>
                          <w:noProof/>
                          <w:color w:val="FFFFFF" w:themeColor="background1"/>
                          <w:lang w:eastAsia="zh-CN"/>
                          <w14:textOutline w14:w="9525" w14:cap="rnd" w14:cmpd="sng" w14:algn="ctr">
                            <w14:solidFill>
                              <w14:schemeClr w14:val="bg1"/>
                            </w14:solidFill>
                            <w14:prstDash w14:val="solid"/>
                            <w14:bevel/>
                          </w14:textOutline>
                        </w:rPr>
                        <w:drawing>
                          <wp:inline distT="0" distB="0" distL="0" distR="0" wp14:anchorId="576EA286" wp14:editId="7D20E6FE">
                            <wp:extent cx="1983600" cy="1576800"/>
                            <wp:effectExtent l="0" t="0" r="0" b="0"/>
                            <wp:docPr id="512" name="图片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cision.emf"/>
                                    <pic:cNvPicPr/>
                                  </pic:nvPicPr>
                                  <pic:blipFill rotWithShape="1">
                                    <a:blip r:embed="rId14" cstate="print">
                                      <a:extLst>
                                        <a:ext uri="{28A0092B-C50C-407E-A947-70E740481C1C}">
                                          <a14:useLocalDpi xmlns:a14="http://schemas.microsoft.com/office/drawing/2010/main" val="0"/>
                                        </a:ext>
                                      </a:extLst>
                                    </a:blip>
                                    <a:srcRect l="6956" t="7253" r="10092"/>
                                    <a:stretch/>
                                  </pic:blipFill>
                                  <pic:spPr bwMode="auto">
                                    <a:xfrm>
                                      <a:off x="0" y="0"/>
                                      <a:ext cx="1983600" cy="157680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lang w:eastAsia="zh-CN"/>
                        </w:rPr>
                        <w:t xml:space="preserve">  </w:t>
                      </w:r>
                      <w:r>
                        <w:rPr>
                          <w:lang w:eastAsia="zh-CN"/>
                        </w:rPr>
                        <w:t xml:space="preserve">    </w:t>
                      </w:r>
                      <w:r w:rsidRPr="00EC6E1A">
                        <w:rPr>
                          <w:noProof/>
                          <w:color w:val="FFFFFF" w:themeColor="background1"/>
                          <w:lang w:eastAsia="zh-CN"/>
                          <w14:textOutline w14:w="9525" w14:cap="rnd" w14:cmpd="sng" w14:algn="ctr">
                            <w14:solidFill>
                              <w14:schemeClr w14:val="bg1"/>
                            </w14:solidFill>
                            <w14:prstDash w14:val="solid"/>
                            <w14:bevel/>
                          </w14:textOutline>
                        </w:rPr>
                        <w:drawing>
                          <wp:inline distT="0" distB="0" distL="0" distR="0" wp14:anchorId="70A6DDEF" wp14:editId="51870DEC">
                            <wp:extent cx="1918800" cy="1573200"/>
                            <wp:effectExtent l="0" t="0" r="5715" b="0"/>
                            <wp:docPr id="513" name="图片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call.emf"/>
                                    <pic:cNvPicPr/>
                                  </pic:nvPicPr>
                                  <pic:blipFill rotWithShape="1">
                                    <a:blip r:embed="rId15" cstate="print">
                                      <a:extLst>
                                        <a:ext uri="{28A0092B-C50C-407E-A947-70E740481C1C}">
                                          <a14:useLocalDpi xmlns:a14="http://schemas.microsoft.com/office/drawing/2010/main" val="0"/>
                                        </a:ext>
                                      </a:extLst>
                                    </a:blip>
                                    <a:srcRect l="7728" t="7269" r="12130"/>
                                    <a:stretch/>
                                  </pic:blipFill>
                                  <pic:spPr bwMode="auto">
                                    <a:xfrm>
                                      <a:off x="0" y="0"/>
                                      <a:ext cx="1918800" cy="1573200"/>
                                    </a:xfrm>
                                    <a:prstGeom prst="rect">
                                      <a:avLst/>
                                    </a:prstGeom>
                                    <a:ln>
                                      <a:noFill/>
                                    </a:ln>
                                    <a:extLst>
                                      <a:ext uri="{53640926-AAD7-44D8-BBD7-CCE9431645EC}">
                                        <a14:shadowObscured xmlns:a14="http://schemas.microsoft.com/office/drawing/2010/main"/>
                                      </a:ext>
                                    </a:extLst>
                                  </pic:spPr>
                                </pic:pic>
                              </a:graphicData>
                            </a:graphic>
                          </wp:inline>
                        </w:drawing>
                      </w:r>
                      <w:r>
                        <w:rPr>
                          <w:lang w:eastAsia="zh-CN"/>
                        </w:rPr>
                        <w:t xml:space="preserve">      </w:t>
                      </w:r>
                      <w:r w:rsidRPr="00EC6E1A">
                        <w:rPr>
                          <w:noProof/>
                          <w:color w:val="FFFFFF" w:themeColor="background1"/>
                          <w:lang w:eastAsia="zh-CN"/>
                          <w14:textOutline w14:w="9525" w14:cap="rnd" w14:cmpd="sng" w14:algn="ctr">
                            <w14:solidFill>
                              <w14:schemeClr w14:val="bg1"/>
                            </w14:solidFill>
                            <w14:prstDash w14:val="solid"/>
                            <w14:bevel/>
                          </w14:textOutline>
                        </w:rPr>
                        <w:drawing>
                          <wp:inline distT="0" distB="0" distL="0" distR="0" wp14:anchorId="7615E475" wp14:editId="1219C2DD">
                            <wp:extent cx="1998000" cy="1605600"/>
                            <wp:effectExtent l="0" t="0" r="0" b="0"/>
                            <wp:docPr id="514" name="图片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1.emf"/>
                                    <pic:cNvPicPr/>
                                  </pic:nvPicPr>
                                  <pic:blipFill rotWithShape="1">
                                    <a:blip r:embed="rId16">
                                      <a:extLst>
                                        <a:ext uri="{28A0092B-C50C-407E-A947-70E740481C1C}">
                                          <a14:useLocalDpi xmlns:a14="http://schemas.microsoft.com/office/drawing/2010/main" val="0"/>
                                        </a:ext>
                                      </a:extLst>
                                    </a:blip>
                                    <a:srcRect l="5925" t="5452" r="10566"/>
                                    <a:stretch/>
                                  </pic:blipFill>
                                  <pic:spPr bwMode="auto">
                                    <a:xfrm>
                                      <a:off x="0" y="0"/>
                                      <a:ext cx="1998000" cy="1605600"/>
                                    </a:xfrm>
                                    <a:prstGeom prst="rect">
                                      <a:avLst/>
                                    </a:prstGeom>
                                    <a:ln>
                                      <a:noFill/>
                                    </a:ln>
                                    <a:extLst>
                                      <a:ext uri="{53640926-AAD7-44D8-BBD7-CCE9431645EC}">
                                        <a14:shadowObscured xmlns:a14="http://schemas.microsoft.com/office/drawing/2010/main"/>
                                      </a:ext>
                                    </a:extLst>
                                  </pic:spPr>
                                </pic:pic>
                              </a:graphicData>
                            </a:graphic>
                          </wp:inline>
                        </w:drawing>
                      </w:r>
                    </w:p>
                    <w:p w14:paraId="42584B84" w14:textId="69E17F9B" w:rsidR="00384D49" w:rsidRDefault="00384D49" w:rsidP="00B942B0">
                      <w:pPr>
                        <w:pStyle w:val="a4"/>
                        <w:ind w:firstLine="0"/>
                        <w:jc w:val="center"/>
                        <w:rPr>
                          <w:lang w:eastAsia="zh-CN"/>
                        </w:rPr>
                      </w:pPr>
                      <w:r w:rsidRPr="00B942B0">
                        <w:t>Fig. 3. Performance comparison of different approaches</w:t>
                      </w:r>
                      <w:r>
                        <w:t>.</w:t>
                      </w:r>
                    </w:p>
                    <w:p w14:paraId="5055EE6E" w14:textId="77777777" w:rsidR="00384D49" w:rsidRDefault="00384D49" w:rsidP="00B942B0">
                      <w:pPr>
                        <w:pStyle w:val="a4"/>
                        <w:ind w:firstLine="0"/>
                      </w:pPr>
                      <w:r>
                        <w:t xml:space="preserve"> </w:t>
                      </w:r>
                    </w:p>
                  </w:txbxContent>
                </v:textbox>
                <w10:wrap type="square"/>
              </v:shape>
            </w:pict>
          </mc:Fallback>
        </mc:AlternateContent>
      </w:r>
      <w:r w:rsidR="00EB5A9A" w:rsidRPr="00DB704A">
        <w:rPr>
          <w:i/>
        </w:rPr>
        <w:t>TF-IDF</w:t>
      </w:r>
      <w:r w:rsidR="00EB5A9A">
        <w:rPr>
          <w:b/>
        </w:rPr>
        <w:t xml:space="preserve"> </w:t>
      </w:r>
      <w:r w:rsidR="00E639EF" w:rsidRPr="00E639EF">
        <w:t>(</w:t>
      </w:r>
      <w:r w:rsidR="00E639EF">
        <w:t xml:space="preserve">Xia </w:t>
      </w:r>
      <w:r w:rsidR="00E639EF" w:rsidRPr="00E639EF">
        <w:rPr>
          <w:i/>
        </w:rPr>
        <w:t>et al.</w:t>
      </w:r>
      <w:r w:rsidR="00E639EF">
        <w:t>, 2015</w:t>
      </w:r>
      <w:r w:rsidR="00E639EF" w:rsidRPr="00E639EF">
        <w:t>)</w:t>
      </w:r>
      <w:r w:rsidR="00E639EF">
        <w:rPr>
          <w:b/>
        </w:rPr>
        <w:t xml:space="preserve"> </w:t>
      </w:r>
      <w:r w:rsidR="00252585">
        <w:fldChar w:fldCharType="begin"/>
      </w:r>
      <w:r w:rsidR="00252585">
        <w:instrText xml:space="preserve"> REF _Ref103006 \r \h </w:instrText>
      </w:r>
      <w:r w:rsidR="00252585">
        <w:fldChar w:fldCharType="separate"/>
      </w:r>
      <w:r w:rsidR="00EB4FD3">
        <w:t>[10]</w:t>
      </w:r>
      <w:r w:rsidR="00252585">
        <w:fldChar w:fldCharType="end"/>
      </w:r>
      <w:r w:rsidR="00EB5A9A" w:rsidRPr="006B49CF">
        <w:t xml:space="preserve">. The method </w:t>
      </w:r>
      <w:r w:rsidR="00EB5A9A" w:rsidRPr="006B49CF">
        <w:rPr>
          <w:rFonts w:hint="eastAsia"/>
        </w:rPr>
        <w:t>recommen</w:t>
      </w:r>
      <w:r w:rsidR="00EB5A9A">
        <w:rPr>
          <w:rFonts w:hint="eastAsia"/>
        </w:rPr>
        <w:t xml:space="preserve">ds services </w:t>
      </w:r>
      <w:r w:rsidR="00EA3F11">
        <w:t>using</w:t>
      </w:r>
      <w:r w:rsidR="00EB5A9A">
        <w:t xml:space="preserve"> </w:t>
      </w:r>
      <w:r w:rsidR="00EB5A9A">
        <w:rPr>
          <w:rFonts w:hint="eastAsia"/>
        </w:rPr>
        <w:t>TF-IDF</w:t>
      </w:r>
      <w:r w:rsidR="00EB5A9A">
        <w:t>-</w:t>
      </w:r>
      <w:r w:rsidR="00EB5A9A" w:rsidRPr="006B49CF">
        <w:rPr>
          <w:rFonts w:hint="eastAsia"/>
        </w:rPr>
        <w:t xml:space="preserve">based </w:t>
      </w:r>
      <w:r w:rsidR="00EB5A9A" w:rsidRPr="006B49CF">
        <w:t xml:space="preserve">cosine similarities between </w:t>
      </w:r>
      <w:r w:rsidR="00EB5A9A">
        <w:rPr>
          <w:rFonts w:hint="eastAsia"/>
          <w:lang w:eastAsia="zh-CN"/>
        </w:rPr>
        <w:t>content</w:t>
      </w:r>
      <w:r w:rsidR="00EB5A9A">
        <w:t xml:space="preserve"> information</w:t>
      </w:r>
      <w:r w:rsidR="00EB5A9A" w:rsidRPr="006B49CF">
        <w:rPr>
          <w:rFonts w:hint="eastAsia"/>
        </w:rPr>
        <w:t xml:space="preserve"> of services and </w:t>
      </w:r>
      <w:r w:rsidR="00EA3F11">
        <w:t xml:space="preserve">a </w:t>
      </w:r>
      <w:r w:rsidR="00EB5A9A">
        <w:t>mashup</w:t>
      </w:r>
      <w:r w:rsidR="00EB5A9A" w:rsidRPr="006B49CF">
        <w:t>.</w:t>
      </w:r>
      <w:bookmarkEnd w:id="31"/>
      <w:bookmarkEnd w:id="32"/>
    </w:p>
    <w:p w14:paraId="2ED65963" w14:textId="74A960D4" w:rsidR="00EB5A9A" w:rsidRDefault="00EB5A9A" w:rsidP="00E639EF">
      <w:pPr>
        <w:pStyle w:val="bulletitem"/>
      </w:pPr>
      <w:proofErr w:type="gramStart"/>
      <w:r w:rsidRPr="00DB704A">
        <w:rPr>
          <w:i/>
        </w:rPr>
        <w:t>AFUP</w:t>
      </w:r>
      <w:r>
        <w:t xml:space="preserve">  </w:t>
      </w:r>
      <w:r w:rsidR="00E639EF">
        <w:t>(</w:t>
      </w:r>
      <w:proofErr w:type="gramEnd"/>
      <w:r w:rsidR="00E639EF" w:rsidRPr="00E639EF">
        <w:t>Jain</w:t>
      </w:r>
      <w:r w:rsidR="00E639EF">
        <w:t xml:space="preserve"> </w:t>
      </w:r>
      <w:r w:rsidR="00E639EF" w:rsidRPr="00E639EF">
        <w:rPr>
          <w:i/>
        </w:rPr>
        <w:t>et al.</w:t>
      </w:r>
      <w:r w:rsidR="00E639EF">
        <w:t xml:space="preserve">, 2015) </w:t>
      </w:r>
      <w:r>
        <w:fldChar w:fldCharType="begin"/>
      </w:r>
      <w:r>
        <w:instrText xml:space="preserve"> REF _Ref103184 \r \h </w:instrText>
      </w:r>
      <w:r>
        <w:fldChar w:fldCharType="separate"/>
      </w:r>
      <w:r w:rsidR="00EB4FD3">
        <w:t>[11]</w:t>
      </w:r>
      <w:r>
        <w:fldChar w:fldCharType="end"/>
      </w:r>
      <w:r w:rsidRPr="006B49CF">
        <w:rPr>
          <w:rFonts w:hint="eastAsia"/>
        </w:rPr>
        <w:t>.</w:t>
      </w:r>
      <w:r>
        <w:t xml:space="preserve"> </w:t>
      </w:r>
      <w:bookmarkStart w:id="33" w:name="_Hlk536387275"/>
      <w:r>
        <w:t>T</w:t>
      </w:r>
      <w:r w:rsidRPr="002C272B">
        <w:rPr>
          <w:rFonts w:hint="eastAsia"/>
        </w:rPr>
        <w:t>he</w:t>
      </w:r>
      <w:r>
        <w:t xml:space="preserve"> </w:t>
      </w:r>
      <w:r w:rsidRPr="00F164D9">
        <w:t>approach</w:t>
      </w:r>
      <w:r w:rsidRPr="002C272B">
        <w:t xml:space="preserve"> </w:t>
      </w:r>
      <w:r>
        <w:t>first computes</w:t>
      </w:r>
      <w:r w:rsidRPr="002C272B">
        <w:t xml:space="preserve"> two </w:t>
      </w:r>
      <w:r>
        <w:t>probabilities that a mashup invokes a service</w:t>
      </w:r>
      <w:r w:rsidRPr="002C272B">
        <w:t xml:space="preserve"> by analyzing their content similarity and the usage history of neighbor mashups and the service, then multipl</w:t>
      </w:r>
      <w:r>
        <w:t>ies</w:t>
      </w:r>
      <w:r w:rsidRPr="002C272B">
        <w:t xml:space="preserve"> them </w:t>
      </w:r>
      <w:r>
        <w:t xml:space="preserve">based on </w:t>
      </w:r>
      <w:r w:rsidRPr="00F164D9">
        <w:t>Bayes’ theorem</w:t>
      </w:r>
      <w:r>
        <w:t xml:space="preserve">, and finally </w:t>
      </w:r>
      <w:r>
        <w:rPr>
          <w:rStyle w:val="fontstyle01"/>
        </w:rPr>
        <w:t xml:space="preserve">ranks </w:t>
      </w:r>
      <w:r w:rsidRPr="002C272B">
        <w:t>candidate</w:t>
      </w:r>
      <w:r>
        <w:t xml:space="preserve">s according to their </w:t>
      </w:r>
      <w:r w:rsidRPr="00F164D9">
        <w:t>popularity</w:t>
      </w:r>
      <w:r>
        <w:t>.</w:t>
      </w:r>
      <w:r w:rsidRPr="006B49CF" w:rsidDel="005747D8">
        <w:rPr>
          <w:rFonts w:hint="eastAsia"/>
        </w:rPr>
        <w:t xml:space="preserve"> </w:t>
      </w:r>
    </w:p>
    <w:p w14:paraId="702FFC09" w14:textId="5B8E9429" w:rsidR="00EB5A9A" w:rsidRDefault="00EB5A9A" w:rsidP="00E639EF">
      <w:pPr>
        <w:pStyle w:val="bulletitem"/>
      </w:pPr>
      <w:r w:rsidRPr="00DB704A">
        <w:rPr>
          <w:i/>
        </w:rPr>
        <w:t>SFTN</w:t>
      </w:r>
      <w:bookmarkEnd w:id="33"/>
      <w:r>
        <w:rPr>
          <w:b/>
        </w:rPr>
        <w:t xml:space="preserve"> </w:t>
      </w:r>
      <w:r w:rsidR="00E639EF" w:rsidRPr="00E639EF">
        <w:t>(</w:t>
      </w:r>
      <w:proofErr w:type="spellStart"/>
      <w:r w:rsidR="00E639EF" w:rsidRPr="00E639EF">
        <w:t>Samanta</w:t>
      </w:r>
      <w:proofErr w:type="spellEnd"/>
      <w:r w:rsidR="00E639EF">
        <w:t xml:space="preserve"> </w:t>
      </w:r>
      <w:r w:rsidR="00E639EF" w:rsidRPr="00E639EF">
        <w:rPr>
          <w:i/>
        </w:rPr>
        <w:t>et al.</w:t>
      </w:r>
      <w:r w:rsidR="00E639EF">
        <w:t>, 2017</w:t>
      </w:r>
      <w:r w:rsidR="00E639EF" w:rsidRPr="00E639EF">
        <w:t>)</w:t>
      </w:r>
      <w:r w:rsidR="00E639EF">
        <w:rPr>
          <w:b/>
        </w:rPr>
        <w:t xml:space="preserve"> </w:t>
      </w:r>
      <w:r w:rsidR="00252585">
        <w:fldChar w:fldCharType="begin"/>
      </w:r>
      <w:r w:rsidR="00252585">
        <w:instrText xml:space="preserve"> REF _Ref103194 \r \h </w:instrText>
      </w:r>
      <w:r w:rsidR="00252585">
        <w:fldChar w:fldCharType="separate"/>
      </w:r>
      <w:r w:rsidR="00EB4FD3">
        <w:t>[12]</w:t>
      </w:r>
      <w:r w:rsidR="00252585">
        <w:fldChar w:fldCharType="end"/>
      </w:r>
      <w:r w:rsidRPr="006B49CF">
        <w:t>.</w:t>
      </w:r>
      <w:r>
        <w:rPr>
          <w:rFonts w:hint="eastAsia"/>
          <w:lang w:eastAsia="zh-CN"/>
        </w:rPr>
        <w:t xml:space="preserve"> </w:t>
      </w:r>
      <w:r>
        <w:t xml:space="preserve">The authors </w:t>
      </w:r>
      <w:r w:rsidRPr="00051C15">
        <w:t>improve</w:t>
      </w:r>
      <w:r>
        <w:t xml:space="preserve"> their </w:t>
      </w:r>
      <w:r w:rsidRPr="00051C15">
        <w:t>previous work</w:t>
      </w:r>
      <w:r>
        <w:t xml:space="preserve">, </w:t>
      </w:r>
      <w:r w:rsidRPr="00051C15">
        <w:t>AFUP</w:t>
      </w:r>
      <w:r>
        <w:t xml:space="preserve">, by using the </w:t>
      </w:r>
      <w:r w:rsidR="00E639EF">
        <w:t xml:space="preserve">hierarchical </w:t>
      </w:r>
      <w:proofErr w:type="spellStart"/>
      <w:r w:rsidR="00E639EF">
        <w:t>Dirichlet</w:t>
      </w:r>
      <w:proofErr w:type="spellEnd"/>
      <w:r w:rsidR="00E639EF">
        <w:t xml:space="preserve"> p</w:t>
      </w:r>
      <w:r w:rsidRPr="00251426">
        <w:t>rocess</w:t>
      </w:r>
      <w:r>
        <w:t xml:space="preserve"> </w:t>
      </w:r>
      <w:r w:rsidRPr="00251426">
        <w:t>(HDP)</w:t>
      </w:r>
      <w:r>
        <w:t xml:space="preserve"> </w:t>
      </w:r>
      <w:r w:rsidR="00270508">
        <w:fldChar w:fldCharType="begin"/>
      </w:r>
      <w:r w:rsidR="00270508">
        <w:instrText xml:space="preserve"> REF _Ref15146066 \r \h </w:instrText>
      </w:r>
      <w:r w:rsidR="00270508">
        <w:fldChar w:fldCharType="separate"/>
      </w:r>
      <w:r w:rsidR="00EB4FD3">
        <w:t>[36]</w:t>
      </w:r>
      <w:r w:rsidR="00270508">
        <w:fldChar w:fldCharType="end"/>
      </w:r>
      <w:r>
        <w:t xml:space="preserve"> and </w:t>
      </w:r>
      <w:r w:rsidR="00E639EF">
        <w:rPr>
          <w:rFonts w:ascii="NimbusRomNo9L-Regu" w:hAnsi="NimbusRomNo9L-Regu"/>
          <w:color w:val="000000"/>
        </w:rPr>
        <w:t>p</w:t>
      </w:r>
      <w:r w:rsidRPr="00223E36">
        <w:rPr>
          <w:rFonts w:ascii="NimbusRomNo9L-Regu" w:hAnsi="NimbusRomNo9L-Regu"/>
          <w:color w:val="000000"/>
        </w:rPr>
        <w:t xml:space="preserve">robability </w:t>
      </w:r>
      <w:r w:rsidR="00E639EF">
        <w:rPr>
          <w:rFonts w:ascii="NimbusRomNo9L-Regu" w:hAnsi="NimbusRomNo9L-Regu"/>
          <w:color w:val="000000"/>
        </w:rPr>
        <w:t>m</w:t>
      </w:r>
      <w:r w:rsidRPr="00223E36">
        <w:rPr>
          <w:rFonts w:ascii="NimbusRomNo9L-Regu" w:hAnsi="NimbusRomNo9L-Regu"/>
          <w:color w:val="000000"/>
        </w:rPr>
        <w:t xml:space="preserve">atrix </w:t>
      </w:r>
      <w:r w:rsidR="00E639EF">
        <w:rPr>
          <w:rFonts w:ascii="NimbusRomNo9L-Regu" w:hAnsi="NimbusRomNo9L-Regu"/>
          <w:color w:val="000000"/>
        </w:rPr>
        <w:t>f</w:t>
      </w:r>
      <w:r w:rsidRPr="00223E36">
        <w:rPr>
          <w:rFonts w:ascii="NimbusRomNo9L-Regu" w:hAnsi="NimbusRomNo9L-Regu"/>
          <w:color w:val="000000"/>
        </w:rPr>
        <w:t xml:space="preserve">actorization </w:t>
      </w:r>
      <w:r>
        <w:t xml:space="preserve">to process the </w:t>
      </w:r>
      <w:r w:rsidRPr="002C272B">
        <w:t>content</w:t>
      </w:r>
      <w:r>
        <w:t xml:space="preserve"> information and </w:t>
      </w:r>
      <w:r w:rsidRPr="002C272B">
        <w:t>usage history</w:t>
      </w:r>
      <w:r>
        <w:t xml:space="preserve">. </w:t>
      </w:r>
    </w:p>
    <w:p w14:paraId="7BE4D3A3" w14:textId="552775E6" w:rsidR="00EB5A9A" w:rsidRDefault="00EB5A9A" w:rsidP="001E0C35">
      <w:pPr>
        <w:pStyle w:val="bulletitem"/>
        <w:spacing w:line="252" w:lineRule="auto"/>
      </w:pPr>
      <w:r w:rsidRPr="00DB704A">
        <w:rPr>
          <w:i/>
        </w:rPr>
        <w:t>PNCF</w:t>
      </w:r>
      <w:r>
        <w:t xml:space="preserve"> </w:t>
      </w:r>
      <w:r w:rsidR="00E639EF">
        <w:t>(Chen</w:t>
      </w:r>
      <w:r w:rsidR="00E639EF" w:rsidRPr="00E639EF">
        <w:rPr>
          <w:i/>
        </w:rPr>
        <w:t xml:space="preserve"> et al.</w:t>
      </w:r>
      <w:r w:rsidR="00E639EF">
        <w:t xml:space="preserve">, 2018) </w:t>
      </w:r>
      <w:r w:rsidR="00252585">
        <w:fldChar w:fldCharType="begin"/>
      </w:r>
      <w:r w:rsidR="00252585">
        <w:instrText xml:space="preserve"> REF _Ref14705219 \r \h </w:instrText>
      </w:r>
      <w:r w:rsidR="00252585">
        <w:fldChar w:fldCharType="separate"/>
      </w:r>
      <w:r w:rsidR="00EB4FD3">
        <w:t>[14]</w:t>
      </w:r>
      <w:r w:rsidR="00252585">
        <w:fldChar w:fldCharType="end"/>
      </w:r>
      <w:r>
        <w:t>.</w:t>
      </w:r>
      <w:r w:rsidR="00EA3F11">
        <w:t xml:space="preserve"> </w:t>
      </w:r>
      <w:r>
        <w:rPr>
          <w:rFonts w:hint="eastAsia"/>
          <w:lang w:eastAsia="zh-CN"/>
        </w:rPr>
        <w:t>The</w:t>
      </w:r>
      <w:r>
        <w:t xml:space="preserve"> framework compresses all sparse features of users and items in </w:t>
      </w:r>
      <w:r>
        <w:rPr>
          <w:rFonts w:hint="eastAsia"/>
          <w:lang w:eastAsia="zh-CN"/>
        </w:rPr>
        <w:t>an</w:t>
      </w:r>
      <w:r>
        <w:t xml:space="preserve"> </w:t>
      </w:r>
      <w:r>
        <w:rPr>
          <w:rStyle w:val="fontstyle01"/>
        </w:rPr>
        <w:t>embedding layer</w:t>
      </w:r>
      <w:r>
        <w:t xml:space="preserve"> and then uses a</w:t>
      </w:r>
      <w:r w:rsidR="00517F00">
        <w:t>n</w:t>
      </w:r>
      <w:r>
        <w:t xml:space="preserve"> </w:t>
      </w:r>
      <w:r>
        <w:rPr>
          <w:rStyle w:val="fontstyle01"/>
        </w:rPr>
        <w:t xml:space="preserve">MLP to model their interaction. However, its feature extraction component does not apply to extract textual features, and we </w:t>
      </w:r>
      <w:r w:rsidR="008D132F">
        <w:rPr>
          <w:rStyle w:val="fontstyle01"/>
        </w:rPr>
        <w:t xml:space="preserve">implement </w:t>
      </w:r>
      <w:r>
        <w:rPr>
          <w:rStyle w:val="fontstyle01"/>
        </w:rPr>
        <w:t>two variants for this scenario: PNCF-</w:t>
      </w:r>
      <w:r>
        <w:t>HDP</w:t>
      </w:r>
      <w:r>
        <w:rPr>
          <w:rStyle w:val="fontstyle01"/>
          <w:lang w:eastAsia="zh-CN"/>
        </w:rPr>
        <w:t>, which</w:t>
      </w:r>
      <w:r>
        <w:rPr>
          <w:rStyle w:val="fontstyle01"/>
        </w:rPr>
        <w:t xml:space="preserve"> </w:t>
      </w:r>
      <w:r>
        <w:t xml:space="preserve">applies </w:t>
      </w:r>
      <w:r w:rsidRPr="00251426">
        <w:t>HDP</w:t>
      </w:r>
      <w:r>
        <w:t xml:space="preserve"> adopted in SFTN, and </w:t>
      </w:r>
      <w:r>
        <w:rPr>
          <w:rStyle w:val="fontstyle01"/>
        </w:rPr>
        <w:t>PNCF-</w:t>
      </w:r>
      <w:r>
        <w:rPr>
          <w:rStyle w:val="fontstyle01"/>
          <w:rFonts w:hint="eastAsia"/>
          <w:lang w:eastAsia="zh-CN"/>
        </w:rPr>
        <w:t>D</w:t>
      </w:r>
      <w:r>
        <w:rPr>
          <w:rStyle w:val="fontstyle01"/>
        </w:rPr>
        <w:t xml:space="preserve">eep, which uses </w:t>
      </w:r>
      <w:r>
        <w:t>our feature extraction strategy.</w:t>
      </w:r>
    </w:p>
    <w:p w14:paraId="1498037D" w14:textId="4B3AEC84" w:rsidR="00EB5A9A" w:rsidRDefault="00EB5A9A" w:rsidP="001E0C35">
      <w:pPr>
        <w:pStyle w:val="bulletitem"/>
        <w:spacing w:after="0" w:line="252" w:lineRule="auto"/>
      </w:pPr>
      <w:r w:rsidRPr="00DB704A">
        <w:rPr>
          <w:i/>
        </w:rPr>
        <w:t>SSR</w:t>
      </w:r>
      <w:r>
        <w:rPr>
          <w:b/>
        </w:rPr>
        <w:t xml:space="preserve"> </w:t>
      </w:r>
      <w:r w:rsidR="00E639EF" w:rsidRPr="00E639EF">
        <w:t>(</w:t>
      </w:r>
      <w:proofErr w:type="gramStart"/>
      <w:r w:rsidR="00E639EF">
        <w:t xml:space="preserve">Gao </w:t>
      </w:r>
      <w:r w:rsidR="00E639EF" w:rsidRPr="00E639EF">
        <w:rPr>
          <w:i/>
        </w:rPr>
        <w:t>et al</w:t>
      </w:r>
      <w:proofErr w:type="gramEnd"/>
      <w:r w:rsidR="00E639EF" w:rsidRPr="00E639EF">
        <w:rPr>
          <w:i/>
        </w:rPr>
        <w:t>.</w:t>
      </w:r>
      <w:r w:rsidR="00E639EF">
        <w:t>, 2016</w:t>
      </w:r>
      <w:r w:rsidR="00E639EF" w:rsidRPr="00E639EF">
        <w:t>)</w:t>
      </w:r>
      <w:r w:rsidR="00E639EF">
        <w:rPr>
          <w:b/>
        </w:rPr>
        <w:t xml:space="preserve"> </w:t>
      </w:r>
      <w:r w:rsidR="00270508">
        <w:fldChar w:fldCharType="begin"/>
      </w:r>
      <w:r w:rsidR="00270508">
        <w:instrText xml:space="preserve"> REF _Ref15146081 \r \h </w:instrText>
      </w:r>
      <w:r w:rsidR="00270508">
        <w:fldChar w:fldCharType="separate"/>
      </w:r>
      <w:r w:rsidR="00EB4FD3">
        <w:t>[37]</w:t>
      </w:r>
      <w:r w:rsidR="00270508">
        <w:fldChar w:fldCharType="end"/>
      </w:r>
      <w:r w:rsidRPr="006B49CF">
        <w:t xml:space="preserve">. </w:t>
      </w:r>
      <w:r>
        <w:rPr>
          <w:rFonts w:hint="eastAsia"/>
        </w:rPr>
        <w:t>Th</w:t>
      </w:r>
      <w:r>
        <w:t xml:space="preserve">e </w:t>
      </w:r>
      <w:r w:rsidRPr="006B49CF">
        <w:t>approach cluster</w:t>
      </w:r>
      <w:r w:rsidRPr="006B49CF">
        <w:rPr>
          <w:rFonts w:hint="eastAsia"/>
        </w:rPr>
        <w:t>s</w:t>
      </w:r>
      <w:r w:rsidRPr="006B49CF">
        <w:t xml:space="preserve"> services according to their function</w:t>
      </w:r>
      <w:r w:rsidRPr="006B49CF">
        <w:rPr>
          <w:rFonts w:hint="eastAsia"/>
        </w:rPr>
        <w:t>alitie</w:t>
      </w:r>
      <w:r w:rsidRPr="006B49CF">
        <w:t>s</w:t>
      </w:r>
      <w:r w:rsidRPr="006B49CF">
        <w:rPr>
          <w:rFonts w:hint="eastAsia"/>
        </w:rPr>
        <w:t xml:space="preserve"> and </w:t>
      </w:r>
      <w:r>
        <w:t xml:space="preserve">then </w:t>
      </w:r>
      <w:r w:rsidRPr="006B49CF">
        <w:rPr>
          <w:rFonts w:hint="eastAsia"/>
        </w:rPr>
        <w:t>construct</w:t>
      </w:r>
      <w:r>
        <w:t>s</w:t>
      </w:r>
      <w:r w:rsidRPr="006B49CF">
        <w:rPr>
          <w:rFonts w:hint="eastAsia"/>
        </w:rPr>
        <w:t xml:space="preserve"> service sets</w:t>
      </w:r>
      <w:r w:rsidRPr="006B49CF">
        <w:t xml:space="preserve">. Finally, the </w:t>
      </w:r>
      <w:r w:rsidRPr="006B49CF">
        <w:rPr>
          <w:rFonts w:hint="eastAsia"/>
        </w:rPr>
        <w:t xml:space="preserve">service </w:t>
      </w:r>
      <w:r w:rsidRPr="006B49CF">
        <w:t>set wit</w:t>
      </w:r>
      <w:r>
        <w:t>h the highest utility function</w:t>
      </w:r>
      <w:r w:rsidR="008D132F" w:rsidRPr="008D132F">
        <w:t xml:space="preserve"> </w:t>
      </w:r>
      <w:r w:rsidR="008D132F">
        <w:t>score</w:t>
      </w:r>
      <w:r>
        <w:t xml:space="preserve"> (</w:t>
      </w:r>
      <w:r w:rsidRPr="006B49CF">
        <w:rPr>
          <w:rFonts w:hint="eastAsia"/>
        </w:rPr>
        <w:t>considering</w:t>
      </w:r>
      <w:r w:rsidRPr="006B49CF">
        <w:t xml:space="preserve"> </w:t>
      </w:r>
      <w:r w:rsidRPr="006B49CF">
        <w:rPr>
          <w:rFonts w:hint="eastAsia"/>
        </w:rPr>
        <w:t xml:space="preserve">the </w:t>
      </w:r>
      <w:r w:rsidRPr="006B49CF">
        <w:t>composability, functional similarity</w:t>
      </w:r>
      <w:r>
        <w:t>,</w:t>
      </w:r>
      <w:r w:rsidRPr="006B49CF">
        <w:t xml:space="preserve"> </w:t>
      </w:r>
      <w:r w:rsidRPr="001F2076">
        <w:rPr>
          <w:noProof/>
        </w:rPr>
        <w:t>and</w:t>
      </w:r>
      <w:r w:rsidRPr="006B49CF">
        <w:rPr>
          <w:rFonts w:hint="eastAsia"/>
        </w:rPr>
        <w:t xml:space="preserve"> </w:t>
      </w:r>
      <w:r>
        <w:t xml:space="preserve">popularity) </w:t>
      </w:r>
      <w:r w:rsidRPr="00CD22D2">
        <w:rPr>
          <w:noProof/>
        </w:rPr>
        <w:t>is recommended</w:t>
      </w:r>
      <w:r w:rsidRPr="006B49CF">
        <w:t>.</w:t>
      </w:r>
    </w:p>
    <w:p w14:paraId="26CA7BD9" w14:textId="1CF1E3AB" w:rsidR="00EB5A9A" w:rsidRPr="006B49CF" w:rsidRDefault="00EB5A9A" w:rsidP="001E0C35">
      <w:pPr>
        <w:pStyle w:val="p1a"/>
        <w:overflowPunct/>
        <w:autoSpaceDE/>
        <w:autoSpaceDN/>
        <w:adjustRightInd/>
        <w:spacing w:line="252" w:lineRule="auto"/>
        <w:ind w:firstLineChars="100" w:firstLine="200"/>
        <w:textAlignment w:val="auto"/>
      </w:pPr>
      <w:r>
        <w:t xml:space="preserve">Note that all baseline approaches and MISR </w:t>
      </w:r>
      <w:r w:rsidR="00EA3F11">
        <w:t xml:space="preserve">take </w:t>
      </w:r>
      <w:r>
        <w:t>descriptions</w:t>
      </w:r>
      <w:r w:rsidRPr="00EC01EF">
        <w:t xml:space="preserve"> and tags</w:t>
      </w:r>
      <w:r>
        <w:t xml:space="preserve"> as the content information. These two kinds of content information </w:t>
      </w:r>
      <w:r w:rsidR="00EA3F11">
        <w:t xml:space="preserve">are </w:t>
      </w:r>
      <w:r>
        <w:t xml:space="preserve">processed </w:t>
      </w:r>
      <w:r w:rsidRPr="00940079">
        <w:t>indiscriminately</w:t>
      </w:r>
      <w:r>
        <w:t xml:space="preserve"> by bag-of-words models in TF-IDF, AFUP, SFTN, SSR, and </w:t>
      </w:r>
      <w:r w:rsidRPr="00F14D1A">
        <w:t>PNCF-</w:t>
      </w:r>
      <w:r>
        <w:t xml:space="preserve"> HDP, while being processed </w:t>
      </w:r>
      <w:r w:rsidRPr="00EC08CE">
        <w:t>separately</w:t>
      </w:r>
      <w:r>
        <w:t xml:space="preserve"> by </w:t>
      </w:r>
      <w:r w:rsidRPr="00EC08CE">
        <w:t>deep learning techniques</w:t>
      </w:r>
      <w:r>
        <w:t xml:space="preserve"> in </w:t>
      </w:r>
      <w:r w:rsidRPr="00F14D1A">
        <w:t>PNCF-</w:t>
      </w:r>
      <w:r>
        <w:t xml:space="preserve">Deep and MISR. Moreover, </w:t>
      </w:r>
      <w:r w:rsidRPr="00EC08CE">
        <w:t>the parameters of the feature extractor</w:t>
      </w:r>
      <w:r>
        <w:t>s</w:t>
      </w:r>
      <w:r w:rsidRPr="00EC08CE">
        <w:t xml:space="preserve"> and other parameters in the model are jointly trained </w:t>
      </w:r>
      <w:r>
        <w:t xml:space="preserve">in </w:t>
      </w:r>
      <w:r w:rsidRPr="00F14D1A">
        <w:t>PNCF-</w:t>
      </w:r>
      <w:r>
        <w:t xml:space="preserve"> Deep and MISR</w:t>
      </w:r>
      <w:r w:rsidRPr="00EC08CE">
        <w:t>.</w:t>
      </w:r>
    </w:p>
    <w:p w14:paraId="40FDF877" w14:textId="77777777" w:rsidR="00EB5A9A" w:rsidRPr="00CA777A" w:rsidRDefault="00EB5A9A" w:rsidP="00EB5A9A">
      <w:pPr>
        <w:pStyle w:val="3"/>
      </w:pPr>
      <w:r w:rsidRPr="00CA777A">
        <w:rPr>
          <w:rStyle w:val="heading3"/>
          <w:b w:val="0"/>
        </w:rPr>
        <w:t>Parameter Settings</w:t>
      </w:r>
      <w:bookmarkStart w:id="34" w:name="_Hlk535837719"/>
      <w:r w:rsidRPr="00CA777A">
        <w:t>.</w:t>
      </w:r>
    </w:p>
    <w:p w14:paraId="50B78920" w14:textId="4CBA580B" w:rsidR="00C93EF3" w:rsidRDefault="00EB5A9A" w:rsidP="001E0C35">
      <w:pPr>
        <w:spacing w:line="252" w:lineRule="auto"/>
        <w:jc w:val="both"/>
      </w:pPr>
      <w:r w:rsidRPr="006B49CF">
        <w:t>W</w:t>
      </w:r>
      <w:r w:rsidRPr="006B49CF">
        <w:rPr>
          <w:rFonts w:hint="eastAsia"/>
        </w:rPr>
        <w:t>e</w:t>
      </w:r>
      <w:r w:rsidRPr="006B49CF">
        <w:t xml:space="preserve"> set the dimension of word </w:t>
      </w:r>
      <w:r w:rsidRPr="006B49CF">
        <w:rPr>
          <w:rFonts w:hint="eastAsia"/>
        </w:rPr>
        <w:t>vectors</w:t>
      </w:r>
      <w:r w:rsidRPr="006B49CF">
        <w:t xml:space="preserve"> to 50 and initialized the vectors with the publicly available 50-dimensional word embedding</w:t>
      </w:r>
      <w:r>
        <w:t>s</w:t>
      </w:r>
      <w:r w:rsidRPr="006B49CF">
        <w:t xml:space="preserve"> trained by the </w:t>
      </w:r>
      <w:r w:rsidRPr="006B49CF">
        <w:rPr>
          <w:rFonts w:hint="eastAsia"/>
        </w:rPr>
        <w:t>Gl</w:t>
      </w:r>
      <w:r w:rsidRPr="006B49CF">
        <w:t>ove model</w:t>
      </w:r>
      <w:r>
        <w:t xml:space="preserve"> </w:t>
      </w:r>
      <w:r w:rsidR="00252585">
        <w:fldChar w:fldCharType="begin"/>
      </w:r>
      <w:r w:rsidR="00252585">
        <w:instrText xml:space="preserve"> REF _Ref103403 \r \h </w:instrText>
      </w:r>
      <w:r w:rsidR="00252585">
        <w:fldChar w:fldCharType="separate"/>
      </w:r>
      <w:r w:rsidR="00EB4FD3">
        <w:t>[35]</w:t>
      </w:r>
      <w:r w:rsidR="00252585">
        <w:fldChar w:fldCharType="end"/>
      </w:r>
      <w:r w:rsidRPr="001F2076">
        <w:rPr>
          <w:noProof/>
        </w:rPr>
        <w:t>.</w:t>
      </w:r>
      <w:r w:rsidRPr="006B49CF">
        <w:t xml:space="preserve"> </w:t>
      </w:r>
      <w:bookmarkEnd w:id="34"/>
      <w:r w:rsidRPr="006B49CF">
        <w:t>The filter</w:t>
      </w:r>
      <w:r w:rsidRPr="006B49CF">
        <w:rPr>
          <w:rFonts w:hint="eastAsia"/>
        </w:rPr>
        <w:t xml:space="preserve"> numbers</w:t>
      </w:r>
      <w:r w:rsidRPr="006B49CF">
        <w:t xml:space="preserve"> in </w:t>
      </w:r>
      <w:r>
        <w:t>the four</w:t>
      </w:r>
      <w:r w:rsidRPr="006B49CF">
        <w:t xml:space="preserve"> branch</w:t>
      </w:r>
      <w:r>
        <w:t>es</w:t>
      </w:r>
      <w:r w:rsidRPr="006B49CF">
        <w:t xml:space="preserve"> of </w:t>
      </w:r>
      <w:r>
        <w:t xml:space="preserve">the </w:t>
      </w:r>
      <w:r w:rsidRPr="009C20B3">
        <w:rPr>
          <w:i/>
        </w:rPr>
        <w:t>text_inception</w:t>
      </w:r>
      <w:r w:rsidRPr="006B49CF">
        <w:t xml:space="preserve"> </w:t>
      </w:r>
      <w:r w:rsidR="00770B49">
        <w:t xml:space="preserve">network </w:t>
      </w:r>
      <w:r w:rsidRPr="001F2076">
        <w:rPr>
          <w:rFonts w:hint="eastAsia"/>
          <w:noProof/>
        </w:rPr>
        <w:t>were</w:t>
      </w:r>
      <w:r w:rsidRPr="001F2076">
        <w:rPr>
          <w:noProof/>
        </w:rPr>
        <w:t xml:space="preserve"> </w:t>
      </w:r>
      <w:r w:rsidRPr="001F2076">
        <w:rPr>
          <w:rFonts w:hint="eastAsia"/>
          <w:noProof/>
        </w:rPr>
        <w:t>set</w:t>
      </w:r>
      <w:r w:rsidRPr="006B49CF">
        <w:rPr>
          <w:rFonts w:hint="eastAsia"/>
        </w:rPr>
        <w:t xml:space="preserve"> to </w:t>
      </w:r>
      <w:r w:rsidRPr="006B49CF">
        <w:t xml:space="preserve">10, 10, 20, and 10, respectively. In node2vec, the dimension of each node </w:t>
      </w:r>
      <w:r w:rsidRPr="001F2076">
        <w:rPr>
          <w:rFonts w:hint="eastAsia"/>
          <w:noProof/>
        </w:rPr>
        <w:t>was set</w:t>
      </w:r>
      <w:r w:rsidRPr="006B49CF">
        <w:rPr>
          <w:rFonts w:hint="eastAsia"/>
        </w:rPr>
        <w:t xml:space="preserve"> to</w:t>
      </w:r>
      <w:r w:rsidRPr="006B49CF">
        <w:t xml:space="preserve"> 25, and other parameters </w:t>
      </w:r>
      <w:r w:rsidRPr="001F2076">
        <w:rPr>
          <w:rFonts w:hint="eastAsia"/>
          <w:noProof/>
        </w:rPr>
        <w:t>were</w:t>
      </w:r>
      <w:r w:rsidRPr="001F2076">
        <w:rPr>
          <w:noProof/>
        </w:rPr>
        <w:t xml:space="preserve"> set</w:t>
      </w:r>
      <w:r w:rsidRPr="006B49CF">
        <w:t xml:space="preserve"> according to</w:t>
      </w:r>
      <w:r>
        <w:t xml:space="preserve"> </w:t>
      </w:r>
      <w:r w:rsidR="00252585">
        <w:fldChar w:fldCharType="begin"/>
      </w:r>
      <w:r w:rsidR="00252585">
        <w:instrText xml:space="preserve"> REF _Ref103253 \r \h </w:instrText>
      </w:r>
      <w:r w:rsidR="00252585">
        <w:fldChar w:fldCharType="separate"/>
      </w:r>
      <w:r w:rsidR="00EB4FD3">
        <w:t>[30]</w:t>
      </w:r>
      <w:r w:rsidR="00252585">
        <w:fldChar w:fldCharType="end"/>
      </w:r>
      <w:r w:rsidRPr="001F2076">
        <w:rPr>
          <w:noProof/>
        </w:rPr>
        <w:t>.</w:t>
      </w:r>
      <w:r w:rsidRPr="006B49CF">
        <w:t xml:space="preserve"> </w:t>
      </w:r>
      <w:proofErr w:type="gramStart"/>
      <w:r w:rsidRPr="006B49CF">
        <w:rPr>
          <w:rFonts w:hint="eastAsia"/>
        </w:rPr>
        <w:t xml:space="preserve">In </w:t>
      </w:r>
      <w:proofErr w:type="gramEnd"/>
      <m:oMath>
        <m:sSub>
          <m:sSubPr>
            <m:ctrlPr>
              <w:rPr>
                <w:rFonts w:ascii="Cambria Math" w:hAnsi="Cambria Math"/>
                <w:b/>
              </w:rPr>
            </m:ctrlPr>
          </m:sSubPr>
          <m:e>
            <m:r>
              <w:rPr>
                <w:rFonts w:ascii="Cambria Math" w:hAnsi="Cambria Math"/>
              </w:rPr>
              <m:t>MLP</m:t>
            </m:r>
          </m:e>
          <m:sub>
            <m:r>
              <w:rPr>
                <w:rFonts w:ascii="Cambria Math" w:hAnsi="Cambria Math"/>
              </w:rPr>
              <m:t>fusion</m:t>
            </m:r>
          </m:sub>
        </m:sSub>
      </m:oMath>
      <w:r w:rsidRPr="006B49CF">
        <w:rPr>
          <w:rFonts w:hint="eastAsia"/>
        </w:rPr>
        <w:t xml:space="preserve">, the unit numbers </w:t>
      </w:r>
      <w:r>
        <w:rPr>
          <w:rFonts w:hint="eastAsia"/>
          <w:lang w:eastAsia="zh-CN"/>
        </w:rPr>
        <w:t>of</w:t>
      </w:r>
      <w:r>
        <w:rPr>
          <w:lang w:eastAsia="zh-CN"/>
        </w:rPr>
        <w:t xml:space="preserve"> </w:t>
      </w:r>
      <w:r w:rsidR="00ED2AB3">
        <w:rPr>
          <w:lang w:eastAsia="zh-CN"/>
        </w:rPr>
        <w:t xml:space="preserve">the </w:t>
      </w:r>
      <w:r>
        <w:rPr>
          <w:lang w:eastAsia="zh-CN"/>
        </w:rPr>
        <w:t>four</w:t>
      </w:r>
      <w:r w:rsidRPr="006B49CF">
        <w:t xml:space="preserve"> layer</w:t>
      </w:r>
      <w:r>
        <w:t>s</w:t>
      </w:r>
      <w:r w:rsidRPr="006B49CF">
        <w:rPr>
          <w:rFonts w:hint="eastAsia"/>
        </w:rPr>
        <w:t xml:space="preserve"> </w:t>
      </w:r>
      <w:r w:rsidRPr="001F2076">
        <w:rPr>
          <w:rFonts w:hint="eastAsia"/>
          <w:noProof/>
        </w:rPr>
        <w:t>were set</w:t>
      </w:r>
      <w:r w:rsidRPr="006B49CF">
        <w:t xml:space="preserve"> </w:t>
      </w:r>
      <w:r w:rsidRPr="006B49CF">
        <w:rPr>
          <w:rFonts w:hint="eastAsia"/>
        </w:rPr>
        <w:t>to</w:t>
      </w:r>
      <w:r w:rsidRPr="006B49CF">
        <w:t xml:space="preserve"> </w:t>
      </w:r>
      <w:r w:rsidR="00ED2AB3">
        <w:t>128</w:t>
      </w:r>
      <w:r w:rsidRPr="006B49CF">
        <w:t xml:space="preserve">, </w:t>
      </w:r>
      <w:r w:rsidR="00ED2AB3">
        <w:t>64</w:t>
      </w:r>
      <w:r w:rsidRPr="006B49CF">
        <w:t xml:space="preserve">, </w:t>
      </w:r>
      <w:r w:rsidR="00ED2AB3">
        <w:t>32</w:t>
      </w:r>
      <w:r w:rsidRPr="006B49CF">
        <w:t xml:space="preserve">, </w:t>
      </w:r>
      <w:r>
        <w:t xml:space="preserve">and </w:t>
      </w:r>
      <w:r w:rsidR="00ED2AB3">
        <w:t>1</w:t>
      </w:r>
      <w:r w:rsidRPr="006B49CF">
        <w:t>, respectively. The other MLPs used in the model share</w:t>
      </w:r>
      <w:r>
        <w:t>d</w:t>
      </w:r>
      <w:r w:rsidRPr="006B49CF">
        <w:t xml:space="preserve"> the same structure</w:t>
      </w:r>
      <w:r w:rsidRPr="006B49CF">
        <w:rPr>
          <w:rFonts w:hint="eastAsia"/>
        </w:rPr>
        <w:t>, where the</w:t>
      </w:r>
      <w:r w:rsidRPr="006B49CF">
        <w:t xml:space="preserve"> number</w:t>
      </w:r>
      <w:r w:rsidRPr="006B49CF">
        <w:rPr>
          <w:rFonts w:hint="eastAsia"/>
        </w:rPr>
        <w:t>s</w:t>
      </w:r>
      <w:r>
        <w:t xml:space="preserve"> of units in two</w:t>
      </w:r>
      <w:r w:rsidRPr="006B49CF">
        <w:t xml:space="preserve"> layer</w:t>
      </w:r>
      <w:r>
        <w:t>s</w:t>
      </w:r>
      <w:r w:rsidRPr="006B49CF">
        <w:t xml:space="preserve"> </w:t>
      </w:r>
      <w:r w:rsidRPr="001F2076">
        <w:rPr>
          <w:rFonts w:hint="eastAsia"/>
          <w:noProof/>
        </w:rPr>
        <w:t>were set</w:t>
      </w:r>
      <w:r w:rsidRPr="006B49CF">
        <w:rPr>
          <w:rFonts w:hint="eastAsia"/>
        </w:rPr>
        <w:t xml:space="preserve"> to</w:t>
      </w:r>
      <w:r w:rsidRPr="006B49CF">
        <w:t xml:space="preserve"> 100 and 50, respectively.</w:t>
      </w:r>
      <w:r w:rsidRPr="00047796">
        <w:t xml:space="preserve"> </w:t>
      </w:r>
      <w:r>
        <w:t xml:space="preserve">Except for the MLP in the </w:t>
      </w:r>
      <w:r w:rsidRPr="009C20B3">
        <w:rPr>
          <w:i/>
        </w:rPr>
        <w:t>text_inception</w:t>
      </w:r>
      <w:r>
        <w:t xml:space="preserve"> </w:t>
      </w:r>
      <w:r w:rsidR="00770B49">
        <w:t xml:space="preserve">network </w:t>
      </w:r>
      <w:r>
        <w:t>that</w:t>
      </w:r>
      <w:r w:rsidRPr="00047796">
        <w:t xml:space="preserve"> </w:t>
      </w:r>
      <w:r>
        <w:t>selected</w:t>
      </w:r>
      <w:r w:rsidRPr="00047796">
        <w:t xml:space="preserve"> </w:t>
      </w:r>
      <w:bookmarkStart w:id="35" w:name="OLE_LINK32"/>
      <w:bookmarkStart w:id="36" w:name="OLE_LINK33"/>
      <w:r w:rsidR="00EB4FD3">
        <w:t>PReLU</w:t>
      </w:r>
      <w:r w:rsidR="00F049DC">
        <w:t xml:space="preserve"> </w:t>
      </w:r>
      <w:r w:rsidR="00EB4FD3">
        <w:fldChar w:fldCharType="begin"/>
      </w:r>
      <w:r w:rsidR="00EB4FD3">
        <w:instrText xml:space="preserve"> REF _Ref21348301 \r \h </w:instrText>
      </w:r>
      <w:r w:rsidR="00EB4FD3">
        <w:fldChar w:fldCharType="separate"/>
      </w:r>
      <w:r w:rsidR="00EB4FD3">
        <w:t>[38]</w:t>
      </w:r>
      <w:r w:rsidR="00EB4FD3">
        <w:fldChar w:fldCharType="end"/>
      </w:r>
      <w:r>
        <w:t xml:space="preserve"> </w:t>
      </w:r>
      <w:bookmarkEnd w:id="35"/>
      <w:bookmarkEnd w:id="36"/>
      <w:r>
        <w:t xml:space="preserve">as the </w:t>
      </w:r>
      <w:r w:rsidRPr="00047796">
        <w:t>activation</w:t>
      </w:r>
      <w:r>
        <w:t xml:space="preserve"> function, </w:t>
      </w:r>
      <w:r w:rsidRPr="00047796">
        <w:t xml:space="preserve">other MLPs </w:t>
      </w:r>
      <w:r>
        <w:t xml:space="preserve">in the model </w:t>
      </w:r>
      <w:r w:rsidRPr="00047796">
        <w:t>use</w:t>
      </w:r>
      <w:r>
        <w:t>d</w:t>
      </w:r>
      <w:r w:rsidRPr="00047796">
        <w:t xml:space="preserve"> </w:t>
      </w:r>
      <w:r>
        <w:t>ReLU</w:t>
      </w:r>
      <w:r w:rsidRPr="00047796">
        <w:t>.</w:t>
      </w:r>
      <w:r w:rsidR="008D132F">
        <w:t xml:space="preserve"> </w:t>
      </w:r>
      <w:r w:rsidR="008D132F" w:rsidRPr="008D132F">
        <w:rPr>
          <w:highlight w:val="yellow"/>
        </w:rPr>
        <w:t>T</w:t>
      </w:r>
      <w:r w:rsidR="007828CE" w:rsidRPr="008D132F">
        <w:rPr>
          <w:highlight w:val="yellow"/>
        </w:rPr>
        <w:t xml:space="preserve">he learning rate </w:t>
      </w:r>
      <w:r w:rsidR="008D132F" w:rsidRPr="008D132F">
        <w:rPr>
          <w:highlight w:val="yellow"/>
        </w:rPr>
        <w:t xml:space="preserve">was set </w:t>
      </w:r>
      <w:r w:rsidR="007828CE" w:rsidRPr="008D132F">
        <w:rPr>
          <w:highlight w:val="yellow"/>
        </w:rPr>
        <w:t>to 0.0003</w:t>
      </w:r>
      <w:r w:rsidR="008D132F" w:rsidRPr="008D132F">
        <w:rPr>
          <w:highlight w:val="yellow"/>
        </w:rPr>
        <w:t xml:space="preserve"> when training each component of MISR</w:t>
      </w:r>
      <w:r w:rsidR="007828CE" w:rsidRPr="008D132F">
        <w:rPr>
          <w:highlight w:val="yellow"/>
        </w:rPr>
        <w:t>. When</w:t>
      </w:r>
      <w:r w:rsidR="008D132F" w:rsidRPr="008D132F">
        <w:rPr>
          <w:highlight w:val="yellow"/>
        </w:rPr>
        <w:t xml:space="preserve"> we began to</w:t>
      </w:r>
      <w:r w:rsidR="007828CE" w:rsidRPr="008D132F">
        <w:rPr>
          <w:highlight w:val="yellow"/>
        </w:rPr>
        <w:t xml:space="preserve"> fine-tun</w:t>
      </w:r>
      <w:r w:rsidR="008D132F" w:rsidRPr="008D132F">
        <w:rPr>
          <w:highlight w:val="yellow"/>
        </w:rPr>
        <w:t>e</w:t>
      </w:r>
      <w:r w:rsidR="007828CE" w:rsidRPr="008D132F">
        <w:rPr>
          <w:highlight w:val="yellow"/>
        </w:rPr>
        <w:t xml:space="preserve"> </w:t>
      </w:r>
      <w:r w:rsidR="008D132F" w:rsidRPr="008D132F">
        <w:rPr>
          <w:highlight w:val="yellow"/>
        </w:rPr>
        <w:t>MISR</w:t>
      </w:r>
      <w:r w:rsidR="007828CE" w:rsidRPr="008D132F">
        <w:rPr>
          <w:highlight w:val="yellow"/>
        </w:rPr>
        <w:t xml:space="preserve"> based on </w:t>
      </w:r>
      <w:r w:rsidR="008D132F">
        <w:rPr>
          <w:highlight w:val="yellow"/>
        </w:rPr>
        <w:t xml:space="preserve">all </w:t>
      </w:r>
      <w:r w:rsidR="007828CE" w:rsidRPr="008D132F">
        <w:rPr>
          <w:highlight w:val="yellow"/>
        </w:rPr>
        <w:t xml:space="preserve">the pre-trained components, the learning rate </w:t>
      </w:r>
      <w:r w:rsidR="008D132F" w:rsidRPr="008D132F">
        <w:rPr>
          <w:highlight w:val="yellow"/>
        </w:rPr>
        <w:t xml:space="preserve">was then reduced </w:t>
      </w:r>
      <w:r w:rsidR="007828CE" w:rsidRPr="008D132F">
        <w:rPr>
          <w:highlight w:val="yellow"/>
        </w:rPr>
        <w:t>to 0.0001.</w:t>
      </w:r>
      <w:r w:rsidR="007828CE">
        <w:t xml:space="preserve"> </w:t>
      </w:r>
      <w:r>
        <w:t>For the</w:t>
      </w:r>
      <w:r w:rsidRPr="006B49CF">
        <w:rPr>
          <w:rFonts w:hint="eastAsia"/>
        </w:rPr>
        <w:t xml:space="preserve"> </w:t>
      </w:r>
      <w:r>
        <w:t xml:space="preserve">baseline </w:t>
      </w:r>
      <w:r w:rsidRPr="006B49CF">
        <w:rPr>
          <w:rFonts w:hint="eastAsia"/>
        </w:rPr>
        <w:t>approach</w:t>
      </w:r>
      <w:r>
        <w:t>es, we set</w:t>
      </w:r>
      <w:r w:rsidRPr="006B49CF">
        <w:t xml:space="preserve"> most </w:t>
      </w:r>
      <w:r w:rsidR="008D132F">
        <w:t xml:space="preserve">of their </w:t>
      </w:r>
      <w:r w:rsidRPr="006B49CF">
        <w:t xml:space="preserve">parameters according to the default settings </w:t>
      </w:r>
      <w:r>
        <w:t xml:space="preserve">mentioned </w:t>
      </w:r>
      <w:r w:rsidRPr="006B49CF">
        <w:t>in the original references and optimize</w:t>
      </w:r>
      <w:r>
        <w:t>d</w:t>
      </w:r>
      <w:r w:rsidRPr="006B49CF">
        <w:t xml:space="preserve"> some parameters </w:t>
      </w:r>
      <w:r>
        <w:t>when</w:t>
      </w:r>
      <w:r w:rsidRPr="006B49CF">
        <w:t xml:space="preserve"> necessary.</w:t>
      </w:r>
    </w:p>
    <w:p w14:paraId="2C1461D9" w14:textId="77777777" w:rsidR="00C93EF3" w:rsidRPr="006B49CF" w:rsidRDefault="00C93EF3" w:rsidP="00F14D1A">
      <w:pPr>
        <w:pStyle w:val="2"/>
      </w:pPr>
      <w:r w:rsidRPr="006B49CF">
        <w:t xml:space="preserve">Performance </w:t>
      </w:r>
      <w:r>
        <w:t>of MISR</w:t>
      </w:r>
      <w:r w:rsidRPr="006B49CF">
        <w:t xml:space="preserve"> </w:t>
      </w:r>
    </w:p>
    <w:p w14:paraId="3C9D6DE2" w14:textId="4553ED72" w:rsidR="00F14D1A" w:rsidRDefault="00C93EF3" w:rsidP="001E0C35">
      <w:pPr>
        <w:spacing w:line="252" w:lineRule="auto"/>
        <w:jc w:val="both"/>
      </w:pPr>
      <w:r w:rsidRPr="00770B49">
        <w:t>Fig</w:t>
      </w:r>
      <w:r w:rsidR="00770B49" w:rsidRPr="00770B49">
        <w:t>.</w:t>
      </w:r>
      <w:r w:rsidR="00EA3F11" w:rsidRPr="00770B49">
        <w:t xml:space="preserve"> </w:t>
      </w:r>
      <w:r w:rsidRPr="00770B49">
        <w:t>3</w:t>
      </w:r>
      <w:r>
        <w:t xml:space="preserve"> present</w:t>
      </w:r>
      <w:r w:rsidRPr="006B49CF">
        <w:rPr>
          <w:rFonts w:hint="eastAsia"/>
        </w:rPr>
        <w:t xml:space="preserve">s </w:t>
      </w:r>
      <w:r w:rsidRPr="006B49CF">
        <w:t>the performance comparison</w:t>
      </w:r>
      <w:r w:rsidRPr="006B49CF">
        <w:rPr>
          <w:rFonts w:hint="eastAsia"/>
        </w:rPr>
        <w:t xml:space="preserve"> </w:t>
      </w:r>
      <w:r>
        <w:rPr>
          <w:lang w:eastAsia="zh-CN"/>
        </w:rPr>
        <w:t>of</w:t>
      </w:r>
      <w:r w:rsidRPr="006B49CF">
        <w:t xml:space="preserve"> different</w:t>
      </w:r>
      <w:r w:rsidRPr="006B49CF">
        <w:rPr>
          <w:rFonts w:hint="eastAsia"/>
        </w:rPr>
        <w:t xml:space="preserve"> approaches</w:t>
      </w:r>
      <w:r w:rsidR="008D132F">
        <w:t>,</w:t>
      </w:r>
      <w:r w:rsidRPr="006B49CF">
        <w:t xml:space="preserve"> </w:t>
      </w:r>
      <w:r w:rsidR="008D132F">
        <w:t xml:space="preserve">showing </w:t>
      </w:r>
      <w:r w:rsidR="008D305B">
        <w:t xml:space="preserve">that </w:t>
      </w:r>
      <w:r>
        <w:rPr>
          <w:rFonts w:hint="eastAsia"/>
        </w:rPr>
        <w:t>MISR</w:t>
      </w:r>
      <w:r w:rsidRPr="006B49CF">
        <w:rPr>
          <w:rFonts w:hint="eastAsia"/>
        </w:rPr>
        <w:t xml:space="preserve"> outperforms</w:t>
      </w:r>
      <w:r w:rsidRPr="006B49CF">
        <w:t xml:space="preserve"> all </w:t>
      </w:r>
      <w:r>
        <w:t>the six</w:t>
      </w:r>
      <w:r>
        <w:rPr>
          <w:rFonts w:asciiTheme="minorEastAsia" w:hAnsiTheme="minorEastAsia"/>
          <w:lang w:eastAsia="zh-CN"/>
        </w:rPr>
        <w:t xml:space="preserve"> </w:t>
      </w:r>
      <w:r>
        <w:t>baseline</w:t>
      </w:r>
      <w:r w:rsidRPr="006B49CF">
        <w:t>s across all ranking positions.</w:t>
      </w:r>
      <w:r w:rsidR="008D305B" w:rsidRPr="008D305B">
        <w:t xml:space="preserve"> </w:t>
      </w:r>
      <w:r w:rsidR="008D132F">
        <w:rPr>
          <w:lang w:eastAsia="zh-CN"/>
        </w:rPr>
        <w:t>S</w:t>
      </w:r>
      <w:r w:rsidR="008D305B" w:rsidRPr="006B49CF">
        <w:rPr>
          <w:rFonts w:hint="eastAsia"/>
        </w:rPr>
        <w:t>ince the complexity of</w:t>
      </w:r>
      <w:r w:rsidR="008D305B" w:rsidRPr="006B49CF">
        <w:t xml:space="preserve"> SSR </w:t>
      </w:r>
      <w:r w:rsidR="008D305B" w:rsidRPr="006B49CF">
        <w:rPr>
          <w:rFonts w:hint="eastAsia"/>
        </w:rPr>
        <w:t xml:space="preserve">is </w:t>
      </w:r>
      <w:r w:rsidR="008D305B" w:rsidRPr="001F2076">
        <w:rPr>
          <w:rFonts w:hint="eastAsia"/>
          <w:noProof/>
        </w:rPr>
        <w:t>ex</w:t>
      </w:r>
      <w:r w:rsidR="008D305B">
        <w:rPr>
          <w:noProof/>
        </w:rPr>
        <w:t>ceptional</w:t>
      </w:r>
      <w:r w:rsidR="008D305B" w:rsidRPr="001F2076">
        <w:rPr>
          <w:rFonts w:hint="eastAsia"/>
          <w:noProof/>
        </w:rPr>
        <w:t>ly</w:t>
      </w:r>
      <w:r w:rsidR="008D305B" w:rsidRPr="006B49CF">
        <w:rPr>
          <w:rFonts w:hint="eastAsia"/>
        </w:rPr>
        <w:t xml:space="preserve"> high,</w:t>
      </w:r>
      <w:r w:rsidR="008D305B" w:rsidRPr="006B49CF">
        <w:t xml:space="preserve"> </w:t>
      </w:r>
      <w:r w:rsidR="008D305B" w:rsidRPr="006B49CF">
        <w:rPr>
          <w:rFonts w:hint="eastAsia"/>
        </w:rPr>
        <w:t>w</w:t>
      </w:r>
      <w:r w:rsidR="008D305B">
        <w:t>e only evaluated its performance</w:t>
      </w:r>
      <w:r w:rsidR="008D305B" w:rsidRPr="006B49CF">
        <w:t xml:space="preserve"> </w:t>
      </w:r>
      <w:r w:rsidR="008D305B" w:rsidRPr="006B49CF">
        <w:rPr>
          <w:rFonts w:hint="eastAsia"/>
        </w:rPr>
        <w:t>when</w:t>
      </w:r>
      <w:r w:rsidR="008D305B" w:rsidRPr="006B49CF">
        <w:t xml:space="preserve"> </w:t>
      </w:r>
      <w:r w:rsidR="008D305B">
        <w:rPr>
          <w:rFonts w:hint="eastAsia"/>
        </w:rPr>
        <w:t>the size of</w:t>
      </w:r>
      <w:r w:rsidR="008D305B" w:rsidRPr="006B49CF">
        <w:t xml:space="preserve"> service sets </w:t>
      </w:r>
      <w:r w:rsidR="008D305B" w:rsidRPr="006B49CF">
        <w:rPr>
          <w:rFonts w:hint="eastAsia"/>
        </w:rPr>
        <w:t>is</w:t>
      </w:r>
      <w:r w:rsidR="008D305B">
        <w:t xml:space="preserve"> five</w:t>
      </w:r>
      <w:r w:rsidR="008D305B" w:rsidRPr="006B49CF">
        <w:t>.</w:t>
      </w:r>
    </w:p>
    <w:p w14:paraId="02A3E095" w14:textId="16EE9C3D" w:rsidR="008D132F" w:rsidRDefault="008D132F" w:rsidP="008D132F">
      <w:pPr>
        <w:spacing w:line="252" w:lineRule="auto"/>
        <w:ind w:firstLineChars="100" w:firstLine="200"/>
        <w:jc w:val="both"/>
      </w:pPr>
      <w:r w:rsidRPr="006B49CF">
        <w:t xml:space="preserve">TF-IDF </w:t>
      </w:r>
      <w:r>
        <w:rPr>
          <w:rFonts w:hint="eastAsia"/>
        </w:rPr>
        <w:t>perform</w:t>
      </w:r>
      <w:r>
        <w:rPr>
          <w:lang w:eastAsia="zh-CN"/>
        </w:rPr>
        <w:t>ed</w:t>
      </w:r>
      <w:r w:rsidRPr="006B49CF">
        <w:rPr>
          <w:rFonts w:hint="eastAsia"/>
        </w:rPr>
        <w:t xml:space="preserve"> the worst</w:t>
      </w:r>
      <w:r>
        <w:t xml:space="preserve"> because it just used</w:t>
      </w:r>
      <w:r w:rsidRPr="006B49CF">
        <w:t xml:space="preserve"> </w:t>
      </w:r>
      <w:r w:rsidRPr="006B49CF">
        <w:rPr>
          <w:rFonts w:hint="eastAsia"/>
        </w:rPr>
        <w:t xml:space="preserve">the </w:t>
      </w:r>
      <w:r w:rsidRPr="006B49CF">
        <w:t>content</w:t>
      </w:r>
      <w:r w:rsidRPr="005505C2">
        <w:t xml:space="preserve"> </w:t>
      </w:r>
      <w:r w:rsidRPr="006B49CF">
        <w:t xml:space="preserve">information, and </w:t>
      </w:r>
      <w:r w:rsidRPr="006B49CF">
        <w:rPr>
          <w:rFonts w:hint="eastAsia"/>
        </w:rPr>
        <w:t xml:space="preserve">the </w:t>
      </w:r>
      <w:r w:rsidRPr="006B49CF">
        <w:t>represent</w:t>
      </w:r>
      <w:r w:rsidRPr="006B49CF">
        <w:rPr>
          <w:rFonts w:hint="eastAsia"/>
        </w:rPr>
        <w:t>at</w:t>
      </w:r>
      <w:r w:rsidRPr="006B49CF">
        <w:t>i</w:t>
      </w:r>
      <w:r w:rsidRPr="006B49CF">
        <w:rPr>
          <w:rFonts w:hint="eastAsia"/>
        </w:rPr>
        <w:t>ons</w:t>
      </w:r>
      <w:r w:rsidRPr="006B49CF">
        <w:t xml:space="preserve"> </w:t>
      </w:r>
      <w:r>
        <w:t>of mashups and services</w:t>
      </w:r>
      <w:r w:rsidRPr="005505C2">
        <w:t xml:space="preserve"> </w:t>
      </w:r>
      <w:r w:rsidR="00F5210E">
        <w:t xml:space="preserve">did not </w:t>
      </w:r>
      <w:r>
        <w:t xml:space="preserve">appear </w:t>
      </w:r>
      <w:r w:rsidRPr="006B49CF">
        <w:rPr>
          <w:rFonts w:hint="eastAsia"/>
        </w:rPr>
        <w:t xml:space="preserve">to </w:t>
      </w:r>
      <w:r>
        <w:t>capture</w:t>
      </w:r>
      <w:r w:rsidRPr="006B49CF">
        <w:rPr>
          <w:rFonts w:hint="eastAsia"/>
        </w:rPr>
        <w:t xml:space="preserve"> the </w:t>
      </w:r>
      <w:r w:rsidRPr="001C2867">
        <w:rPr>
          <w:rFonts w:hint="eastAsia"/>
          <w:noProof/>
        </w:rPr>
        <w:t>latent</w:t>
      </w:r>
      <w:r>
        <w:rPr>
          <w:rFonts w:hint="eastAsia"/>
        </w:rPr>
        <w:t xml:space="preserve"> semantics of </w:t>
      </w:r>
      <w:r>
        <w:rPr>
          <w:rFonts w:hint="eastAsia"/>
          <w:lang w:eastAsia="zh-CN"/>
        </w:rPr>
        <w:t>tex</w:t>
      </w:r>
      <w:r>
        <w:rPr>
          <w:lang w:eastAsia="zh-CN"/>
        </w:rPr>
        <w:t xml:space="preserve">tual </w:t>
      </w:r>
      <w:r>
        <w:rPr>
          <w:rFonts w:hint="eastAsia"/>
        </w:rPr>
        <w:t>description</w:t>
      </w:r>
      <w:r>
        <w:t>s by</w:t>
      </w:r>
      <w:r w:rsidRPr="006B49CF">
        <w:rPr>
          <w:rFonts w:hint="eastAsia"/>
        </w:rPr>
        <w:t xml:space="preserve"> using</w:t>
      </w:r>
      <w:r w:rsidRPr="006B49CF">
        <w:t xml:space="preserve"> TF-IDF. </w:t>
      </w:r>
      <w:r w:rsidRPr="006B49CF">
        <w:rPr>
          <w:rFonts w:hint="eastAsia"/>
        </w:rPr>
        <w:t>Besides the</w:t>
      </w:r>
      <w:r w:rsidRPr="006B49CF">
        <w:t xml:space="preserve"> content information and p</w:t>
      </w:r>
      <w:r>
        <w:t>opularity, AFUP and SFTN</w:t>
      </w:r>
      <w:r w:rsidRPr="006B49CF">
        <w:t xml:space="preserve"> leverage the usage history of </w:t>
      </w:r>
      <w:r>
        <w:t>neighbor mashups</w:t>
      </w:r>
      <w:r w:rsidRPr="006B49CF">
        <w:t xml:space="preserve">, but their performances </w:t>
      </w:r>
      <w:r>
        <w:t>were not as good as expected.</w:t>
      </w:r>
      <w:r w:rsidRPr="006B49CF">
        <w:t xml:space="preserve"> </w:t>
      </w:r>
      <w:r>
        <w:t>The</w:t>
      </w:r>
      <w:r w:rsidRPr="006B49CF">
        <w:t xml:space="preserve"> reasons</w:t>
      </w:r>
      <w:r>
        <w:t xml:space="preserve"> are two-fold</w:t>
      </w:r>
      <w:r w:rsidRPr="006B49CF">
        <w:t xml:space="preserve">. </w:t>
      </w:r>
      <w:r w:rsidRPr="006B49CF">
        <w:rPr>
          <w:rFonts w:hint="eastAsia"/>
        </w:rPr>
        <w:t>First, t</w:t>
      </w:r>
      <w:r w:rsidRPr="006B49CF">
        <w:t>he</w:t>
      </w:r>
      <w:r>
        <w:rPr>
          <w:rFonts w:hint="eastAsia"/>
          <w:lang w:eastAsia="zh-CN"/>
        </w:rPr>
        <w:t>ir</w:t>
      </w:r>
      <w:r w:rsidRPr="006B49CF">
        <w:t xml:space="preserve"> feature extraction methods ignor</w:t>
      </w:r>
      <w:r w:rsidRPr="006B49CF">
        <w:rPr>
          <w:rFonts w:hint="eastAsia"/>
        </w:rPr>
        <w:t>e</w:t>
      </w:r>
      <w:r>
        <w:t>d</w:t>
      </w:r>
      <w:r w:rsidRPr="006B49CF">
        <w:t xml:space="preserve"> word order</w:t>
      </w:r>
      <w:r>
        <w:t>s and lost</w:t>
      </w:r>
      <w:r w:rsidRPr="006B49CF">
        <w:t xml:space="preserve"> some semantic </w:t>
      </w:r>
      <w:r w:rsidRPr="006B49CF">
        <w:lastRenderedPageBreak/>
        <w:t xml:space="preserve">information. </w:t>
      </w:r>
      <w:r w:rsidRPr="00D71938">
        <w:rPr>
          <w:rFonts w:hint="eastAsia"/>
        </w:rPr>
        <w:t>Second</w:t>
      </w:r>
      <w:r>
        <w:t xml:space="preserve">, </w:t>
      </w:r>
      <w:r>
        <w:rPr>
          <w:rFonts w:eastAsia="宋体"/>
          <w:spacing w:val="-1"/>
        </w:rPr>
        <w:t>t</w:t>
      </w:r>
      <w:r w:rsidRPr="00C401A9">
        <w:rPr>
          <w:rFonts w:eastAsia="宋体"/>
          <w:spacing w:val="-1"/>
        </w:rPr>
        <w:t xml:space="preserve">he </w:t>
      </w:r>
      <w:r>
        <w:rPr>
          <w:rFonts w:eastAsia="宋体"/>
          <w:spacing w:val="-1"/>
        </w:rPr>
        <w:t>two probabilities</w:t>
      </w:r>
      <w:r w:rsidRPr="002C272B">
        <w:rPr>
          <w:rFonts w:eastAsia="宋体"/>
          <w:spacing w:val="-1"/>
        </w:rPr>
        <w:t xml:space="preserve"> </w:t>
      </w:r>
      <w:r>
        <w:rPr>
          <w:rFonts w:eastAsia="宋体"/>
          <w:spacing w:val="-1"/>
        </w:rPr>
        <w:t xml:space="preserve">derived from </w:t>
      </w:r>
      <w:r>
        <w:rPr>
          <w:rStyle w:val="fontstyle01"/>
        </w:rPr>
        <w:t>functionality</w:t>
      </w:r>
      <w:r>
        <w:rPr>
          <w:rFonts w:eastAsia="宋体"/>
          <w:spacing w:val="-1"/>
        </w:rPr>
        <w:t xml:space="preserve"> and usage history were multiplied with </w:t>
      </w:r>
      <w:r w:rsidRPr="00C401A9">
        <w:rPr>
          <w:rFonts w:eastAsia="宋体"/>
          <w:spacing w:val="-1"/>
        </w:rPr>
        <w:t>the assumption that t</w:t>
      </w:r>
      <w:r>
        <w:rPr>
          <w:rFonts w:eastAsia="宋体"/>
          <w:spacing w:val="-1"/>
        </w:rPr>
        <w:t>hey</w:t>
      </w:r>
      <w:r w:rsidRPr="00C401A9">
        <w:rPr>
          <w:rFonts w:eastAsia="宋体"/>
          <w:spacing w:val="-1"/>
        </w:rPr>
        <w:t xml:space="preserve"> are </w:t>
      </w:r>
      <w:r>
        <w:rPr>
          <w:rStyle w:val="fontstyle01"/>
        </w:rPr>
        <w:t xml:space="preserve">conditionally </w:t>
      </w:r>
      <w:r w:rsidRPr="00C401A9">
        <w:rPr>
          <w:rFonts w:eastAsia="宋体"/>
          <w:spacing w:val="-1"/>
        </w:rPr>
        <w:t>independent of each other.</w:t>
      </w:r>
      <w:r>
        <w:rPr>
          <w:rFonts w:eastAsia="宋体"/>
          <w:spacing w:val="-1"/>
        </w:rPr>
        <w:t xml:space="preserve"> However, it is hard for the single multiplication to capture t</w:t>
      </w:r>
      <w:r w:rsidRPr="00D35BD4">
        <w:rPr>
          <w:rFonts w:eastAsia="宋体"/>
          <w:spacing w:val="-1"/>
        </w:rPr>
        <w:t>he</w:t>
      </w:r>
      <w:r w:rsidRPr="008D132F">
        <w:rPr>
          <w:rFonts w:eastAsia="宋体"/>
          <w:spacing w:val="-1"/>
        </w:rPr>
        <w:t xml:space="preserve"> </w:t>
      </w:r>
      <w:r w:rsidRPr="00D35BD4">
        <w:rPr>
          <w:rFonts w:eastAsia="宋体"/>
          <w:spacing w:val="-1"/>
        </w:rPr>
        <w:t xml:space="preserve">way </w:t>
      </w:r>
      <w:r>
        <w:rPr>
          <w:rFonts w:eastAsia="宋体"/>
          <w:spacing w:val="-1"/>
        </w:rPr>
        <w:t xml:space="preserve">how the </w:t>
      </w:r>
      <w:r w:rsidRPr="00D35BD4">
        <w:rPr>
          <w:rFonts w:eastAsia="宋体"/>
          <w:spacing w:val="-1"/>
        </w:rPr>
        <w:t xml:space="preserve">content </w:t>
      </w:r>
      <w:r>
        <w:rPr>
          <w:rFonts w:eastAsia="宋体"/>
          <w:spacing w:val="-1"/>
        </w:rPr>
        <w:t xml:space="preserve">information </w:t>
      </w:r>
      <w:r w:rsidRPr="00D35BD4">
        <w:rPr>
          <w:rFonts w:eastAsia="宋体"/>
          <w:spacing w:val="-1"/>
        </w:rPr>
        <w:t xml:space="preserve">and </w:t>
      </w:r>
      <w:r>
        <w:rPr>
          <w:rFonts w:eastAsia="宋体"/>
          <w:spacing w:val="-1"/>
        </w:rPr>
        <w:t xml:space="preserve">usage history jointly affect </w:t>
      </w:r>
      <w:r w:rsidR="005741C9">
        <w:rPr>
          <w:noProof/>
          <w:lang w:eastAsia="zh-CN"/>
        </w:rPr>
        <mc:AlternateContent>
          <mc:Choice Requires="wps">
            <w:drawing>
              <wp:anchor distT="0" distB="0" distL="114300" distR="114300" simplePos="0" relativeHeight="251677184" behindDoc="0" locked="0" layoutInCell="1" allowOverlap="1" wp14:anchorId="50228A0F" wp14:editId="7FDB2C14">
                <wp:simplePos x="0" y="0"/>
                <wp:positionH relativeFrom="margin">
                  <wp:posOffset>16510</wp:posOffset>
                </wp:positionH>
                <wp:positionV relativeFrom="margin">
                  <wp:posOffset>105410</wp:posOffset>
                </wp:positionV>
                <wp:extent cx="6533515" cy="3556000"/>
                <wp:effectExtent l="0" t="0" r="635" b="6350"/>
                <wp:wrapSquare wrapText="bothSides"/>
                <wp:docPr id="5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3515" cy="355600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09269785" w14:textId="31BED0CD" w:rsidR="00384D49" w:rsidRPr="00786DB7" w:rsidRDefault="00384D49" w:rsidP="007777F8">
                            <w:pPr>
                              <w:spacing w:line="120" w:lineRule="exact"/>
                              <w:jc w:val="center"/>
                              <w:rPr>
                                <w:color w:val="000000"/>
                                <w:sz w:val="18"/>
                                <w:szCs w:val="18"/>
                              </w:rPr>
                            </w:pPr>
                          </w:p>
                          <w:p w14:paraId="288F833D" w14:textId="0EDECE52" w:rsidR="00384D49" w:rsidRDefault="00384D49" w:rsidP="003931DE">
                            <w:pPr>
                              <w:pStyle w:val="a4"/>
                              <w:ind w:firstLineChars="100" w:firstLine="160"/>
                              <w:jc w:val="left"/>
                            </w:pPr>
                            <w:r w:rsidRPr="00EC6E1A">
                              <w:rPr>
                                <w:noProof/>
                                <w:color w:val="FFFFFF" w:themeColor="background1"/>
                                <w:lang w:eastAsia="zh-CN"/>
                                <w14:textOutline w14:w="9525" w14:cap="rnd" w14:cmpd="sng" w14:algn="ctr">
                                  <w14:solidFill>
                                    <w14:schemeClr w14:val="bg1"/>
                                  </w14:solidFill>
                                  <w14:prstDash w14:val="solid"/>
                                  <w14:bevel/>
                                </w14:textOutline>
                              </w:rPr>
                              <w:drawing>
                                <wp:inline distT="0" distB="0" distL="0" distR="0" wp14:anchorId="792C0AE4" wp14:editId="7A9CF764">
                                  <wp:extent cx="1926000" cy="1616400"/>
                                  <wp:effectExtent l="0" t="0" r="0" b="0"/>
                                  <wp:docPr id="515" name="图片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DCG.emf"/>
                                          <pic:cNvPicPr/>
                                        </pic:nvPicPr>
                                        <pic:blipFill rotWithShape="1">
                                          <a:blip r:embed="rId17">
                                            <a:extLst>
                                              <a:ext uri="{28A0092B-C50C-407E-A947-70E740481C1C}">
                                                <a14:useLocalDpi xmlns:a14="http://schemas.microsoft.com/office/drawing/2010/main" val="0"/>
                                              </a:ext>
                                            </a:extLst>
                                          </a:blip>
                                          <a:srcRect l="8754" t="5981" r="11878"/>
                                          <a:stretch/>
                                        </pic:blipFill>
                                        <pic:spPr bwMode="auto">
                                          <a:xfrm>
                                            <a:off x="0" y="0"/>
                                            <a:ext cx="1926000" cy="161640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lang w:eastAsia="zh-CN"/>
                              </w:rPr>
                              <w:t xml:space="preserve">      </w:t>
                            </w:r>
                            <w:r>
                              <w:rPr>
                                <w:lang w:eastAsia="zh-CN"/>
                              </w:rPr>
                              <w:t xml:space="preserve">  </w:t>
                            </w:r>
                            <w:r>
                              <w:rPr>
                                <w:noProof/>
                                <w:color w:val="FFFFFF" w:themeColor="background1"/>
                                <w:lang w:eastAsia="zh-CN"/>
                              </w:rPr>
                              <w:drawing>
                                <wp:inline distT="0" distB="0" distL="0" distR="0" wp14:anchorId="14FC2686" wp14:editId="72CBBA60">
                                  <wp:extent cx="1947600" cy="1666800"/>
                                  <wp:effectExtent l="0" t="0" r="0" b="0"/>
                                  <wp:docPr id="516" name="图片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P7.26.emf"/>
                                          <pic:cNvPicPr/>
                                        </pic:nvPicPr>
                                        <pic:blipFill rotWithShape="1">
                                          <a:blip r:embed="rId18">
                                            <a:extLst>
                                              <a:ext uri="{28A0092B-C50C-407E-A947-70E740481C1C}">
                                                <a14:useLocalDpi xmlns:a14="http://schemas.microsoft.com/office/drawing/2010/main" val="0"/>
                                              </a:ext>
                                            </a:extLst>
                                          </a:blip>
                                          <a:srcRect l="8487" t="3190" r="11121" b="-1"/>
                                          <a:stretch/>
                                        </pic:blipFill>
                                        <pic:spPr bwMode="auto">
                                          <a:xfrm>
                                            <a:off x="0" y="0"/>
                                            <a:ext cx="1947600" cy="1666800"/>
                                          </a:xfrm>
                                          <a:prstGeom prst="rect">
                                            <a:avLst/>
                                          </a:prstGeom>
                                          <a:ln>
                                            <a:noFill/>
                                          </a:ln>
                                          <a:extLst>
                                            <a:ext uri="{53640926-AAD7-44D8-BBD7-CCE9431645EC}">
                                              <a14:shadowObscured xmlns:a14="http://schemas.microsoft.com/office/drawing/2010/main"/>
                                            </a:ext>
                                          </a:extLst>
                                        </pic:spPr>
                                      </pic:pic>
                                    </a:graphicData>
                                  </a:graphic>
                                </wp:inline>
                              </w:drawing>
                            </w:r>
                          </w:p>
                          <w:p w14:paraId="24AA7E4C" w14:textId="062624B9" w:rsidR="00384D49" w:rsidRDefault="00384D49" w:rsidP="003931DE">
                            <w:pPr>
                              <w:pStyle w:val="a4"/>
                              <w:ind w:firstLineChars="100" w:firstLine="160"/>
                              <w:jc w:val="left"/>
                            </w:pPr>
                            <w:r w:rsidRPr="00EC6E1A">
                              <w:rPr>
                                <w:noProof/>
                                <w:color w:val="FFFFFF" w:themeColor="background1"/>
                                <w:lang w:eastAsia="zh-CN"/>
                                <w14:textOutline w14:w="9525" w14:cap="rnd" w14:cmpd="sng" w14:algn="ctr">
                                  <w14:solidFill>
                                    <w14:schemeClr w14:val="bg1"/>
                                  </w14:solidFill>
                                  <w14:prstDash w14:val="solid"/>
                                  <w14:bevel/>
                                </w14:textOutline>
                              </w:rPr>
                              <w:drawing>
                                <wp:inline distT="0" distB="0" distL="0" distR="0" wp14:anchorId="505CE692" wp14:editId="0CB9E93E">
                                  <wp:extent cx="1976400" cy="1598400"/>
                                  <wp:effectExtent l="0" t="0" r="0" b="0"/>
                                  <wp:docPr id="517" name="图片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cision.emf"/>
                                          <pic:cNvPicPr/>
                                        </pic:nvPicPr>
                                        <pic:blipFill rotWithShape="1">
                                          <a:blip r:embed="rId19">
                                            <a:extLst>
                                              <a:ext uri="{28A0092B-C50C-407E-A947-70E740481C1C}">
                                                <a14:useLocalDpi xmlns:a14="http://schemas.microsoft.com/office/drawing/2010/main" val="0"/>
                                              </a:ext>
                                            </a:extLst>
                                          </a:blip>
                                          <a:srcRect l="8487" t="7177" r="10001"/>
                                          <a:stretch/>
                                        </pic:blipFill>
                                        <pic:spPr bwMode="auto">
                                          <a:xfrm>
                                            <a:off x="0" y="0"/>
                                            <a:ext cx="1976400" cy="159840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lang w:eastAsia="zh-CN"/>
                              </w:rPr>
                              <w:t xml:space="preserve">  </w:t>
                            </w:r>
                            <w:r>
                              <w:rPr>
                                <w:lang w:eastAsia="zh-CN"/>
                              </w:rPr>
                              <w:t xml:space="preserve">    </w:t>
                            </w:r>
                            <w:r w:rsidRPr="00EC6E1A">
                              <w:rPr>
                                <w:noProof/>
                                <w:color w:val="FFFFFF" w:themeColor="background1"/>
                                <w:lang w:eastAsia="zh-CN"/>
                                <w14:textOutline w14:w="9525" w14:cap="rnd" w14:cmpd="sng" w14:algn="ctr">
                                  <w14:solidFill>
                                    <w14:schemeClr w14:val="bg1"/>
                                  </w14:solidFill>
                                  <w14:prstDash w14:val="solid"/>
                                  <w14:bevel/>
                                </w14:textOutline>
                              </w:rPr>
                              <w:drawing>
                                <wp:inline distT="0" distB="0" distL="0" distR="0" wp14:anchorId="6AE3E658" wp14:editId="16370A62">
                                  <wp:extent cx="1965600" cy="1623600"/>
                                  <wp:effectExtent l="0" t="0" r="0" b="0"/>
                                  <wp:docPr id="518" name="图片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call.emf"/>
                                          <pic:cNvPicPr/>
                                        </pic:nvPicPr>
                                        <pic:blipFill rotWithShape="1">
                                          <a:blip r:embed="rId20">
                                            <a:extLst>
                                              <a:ext uri="{28A0092B-C50C-407E-A947-70E740481C1C}">
                                                <a14:useLocalDpi xmlns:a14="http://schemas.microsoft.com/office/drawing/2010/main" val="0"/>
                                              </a:ext>
                                            </a:extLst>
                                          </a:blip>
                                          <a:srcRect l="9036" t="5582" r="9900"/>
                                          <a:stretch/>
                                        </pic:blipFill>
                                        <pic:spPr bwMode="auto">
                                          <a:xfrm>
                                            <a:off x="0" y="0"/>
                                            <a:ext cx="1965600" cy="1623600"/>
                                          </a:xfrm>
                                          <a:prstGeom prst="rect">
                                            <a:avLst/>
                                          </a:prstGeom>
                                          <a:ln>
                                            <a:noFill/>
                                          </a:ln>
                                          <a:extLst>
                                            <a:ext uri="{53640926-AAD7-44D8-BBD7-CCE9431645EC}">
                                              <a14:shadowObscured xmlns:a14="http://schemas.microsoft.com/office/drawing/2010/main"/>
                                            </a:ext>
                                          </a:extLst>
                                        </pic:spPr>
                                      </pic:pic>
                                    </a:graphicData>
                                  </a:graphic>
                                </wp:inline>
                              </w:drawing>
                            </w:r>
                            <w:r>
                              <w:rPr>
                                <w:lang w:eastAsia="zh-CN"/>
                              </w:rPr>
                              <w:t xml:space="preserve">      </w:t>
                            </w:r>
                            <w:r w:rsidRPr="00EC6E1A">
                              <w:rPr>
                                <w:noProof/>
                                <w:color w:val="FFFFFF" w:themeColor="background1"/>
                                <w:lang w:eastAsia="zh-CN"/>
                                <w14:textOutline w14:w="9525" w14:cap="rnd" w14:cmpd="sng" w14:algn="ctr">
                                  <w14:solidFill>
                                    <w14:schemeClr w14:val="bg1"/>
                                  </w14:solidFill>
                                  <w14:prstDash w14:val="solid"/>
                                  <w14:bevel/>
                                </w14:textOutline>
                              </w:rPr>
                              <w:drawing>
                                <wp:inline distT="0" distB="0" distL="0" distR="0" wp14:anchorId="19F3C3AB" wp14:editId="589602AE">
                                  <wp:extent cx="1976400" cy="1620000"/>
                                  <wp:effectExtent l="0" t="0" r="0" b="0"/>
                                  <wp:docPr id="519" name="图片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1.emf"/>
                                          <pic:cNvPicPr/>
                                        </pic:nvPicPr>
                                        <pic:blipFill rotWithShape="1">
                                          <a:blip r:embed="rId21">
                                            <a:extLst>
                                              <a:ext uri="{28A0092B-C50C-407E-A947-70E740481C1C}">
                                                <a14:useLocalDpi xmlns:a14="http://schemas.microsoft.com/office/drawing/2010/main" val="0"/>
                                              </a:ext>
                                            </a:extLst>
                                          </a:blip>
                                          <a:srcRect l="8472" t="5981" r="10183"/>
                                          <a:stretch/>
                                        </pic:blipFill>
                                        <pic:spPr bwMode="auto">
                                          <a:xfrm>
                                            <a:off x="0" y="0"/>
                                            <a:ext cx="1976400" cy="1620000"/>
                                          </a:xfrm>
                                          <a:prstGeom prst="rect">
                                            <a:avLst/>
                                          </a:prstGeom>
                                          <a:ln>
                                            <a:noFill/>
                                          </a:ln>
                                          <a:extLst>
                                            <a:ext uri="{53640926-AAD7-44D8-BBD7-CCE9431645EC}">
                                              <a14:shadowObscured xmlns:a14="http://schemas.microsoft.com/office/drawing/2010/main"/>
                                            </a:ext>
                                          </a:extLst>
                                        </pic:spPr>
                                      </pic:pic>
                                    </a:graphicData>
                                  </a:graphic>
                                </wp:inline>
                              </w:drawing>
                            </w:r>
                          </w:p>
                          <w:p w14:paraId="3BBBF9DC" w14:textId="77777777" w:rsidR="00384D49" w:rsidRPr="00786DB7" w:rsidRDefault="00384D49" w:rsidP="007777F8">
                            <w:pPr>
                              <w:pStyle w:val="a4"/>
                              <w:ind w:firstLine="0"/>
                              <w:jc w:val="center"/>
                            </w:pPr>
                            <w:r w:rsidRPr="00786DB7">
                              <w:t>Fig. 4. Performance comparison of different variants of MISR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228A0F" id="_x0000_s1029" type="#_x0000_t202" style="position:absolute;left:0;text-align:left;margin-left:1.3pt;margin-top:8.3pt;width:514.45pt;height:280pt;z-index:2516771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" stroked="f">
                <v:textbox inset="0,0,0,0">
                  <w:txbxContent>
                    <w:p w14:paraId="09269785" w14:textId="31BED0CD" w:rsidR="00384D49" w:rsidRPr="00786DB7" w:rsidRDefault="00384D49" w:rsidP="007777F8">
                      <w:pPr>
                        <w:spacing w:line="120" w:lineRule="exact"/>
                        <w:jc w:val="center"/>
                        <w:rPr>
                          <w:color w:val="000000"/>
                          <w:sz w:val="18"/>
                          <w:szCs w:val="18"/>
                        </w:rPr>
                      </w:pPr>
                    </w:p>
                    <w:p w14:paraId="288F833D" w14:textId="0EDECE52" w:rsidR="00384D49" w:rsidRDefault="00384D49" w:rsidP="003931DE">
                      <w:pPr>
                        <w:pStyle w:val="a4"/>
                        <w:ind w:firstLineChars="100" w:firstLine="160"/>
                        <w:jc w:val="left"/>
                      </w:pPr>
                      <w:r w:rsidRPr="00EC6E1A">
                        <w:rPr>
                          <w:noProof/>
                          <w:color w:val="FFFFFF" w:themeColor="background1"/>
                          <w:lang w:eastAsia="zh-CN"/>
                          <w14:textOutline w14:w="9525" w14:cap="rnd" w14:cmpd="sng" w14:algn="ctr">
                            <w14:solidFill>
                              <w14:schemeClr w14:val="bg1"/>
                            </w14:solidFill>
                            <w14:prstDash w14:val="solid"/>
                            <w14:bevel/>
                          </w14:textOutline>
                        </w:rPr>
                        <w:drawing>
                          <wp:inline distT="0" distB="0" distL="0" distR="0" wp14:anchorId="792C0AE4" wp14:editId="7A9CF764">
                            <wp:extent cx="1926000" cy="1616400"/>
                            <wp:effectExtent l="0" t="0" r="0" b="0"/>
                            <wp:docPr id="515" name="图片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DCG.emf"/>
                                    <pic:cNvPicPr/>
                                  </pic:nvPicPr>
                                  <pic:blipFill rotWithShape="1">
                                    <a:blip r:embed="rId17">
                                      <a:extLst>
                                        <a:ext uri="{28A0092B-C50C-407E-A947-70E740481C1C}">
                                          <a14:useLocalDpi xmlns:a14="http://schemas.microsoft.com/office/drawing/2010/main" val="0"/>
                                        </a:ext>
                                      </a:extLst>
                                    </a:blip>
                                    <a:srcRect l="8754" t="5981" r="11878"/>
                                    <a:stretch/>
                                  </pic:blipFill>
                                  <pic:spPr bwMode="auto">
                                    <a:xfrm>
                                      <a:off x="0" y="0"/>
                                      <a:ext cx="1926000" cy="161640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lang w:eastAsia="zh-CN"/>
                        </w:rPr>
                        <w:t xml:space="preserve">      </w:t>
                      </w:r>
                      <w:r>
                        <w:rPr>
                          <w:lang w:eastAsia="zh-CN"/>
                        </w:rPr>
                        <w:t xml:space="preserve">  </w:t>
                      </w:r>
                      <w:r>
                        <w:rPr>
                          <w:noProof/>
                          <w:color w:val="FFFFFF" w:themeColor="background1"/>
                          <w:lang w:eastAsia="zh-CN"/>
                        </w:rPr>
                        <w:drawing>
                          <wp:inline distT="0" distB="0" distL="0" distR="0" wp14:anchorId="14FC2686" wp14:editId="72CBBA60">
                            <wp:extent cx="1947600" cy="1666800"/>
                            <wp:effectExtent l="0" t="0" r="0" b="0"/>
                            <wp:docPr id="516" name="图片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P7.26.emf"/>
                                    <pic:cNvPicPr/>
                                  </pic:nvPicPr>
                                  <pic:blipFill rotWithShape="1">
                                    <a:blip r:embed="rId18">
                                      <a:extLst>
                                        <a:ext uri="{28A0092B-C50C-407E-A947-70E740481C1C}">
                                          <a14:useLocalDpi xmlns:a14="http://schemas.microsoft.com/office/drawing/2010/main" val="0"/>
                                        </a:ext>
                                      </a:extLst>
                                    </a:blip>
                                    <a:srcRect l="8487" t="3190" r="11121" b="-1"/>
                                    <a:stretch/>
                                  </pic:blipFill>
                                  <pic:spPr bwMode="auto">
                                    <a:xfrm>
                                      <a:off x="0" y="0"/>
                                      <a:ext cx="1947600" cy="1666800"/>
                                    </a:xfrm>
                                    <a:prstGeom prst="rect">
                                      <a:avLst/>
                                    </a:prstGeom>
                                    <a:ln>
                                      <a:noFill/>
                                    </a:ln>
                                    <a:extLst>
                                      <a:ext uri="{53640926-AAD7-44D8-BBD7-CCE9431645EC}">
                                        <a14:shadowObscured xmlns:a14="http://schemas.microsoft.com/office/drawing/2010/main"/>
                                      </a:ext>
                                    </a:extLst>
                                  </pic:spPr>
                                </pic:pic>
                              </a:graphicData>
                            </a:graphic>
                          </wp:inline>
                        </w:drawing>
                      </w:r>
                    </w:p>
                    <w:p w14:paraId="24AA7E4C" w14:textId="062624B9" w:rsidR="00384D49" w:rsidRDefault="00384D49" w:rsidP="003931DE">
                      <w:pPr>
                        <w:pStyle w:val="a4"/>
                        <w:ind w:firstLineChars="100" w:firstLine="160"/>
                        <w:jc w:val="left"/>
                      </w:pPr>
                      <w:r w:rsidRPr="00EC6E1A">
                        <w:rPr>
                          <w:noProof/>
                          <w:color w:val="FFFFFF" w:themeColor="background1"/>
                          <w:lang w:eastAsia="zh-CN"/>
                          <w14:textOutline w14:w="9525" w14:cap="rnd" w14:cmpd="sng" w14:algn="ctr">
                            <w14:solidFill>
                              <w14:schemeClr w14:val="bg1"/>
                            </w14:solidFill>
                            <w14:prstDash w14:val="solid"/>
                            <w14:bevel/>
                          </w14:textOutline>
                        </w:rPr>
                        <w:drawing>
                          <wp:inline distT="0" distB="0" distL="0" distR="0" wp14:anchorId="505CE692" wp14:editId="0CB9E93E">
                            <wp:extent cx="1976400" cy="1598400"/>
                            <wp:effectExtent l="0" t="0" r="0" b="0"/>
                            <wp:docPr id="517" name="图片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cision.emf"/>
                                    <pic:cNvPicPr/>
                                  </pic:nvPicPr>
                                  <pic:blipFill rotWithShape="1">
                                    <a:blip r:embed="rId19">
                                      <a:extLst>
                                        <a:ext uri="{28A0092B-C50C-407E-A947-70E740481C1C}">
                                          <a14:useLocalDpi xmlns:a14="http://schemas.microsoft.com/office/drawing/2010/main" val="0"/>
                                        </a:ext>
                                      </a:extLst>
                                    </a:blip>
                                    <a:srcRect l="8487" t="7177" r="10001"/>
                                    <a:stretch/>
                                  </pic:blipFill>
                                  <pic:spPr bwMode="auto">
                                    <a:xfrm>
                                      <a:off x="0" y="0"/>
                                      <a:ext cx="1976400" cy="1598400"/>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lang w:eastAsia="zh-CN"/>
                        </w:rPr>
                        <w:t xml:space="preserve">  </w:t>
                      </w:r>
                      <w:r>
                        <w:rPr>
                          <w:lang w:eastAsia="zh-CN"/>
                        </w:rPr>
                        <w:t xml:space="preserve">    </w:t>
                      </w:r>
                      <w:r w:rsidRPr="00EC6E1A">
                        <w:rPr>
                          <w:noProof/>
                          <w:color w:val="FFFFFF" w:themeColor="background1"/>
                          <w:lang w:eastAsia="zh-CN"/>
                          <w14:textOutline w14:w="9525" w14:cap="rnd" w14:cmpd="sng" w14:algn="ctr">
                            <w14:solidFill>
                              <w14:schemeClr w14:val="bg1"/>
                            </w14:solidFill>
                            <w14:prstDash w14:val="solid"/>
                            <w14:bevel/>
                          </w14:textOutline>
                        </w:rPr>
                        <w:drawing>
                          <wp:inline distT="0" distB="0" distL="0" distR="0" wp14:anchorId="6AE3E658" wp14:editId="16370A62">
                            <wp:extent cx="1965600" cy="1623600"/>
                            <wp:effectExtent l="0" t="0" r="0" b="0"/>
                            <wp:docPr id="518" name="图片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call.emf"/>
                                    <pic:cNvPicPr/>
                                  </pic:nvPicPr>
                                  <pic:blipFill rotWithShape="1">
                                    <a:blip r:embed="rId20">
                                      <a:extLst>
                                        <a:ext uri="{28A0092B-C50C-407E-A947-70E740481C1C}">
                                          <a14:useLocalDpi xmlns:a14="http://schemas.microsoft.com/office/drawing/2010/main" val="0"/>
                                        </a:ext>
                                      </a:extLst>
                                    </a:blip>
                                    <a:srcRect l="9036" t="5582" r="9900"/>
                                    <a:stretch/>
                                  </pic:blipFill>
                                  <pic:spPr bwMode="auto">
                                    <a:xfrm>
                                      <a:off x="0" y="0"/>
                                      <a:ext cx="1965600" cy="1623600"/>
                                    </a:xfrm>
                                    <a:prstGeom prst="rect">
                                      <a:avLst/>
                                    </a:prstGeom>
                                    <a:ln>
                                      <a:noFill/>
                                    </a:ln>
                                    <a:extLst>
                                      <a:ext uri="{53640926-AAD7-44D8-BBD7-CCE9431645EC}">
                                        <a14:shadowObscured xmlns:a14="http://schemas.microsoft.com/office/drawing/2010/main"/>
                                      </a:ext>
                                    </a:extLst>
                                  </pic:spPr>
                                </pic:pic>
                              </a:graphicData>
                            </a:graphic>
                          </wp:inline>
                        </w:drawing>
                      </w:r>
                      <w:r>
                        <w:rPr>
                          <w:lang w:eastAsia="zh-CN"/>
                        </w:rPr>
                        <w:t xml:space="preserve">      </w:t>
                      </w:r>
                      <w:r w:rsidRPr="00EC6E1A">
                        <w:rPr>
                          <w:noProof/>
                          <w:color w:val="FFFFFF" w:themeColor="background1"/>
                          <w:lang w:eastAsia="zh-CN"/>
                          <w14:textOutline w14:w="9525" w14:cap="rnd" w14:cmpd="sng" w14:algn="ctr">
                            <w14:solidFill>
                              <w14:schemeClr w14:val="bg1"/>
                            </w14:solidFill>
                            <w14:prstDash w14:val="solid"/>
                            <w14:bevel/>
                          </w14:textOutline>
                        </w:rPr>
                        <w:drawing>
                          <wp:inline distT="0" distB="0" distL="0" distR="0" wp14:anchorId="19F3C3AB" wp14:editId="589602AE">
                            <wp:extent cx="1976400" cy="1620000"/>
                            <wp:effectExtent l="0" t="0" r="0" b="0"/>
                            <wp:docPr id="519" name="图片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1.emf"/>
                                    <pic:cNvPicPr/>
                                  </pic:nvPicPr>
                                  <pic:blipFill rotWithShape="1">
                                    <a:blip r:embed="rId21">
                                      <a:extLst>
                                        <a:ext uri="{28A0092B-C50C-407E-A947-70E740481C1C}">
                                          <a14:useLocalDpi xmlns:a14="http://schemas.microsoft.com/office/drawing/2010/main" val="0"/>
                                        </a:ext>
                                      </a:extLst>
                                    </a:blip>
                                    <a:srcRect l="8472" t="5981" r="10183"/>
                                    <a:stretch/>
                                  </pic:blipFill>
                                  <pic:spPr bwMode="auto">
                                    <a:xfrm>
                                      <a:off x="0" y="0"/>
                                      <a:ext cx="1976400" cy="1620000"/>
                                    </a:xfrm>
                                    <a:prstGeom prst="rect">
                                      <a:avLst/>
                                    </a:prstGeom>
                                    <a:ln>
                                      <a:noFill/>
                                    </a:ln>
                                    <a:extLst>
                                      <a:ext uri="{53640926-AAD7-44D8-BBD7-CCE9431645EC}">
                                        <a14:shadowObscured xmlns:a14="http://schemas.microsoft.com/office/drawing/2010/main"/>
                                      </a:ext>
                                    </a:extLst>
                                  </pic:spPr>
                                </pic:pic>
                              </a:graphicData>
                            </a:graphic>
                          </wp:inline>
                        </w:drawing>
                      </w:r>
                    </w:p>
                    <w:p w14:paraId="3BBBF9DC" w14:textId="77777777" w:rsidR="00384D49" w:rsidRPr="00786DB7" w:rsidRDefault="00384D49" w:rsidP="007777F8">
                      <w:pPr>
                        <w:pStyle w:val="a4"/>
                        <w:ind w:firstLine="0"/>
                        <w:jc w:val="center"/>
                      </w:pPr>
                      <w:r w:rsidRPr="00786DB7">
                        <w:t>Fig. 4. Performance comparison of different variants of MISR</w:t>
                      </w:r>
                    </w:p>
                  </w:txbxContent>
                </v:textbox>
                <w10:wrap type="square" anchorx="margin" anchory="margin"/>
              </v:shape>
            </w:pict>
          </mc:Fallback>
        </mc:AlternateContent>
      </w:r>
      <w:r>
        <w:rPr>
          <w:rFonts w:eastAsia="宋体"/>
          <w:spacing w:val="-1"/>
        </w:rPr>
        <w:t>service</w:t>
      </w:r>
      <w:r w:rsidRPr="00D35BD4">
        <w:rPr>
          <w:rFonts w:eastAsia="宋体"/>
          <w:spacing w:val="-1"/>
        </w:rPr>
        <w:t xml:space="preserve"> </w:t>
      </w:r>
      <w:r>
        <w:rPr>
          <w:rFonts w:eastAsia="宋体"/>
          <w:spacing w:val="-1"/>
        </w:rPr>
        <w:t>recommendation</w:t>
      </w:r>
      <w:r w:rsidRPr="00D35BD4">
        <w:rPr>
          <w:rFonts w:eastAsia="宋体"/>
          <w:spacing w:val="-1"/>
        </w:rPr>
        <w:t>.</w:t>
      </w:r>
      <w:r>
        <w:rPr>
          <w:rFonts w:eastAsia="宋体"/>
          <w:spacing w:val="-1"/>
        </w:rPr>
        <w:t xml:space="preserve"> Instead, MISR aims to capture such complicated interactions by a DNN.</w:t>
      </w:r>
    </w:p>
    <w:p w14:paraId="3792C0E1" w14:textId="1A06EE3F" w:rsidR="00804FA2" w:rsidRPr="00804FA2" w:rsidRDefault="00C93EF3" w:rsidP="008D132F">
      <w:pPr>
        <w:spacing w:line="252" w:lineRule="auto"/>
        <w:ind w:firstLineChars="100" w:firstLine="200"/>
        <w:jc w:val="both"/>
      </w:pPr>
      <w:r w:rsidRPr="006B49CF">
        <w:t>We combine</w:t>
      </w:r>
      <w:r>
        <w:t xml:space="preserve">d </w:t>
      </w:r>
      <w:r w:rsidRPr="006B49CF">
        <w:t xml:space="preserve">different parameter settings to optimize SSR, but its </w:t>
      </w:r>
      <w:r w:rsidRPr="006B49CF">
        <w:rPr>
          <w:rFonts w:hint="eastAsia"/>
        </w:rPr>
        <w:t>performance</w:t>
      </w:r>
      <w:r>
        <w:t xml:space="preserve"> </w:t>
      </w:r>
      <w:r>
        <w:rPr>
          <w:lang w:eastAsia="zh-CN"/>
        </w:rPr>
        <w:t>was</w:t>
      </w:r>
      <w:r w:rsidRPr="006B49CF">
        <w:t xml:space="preserve"> still </w:t>
      </w:r>
      <w:r>
        <w:rPr>
          <w:noProof/>
        </w:rPr>
        <w:t>weak</w:t>
      </w:r>
      <w:r w:rsidRPr="006B49CF">
        <w:t xml:space="preserve">. </w:t>
      </w:r>
      <w:r>
        <w:t xml:space="preserve">There are two </w:t>
      </w:r>
      <w:r>
        <w:rPr>
          <w:rFonts w:hint="eastAsia"/>
          <w:lang w:eastAsia="zh-CN"/>
        </w:rPr>
        <w:t>main</w:t>
      </w:r>
      <w:r>
        <w:t xml:space="preserve"> reasons. </w:t>
      </w:r>
      <w:r w:rsidRPr="006B49CF">
        <w:t>First, i</w:t>
      </w:r>
      <w:r w:rsidRPr="006B49CF">
        <w:rPr>
          <w:rFonts w:hint="eastAsia"/>
        </w:rPr>
        <w:t>t</w:t>
      </w:r>
      <w:r>
        <w:t xml:space="preserve"> did</w:t>
      </w:r>
      <w:r w:rsidRPr="006B49CF">
        <w:t xml:space="preserve"> not utilize the usage history of </w:t>
      </w:r>
      <w:r>
        <w:t>neighbor</w:t>
      </w:r>
      <w:r w:rsidRPr="006B49CF">
        <w:t xml:space="preserve"> </w:t>
      </w:r>
      <w:r>
        <w:t>mashups like MISR</w:t>
      </w:r>
      <w:r w:rsidRPr="006B49CF">
        <w:rPr>
          <w:rFonts w:hint="eastAsia"/>
        </w:rPr>
        <w:t>.</w:t>
      </w:r>
      <w:r>
        <w:t xml:space="preserve"> S</w:t>
      </w:r>
      <w:r w:rsidRPr="006B49CF">
        <w:t>econd,</w:t>
      </w:r>
      <w:r>
        <w:t xml:space="preserve"> the</w:t>
      </w:r>
      <w:r w:rsidRPr="006B49CF">
        <w:t xml:space="preserve"> pruning strategy</w:t>
      </w:r>
      <w:r>
        <w:t xml:space="preserve"> it employed </w:t>
      </w:r>
      <w:r w:rsidRPr="00C239A8">
        <w:rPr>
          <w:noProof/>
        </w:rPr>
        <w:t>reduce</w:t>
      </w:r>
      <w:r>
        <w:rPr>
          <w:noProof/>
        </w:rPr>
        <w:t>s</w:t>
      </w:r>
      <w:r>
        <w:t xml:space="preserve"> the probability of </w:t>
      </w:r>
      <w:r w:rsidRPr="006B49CF">
        <w:t xml:space="preserve">the </w:t>
      </w:r>
      <w:r>
        <w:t>recommended</w:t>
      </w:r>
      <w:r w:rsidRPr="006B49CF">
        <w:t xml:space="preserve"> se</w:t>
      </w:r>
      <w:r>
        <w:t>rvice set hitting actual component</w:t>
      </w:r>
      <w:r w:rsidRPr="006B49CF">
        <w:t xml:space="preserve"> services.</w:t>
      </w:r>
      <w:r w:rsidR="007777F8" w:rsidRPr="007777F8">
        <w:rPr>
          <w:noProof/>
          <w:lang w:eastAsia="zh-CN"/>
        </w:rPr>
        <w:t xml:space="preserve"> </w:t>
      </w:r>
    </w:p>
    <w:p w14:paraId="69D2CC1A" w14:textId="173FC9EB" w:rsidR="00F14D1A" w:rsidRDefault="00F14D1A" w:rsidP="001E0C35">
      <w:pPr>
        <w:pStyle w:val="p1a"/>
        <w:spacing w:line="252" w:lineRule="auto"/>
        <w:ind w:firstLineChars="100" w:firstLine="200"/>
      </w:pPr>
      <w:r w:rsidRPr="00561428">
        <w:t xml:space="preserve"> </w:t>
      </w:r>
      <w:r w:rsidR="00C93EF3" w:rsidRPr="00561428">
        <w:t>PN</w:t>
      </w:r>
      <w:r w:rsidR="00C93EF3">
        <w:t>CF-Deep</w:t>
      </w:r>
      <w:r w:rsidR="00C93EF3" w:rsidDel="0096329C">
        <w:t xml:space="preserve"> </w:t>
      </w:r>
      <w:r w:rsidR="00C93EF3">
        <w:t xml:space="preserve">performed the best in the six baseline methods. The possible reason is that PNCF-Deep </w:t>
      </w:r>
      <w:r w:rsidR="00C93EF3" w:rsidRPr="006B49CF">
        <w:t>extract</w:t>
      </w:r>
      <w:r w:rsidR="00C93EF3">
        <w:t>s</w:t>
      </w:r>
      <w:r w:rsidR="00C93EF3" w:rsidRPr="006B49CF">
        <w:t xml:space="preserve"> high-quality features from </w:t>
      </w:r>
      <w:r w:rsidR="00C93EF3">
        <w:t xml:space="preserve">the content information and learns the deep content interaction between </w:t>
      </w:r>
      <w:r w:rsidR="00C93EF3" w:rsidRPr="0049243E">
        <w:rPr>
          <w:rFonts w:hint="eastAsia"/>
        </w:rPr>
        <w:t>mashups</w:t>
      </w:r>
      <w:r w:rsidR="00C93EF3">
        <w:t xml:space="preserve"> and services.</w:t>
      </w:r>
      <w:r w:rsidR="00C93EF3" w:rsidRPr="0022316A">
        <w:t xml:space="preserve"> </w:t>
      </w:r>
      <w:r w:rsidR="00C93EF3">
        <w:t>PNCF-HDP worked worse than</w:t>
      </w:r>
      <w:r w:rsidR="00C93EF3" w:rsidRPr="008E5FA6">
        <w:t xml:space="preserve"> </w:t>
      </w:r>
      <w:r w:rsidR="00C93EF3">
        <w:t xml:space="preserve">PNCF-Deep, </w:t>
      </w:r>
      <w:r w:rsidR="00C93EF3" w:rsidRPr="0022316A">
        <w:t xml:space="preserve">even </w:t>
      </w:r>
      <w:r w:rsidR="00C93EF3">
        <w:t>though it also used a</w:t>
      </w:r>
      <w:r w:rsidR="00C60B29">
        <w:t>n</w:t>
      </w:r>
      <w:r w:rsidR="00C93EF3">
        <w:t xml:space="preserve"> MLP to learn the content interaction. The result indicates the </w:t>
      </w:r>
      <w:r w:rsidR="00C93EF3" w:rsidRPr="00E56654">
        <w:t>superiority</w:t>
      </w:r>
      <w:r w:rsidR="00C93EF3">
        <w:t xml:space="preserve"> of our strategy for textual feature extraction. </w:t>
      </w:r>
    </w:p>
    <w:p w14:paraId="56ECF402" w14:textId="5216C33A" w:rsidR="00C93EF3" w:rsidRDefault="00C93EF3" w:rsidP="001E0C35">
      <w:pPr>
        <w:pStyle w:val="p1a"/>
        <w:spacing w:line="252" w:lineRule="auto"/>
        <w:ind w:firstLineChars="100" w:firstLine="200"/>
      </w:pPr>
      <w:r>
        <w:t xml:space="preserve">Although MISR shares </w:t>
      </w:r>
      <w:r w:rsidR="003931DE">
        <w:t xml:space="preserve">a </w:t>
      </w:r>
      <w:r>
        <w:t>similar content interaction component with PNCF-Deep,</w:t>
      </w:r>
      <w:r w:rsidRPr="006B49CF">
        <w:t xml:space="preserve"> </w:t>
      </w:r>
      <w:r>
        <w:t xml:space="preserve">the </w:t>
      </w:r>
      <w:r w:rsidRPr="005A6D42">
        <w:rPr>
          <w:i/>
          <w:highlight w:val="yellow"/>
        </w:rPr>
        <w:t>NDCG</w:t>
      </w:r>
      <w:r w:rsidRPr="006B49CF">
        <w:t>@5,</w:t>
      </w:r>
      <w:r w:rsidRPr="00F14D1A">
        <w:t xml:space="preserve"> </w:t>
      </w:r>
      <w:r w:rsidR="00F07AC5" w:rsidRPr="005A6D42">
        <w:rPr>
          <w:i/>
          <w:highlight w:val="yellow"/>
        </w:rPr>
        <w:t>MAP</w:t>
      </w:r>
      <w:r w:rsidR="00F07AC5">
        <w:t>@5,</w:t>
      </w:r>
      <w:r w:rsidR="00DD43DA">
        <w:t xml:space="preserve"> </w:t>
      </w:r>
      <w:r w:rsidRPr="00E0698A">
        <w:rPr>
          <w:i/>
        </w:rPr>
        <w:t>Precision</w:t>
      </w:r>
      <w:r w:rsidRPr="006B49CF">
        <w:t>@5,</w:t>
      </w:r>
      <w:r w:rsidRPr="00F14D1A">
        <w:t xml:space="preserve"> </w:t>
      </w:r>
      <w:r w:rsidRPr="00E0698A">
        <w:rPr>
          <w:i/>
        </w:rPr>
        <w:t>Recall</w:t>
      </w:r>
      <w:r w:rsidRPr="006B49CF">
        <w:t xml:space="preserve">@5, and </w:t>
      </w:r>
      <w:r w:rsidRPr="00E0698A">
        <w:rPr>
          <w:i/>
        </w:rPr>
        <w:t>F1</w:t>
      </w:r>
      <w:r>
        <w:t>@5 values of MISR were higher than those of</w:t>
      </w:r>
      <w:r w:rsidRPr="006B49CF">
        <w:t xml:space="preserve"> </w:t>
      </w:r>
      <w:r>
        <w:t xml:space="preserve">PNCF </w:t>
      </w:r>
      <w:r w:rsidRPr="006B49CF">
        <w:t>by</w:t>
      </w:r>
      <w:r>
        <w:t xml:space="preserve"> </w:t>
      </w:r>
      <w:r w:rsidRPr="0005544D">
        <w:rPr>
          <w:rFonts w:hint="eastAsia"/>
        </w:rPr>
        <w:t>15</w:t>
      </w:r>
      <w:r>
        <w:t>.</w:t>
      </w:r>
      <w:r w:rsidRPr="0005544D">
        <w:rPr>
          <w:rFonts w:hint="eastAsia"/>
        </w:rPr>
        <w:t>6</w:t>
      </w:r>
      <w:r>
        <w:t>6%,</w:t>
      </w:r>
      <w:r w:rsidR="005C5256">
        <w:t xml:space="preserve"> 19.85%</w:t>
      </w:r>
      <w:r w:rsidR="005C5256" w:rsidRPr="005A6D42">
        <w:rPr>
          <w:rFonts w:eastAsiaTheme="minorEastAsia"/>
          <w:lang w:eastAsia="zh-CN"/>
        </w:rPr>
        <w:t>,</w:t>
      </w:r>
      <w:r>
        <w:t xml:space="preserve"> 16.02%, 15.12%, and </w:t>
      </w:r>
      <w:r w:rsidRPr="0005544D">
        <w:t>15.63%</w:t>
      </w:r>
      <w:r>
        <w:t>,</w:t>
      </w:r>
      <w:r w:rsidRPr="006B49CF">
        <w:t xml:space="preserve"> </w:t>
      </w:r>
      <w:r>
        <w:t xml:space="preserve">respectively. These performance improvements mainly </w:t>
      </w:r>
      <w:r w:rsidRPr="006B49CF">
        <w:t xml:space="preserve">benefit from </w:t>
      </w:r>
      <w:r w:rsidRPr="00124C70">
        <w:t xml:space="preserve">the </w:t>
      </w:r>
      <w:r>
        <w:t xml:space="preserve">two </w:t>
      </w:r>
      <w:r w:rsidRPr="00124C70">
        <w:t>elaborate</w:t>
      </w:r>
      <w:r>
        <w:t xml:space="preserve"> NI </w:t>
      </w:r>
      <w:r w:rsidR="005A6D42">
        <w:t xml:space="preserve">parts </w:t>
      </w:r>
      <w:r>
        <w:t xml:space="preserve">that </w:t>
      </w:r>
      <w:r w:rsidR="005A6D42">
        <w:t xml:space="preserve">can </w:t>
      </w:r>
      <w:r w:rsidRPr="009B46D6">
        <w:t>exploit</w:t>
      </w:r>
      <w:r>
        <w:t xml:space="preserve"> the past interactions between </w:t>
      </w:r>
      <w:r w:rsidRPr="006B49CF">
        <w:rPr>
          <w:rFonts w:hint="eastAsia"/>
        </w:rPr>
        <w:t>neighbor</w:t>
      </w:r>
      <w:r w:rsidRPr="006B49CF">
        <w:t xml:space="preserve"> </w:t>
      </w:r>
      <w:r>
        <w:t>mashups and services</w:t>
      </w:r>
      <w:r w:rsidRPr="006B49CF">
        <w:t>.</w:t>
      </w:r>
    </w:p>
    <w:p w14:paraId="301CD2CA" w14:textId="60DB8A8E" w:rsidR="00C93EF3" w:rsidRPr="006B49CF" w:rsidRDefault="00423F4B" w:rsidP="00F14D1A">
      <w:pPr>
        <w:pStyle w:val="2"/>
      </w:pPr>
      <w:r w:rsidRPr="008D132F">
        <w:rPr>
          <w:highlight w:val="yellow"/>
          <w:lang w:eastAsia="zh-CN"/>
        </w:rPr>
        <w:t>Ablation Study</w:t>
      </w:r>
    </w:p>
    <w:p w14:paraId="5CCF5537" w14:textId="332F1D71" w:rsidR="00F14D1A" w:rsidRDefault="00C93EF3" w:rsidP="0027077A">
      <w:pPr>
        <w:pStyle w:val="p1a"/>
        <w:spacing w:line="252" w:lineRule="auto"/>
      </w:pPr>
      <w:r>
        <w:t>As mentioned above, M</w:t>
      </w:r>
      <w:r w:rsidR="005A6D42">
        <w:t>I</w:t>
      </w:r>
      <w:r>
        <w:t>SR</w:t>
      </w:r>
      <w:r w:rsidRPr="006B49CF">
        <w:t xml:space="preserve"> </w:t>
      </w:r>
      <w:r>
        <w:t>utilize</w:t>
      </w:r>
      <w:r w:rsidRPr="006B49CF">
        <w:t xml:space="preserve">s </w:t>
      </w:r>
      <w:r>
        <w:t xml:space="preserve">three types of interactions </w:t>
      </w:r>
      <w:r w:rsidRPr="006B49CF">
        <w:rPr>
          <w:rFonts w:hint="eastAsia"/>
        </w:rPr>
        <w:t xml:space="preserve">between </w:t>
      </w:r>
      <w:r>
        <w:t>mashups</w:t>
      </w:r>
      <w:r w:rsidRPr="006B49CF">
        <w:t xml:space="preserve"> and service</w:t>
      </w:r>
      <w:r w:rsidRPr="006B49CF">
        <w:rPr>
          <w:rFonts w:hint="eastAsia"/>
        </w:rPr>
        <w:t>s</w:t>
      </w:r>
      <w:r>
        <w:t xml:space="preserve">, namely </w:t>
      </w:r>
      <w:r w:rsidRPr="006B49CF">
        <w:t xml:space="preserve">the content </w:t>
      </w:r>
      <w:r w:rsidRPr="006B49CF">
        <w:rPr>
          <w:rFonts w:hint="eastAsia"/>
        </w:rPr>
        <w:t>interaction</w:t>
      </w:r>
      <w:r w:rsidRPr="006B49CF">
        <w:t xml:space="preserve"> and </w:t>
      </w:r>
      <w:r w:rsidR="003931DE">
        <w:t>two</w:t>
      </w:r>
      <w:r w:rsidRPr="006B49CF">
        <w:rPr>
          <w:rFonts w:hint="eastAsia"/>
        </w:rPr>
        <w:t xml:space="preserve"> neighbor</w:t>
      </w:r>
      <w:r w:rsidRPr="006B49CF">
        <w:t xml:space="preserve"> interaction</w:t>
      </w:r>
      <w:r w:rsidRPr="006B49CF">
        <w:rPr>
          <w:rFonts w:hint="eastAsia"/>
        </w:rPr>
        <w:t>s</w:t>
      </w:r>
      <w:r w:rsidRPr="006B49CF">
        <w:t xml:space="preserve">. </w:t>
      </w:r>
      <w:r w:rsidRPr="002F6758">
        <w:t xml:space="preserve">To </w:t>
      </w:r>
      <w:r>
        <w:t>demonstrate</w:t>
      </w:r>
      <w:r w:rsidRPr="002F6758">
        <w:t xml:space="preserve"> the necessity of the </w:t>
      </w:r>
      <w:r w:rsidR="003931DE">
        <w:t>three</w:t>
      </w:r>
      <w:r w:rsidR="003931DE" w:rsidRPr="002F6758">
        <w:t xml:space="preserve"> </w:t>
      </w:r>
      <w:r w:rsidRPr="002F6758">
        <w:t xml:space="preserve">components </w:t>
      </w:r>
      <w:r w:rsidR="003931DE">
        <w:t>of</w:t>
      </w:r>
      <w:r w:rsidRPr="002F6758">
        <w:t xml:space="preserve"> MISR, we designed the following </w:t>
      </w:r>
      <w:r w:rsidRPr="002F6758">
        <w:rPr>
          <w:rFonts w:hint="eastAsia"/>
        </w:rPr>
        <w:t>variants</w:t>
      </w:r>
      <w:r w:rsidRPr="002F6758">
        <w:t xml:space="preserve"> of MISR </w:t>
      </w:r>
      <w:r w:rsidRPr="002F6758">
        <w:rPr>
          <w:rFonts w:hint="eastAsia"/>
        </w:rPr>
        <w:t>for comparison</w:t>
      </w:r>
      <w:r>
        <w:t>:</w:t>
      </w:r>
      <w:r w:rsidRPr="002F6758">
        <w:t xml:space="preserve"> </w:t>
      </w:r>
      <w:r>
        <w:t>a</w:t>
      </w:r>
      <w:r w:rsidRPr="002F6758">
        <w:t xml:space="preserve"> model</w:t>
      </w:r>
      <w:r>
        <w:t xml:space="preserve"> </w:t>
      </w:r>
      <w:r w:rsidRPr="002F6758">
        <w:t>(</w:t>
      </w:r>
      <w:bookmarkStart w:id="37" w:name="OLE_LINK8"/>
      <w:bookmarkStart w:id="38" w:name="OLE_LINK9"/>
      <w:r w:rsidRPr="002F6758">
        <w:t>referred to as MISR-C</w:t>
      </w:r>
      <w:bookmarkEnd w:id="37"/>
      <w:bookmarkEnd w:id="38"/>
      <w:r w:rsidRPr="002F6758">
        <w:t xml:space="preserve">) only uses the CI component, </w:t>
      </w:r>
      <w:r w:rsidRPr="002F6758">
        <w:rPr>
          <w:rFonts w:hint="eastAsia"/>
        </w:rPr>
        <w:t>a</w:t>
      </w:r>
      <w:r w:rsidRPr="002F6758">
        <w:t xml:space="preserve"> model (</w:t>
      </w:r>
      <w:bookmarkStart w:id="39" w:name="OLE_LINK10"/>
      <w:bookmarkStart w:id="40" w:name="OLE_LINK11"/>
      <w:r w:rsidRPr="002F6758">
        <w:t>referred to as MISR-CII</w:t>
      </w:r>
      <w:bookmarkEnd w:id="39"/>
      <w:bookmarkEnd w:id="40"/>
      <w:r w:rsidRPr="002F6758">
        <w:t>)</w:t>
      </w:r>
      <w:r>
        <w:t xml:space="preserve"> </w:t>
      </w:r>
      <w:r w:rsidRPr="002F6758">
        <w:t xml:space="preserve">consists of the CI </w:t>
      </w:r>
      <w:r>
        <w:t xml:space="preserve">and </w:t>
      </w:r>
      <w:r w:rsidRPr="002F6758">
        <w:t>INI component</w:t>
      </w:r>
      <w:r>
        <w:t>s</w:t>
      </w:r>
      <w:r w:rsidRPr="002F6758">
        <w:t xml:space="preserve">, </w:t>
      </w:r>
      <w:r w:rsidRPr="002F6758">
        <w:rPr>
          <w:rFonts w:hint="eastAsia"/>
        </w:rPr>
        <w:t xml:space="preserve">a </w:t>
      </w:r>
      <w:r w:rsidRPr="002F6758">
        <w:t xml:space="preserve">model (referred to as MISR-CEI) </w:t>
      </w:r>
      <w:r>
        <w:t>ha</w:t>
      </w:r>
      <w:r w:rsidRPr="002F6758">
        <w:t>s the CI and ENI component</w:t>
      </w:r>
      <w:r>
        <w:t>s</w:t>
      </w:r>
      <w:r w:rsidR="00423F4B">
        <w:t xml:space="preserve">, </w:t>
      </w:r>
      <w:r w:rsidR="007828CE" w:rsidRPr="003931DE">
        <w:rPr>
          <w:highlight w:val="yellow"/>
        </w:rPr>
        <w:t>and a model (referred to as MISR-IEI) composed of the INI and ENI components</w:t>
      </w:r>
      <w:r w:rsidRPr="003931DE">
        <w:rPr>
          <w:highlight w:val="yellow"/>
        </w:rPr>
        <w:t>.</w:t>
      </w:r>
    </w:p>
    <w:p w14:paraId="190503E9" w14:textId="726AFB94" w:rsidR="00C93EF3" w:rsidRDefault="00C93EF3" w:rsidP="0027077A">
      <w:pPr>
        <w:pStyle w:val="p1a"/>
        <w:overflowPunct/>
        <w:autoSpaceDE/>
        <w:autoSpaceDN/>
        <w:adjustRightInd/>
        <w:spacing w:line="252" w:lineRule="auto"/>
        <w:ind w:firstLineChars="100" w:firstLine="200"/>
        <w:textAlignment w:val="auto"/>
      </w:pPr>
      <w:r w:rsidRPr="006B49CF">
        <w:t>A</w:t>
      </w:r>
      <w:r w:rsidRPr="006B49CF">
        <w:rPr>
          <w:rFonts w:hint="eastAsia"/>
        </w:rPr>
        <w:t xml:space="preserve">ccording to the </w:t>
      </w:r>
      <w:r>
        <w:t>comparison</w:t>
      </w:r>
      <w:r>
        <w:rPr>
          <w:rFonts w:hint="eastAsia"/>
        </w:rPr>
        <w:t xml:space="preserve"> among </w:t>
      </w:r>
      <w:r>
        <w:t>the</w:t>
      </w:r>
      <w:r w:rsidRPr="006B49CF">
        <w:rPr>
          <w:rFonts w:hint="eastAsia"/>
        </w:rPr>
        <w:t xml:space="preserve"> variants of our </w:t>
      </w:r>
      <w:r>
        <w:t>approach</w:t>
      </w:r>
      <w:r w:rsidRPr="006B49CF">
        <w:rPr>
          <w:rFonts w:hint="eastAsia"/>
        </w:rPr>
        <w:t xml:space="preserve"> </w:t>
      </w:r>
      <w:r>
        <w:t xml:space="preserve">shown </w:t>
      </w:r>
      <w:r w:rsidRPr="006B49CF">
        <w:rPr>
          <w:rFonts w:hint="eastAsia"/>
        </w:rPr>
        <w:t xml:space="preserve">in </w:t>
      </w:r>
      <w:r w:rsidRPr="00770B49">
        <w:t>Fig. 4</w:t>
      </w:r>
      <w:r w:rsidRPr="006B49CF">
        <w:rPr>
          <w:rFonts w:hint="eastAsia"/>
        </w:rPr>
        <w:t xml:space="preserve">, the more interactions are involved, the </w:t>
      </w:r>
      <w:r w:rsidRPr="00D6021A">
        <w:t xml:space="preserve">better the </w:t>
      </w:r>
      <w:r>
        <w:t xml:space="preserve">recommendation </w:t>
      </w:r>
      <w:r w:rsidRPr="00D6021A">
        <w:rPr>
          <w:rFonts w:hint="eastAsia"/>
        </w:rPr>
        <w:t>performance</w:t>
      </w:r>
      <w:r w:rsidRPr="006B49CF">
        <w:rPr>
          <w:rFonts w:hint="eastAsia"/>
        </w:rPr>
        <w:t xml:space="preserve"> can we obtain. B</w:t>
      </w:r>
      <w:r w:rsidRPr="006B49CF">
        <w:t xml:space="preserve">oth </w:t>
      </w:r>
      <w:r>
        <w:t>MISR</w:t>
      </w:r>
      <w:r w:rsidRPr="006B49CF">
        <w:t xml:space="preserve">-CEI and </w:t>
      </w:r>
      <w:r>
        <w:t>MISR</w:t>
      </w:r>
      <w:r w:rsidRPr="006B49CF">
        <w:t>-CII outperform</w:t>
      </w:r>
      <w:r>
        <w:t>ed</w:t>
      </w:r>
      <w:r w:rsidRPr="006B49CF">
        <w:t xml:space="preserve"> </w:t>
      </w:r>
      <w:r>
        <w:t>MISR</w:t>
      </w:r>
      <w:r w:rsidRPr="006B49CF">
        <w:t xml:space="preserve">-C, </w:t>
      </w:r>
      <w:r>
        <w:t>suggesting</w:t>
      </w:r>
      <w:r w:rsidRPr="006B49CF">
        <w:t xml:space="preserve"> that both the </w:t>
      </w:r>
      <w:r>
        <w:t xml:space="preserve">ENI component and the INI component </w:t>
      </w:r>
      <w:r w:rsidRPr="006B49CF">
        <w:rPr>
          <w:rFonts w:hint="eastAsia"/>
        </w:rPr>
        <w:t>can</w:t>
      </w:r>
      <w:r w:rsidRPr="006B49CF">
        <w:t xml:space="preserve"> </w:t>
      </w:r>
      <w:r>
        <w:t xml:space="preserve">indeed </w:t>
      </w:r>
      <w:r w:rsidRPr="006B49CF">
        <w:t>learn useful interacti</w:t>
      </w:r>
      <w:r w:rsidRPr="006B49CF">
        <w:rPr>
          <w:rFonts w:hint="eastAsia"/>
        </w:rPr>
        <w:t>on</w:t>
      </w:r>
      <w:r w:rsidRPr="006B49CF">
        <w:t xml:space="preserve"> information.</w:t>
      </w:r>
      <w:r w:rsidRPr="006B49CF">
        <w:rPr>
          <w:rFonts w:hint="eastAsia"/>
        </w:rPr>
        <w:t xml:space="preserve"> Moreover, </w:t>
      </w:r>
      <w:r>
        <w:rPr>
          <w:rFonts w:hint="eastAsia"/>
        </w:rPr>
        <w:t>MISR perform</w:t>
      </w:r>
      <w:r>
        <w:t>ed</w:t>
      </w:r>
      <w:r w:rsidRPr="006B49CF">
        <w:rPr>
          <w:rFonts w:hint="eastAsia"/>
        </w:rPr>
        <w:t xml:space="preserve"> better than </w:t>
      </w:r>
      <w:r>
        <w:t>MISR</w:t>
      </w:r>
      <w:r w:rsidRPr="006B49CF">
        <w:t xml:space="preserve">-CEI </w:t>
      </w:r>
      <w:r w:rsidRPr="006B49CF">
        <w:rPr>
          <w:rFonts w:hint="eastAsia"/>
        </w:rPr>
        <w:t xml:space="preserve">and </w:t>
      </w:r>
      <w:r>
        <w:t>MISR</w:t>
      </w:r>
      <w:r w:rsidRPr="006B49CF">
        <w:t>-C</w:t>
      </w:r>
      <w:r>
        <w:rPr>
          <w:rFonts w:hint="eastAsia"/>
        </w:rPr>
        <w:t xml:space="preserve">II, which </w:t>
      </w:r>
      <w:r>
        <w:t>indicates</w:t>
      </w:r>
      <w:r>
        <w:rPr>
          <w:rFonts w:hint="eastAsia"/>
        </w:rPr>
        <w:t xml:space="preserve"> that each of the</w:t>
      </w:r>
      <w:r w:rsidRPr="006B49CF">
        <w:rPr>
          <w:rFonts w:hint="eastAsia"/>
        </w:rPr>
        <w:t xml:space="preserve"> two </w:t>
      </w:r>
      <w:r>
        <w:t>neighbor interaction</w:t>
      </w:r>
      <w:r w:rsidRPr="006B49CF">
        <w:rPr>
          <w:rFonts w:hint="eastAsia"/>
        </w:rPr>
        <w:t xml:space="preserve"> components </w:t>
      </w:r>
      <w:r w:rsidRPr="006B49CF">
        <w:t>can learn some complementary information</w:t>
      </w:r>
      <w:r w:rsidRPr="006B49CF">
        <w:rPr>
          <w:rFonts w:hint="eastAsia"/>
        </w:rPr>
        <w:t xml:space="preserve"> missed by the other.</w:t>
      </w:r>
    </w:p>
    <w:p w14:paraId="1787E5BB" w14:textId="43EC71EE" w:rsidR="00423F4B" w:rsidRPr="00423F4B" w:rsidRDefault="007828CE" w:rsidP="005741C9">
      <w:pPr>
        <w:spacing w:line="252" w:lineRule="auto"/>
        <w:ind w:firstLine="198"/>
        <w:jc w:val="both"/>
      </w:pPr>
      <w:r w:rsidRPr="005741C9">
        <w:rPr>
          <w:highlight w:val="yellow"/>
        </w:rPr>
        <w:t xml:space="preserve">Compared with MISR, MISR-IEI ablates the </w:t>
      </w:r>
      <w:r w:rsidR="005741C9" w:rsidRPr="005741C9">
        <w:rPr>
          <w:highlight w:val="yellow"/>
        </w:rPr>
        <w:t>CI</w:t>
      </w:r>
      <w:r w:rsidRPr="005741C9">
        <w:rPr>
          <w:highlight w:val="yellow"/>
        </w:rPr>
        <w:t xml:space="preserve"> component and </w:t>
      </w:r>
      <w:r w:rsidR="005741C9" w:rsidRPr="005741C9">
        <w:rPr>
          <w:highlight w:val="yellow"/>
        </w:rPr>
        <w:t>output</w:t>
      </w:r>
      <w:r w:rsidRPr="005741C9">
        <w:rPr>
          <w:highlight w:val="yellow"/>
        </w:rPr>
        <w:t xml:space="preserve">s worse recommendation results. </w:t>
      </w:r>
      <w:r w:rsidR="005741C9" w:rsidRPr="005741C9">
        <w:rPr>
          <w:highlight w:val="yellow"/>
        </w:rPr>
        <w:t>Also</w:t>
      </w:r>
      <w:r w:rsidRPr="005741C9">
        <w:rPr>
          <w:highlight w:val="yellow"/>
        </w:rPr>
        <w:t xml:space="preserve">, the </w:t>
      </w:r>
      <w:r w:rsidR="005741C9" w:rsidRPr="005741C9">
        <w:rPr>
          <w:highlight w:val="yellow"/>
        </w:rPr>
        <w:t xml:space="preserve">prediction </w:t>
      </w:r>
      <w:r w:rsidRPr="005741C9">
        <w:rPr>
          <w:highlight w:val="yellow"/>
        </w:rPr>
        <w:t>performance of MISR-IEI is inferior to that of MISR-C. This</w:t>
      </w:r>
      <w:r w:rsidR="0026619B">
        <w:rPr>
          <w:highlight w:val="yellow"/>
        </w:rPr>
        <w:t xml:space="preserve"> </w:t>
      </w:r>
      <w:r w:rsidR="005741C9" w:rsidRPr="005741C9">
        <w:rPr>
          <w:highlight w:val="yellow"/>
        </w:rPr>
        <w:t>result indicate</w:t>
      </w:r>
      <w:r w:rsidRPr="005741C9">
        <w:rPr>
          <w:highlight w:val="yellow"/>
        </w:rPr>
        <w:t xml:space="preserve">s that in the process of </w:t>
      </w:r>
      <w:r w:rsidR="005741C9" w:rsidRPr="005741C9">
        <w:rPr>
          <w:highlight w:val="yellow"/>
        </w:rPr>
        <w:t>developing</w:t>
      </w:r>
      <w:r w:rsidRPr="005741C9">
        <w:rPr>
          <w:highlight w:val="yellow"/>
        </w:rPr>
        <w:t xml:space="preserve"> </w:t>
      </w:r>
      <w:r w:rsidR="005741C9" w:rsidRPr="005741C9">
        <w:rPr>
          <w:highlight w:val="yellow"/>
        </w:rPr>
        <w:t xml:space="preserve">new </w:t>
      </w:r>
      <w:r w:rsidRPr="005741C9">
        <w:rPr>
          <w:highlight w:val="yellow"/>
        </w:rPr>
        <w:t>mashup</w:t>
      </w:r>
      <w:r w:rsidR="005741C9" w:rsidRPr="005741C9">
        <w:rPr>
          <w:highlight w:val="yellow"/>
        </w:rPr>
        <w:t>s</w:t>
      </w:r>
      <w:r w:rsidRPr="005741C9">
        <w:rPr>
          <w:highlight w:val="yellow"/>
        </w:rPr>
        <w:t xml:space="preserve">, developers pay more attention to the </w:t>
      </w:r>
      <w:r w:rsidR="005741C9" w:rsidRPr="005741C9">
        <w:rPr>
          <w:highlight w:val="yellow"/>
        </w:rPr>
        <w:t xml:space="preserve">degree of </w:t>
      </w:r>
      <w:r w:rsidRPr="005741C9">
        <w:rPr>
          <w:highlight w:val="yellow"/>
        </w:rPr>
        <w:t>functionality matching between candidate services and their requests</w:t>
      </w:r>
      <w:r w:rsidR="005741C9" w:rsidRPr="005741C9">
        <w:rPr>
          <w:highlight w:val="yellow"/>
        </w:rPr>
        <w:t>,</w:t>
      </w:r>
      <w:r w:rsidRPr="005741C9">
        <w:rPr>
          <w:highlight w:val="yellow"/>
        </w:rPr>
        <w:t xml:space="preserve"> </w:t>
      </w:r>
      <w:r w:rsidR="005741C9" w:rsidRPr="005741C9">
        <w:rPr>
          <w:highlight w:val="yellow"/>
        </w:rPr>
        <w:t xml:space="preserve">though </w:t>
      </w:r>
      <w:r w:rsidRPr="005741C9">
        <w:rPr>
          <w:highlight w:val="yellow"/>
        </w:rPr>
        <w:t>the interaction experience obtained from neighbor mashups</w:t>
      </w:r>
      <w:r w:rsidR="005741C9" w:rsidRPr="005741C9">
        <w:rPr>
          <w:highlight w:val="yellow"/>
        </w:rPr>
        <w:t xml:space="preserve"> is also beneficial to the development process</w:t>
      </w:r>
      <w:r w:rsidRPr="005741C9">
        <w:rPr>
          <w:highlight w:val="yellow"/>
        </w:rPr>
        <w:t>.</w:t>
      </w:r>
    </w:p>
    <w:p w14:paraId="5F349888" w14:textId="3C14A385" w:rsidR="00F27589" w:rsidRDefault="005741C9" w:rsidP="0027077A">
      <w:pPr>
        <w:pStyle w:val="af4"/>
        <w:spacing w:after="0" w:line="252" w:lineRule="auto"/>
        <w:ind w:firstLineChars="100" w:firstLine="200"/>
        <w:jc w:val="both"/>
      </w:pPr>
      <w:r w:rsidRPr="0026619B">
        <w:rPr>
          <w:highlight w:val="yellow"/>
        </w:rPr>
        <w:t>Finally</w:t>
      </w:r>
      <w:r w:rsidR="00887719" w:rsidRPr="0026619B">
        <w:rPr>
          <w:highlight w:val="yellow"/>
        </w:rPr>
        <w:t>, MISR-C performed far better than TF-IDF.</w:t>
      </w:r>
      <w:r w:rsidR="00C93EF3" w:rsidRPr="006B49CF">
        <w:t xml:space="preserve"> </w:t>
      </w:r>
      <w:bookmarkStart w:id="41" w:name="_Hlk535880382"/>
      <w:r w:rsidR="00C93EF3">
        <w:t>This result</w:t>
      </w:r>
      <w:bookmarkEnd w:id="41"/>
      <w:r w:rsidR="00F14D1A">
        <w:t xml:space="preserve"> </w:t>
      </w:r>
      <w:r w:rsidR="00C93EF3" w:rsidRPr="006B49CF">
        <w:t>demonstrat</w:t>
      </w:r>
      <w:r w:rsidR="00C93EF3" w:rsidRPr="006B49CF">
        <w:rPr>
          <w:rFonts w:hint="eastAsia"/>
        </w:rPr>
        <w:t>es</w:t>
      </w:r>
      <w:r w:rsidR="00C93EF3" w:rsidRPr="006B49CF">
        <w:t xml:space="preserve"> that </w:t>
      </w:r>
      <w:r w:rsidR="00C93EF3">
        <w:t>M</w:t>
      </w:r>
      <w:r>
        <w:t>I</w:t>
      </w:r>
      <w:r w:rsidR="00C93EF3">
        <w:t>SR does</w:t>
      </w:r>
      <w:r w:rsidR="00C93EF3" w:rsidRPr="006B49CF">
        <w:t xml:space="preserve"> extract </w:t>
      </w:r>
      <w:r w:rsidR="00C93EF3">
        <w:rPr>
          <w:noProof/>
        </w:rPr>
        <w:t>useful</w:t>
      </w:r>
      <w:r w:rsidR="00C93EF3" w:rsidRPr="006B49CF">
        <w:t xml:space="preserve"> text features </w:t>
      </w:r>
      <w:r w:rsidR="00C93EF3">
        <w:t xml:space="preserve">from the content information </w:t>
      </w:r>
      <w:r w:rsidR="00C93EF3" w:rsidRPr="006B49CF">
        <w:t xml:space="preserve">of </w:t>
      </w:r>
      <w:r w:rsidR="00C93EF3">
        <w:t xml:space="preserve">mashups </w:t>
      </w:r>
      <w:r w:rsidR="00C93EF3" w:rsidRPr="006B49CF">
        <w:t>and service</w:t>
      </w:r>
      <w:r w:rsidR="00C93EF3" w:rsidRPr="006B49CF">
        <w:rPr>
          <w:rFonts w:hint="eastAsia"/>
        </w:rPr>
        <w:t>s</w:t>
      </w:r>
      <w:r w:rsidR="00C93EF3" w:rsidRPr="006B49CF">
        <w:t xml:space="preserve"> and </w:t>
      </w:r>
      <w:r>
        <w:t xml:space="preserve">can </w:t>
      </w:r>
      <w:r w:rsidR="00C93EF3">
        <w:rPr>
          <w:noProof/>
        </w:rPr>
        <w:t>capture</w:t>
      </w:r>
      <w:r w:rsidR="00C93EF3" w:rsidRPr="006B49CF">
        <w:t xml:space="preserve"> their </w:t>
      </w:r>
      <w:r w:rsidR="00C93EF3">
        <w:t>functional interactions</w:t>
      </w:r>
      <w:r w:rsidR="00C93EF3" w:rsidRPr="006B49CF">
        <w:t xml:space="preserve"> by </w:t>
      </w:r>
      <w:r w:rsidR="00C93EF3">
        <w:t>a</w:t>
      </w:r>
      <w:r w:rsidR="00287F79">
        <w:t>n</w:t>
      </w:r>
      <w:r w:rsidR="00C93EF3">
        <w:t xml:space="preserve"> </w:t>
      </w:r>
      <w:r w:rsidR="00C93EF3" w:rsidRPr="006B49CF">
        <w:t>MLP.</w:t>
      </w:r>
    </w:p>
    <w:p w14:paraId="1EC43B02" w14:textId="0D82B0F8" w:rsidR="00EB5A9A" w:rsidRDefault="001F35B8" w:rsidP="001F35B8">
      <w:pPr>
        <w:pStyle w:val="2"/>
        <w:rPr>
          <w:lang w:eastAsia="zh-CN"/>
        </w:rPr>
      </w:pPr>
      <w:r w:rsidRPr="0026619B">
        <w:rPr>
          <w:rStyle w:val="20"/>
          <w:i/>
          <w:iCs/>
          <w:highlight w:val="yellow"/>
        </w:rPr>
        <w:t xml:space="preserve">Selection of </w:t>
      </w:r>
      <w:r w:rsidR="00B43383">
        <w:rPr>
          <w:rStyle w:val="20"/>
          <w:i/>
          <w:iCs/>
          <w:highlight w:val="yellow"/>
        </w:rPr>
        <w:t>N</w:t>
      </w:r>
      <w:r w:rsidR="00B43383" w:rsidRPr="0026619B">
        <w:rPr>
          <w:rStyle w:val="20"/>
          <w:i/>
          <w:iCs/>
          <w:highlight w:val="yellow"/>
        </w:rPr>
        <w:t xml:space="preserve">eighbor </w:t>
      </w:r>
      <w:r w:rsidR="00B43383">
        <w:rPr>
          <w:rStyle w:val="20"/>
          <w:i/>
          <w:iCs/>
          <w:highlight w:val="yellow"/>
        </w:rPr>
        <w:t>M</w:t>
      </w:r>
      <w:r w:rsidRPr="0026619B">
        <w:rPr>
          <w:rStyle w:val="20"/>
          <w:i/>
          <w:iCs/>
          <w:highlight w:val="yellow"/>
        </w:rPr>
        <w:t>ashups</w:t>
      </w:r>
      <w:r w:rsidRPr="00050149">
        <w:rPr>
          <w:color w:val="000000"/>
        </w:rPr>
        <w:t xml:space="preserve"> </w:t>
      </w:r>
    </w:p>
    <w:p w14:paraId="1702DFA0" w14:textId="741166EA" w:rsidR="001F35B8" w:rsidRPr="001F35B8" w:rsidRDefault="0026619B" w:rsidP="001F35B8">
      <w:pPr>
        <w:jc w:val="both"/>
        <w:rPr>
          <w:lang w:eastAsia="zh-CN"/>
        </w:rPr>
      </w:pPr>
      <w:r w:rsidRPr="0026619B">
        <w:rPr>
          <w:color w:val="000000"/>
          <w:highlight w:val="yellow"/>
        </w:rPr>
        <w:t>In this study, a</w:t>
      </w:r>
      <w:r w:rsidR="001F35B8" w:rsidRPr="0026619B">
        <w:rPr>
          <w:color w:val="000000"/>
          <w:highlight w:val="yellow"/>
        </w:rPr>
        <w:t xml:space="preserve"> prerequisite of neighbor interaction</w:t>
      </w:r>
      <w:r w:rsidRPr="0026619B">
        <w:rPr>
          <w:color w:val="000000"/>
          <w:highlight w:val="yellow"/>
        </w:rPr>
        <w:t>s</w:t>
      </w:r>
      <w:r w:rsidR="001F35B8" w:rsidRPr="0026619B">
        <w:rPr>
          <w:color w:val="000000"/>
          <w:highlight w:val="yellow"/>
        </w:rPr>
        <w:t xml:space="preserve"> is to find neighbor mashups with similar requests to the </w:t>
      </w:r>
      <w:r w:rsidRPr="0026619B">
        <w:rPr>
          <w:color w:val="000000"/>
          <w:highlight w:val="yellow"/>
        </w:rPr>
        <w:t xml:space="preserve">target </w:t>
      </w:r>
      <w:r w:rsidR="001F35B8" w:rsidRPr="0026619B">
        <w:rPr>
          <w:color w:val="000000"/>
          <w:highlight w:val="yellow"/>
        </w:rPr>
        <w:t xml:space="preserve">mashup. </w:t>
      </w:r>
      <w:r w:rsidRPr="0026619B">
        <w:rPr>
          <w:color w:val="000000"/>
          <w:highlight w:val="yellow"/>
        </w:rPr>
        <w:t>More specifically, t</w:t>
      </w:r>
      <w:r w:rsidR="007828CE" w:rsidRPr="0026619B">
        <w:rPr>
          <w:color w:val="000000"/>
          <w:highlight w:val="yellow"/>
        </w:rPr>
        <w:t xml:space="preserve">he content similarity </w:t>
      </w:r>
      <w:r w:rsidRPr="0026619B">
        <w:rPr>
          <w:color w:val="000000"/>
          <w:highlight w:val="yellow"/>
        </w:rPr>
        <w:t>between</w:t>
      </w:r>
      <w:r w:rsidR="007828CE" w:rsidRPr="0026619B">
        <w:rPr>
          <w:color w:val="000000"/>
          <w:highlight w:val="yellow"/>
        </w:rPr>
        <w:t xml:space="preserve"> mashups and </w:t>
      </w:r>
      <w:r w:rsidR="007828CE" w:rsidRPr="0026619B">
        <w:rPr>
          <w:color w:val="000000"/>
          <w:highlight w:val="yellow"/>
        </w:rPr>
        <w:lastRenderedPageBreak/>
        <w:t xml:space="preserve">the size of neighbor mashups are two </w:t>
      </w:r>
      <w:r>
        <w:rPr>
          <w:color w:val="000000"/>
          <w:highlight w:val="yellow"/>
        </w:rPr>
        <w:t>critical</w:t>
      </w:r>
      <w:r w:rsidRPr="0026619B">
        <w:rPr>
          <w:color w:val="000000"/>
          <w:highlight w:val="yellow"/>
        </w:rPr>
        <w:t xml:space="preserve"> </w:t>
      </w:r>
      <w:r w:rsidR="007828CE" w:rsidRPr="0026619B">
        <w:rPr>
          <w:color w:val="000000"/>
          <w:highlight w:val="yellow"/>
        </w:rPr>
        <w:t xml:space="preserve">factors </w:t>
      </w:r>
      <w:r w:rsidRPr="0026619B">
        <w:rPr>
          <w:color w:val="000000"/>
          <w:highlight w:val="yellow"/>
        </w:rPr>
        <w:t xml:space="preserve">in </w:t>
      </w:r>
      <w:r w:rsidR="007828CE" w:rsidRPr="0026619B">
        <w:rPr>
          <w:color w:val="000000"/>
          <w:highlight w:val="yellow"/>
        </w:rPr>
        <w:t>searching for neighbor mashups. Therefore, we conducted two experiments to investigate their respective impact on the selection of neighbor mashups in this subsection.</w:t>
      </w:r>
    </w:p>
    <w:p w14:paraId="4A20C024" w14:textId="5C6C15C6" w:rsidR="001F35B8" w:rsidRPr="001F35B8" w:rsidRDefault="001F35B8" w:rsidP="0026619B">
      <w:pPr>
        <w:pStyle w:val="3"/>
      </w:pPr>
      <w:r w:rsidRPr="0026619B">
        <w:rPr>
          <w:highlight w:val="yellow"/>
          <w:lang w:eastAsia="zh-CN"/>
        </w:rPr>
        <w:t xml:space="preserve">Impact of </w:t>
      </w:r>
      <w:r w:rsidR="00B43383">
        <w:rPr>
          <w:highlight w:val="yellow"/>
          <w:lang w:eastAsia="zh-CN"/>
        </w:rPr>
        <w:t>C</w:t>
      </w:r>
      <w:r w:rsidR="00B43383" w:rsidRPr="0026619B">
        <w:rPr>
          <w:highlight w:val="yellow"/>
          <w:lang w:eastAsia="zh-CN"/>
        </w:rPr>
        <w:t xml:space="preserve">ontent </w:t>
      </w:r>
      <w:r w:rsidR="00B43383">
        <w:rPr>
          <w:highlight w:val="yellow"/>
          <w:lang w:eastAsia="zh-CN"/>
        </w:rPr>
        <w:t>S</w:t>
      </w:r>
      <w:r w:rsidR="00B43383" w:rsidRPr="0026619B">
        <w:rPr>
          <w:highlight w:val="yellow"/>
          <w:lang w:eastAsia="zh-CN"/>
        </w:rPr>
        <w:t xml:space="preserve">imilarity </w:t>
      </w:r>
      <w:r w:rsidRPr="0026619B">
        <w:rPr>
          <w:highlight w:val="yellow"/>
          <w:lang w:eastAsia="zh-CN"/>
        </w:rPr>
        <w:t xml:space="preserve">on the NI </w:t>
      </w:r>
      <w:r w:rsidR="00B43383">
        <w:rPr>
          <w:highlight w:val="yellow"/>
          <w:lang w:eastAsia="zh-CN"/>
        </w:rPr>
        <w:t>C</w:t>
      </w:r>
      <w:r w:rsidR="00B43383" w:rsidRPr="0026619B">
        <w:rPr>
          <w:highlight w:val="yellow"/>
          <w:lang w:eastAsia="zh-CN"/>
        </w:rPr>
        <w:t>omponent</w:t>
      </w:r>
      <w:r w:rsidR="0026619B" w:rsidRPr="0026619B">
        <w:rPr>
          <w:highlight w:val="yellow"/>
          <w:lang w:eastAsia="zh-CN"/>
        </w:rPr>
        <w:t>.</w:t>
      </w:r>
      <w:r w:rsidRPr="00DC3AFB">
        <w:t xml:space="preserve"> </w:t>
      </w:r>
    </w:p>
    <w:p w14:paraId="69188933" w14:textId="1DD0297F" w:rsidR="00EB5A9A" w:rsidRPr="00050149" w:rsidRDefault="007B346B" w:rsidP="0027077A">
      <w:pPr>
        <w:spacing w:line="252" w:lineRule="auto"/>
        <w:jc w:val="both"/>
        <w:rPr>
          <w:color w:val="000000"/>
        </w:rPr>
      </w:pPr>
      <w:r>
        <w:rPr>
          <w:color w:val="000000"/>
        </w:rPr>
        <w:t>Finding similar neighbor mashups in terms of</w:t>
      </w:r>
      <w:r w:rsidR="00EB5A9A" w:rsidRPr="00050149">
        <w:rPr>
          <w:color w:val="000000"/>
        </w:rPr>
        <w:t xml:space="preserve"> </w:t>
      </w:r>
      <w:r w:rsidR="00BC58A7">
        <w:rPr>
          <w:color w:val="000000"/>
        </w:rPr>
        <w:t xml:space="preserve">the </w:t>
      </w:r>
      <w:r w:rsidR="00EB5A9A" w:rsidRPr="00050149">
        <w:rPr>
          <w:color w:val="000000"/>
        </w:rPr>
        <w:t xml:space="preserve">content similarity </w:t>
      </w:r>
      <w:r>
        <w:rPr>
          <w:color w:val="000000"/>
        </w:rPr>
        <w:t>between</w:t>
      </w:r>
      <w:r w:rsidR="00EB5A9A" w:rsidRPr="00050149">
        <w:rPr>
          <w:color w:val="000000"/>
        </w:rPr>
        <w:t xml:space="preserve"> mashups is essential to the </w:t>
      </w:r>
      <w:r>
        <w:rPr>
          <w:color w:val="000000"/>
        </w:rPr>
        <w:t xml:space="preserve">performance of the </w:t>
      </w:r>
      <w:r w:rsidR="00EB5A9A" w:rsidRPr="00050149">
        <w:rPr>
          <w:color w:val="000000"/>
        </w:rPr>
        <w:t>NI component.</w:t>
      </w:r>
      <w:r w:rsidR="00EB5A9A" w:rsidRPr="00EE77B5">
        <w:t xml:space="preserve"> </w:t>
      </w:r>
      <w:r w:rsidR="00EB5A9A" w:rsidRPr="00050149">
        <w:rPr>
          <w:color w:val="000000"/>
        </w:rPr>
        <w:t xml:space="preserve">As </w:t>
      </w:r>
      <w:r>
        <w:rPr>
          <w:color w:val="000000"/>
        </w:rPr>
        <w:t>introduced</w:t>
      </w:r>
      <w:r w:rsidRPr="00050149">
        <w:rPr>
          <w:color w:val="000000"/>
        </w:rPr>
        <w:t xml:space="preserve"> </w:t>
      </w:r>
      <w:r w:rsidR="00EB5A9A" w:rsidRPr="00050149">
        <w:rPr>
          <w:color w:val="000000"/>
        </w:rPr>
        <w:t>in S</w:t>
      </w:r>
      <w:r>
        <w:rPr>
          <w:color w:val="000000"/>
        </w:rPr>
        <w:t>ubs</w:t>
      </w:r>
      <w:r w:rsidR="00EB5A9A" w:rsidRPr="00050149">
        <w:rPr>
          <w:color w:val="000000"/>
        </w:rPr>
        <w:t xml:space="preserve">ection </w:t>
      </w:r>
      <w:r w:rsidR="00EB5A9A" w:rsidRPr="00050149">
        <w:rPr>
          <w:color w:val="000000"/>
        </w:rPr>
        <w:fldChar w:fldCharType="begin"/>
      </w:r>
      <w:r w:rsidR="00EB5A9A" w:rsidRPr="00050149">
        <w:rPr>
          <w:color w:val="000000"/>
        </w:rPr>
        <w:instrText xml:space="preserve"> REF _Ref8053732 \r \h  \* MERGEFORMAT </w:instrText>
      </w:r>
      <w:r w:rsidR="00EB5A9A" w:rsidRPr="00050149">
        <w:rPr>
          <w:color w:val="000000"/>
        </w:rPr>
      </w:r>
      <w:r w:rsidR="00EB5A9A" w:rsidRPr="00050149">
        <w:rPr>
          <w:color w:val="000000"/>
        </w:rPr>
        <w:fldChar w:fldCharType="separate"/>
      </w:r>
      <w:r w:rsidR="00EB4FD3">
        <w:rPr>
          <w:color w:val="000000"/>
        </w:rPr>
        <w:t>III.C</w:t>
      </w:r>
      <w:r w:rsidR="00EB5A9A" w:rsidRPr="00050149">
        <w:rPr>
          <w:color w:val="000000"/>
        </w:rPr>
        <w:fldChar w:fldCharType="end"/>
      </w:r>
      <w:r w:rsidR="00EB5A9A" w:rsidRPr="00050149">
        <w:rPr>
          <w:color w:val="000000"/>
        </w:rPr>
        <w:t xml:space="preserve">, we calculate </w:t>
      </w:r>
      <w:r w:rsidR="00903143">
        <w:rPr>
          <w:color w:val="000000"/>
        </w:rPr>
        <w:t xml:space="preserve">the </w:t>
      </w:r>
      <w:r w:rsidR="00EB5A9A" w:rsidRPr="00050149">
        <w:rPr>
          <w:color w:val="000000"/>
        </w:rPr>
        <w:t xml:space="preserve">similarities </w:t>
      </w:r>
      <w:r w:rsidR="00903143">
        <w:rPr>
          <w:color w:val="000000"/>
        </w:rPr>
        <w:t>between</w:t>
      </w:r>
      <w:r w:rsidR="00EB5A9A" w:rsidRPr="00050149">
        <w:rPr>
          <w:color w:val="000000"/>
        </w:rPr>
        <w:t xml:space="preserve"> mashup texts and </w:t>
      </w:r>
      <w:r w:rsidR="00903143">
        <w:rPr>
          <w:color w:val="000000"/>
        </w:rPr>
        <w:t xml:space="preserve">mashup </w:t>
      </w:r>
      <w:r w:rsidR="00EB5A9A" w:rsidRPr="00050149">
        <w:rPr>
          <w:color w:val="000000"/>
        </w:rPr>
        <w:t>tags</w:t>
      </w:r>
      <w:r w:rsidR="00E0698A">
        <w:rPr>
          <w:color w:val="000000"/>
        </w:rPr>
        <w:t>,</w:t>
      </w:r>
      <w:r w:rsidR="00EB5A9A" w:rsidRPr="00050149">
        <w:rPr>
          <w:color w:val="000000"/>
        </w:rPr>
        <w:t xml:space="preserve"> respectively, and then compute </w:t>
      </w:r>
      <w:r w:rsidR="00BC58A7">
        <w:rPr>
          <w:color w:val="000000"/>
        </w:rPr>
        <w:t xml:space="preserve">the </w:t>
      </w:r>
      <w:r w:rsidR="00EB5A9A" w:rsidRPr="00050149">
        <w:rPr>
          <w:color w:val="000000"/>
        </w:rPr>
        <w:t xml:space="preserve">weighted sum of them </w:t>
      </w:r>
      <w:r w:rsidR="00EB5A9A" w:rsidRPr="00EE77B5">
        <w:rPr>
          <w:color w:val="000000"/>
        </w:rPr>
        <w:t xml:space="preserve">to </w:t>
      </w:r>
      <w:r w:rsidR="00903143">
        <w:rPr>
          <w:color w:val="000000"/>
        </w:rPr>
        <w:t>obtain</w:t>
      </w:r>
      <w:r w:rsidR="00EB5A9A">
        <w:rPr>
          <w:color w:val="000000"/>
        </w:rPr>
        <w:t xml:space="preserve"> </w:t>
      </w:r>
      <w:r w:rsidR="00EB5A9A" w:rsidRPr="00EE77B5">
        <w:rPr>
          <w:color w:val="000000"/>
        </w:rPr>
        <w:t xml:space="preserve">a </w:t>
      </w:r>
      <w:r w:rsidR="00EB5A9A" w:rsidRPr="00EE77B5">
        <w:t xml:space="preserve">scalar </w:t>
      </w:r>
      <w:r w:rsidR="00EB5A9A" w:rsidRPr="00050149">
        <w:rPr>
          <w:color w:val="000000"/>
        </w:rPr>
        <w:t xml:space="preserve">similarity. </w:t>
      </w:r>
      <w:r w:rsidR="00BC58A7">
        <w:rPr>
          <w:color w:val="000000"/>
        </w:rPr>
        <w:t>In particular</w:t>
      </w:r>
      <w:r w:rsidR="00EB5A9A" w:rsidRPr="00050149">
        <w:rPr>
          <w:color w:val="000000"/>
        </w:rPr>
        <w:t>, MISR extracts text features of mashups by</w:t>
      </w:r>
      <w:r w:rsidR="00BC58A7">
        <w:rPr>
          <w:color w:val="000000"/>
        </w:rPr>
        <w:t xml:space="preserve"> the</w:t>
      </w:r>
      <w:r w:rsidR="00EB5A9A" w:rsidRPr="00050149">
        <w:rPr>
          <w:color w:val="000000"/>
        </w:rPr>
        <w:t xml:space="preserve"> </w:t>
      </w:r>
      <w:r w:rsidR="00EB5A9A" w:rsidRPr="009C20B3">
        <w:rPr>
          <w:i/>
          <w:color w:val="000000"/>
        </w:rPr>
        <w:t>text_inception</w:t>
      </w:r>
      <w:r w:rsidR="00EB5A9A" w:rsidRPr="00050149">
        <w:rPr>
          <w:color w:val="000000"/>
        </w:rPr>
        <w:t xml:space="preserve"> </w:t>
      </w:r>
      <w:r w:rsidR="00BC58A7">
        <w:rPr>
          <w:color w:val="000000"/>
        </w:rPr>
        <w:t xml:space="preserve">network </w:t>
      </w:r>
      <w:r w:rsidR="00EB5A9A" w:rsidRPr="00050149">
        <w:rPr>
          <w:color w:val="000000"/>
        </w:rPr>
        <w:t xml:space="preserve">and takes their </w:t>
      </w:r>
      <w:r w:rsidR="00903143">
        <w:rPr>
          <w:color w:val="000000"/>
        </w:rPr>
        <w:t>C</w:t>
      </w:r>
      <w:r w:rsidR="00EB5A9A" w:rsidRPr="00050149">
        <w:rPr>
          <w:color w:val="000000"/>
        </w:rPr>
        <w:t xml:space="preserve">osine similarity as text similarity (denoted as </w:t>
      </w:r>
      <w:r w:rsidR="00EB5A9A" w:rsidRPr="00E87B17">
        <w:rPr>
          <w:i/>
          <w:color w:val="000000"/>
        </w:rPr>
        <w:t>DeepText</w:t>
      </w:r>
      <w:r w:rsidR="00EB5A9A" w:rsidRPr="00050149">
        <w:rPr>
          <w:color w:val="000000"/>
        </w:rPr>
        <w:t xml:space="preserve">). MISR </w:t>
      </w:r>
      <w:r w:rsidR="00903143">
        <w:rPr>
          <w:color w:val="000000"/>
        </w:rPr>
        <w:t xml:space="preserve">then </w:t>
      </w:r>
      <w:r w:rsidR="00EB5A9A" w:rsidRPr="00050149">
        <w:rPr>
          <w:color w:val="000000"/>
        </w:rPr>
        <w:t xml:space="preserve">obtains tag </w:t>
      </w:r>
      <w:r w:rsidR="0027077A">
        <w:rPr>
          <w:noProof/>
          <w:lang w:eastAsia="zh-CN"/>
        </w:rPr>
        <mc:AlternateContent>
          <mc:Choice Requires="wps">
            <w:drawing>
              <wp:anchor distT="0" distB="0" distL="114300" distR="114300" simplePos="0" relativeHeight="251672064" behindDoc="0" locked="0" layoutInCell="1" allowOverlap="1" wp14:anchorId="3DA730C2" wp14:editId="0608290C">
                <wp:simplePos x="0" y="0"/>
                <wp:positionH relativeFrom="margin">
                  <wp:posOffset>24765</wp:posOffset>
                </wp:positionH>
                <wp:positionV relativeFrom="margin">
                  <wp:posOffset>71650</wp:posOffset>
                </wp:positionV>
                <wp:extent cx="6533515" cy="3753485"/>
                <wp:effectExtent l="0" t="0" r="635" b="0"/>
                <wp:wrapTopAndBottom/>
                <wp:docPr id="54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3515" cy="375348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4F0524F9" w14:textId="2ED95AAD" w:rsidR="00384D49" w:rsidRPr="0085782E" w:rsidRDefault="00384D49" w:rsidP="0085782E">
                            <w:pPr>
                              <w:pStyle w:val="tablecaption"/>
                              <w:spacing w:before="0"/>
                              <w:rPr>
                                <w:sz w:val="16"/>
                                <w:szCs w:val="16"/>
                              </w:rPr>
                            </w:pPr>
                            <w:r w:rsidRPr="0085782E">
                              <w:rPr>
                                <w:sz w:val="16"/>
                                <w:szCs w:val="16"/>
                              </w:rPr>
                              <w:t xml:space="preserve">Table 2. </w:t>
                            </w:r>
                            <w:r w:rsidRPr="0085782E">
                              <w:rPr>
                                <w:sz w:val="16"/>
                                <w:szCs w:val="16"/>
                                <w:lang w:eastAsia="zh-CN"/>
                              </w:rPr>
                              <w:t>Performance of Different Content Similarity Computation Methods</w:t>
                            </w:r>
                            <w:r w:rsidRPr="0085782E">
                              <w:rPr>
                                <w:iCs/>
                                <w:sz w:val="16"/>
                                <w:szCs w:val="16"/>
                                <w:lang w:eastAsia="zh-CN"/>
                              </w:rPr>
                              <w:t xml:space="preserve"> (mean </w:t>
                            </w:r>
                            <w:r w:rsidRPr="0085782E">
                              <w:rPr>
                                <w:rFonts w:eastAsia="等线"/>
                                <w:iCs/>
                                <w:sz w:val="16"/>
                                <w:szCs w:val="16"/>
                                <w:lang w:eastAsia="zh-CN"/>
                              </w:rPr>
                              <w:t>± s. d.</w:t>
                            </w:r>
                            <w:r w:rsidRPr="0085782E">
                              <w:rPr>
                                <w:iCs/>
                                <w:sz w:val="16"/>
                                <w:szCs w:val="16"/>
                                <w:lang w:eastAsia="zh-CN"/>
                              </w:rPr>
                              <w:t>)</w:t>
                            </w:r>
                          </w:p>
                          <w:tbl>
                            <w:tblPr>
                              <w:tblW w:w="0" w:type="auto"/>
                              <w:jc w:val="center"/>
                              <w:tblBorders>
                                <w:top w:val="single" w:sz="4" w:space="0" w:color="auto"/>
                                <w:bottom w:val="single" w:sz="4" w:space="0" w:color="auto"/>
                              </w:tblBorders>
                              <w:tblLook w:val="04A0" w:firstRow="1" w:lastRow="0" w:firstColumn="1" w:lastColumn="0" w:noHBand="0" w:noVBand="1"/>
                            </w:tblPr>
                            <w:tblGrid>
                              <w:gridCol w:w="1782"/>
                              <w:gridCol w:w="1131"/>
                              <w:gridCol w:w="1131"/>
                              <w:gridCol w:w="1131"/>
                              <w:gridCol w:w="1131"/>
                              <w:gridCol w:w="1131"/>
                            </w:tblGrid>
                            <w:tr w:rsidR="00384D49" w:rsidRPr="0085782E" w14:paraId="0EC7A2C5" w14:textId="77777777" w:rsidTr="0026619B">
                              <w:trPr>
                                <w:jc w:val="center"/>
                              </w:trPr>
                              <w:tc>
                                <w:tcPr>
                                  <w:tcW w:w="0" w:type="auto"/>
                                  <w:tcBorders>
                                    <w:top w:val="double" w:sz="4" w:space="0" w:color="auto"/>
                                    <w:bottom w:val="single" w:sz="4" w:space="0" w:color="auto"/>
                                  </w:tcBorders>
                                  <w:shd w:val="clear" w:color="auto" w:fill="auto"/>
                                  <w:vAlign w:val="center"/>
                                </w:tcPr>
                                <w:p w14:paraId="136840C6" w14:textId="77777777" w:rsidR="00384D49" w:rsidRPr="0085782E" w:rsidRDefault="00384D49" w:rsidP="0085782E">
                                  <w:pPr>
                                    <w:spacing w:line="240" w:lineRule="atLeast"/>
                                    <w:jc w:val="center"/>
                                    <w:rPr>
                                      <w:sz w:val="16"/>
                                      <w:szCs w:val="16"/>
                                    </w:rPr>
                                  </w:pPr>
                                  <w:r w:rsidRPr="0085782E">
                                    <w:rPr>
                                      <w:sz w:val="16"/>
                                      <w:szCs w:val="16"/>
                                    </w:rPr>
                                    <w:t>Methods</w:t>
                                  </w:r>
                                </w:p>
                              </w:tc>
                              <w:tc>
                                <w:tcPr>
                                  <w:tcW w:w="0" w:type="auto"/>
                                  <w:tcBorders>
                                    <w:top w:val="double" w:sz="4" w:space="0" w:color="auto"/>
                                    <w:bottom w:val="single" w:sz="4" w:space="0" w:color="auto"/>
                                  </w:tcBorders>
                                  <w:shd w:val="clear" w:color="auto" w:fill="auto"/>
                                </w:tcPr>
                                <w:p w14:paraId="21899704" w14:textId="77777777" w:rsidR="00384D49" w:rsidRPr="0085782E" w:rsidRDefault="00384D49" w:rsidP="0085782E">
                                  <w:pPr>
                                    <w:spacing w:line="240" w:lineRule="atLeast"/>
                                    <w:jc w:val="center"/>
                                    <w:rPr>
                                      <w:sz w:val="16"/>
                                      <w:szCs w:val="16"/>
                                    </w:rPr>
                                  </w:pPr>
                                  <w:hyperlink r:id="rId22" w:history="1">
                                    <w:r w:rsidRPr="0026619B">
                                      <w:rPr>
                                        <w:i/>
                                        <w:sz w:val="16"/>
                                        <w:szCs w:val="16"/>
                                      </w:rPr>
                                      <w:t>NDCG</w:t>
                                    </w:r>
                                    <w:r w:rsidRPr="0085782E">
                                      <w:rPr>
                                        <w:sz w:val="16"/>
                                        <w:szCs w:val="16"/>
                                      </w:rPr>
                                      <w:t>@5</w:t>
                                    </w:r>
                                  </w:hyperlink>
                                </w:p>
                              </w:tc>
                              <w:tc>
                                <w:tcPr>
                                  <w:tcW w:w="0" w:type="auto"/>
                                  <w:tcBorders>
                                    <w:top w:val="double" w:sz="4" w:space="0" w:color="auto"/>
                                    <w:bottom w:val="single" w:sz="4" w:space="0" w:color="auto"/>
                                  </w:tcBorders>
                                  <w:shd w:val="clear" w:color="auto" w:fill="auto"/>
                                </w:tcPr>
                                <w:p w14:paraId="367338F0" w14:textId="77777777" w:rsidR="00384D49" w:rsidRPr="0085782E" w:rsidRDefault="00384D49" w:rsidP="0085782E">
                                  <w:pPr>
                                    <w:spacing w:line="240" w:lineRule="atLeast"/>
                                    <w:jc w:val="center"/>
                                    <w:rPr>
                                      <w:sz w:val="16"/>
                                      <w:szCs w:val="16"/>
                                    </w:rPr>
                                  </w:pPr>
                                  <w:hyperlink r:id="rId23" w:history="1">
                                    <w:r w:rsidRPr="0026619B">
                                      <w:rPr>
                                        <w:i/>
                                        <w:sz w:val="16"/>
                                        <w:szCs w:val="16"/>
                                      </w:rPr>
                                      <w:t>MAP</w:t>
                                    </w:r>
                                    <w:r w:rsidRPr="0085782E">
                                      <w:rPr>
                                        <w:sz w:val="16"/>
                                        <w:szCs w:val="16"/>
                                      </w:rPr>
                                      <w:t>@5</w:t>
                                    </w:r>
                                  </w:hyperlink>
                                </w:p>
                              </w:tc>
                              <w:tc>
                                <w:tcPr>
                                  <w:tcW w:w="0" w:type="auto"/>
                                  <w:tcBorders>
                                    <w:top w:val="double" w:sz="4" w:space="0" w:color="auto"/>
                                    <w:bottom w:val="single" w:sz="4" w:space="0" w:color="auto"/>
                                  </w:tcBorders>
                                  <w:shd w:val="clear" w:color="auto" w:fill="auto"/>
                                </w:tcPr>
                                <w:p w14:paraId="7D5C29C6" w14:textId="77777777" w:rsidR="00384D49" w:rsidRPr="0085782E" w:rsidRDefault="00384D49" w:rsidP="0085782E">
                                  <w:pPr>
                                    <w:spacing w:line="240" w:lineRule="atLeast"/>
                                    <w:jc w:val="center"/>
                                    <w:rPr>
                                      <w:sz w:val="16"/>
                                      <w:szCs w:val="16"/>
                                    </w:rPr>
                                  </w:pPr>
                                  <w:hyperlink r:id="rId24" w:history="1">
                                    <w:r w:rsidRPr="0026619B">
                                      <w:rPr>
                                        <w:i/>
                                        <w:sz w:val="16"/>
                                        <w:szCs w:val="16"/>
                                      </w:rPr>
                                      <w:t>Precision</w:t>
                                    </w:r>
                                    <w:r w:rsidRPr="0085782E">
                                      <w:rPr>
                                        <w:sz w:val="16"/>
                                        <w:szCs w:val="16"/>
                                      </w:rPr>
                                      <w:t>@5</w:t>
                                    </w:r>
                                  </w:hyperlink>
                                </w:p>
                              </w:tc>
                              <w:tc>
                                <w:tcPr>
                                  <w:tcW w:w="0" w:type="auto"/>
                                  <w:tcBorders>
                                    <w:top w:val="double" w:sz="4" w:space="0" w:color="auto"/>
                                    <w:bottom w:val="single" w:sz="4" w:space="0" w:color="auto"/>
                                  </w:tcBorders>
                                  <w:shd w:val="clear" w:color="auto" w:fill="auto"/>
                                </w:tcPr>
                                <w:p w14:paraId="53BB81EC" w14:textId="77777777" w:rsidR="00384D49" w:rsidRPr="0085782E" w:rsidRDefault="00384D49" w:rsidP="0085782E">
                                  <w:pPr>
                                    <w:spacing w:line="240" w:lineRule="atLeast"/>
                                    <w:jc w:val="center"/>
                                    <w:rPr>
                                      <w:sz w:val="16"/>
                                      <w:szCs w:val="16"/>
                                    </w:rPr>
                                  </w:pPr>
                                  <w:hyperlink r:id="rId25" w:history="1">
                                    <w:r w:rsidRPr="0026619B">
                                      <w:rPr>
                                        <w:i/>
                                        <w:sz w:val="16"/>
                                        <w:szCs w:val="16"/>
                                      </w:rPr>
                                      <w:t>Recall</w:t>
                                    </w:r>
                                    <w:r w:rsidRPr="0085782E">
                                      <w:rPr>
                                        <w:sz w:val="16"/>
                                        <w:szCs w:val="16"/>
                                      </w:rPr>
                                      <w:t>@5</w:t>
                                    </w:r>
                                  </w:hyperlink>
                                </w:p>
                              </w:tc>
                              <w:tc>
                                <w:tcPr>
                                  <w:tcW w:w="0" w:type="auto"/>
                                  <w:tcBorders>
                                    <w:top w:val="double" w:sz="4" w:space="0" w:color="auto"/>
                                    <w:bottom w:val="single" w:sz="4" w:space="0" w:color="auto"/>
                                  </w:tcBorders>
                                  <w:shd w:val="clear" w:color="auto" w:fill="auto"/>
                                </w:tcPr>
                                <w:p w14:paraId="5B741146" w14:textId="77777777" w:rsidR="00384D49" w:rsidRPr="0085782E" w:rsidRDefault="00384D49" w:rsidP="0085782E">
                                  <w:pPr>
                                    <w:spacing w:line="240" w:lineRule="atLeast"/>
                                    <w:jc w:val="center"/>
                                    <w:rPr>
                                      <w:sz w:val="16"/>
                                      <w:szCs w:val="16"/>
                                    </w:rPr>
                                  </w:pPr>
                                  <w:hyperlink r:id="rId26" w:history="1">
                                    <w:r w:rsidRPr="0026619B">
                                      <w:rPr>
                                        <w:i/>
                                        <w:sz w:val="16"/>
                                        <w:szCs w:val="16"/>
                                      </w:rPr>
                                      <w:t>F1</w:t>
                                    </w:r>
                                    <w:r w:rsidRPr="0085782E">
                                      <w:rPr>
                                        <w:sz w:val="16"/>
                                        <w:szCs w:val="16"/>
                                      </w:rPr>
                                      <w:t>@5</w:t>
                                    </w:r>
                                  </w:hyperlink>
                                </w:p>
                              </w:tc>
                            </w:tr>
                            <w:tr w:rsidR="00384D49" w:rsidRPr="0085782E" w14:paraId="0418118E" w14:textId="77777777" w:rsidTr="00634A08">
                              <w:trPr>
                                <w:trHeight w:val="227"/>
                                <w:jc w:val="center"/>
                              </w:trPr>
                              <w:tc>
                                <w:tcPr>
                                  <w:tcW w:w="0" w:type="auto"/>
                                  <w:tcBorders>
                                    <w:top w:val="single" w:sz="4" w:space="0" w:color="auto"/>
                                  </w:tcBorders>
                                  <w:shd w:val="clear" w:color="auto" w:fill="auto"/>
                                </w:tcPr>
                                <w:p w14:paraId="1BBC081B" w14:textId="77777777" w:rsidR="00384D49" w:rsidRPr="0085782E" w:rsidRDefault="00384D49" w:rsidP="0085782E">
                                  <w:pPr>
                                    <w:spacing w:line="240" w:lineRule="atLeast"/>
                                    <w:jc w:val="center"/>
                                    <w:rPr>
                                      <w:sz w:val="16"/>
                                      <w:szCs w:val="16"/>
                                    </w:rPr>
                                  </w:pPr>
                                  <w:r w:rsidRPr="0085782E">
                                    <w:rPr>
                                      <w:i/>
                                      <w:sz w:val="16"/>
                                      <w:szCs w:val="16"/>
                                    </w:rPr>
                                    <w:t>DeepText</w:t>
                                  </w:r>
                                  <w:r w:rsidRPr="0085782E">
                                    <w:rPr>
                                      <w:sz w:val="16"/>
                                      <w:szCs w:val="16"/>
                                    </w:rPr>
                                    <w:t>+</w:t>
                                  </w:r>
                                  <w:r w:rsidRPr="0085782E">
                                    <w:rPr>
                                      <w:i/>
                                      <w:sz w:val="16"/>
                                      <w:szCs w:val="16"/>
                                    </w:rPr>
                                    <w:t>DeepTag</w:t>
                                  </w:r>
                                </w:p>
                              </w:tc>
                              <w:tc>
                                <w:tcPr>
                                  <w:tcW w:w="0" w:type="auto"/>
                                  <w:tcBorders>
                                    <w:top w:val="single" w:sz="4" w:space="0" w:color="auto"/>
                                  </w:tcBorders>
                                  <w:shd w:val="clear" w:color="auto" w:fill="auto"/>
                                </w:tcPr>
                                <w:p w14:paraId="178FB18D" w14:textId="77777777" w:rsidR="00384D49" w:rsidRPr="0085782E" w:rsidRDefault="00384D49" w:rsidP="0085782E">
                                  <w:pPr>
                                    <w:spacing w:line="240" w:lineRule="atLeast"/>
                                    <w:jc w:val="center"/>
                                    <w:rPr>
                                      <w:sz w:val="16"/>
                                      <w:szCs w:val="16"/>
                                    </w:rPr>
                                  </w:pPr>
                                  <w:r w:rsidRPr="0085782E">
                                    <w:rPr>
                                      <w:b/>
                                      <w:sz w:val="16"/>
                                      <w:szCs w:val="16"/>
                                    </w:rPr>
                                    <w:t>0.528</w:t>
                                  </w:r>
                                  <w:r w:rsidRPr="0085782E">
                                    <w:rPr>
                                      <w:sz w:val="16"/>
                                      <w:szCs w:val="16"/>
                                    </w:rPr>
                                    <w:t>±(0.008)</w:t>
                                  </w:r>
                                </w:p>
                              </w:tc>
                              <w:tc>
                                <w:tcPr>
                                  <w:tcW w:w="0" w:type="auto"/>
                                  <w:tcBorders>
                                    <w:top w:val="single" w:sz="4" w:space="0" w:color="auto"/>
                                  </w:tcBorders>
                                  <w:shd w:val="clear" w:color="auto" w:fill="auto"/>
                                </w:tcPr>
                                <w:p w14:paraId="7E9B3B78" w14:textId="77777777" w:rsidR="00384D49" w:rsidRPr="0085782E" w:rsidRDefault="00384D49" w:rsidP="0085782E">
                                  <w:pPr>
                                    <w:spacing w:line="240" w:lineRule="atLeast"/>
                                    <w:jc w:val="center"/>
                                    <w:rPr>
                                      <w:sz w:val="16"/>
                                      <w:szCs w:val="16"/>
                                    </w:rPr>
                                  </w:pPr>
                                  <w:r w:rsidRPr="0085782E">
                                    <w:rPr>
                                      <w:b/>
                                      <w:sz w:val="16"/>
                                      <w:szCs w:val="16"/>
                                    </w:rPr>
                                    <w:t>0.439</w:t>
                                  </w:r>
                                  <w:r w:rsidRPr="0085782E">
                                    <w:rPr>
                                      <w:sz w:val="16"/>
                                      <w:szCs w:val="16"/>
                                    </w:rPr>
                                    <w:t>±(0.009)</w:t>
                                  </w:r>
                                </w:p>
                              </w:tc>
                              <w:tc>
                                <w:tcPr>
                                  <w:tcW w:w="0" w:type="auto"/>
                                  <w:tcBorders>
                                    <w:top w:val="single" w:sz="4" w:space="0" w:color="auto"/>
                                  </w:tcBorders>
                                  <w:shd w:val="clear" w:color="auto" w:fill="auto"/>
                                </w:tcPr>
                                <w:p w14:paraId="24457537" w14:textId="77777777" w:rsidR="00384D49" w:rsidRPr="0085782E" w:rsidRDefault="00384D49" w:rsidP="0085782E">
                                  <w:pPr>
                                    <w:spacing w:line="240" w:lineRule="atLeast"/>
                                    <w:jc w:val="center"/>
                                    <w:rPr>
                                      <w:sz w:val="16"/>
                                      <w:szCs w:val="16"/>
                                    </w:rPr>
                                  </w:pPr>
                                  <w:r w:rsidRPr="0085782E">
                                    <w:rPr>
                                      <w:b/>
                                      <w:sz w:val="16"/>
                                      <w:szCs w:val="16"/>
                                    </w:rPr>
                                    <w:t>0.277</w:t>
                                  </w:r>
                                  <w:r w:rsidRPr="0085782E">
                                    <w:rPr>
                                      <w:sz w:val="16"/>
                                      <w:szCs w:val="16"/>
                                    </w:rPr>
                                    <w:t>±(0.009)</w:t>
                                  </w:r>
                                </w:p>
                              </w:tc>
                              <w:tc>
                                <w:tcPr>
                                  <w:tcW w:w="0" w:type="auto"/>
                                  <w:tcBorders>
                                    <w:top w:val="single" w:sz="4" w:space="0" w:color="auto"/>
                                  </w:tcBorders>
                                  <w:shd w:val="clear" w:color="auto" w:fill="auto"/>
                                </w:tcPr>
                                <w:p w14:paraId="17AE73F5" w14:textId="77777777" w:rsidR="00384D49" w:rsidRPr="0085782E" w:rsidRDefault="00384D49" w:rsidP="0085782E">
                                  <w:pPr>
                                    <w:spacing w:line="240" w:lineRule="atLeast"/>
                                    <w:jc w:val="center"/>
                                    <w:rPr>
                                      <w:sz w:val="16"/>
                                      <w:szCs w:val="16"/>
                                    </w:rPr>
                                  </w:pPr>
                                  <w:r w:rsidRPr="0085782E">
                                    <w:rPr>
                                      <w:b/>
                                      <w:sz w:val="16"/>
                                      <w:szCs w:val="16"/>
                                    </w:rPr>
                                    <w:t>0.521</w:t>
                                  </w:r>
                                  <w:r w:rsidRPr="0085782E">
                                    <w:rPr>
                                      <w:sz w:val="16"/>
                                      <w:szCs w:val="16"/>
                                    </w:rPr>
                                    <w:t>±(0.015)</w:t>
                                  </w:r>
                                </w:p>
                              </w:tc>
                              <w:tc>
                                <w:tcPr>
                                  <w:tcW w:w="0" w:type="auto"/>
                                  <w:tcBorders>
                                    <w:top w:val="single" w:sz="4" w:space="0" w:color="auto"/>
                                  </w:tcBorders>
                                  <w:shd w:val="clear" w:color="auto" w:fill="auto"/>
                                </w:tcPr>
                                <w:p w14:paraId="1AA34198" w14:textId="77777777" w:rsidR="00384D49" w:rsidRPr="0085782E" w:rsidRDefault="00384D49" w:rsidP="0085782E">
                                  <w:pPr>
                                    <w:spacing w:line="240" w:lineRule="atLeast"/>
                                    <w:jc w:val="center"/>
                                    <w:rPr>
                                      <w:sz w:val="16"/>
                                      <w:szCs w:val="16"/>
                                    </w:rPr>
                                  </w:pPr>
                                  <w:r w:rsidRPr="0085782E">
                                    <w:rPr>
                                      <w:b/>
                                      <w:sz w:val="16"/>
                                      <w:szCs w:val="16"/>
                                    </w:rPr>
                                    <w:t>0.349</w:t>
                                  </w:r>
                                  <w:r w:rsidRPr="0085782E">
                                    <w:rPr>
                                      <w:sz w:val="16"/>
                                      <w:szCs w:val="16"/>
                                    </w:rPr>
                                    <w:t>±(0.010)</w:t>
                                  </w:r>
                                </w:p>
                              </w:tc>
                            </w:tr>
                            <w:tr w:rsidR="00384D49" w:rsidRPr="0085782E" w14:paraId="6F34A963" w14:textId="77777777" w:rsidTr="00634A08">
                              <w:trPr>
                                <w:trHeight w:val="227"/>
                                <w:jc w:val="center"/>
                              </w:trPr>
                              <w:tc>
                                <w:tcPr>
                                  <w:tcW w:w="0" w:type="auto"/>
                                  <w:shd w:val="clear" w:color="auto" w:fill="auto"/>
                                </w:tcPr>
                                <w:p w14:paraId="2A6623F1" w14:textId="77777777" w:rsidR="00384D49" w:rsidRPr="0085782E" w:rsidRDefault="00384D49" w:rsidP="0085782E">
                                  <w:pPr>
                                    <w:spacing w:line="240" w:lineRule="atLeast"/>
                                    <w:jc w:val="center"/>
                                    <w:rPr>
                                      <w:sz w:val="16"/>
                                      <w:szCs w:val="16"/>
                                    </w:rPr>
                                  </w:pPr>
                                  <w:r w:rsidRPr="0085782E">
                                    <w:rPr>
                                      <w:i/>
                                      <w:sz w:val="16"/>
                                      <w:szCs w:val="16"/>
                                    </w:rPr>
                                    <w:t>HDPText</w:t>
                                  </w:r>
                                  <w:r w:rsidRPr="0085782E">
                                    <w:rPr>
                                      <w:sz w:val="16"/>
                                      <w:szCs w:val="16"/>
                                    </w:rPr>
                                    <w:t>+</w:t>
                                  </w:r>
                                  <w:r w:rsidRPr="0085782E">
                                    <w:rPr>
                                      <w:i/>
                                      <w:sz w:val="16"/>
                                      <w:szCs w:val="16"/>
                                    </w:rPr>
                                    <w:t>DeepTag</w:t>
                                  </w:r>
                                </w:p>
                              </w:tc>
                              <w:tc>
                                <w:tcPr>
                                  <w:tcW w:w="0" w:type="auto"/>
                                  <w:shd w:val="clear" w:color="auto" w:fill="auto"/>
                                </w:tcPr>
                                <w:p w14:paraId="2B7DA699" w14:textId="77777777" w:rsidR="00384D49" w:rsidRPr="0085782E" w:rsidRDefault="00384D49" w:rsidP="0085782E">
                                  <w:pPr>
                                    <w:spacing w:line="240" w:lineRule="atLeast"/>
                                    <w:jc w:val="center"/>
                                    <w:rPr>
                                      <w:sz w:val="16"/>
                                      <w:szCs w:val="16"/>
                                    </w:rPr>
                                  </w:pPr>
                                  <w:r w:rsidRPr="0085782E">
                                    <w:rPr>
                                      <w:sz w:val="16"/>
                                      <w:szCs w:val="16"/>
                                    </w:rPr>
                                    <w:t>0.490±(0.024)</w:t>
                                  </w:r>
                                </w:p>
                              </w:tc>
                              <w:tc>
                                <w:tcPr>
                                  <w:tcW w:w="0" w:type="auto"/>
                                  <w:shd w:val="clear" w:color="auto" w:fill="auto"/>
                                </w:tcPr>
                                <w:p w14:paraId="0E6D1174" w14:textId="77777777" w:rsidR="00384D49" w:rsidRPr="0085782E" w:rsidRDefault="00384D49" w:rsidP="0085782E">
                                  <w:pPr>
                                    <w:spacing w:line="240" w:lineRule="atLeast"/>
                                    <w:jc w:val="center"/>
                                    <w:rPr>
                                      <w:sz w:val="16"/>
                                      <w:szCs w:val="16"/>
                                    </w:rPr>
                                  </w:pPr>
                                  <w:r w:rsidRPr="0085782E">
                                    <w:rPr>
                                      <w:sz w:val="16"/>
                                      <w:szCs w:val="16"/>
                                    </w:rPr>
                                    <w:t>0.398±(0.029)</w:t>
                                  </w:r>
                                </w:p>
                              </w:tc>
                              <w:tc>
                                <w:tcPr>
                                  <w:tcW w:w="0" w:type="auto"/>
                                  <w:shd w:val="clear" w:color="auto" w:fill="auto"/>
                                </w:tcPr>
                                <w:p w14:paraId="094348C4" w14:textId="77777777" w:rsidR="00384D49" w:rsidRPr="0085782E" w:rsidRDefault="00384D49" w:rsidP="0085782E">
                                  <w:pPr>
                                    <w:spacing w:line="240" w:lineRule="atLeast"/>
                                    <w:jc w:val="center"/>
                                    <w:rPr>
                                      <w:sz w:val="16"/>
                                      <w:szCs w:val="16"/>
                                    </w:rPr>
                                  </w:pPr>
                                  <w:r w:rsidRPr="0085782E">
                                    <w:rPr>
                                      <w:sz w:val="16"/>
                                      <w:szCs w:val="16"/>
                                    </w:rPr>
                                    <w:t>0.267±(0.002)</w:t>
                                  </w:r>
                                </w:p>
                              </w:tc>
                              <w:tc>
                                <w:tcPr>
                                  <w:tcW w:w="0" w:type="auto"/>
                                  <w:shd w:val="clear" w:color="auto" w:fill="auto"/>
                                </w:tcPr>
                                <w:p w14:paraId="754B2E76" w14:textId="77777777" w:rsidR="00384D49" w:rsidRPr="0085782E" w:rsidRDefault="00384D49" w:rsidP="0085782E">
                                  <w:pPr>
                                    <w:spacing w:line="240" w:lineRule="atLeast"/>
                                    <w:jc w:val="center"/>
                                    <w:rPr>
                                      <w:sz w:val="16"/>
                                      <w:szCs w:val="16"/>
                                    </w:rPr>
                                  </w:pPr>
                                  <w:r w:rsidRPr="0085782E">
                                    <w:rPr>
                                      <w:sz w:val="16"/>
                                      <w:szCs w:val="16"/>
                                    </w:rPr>
                                    <w:t>0.496±(0.016)</w:t>
                                  </w:r>
                                </w:p>
                              </w:tc>
                              <w:tc>
                                <w:tcPr>
                                  <w:tcW w:w="0" w:type="auto"/>
                                  <w:shd w:val="clear" w:color="auto" w:fill="auto"/>
                                </w:tcPr>
                                <w:p w14:paraId="60426BF6" w14:textId="77777777" w:rsidR="00384D49" w:rsidRPr="0085782E" w:rsidRDefault="00384D49" w:rsidP="0085782E">
                                  <w:pPr>
                                    <w:spacing w:line="240" w:lineRule="atLeast"/>
                                    <w:jc w:val="center"/>
                                    <w:rPr>
                                      <w:sz w:val="16"/>
                                      <w:szCs w:val="16"/>
                                    </w:rPr>
                                  </w:pPr>
                                  <w:r w:rsidRPr="0085782E">
                                    <w:rPr>
                                      <w:sz w:val="16"/>
                                      <w:szCs w:val="16"/>
                                    </w:rPr>
                                    <w:t>0.334±(0.003)</w:t>
                                  </w:r>
                                </w:p>
                              </w:tc>
                            </w:tr>
                            <w:tr w:rsidR="00384D49" w:rsidRPr="0085782E" w14:paraId="6B944CE1" w14:textId="77777777" w:rsidTr="00634A08">
                              <w:trPr>
                                <w:trHeight w:val="227"/>
                                <w:jc w:val="center"/>
                              </w:trPr>
                              <w:tc>
                                <w:tcPr>
                                  <w:tcW w:w="0" w:type="auto"/>
                                  <w:shd w:val="clear" w:color="auto" w:fill="auto"/>
                                </w:tcPr>
                                <w:p w14:paraId="52531FD1" w14:textId="084BDF8A" w:rsidR="00384D49" w:rsidRPr="0085782E" w:rsidRDefault="00384D49" w:rsidP="0085782E">
                                  <w:pPr>
                                    <w:spacing w:line="240" w:lineRule="atLeast"/>
                                    <w:jc w:val="center"/>
                                    <w:rPr>
                                      <w:sz w:val="16"/>
                                      <w:szCs w:val="16"/>
                                    </w:rPr>
                                  </w:pPr>
                                  <w:r w:rsidRPr="0085782E">
                                    <w:rPr>
                                      <w:i/>
                                      <w:sz w:val="16"/>
                                      <w:szCs w:val="16"/>
                                    </w:rPr>
                                    <w:t>DeepText</w:t>
                                  </w:r>
                                  <w:r w:rsidRPr="0085782E">
                                    <w:rPr>
                                      <w:sz w:val="16"/>
                                      <w:szCs w:val="16"/>
                                    </w:rPr>
                                    <w:t>+</w:t>
                                  </w:r>
                                  <w:r>
                                    <w:rPr>
                                      <w:i/>
                                      <w:sz w:val="16"/>
                                      <w:szCs w:val="16"/>
                                    </w:rPr>
                                    <w:t>m</w:t>
                                  </w:r>
                                  <w:r w:rsidRPr="0085782E">
                                    <w:rPr>
                                      <w:i/>
                                      <w:sz w:val="16"/>
                                      <w:szCs w:val="16"/>
                                    </w:rPr>
                                    <w:t>etaPathTag</w:t>
                                  </w:r>
                                </w:p>
                              </w:tc>
                              <w:tc>
                                <w:tcPr>
                                  <w:tcW w:w="0" w:type="auto"/>
                                  <w:shd w:val="clear" w:color="auto" w:fill="auto"/>
                                </w:tcPr>
                                <w:p w14:paraId="59F881A5" w14:textId="77777777" w:rsidR="00384D49" w:rsidRPr="0085782E" w:rsidRDefault="00384D49" w:rsidP="0085782E">
                                  <w:pPr>
                                    <w:spacing w:line="240" w:lineRule="atLeast"/>
                                    <w:jc w:val="center"/>
                                    <w:rPr>
                                      <w:sz w:val="16"/>
                                      <w:szCs w:val="16"/>
                                    </w:rPr>
                                  </w:pPr>
                                  <w:r w:rsidRPr="0085782E">
                                    <w:rPr>
                                      <w:sz w:val="16"/>
                                      <w:szCs w:val="16"/>
                                    </w:rPr>
                                    <w:t>0.448±(0.020)</w:t>
                                  </w:r>
                                </w:p>
                              </w:tc>
                              <w:tc>
                                <w:tcPr>
                                  <w:tcW w:w="0" w:type="auto"/>
                                  <w:shd w:val="clear" w:color="auto" w:fill="auto"/>
                                </w:tcPr>
                                <w:p w14:paraId="2D928649" w14:textId="77777777" w:rsidR="00384D49" w:rsidRPr="0085782E" w:rsidRDefault="00384D49" w:rsidP="0085782E">
                                  <w:pPr>
                                    <w:spacing w:line="240" w:lineRule="atLeast"/>
                                    <w:jc w:val="center"/>
                                    <w:rPr>
                                      <w:sz w:val="16"/>
                                      <w:szCs w:val="16"/>
                                    </w:rPr>
                                  </w:pPr>
                                  <w:r w:rsidRPr="0085782E">
                                    <w:rPr>
                                      <w:sz w:val="16"/>
                                      <w:szCs w:val="16"/>
                                    </w:rPr>
                                    <w:t>0.354±(0.023)</w:t>
                                  </w:r>
                                </w:p>
                              </w:tc>
                              <w:tc>
                                <w:tcPr>
                                  <w:tcW w:w="0" w:type="auto"/>
                                  <w:shd w:val="clear" w:color="auto" w:fill="auto"/>
                                </w:tcPr>
                                <w:p w14:paraId="69367536" w14:textId="77777777" w:rsidR="00384D49" w:rsidRPr="0085782E" w:rsidRDefault="00384D49" w:rsidP="0085782E">
                                  <w:pPr>
                                    <w:spacing w:line="240" w:lineRule="atLeast"/>
                                    <w:jc w:val="center"/>
                                    <w:rPr>
                                      <w:sz w:val="16"/>
                                      <w:szCs w:val="16"/>
                                    </w:rPr>
                                  </w:pPr>
                                  <w:r w:rsidRPr="0085782E">
                                    <w:rPr>
                                      <w:sz w:val="16"/>
                                      <w:szCs w:val="16"/>
                                    </w:rPr>
                                    <w:t>0.247±(0.010)</w:t>
                                  </w:r>
                                </w:p>
                              </w:tc>
                              <w:tc>
                                <w:tcPr>
                                  <w:tcW w:w="0" w:type="auto"/>
                                  <w:shd w:val="clear" w:color="auto" w:fill="auto"/>
                                </w:tcPr>
                                <w:p w14:paraId="693B7886" w14:textId="77777777" w:rsidR="00384D49" w:rsidRPr="0085782E" w:rsidRDefault="00384D49" w:rsidP="0085782E">
                                  <w:pPr>
                                    <w:spacing w:line="240" w:lineRule="atLeast"/>
                                    <w:jc w:val="center"/>
                                    <w:rPr>
                                      <w:sz w:val="16"/>
                                      <w:szCs w:val="16"/>
                                    </w:rPr>
                                  </w:pPr>
                                  <w:r w:rsidRPr="0085782E">
                                    <w:rPr>
                                      <w:sz w:val="16"/>
                                      <w:szCs w:val="16"/>
                                    </w:rPr>
                                    <w:t>0.457±(0.016)</w:t>
                                  </w:r>
                                </w:p>
                              </w:tc>
                              <w:tc>
                                <w:tcPr>
                                  <w:tcW w:w="0" w:type="auto"/>
                                  <w:shd w:val="clear" w:color="auto" w:fill="auto"/>
                                </w:tcPr>
                                <w:p w14:paraId="298B99B4" w14:textId="77777777" w:rsidR="00384D49" w:rsidRPr="0085782E" w:rsidRDefault="00384D49" w:rsidP="0085782E">
                                  <w:pPr>
                                    <w:spacing w:line="240" w:lineRule="atLeast"/>
                                    <w:jc w:val="center"/>
                                    <w:rPr>
                                      <w:sz w:val="16"/>
                                      <w:szCs w:val="16"/>
                                    </w:rPr>
                                  </w:pPr>
                                  <w:r w:rsidRPr="0085782E">
                                    <w:rPr>
                                      <w:sz w:val="16"/>
                                      <w:szCs w:val="16"/>
                                    </w:rPr>
                                    <w:t>0.309±(0.010)</w:t>
                                  </w:r>
                                </w:p>
                              </w:tc>
                            </w:tr>
                            <w:tr w:rsidR="00384D49" w:rsidRPr="0085782E" w14:paraId="4CD3A538" w14:textId="77777777" w:rsidTr="00634A08">
                              <w:trPr>
                                <w:trHeight w:val="227"/>
                                <w:jc w:val="center"/>
                              </w:trPr>
                              <w:tc>
                                <w:tcPr>
                                  <w:tcW w:w="0" w:type="auto"/>
                                  <w:shd w:val="clear" w:color="auto" w:fill="auto"/>
                                </w:tcPr>
                                <w:p w14:paraId="3356404F" w14:textId="61CB53D3" w:rsidR="00384D49" w:rsidRPr="0085782E" w:rsidRDefault="00384D49" w:rsidP="0085782E">
                                  <w:pPr>
                                    <w:spacing w:line="240" w:lineRule="atLeast"/>
                                    <w:jc w:val="center"/>
                                    <w:rPr>
                                      <w:sz w:val="16"/>
                                      <w:szCs w:val="16"/>
                                    </w:rPr>
                                  </w:pPr>
                                  <w:r w:rsidRPr="0085782E">
                                    <w:rPr>
                                      <w:i/>
                                      <w:sz w:val="16"/>
                                      <w:szCs w:val="16"/>
                                    </w:rPr>
                                    <w:t>HDPText</w:t>
                                  </w:r>
                                  <w:r w:rsidRPr="0085782E">
                                    <w:rPr>
                                      <w:sz w:val="16"/>
                                      <w:szCs w:val="16"/>
                                    </w:rPr>
                                    <w:t>+</w:t>
                                  </w:r>
                                  <w:r>
                                    <w:rPr>
                                      <w:i/>
                                      <w:sz w:val="16"/>
                                      <w:szCs w:val="16"/>
                                    </w:rPr>
                                    <w:t>m</w:t>
                                  </w:r>
                                  <w:r w:rsidRPr="0085782E">
                                    <w:rPr>
                                      <w:i/>
                                      <w:sz w:val="16"/>
                                      <w:szCs w:val="16"/>
                                    </w:rPr>
                                    <w:t>etaPathTag</w:t>
                                  </w:r>
                                </w:p>
                              </w:tc>
                              <w:tc>
                                <w:tcPr>
                                  <w:tcW w:w="0" w:type="auto"/>
                                  <w:shd w:val="clear" w:color="auto" w:fill="auto"/>
                                </w:tcPr>
                                <w:p w14:paraId="0EEDF82F" w14:textId="77777777" w:rsidR="00384D49" w:rsidRPr="0085782E" w:rsidRDefault="00384D49" w:rsidP="0085782E">
                                  <w:pPr>
                                    <w:spacing w:line="240" w:lineRule="atLeast"/>
                                    <w:jc w:val="center"/>
                                    <w:rPr>
                                      <w:sz w:val="16"/>
                                      <w:szCs w:val="16"/>
                                    </w:rPr>
                                  </w:pPr>
                                  <w:r w:rsidRPr="0085782E">
                                    <w:rPr>
                                      <w:sz w:val="16"/>
                                      <w:szCs w:val="16"/>
                                    </w:rPr>
                                    <w:t>0.419±(0.081)</w:t>
                                  </w:r>
                                </w:p>
                              </w:tc>
                              <w:tc>
                                <w:tcPr>
                                  <w:tcW w:w="0" w:type="auto"/>
                                  <w:shd w:val="clear" w:color="auto" w:fill="auto"/>
                                </w:tcPr>
                                <w:p w14:paraId="5A56E29D" w14:textId="77777777" w:rsidR="00384D49" w:rsidRPr="0085782E" w:rsidRDefault="00384D49" w:rsidP="0085782E">
                                  <w:pPr>
                                    <w:spacing w:line="240" w:lineRule="atLeast"/>
                                    <w:jc w:val="center"/>
                                    <w:rPr>
                                      <w:sz w:val="16"/>
                                      <w:szCs w:val="16"/>
                                    </w:rPr>
                                  </w:pPr>
                                  <w:r w:rsidRPr="0085782E">
                                    <w:rPr>
                                      <w:sz w:val="16"/>
                                      <w:szCs w:val="16"/>
                                    </w:rPr>
                                    <w:t>0.331±(0.078)</w:t>
                                  </w:r>
                                </w:p>
                              </w:tc>
                              <w:tc>
                                <w:tcPr>
                                  <w:tcW w:w="0" w:type="auto"/>
                                  <w:shd w:val="clear" w:color="auto" w:fill="auto"/>
                                </w:tcPr>
                                <w:p w14:paraId="52407C12" w14:textId="77777777" w:rsidR="00384D49" w:rsidRPr="0085782E" w:rsidRDefault="00384D49" w:rsidP="0085782E">
                                  <w:pPr>
                                    <w:spacing w:line="240" w:lineRule="atLeast"/>
                                    <w:jc w:val="center"/>
                                    <w:rPr>
                                      <w:sz w:val="16"/>
                                      <w:szCs w:val="16"/>
                                    </w:rPr>
                                  </w:pPr>
                                  <w:r w:rsidRPr="0085782E">
                                    <w:rPr>
                                      <w:sz w:val="16"/>
                                      <w:szCs w:val="16"/>
                                    </w:rPr>
                                    <w:t>0.225±(0.050)</w:t>
                                  </w:r>
                                </w:p>
                              </w:tc>
                              <w:tc>
                                <w:tcPr>
                                  <w:tcW w:w="0" w:type="auto"/>
                                  <w:shd w:val="clear" w:color="auto" w:fill="auto"/>
                                </w:tcPr>
                                <w:p w14:paraId="0EE4B2FB" w14:textId="77777777" w:rsidR="00384D49" w:rsidRPr="0085782E" w:rsidRDefault="00384D49" w:rsidP="0085782E">
                                  <w:pPr>
                                    <w:spacing w:line="240" w:lineRule="atLeast"/>
                                    <w:jc w:val="center"/>
                                    <w:rPr>
                                      <w:sz w:val="16"/>
                                      <w:szCs w:val="16"/>
                                    </w:rPr>
                                  </w:pPr>
                                  <w:r w:rsidRPr="0085782E">
                                    <w:rPr>
                                      <w:sz w:val="16"/>
                                      <w:szCs w:val="16"/>
                                    </w:rPr>
                                    <w:t>0.418±(0.087)</w:t>
                                  </w:r>
                                </w:p>
                              </w:tc>
                              <w:tc>
                                <w:tcPr>
                                  <w:tcW w:w="0" w:type="auto"/>
                                  <w:shd w:val="clear" w:color="auto" w:fill="auto"/>
                                </w:tcPr>
                                <w:p w14:paraId="76B304FF" w14:textId="77777777" w:rsidR="00384D49" w:rsidRPr="0085782E" w:rsidRDefault="00384D49" w:rsidP="0085782E">
                                  <w:pPr>
                                    <w:spacing w:line="240" w:lineRule="atLeast"/>
                                    <w:jc w:val="center"/>
                                    <w:rPr>
                                      <w:sz w:val="16"/>
                                      <w:szCs w:val="16"/>
                                    </w:rPr>
                                  </w:pPr>
                                  <w:r w:rsidRPr="0085782E">
                                    <w:rPr>
                                      <w:sz w:val="16"/>
                                      <w:szCs w:val="16"/>
                                    </w:rPr>
                                    <w:t>0.281±(0.061)</w:t>
                                  </w:r>
                                </w:p>
                              </w:tc>
                            </w:tr>
                          </w:tbl>
                          <w:p w14:paraId="6E763579" w14:textId="77777777" w:rsidR="00384D49" w:rsidRPr="0085782E" w:rsidRDefault="00384D49" w:rsidP="0085782E">
                            <w:pPr>
                              <w:spacing w:line="120" w:lineRule="exact"/>
                              <w:rPr>
                                <w:color w:val="000000"/>
                                <w:sz w:val="16"/>
                                <w:szCs w:val="16"/>
                              </w:rPr>
                            </w:pPr>
                          </w:p>
                          <w:tbl>
                            <w:tblPr>
                              <w:tblW w:w="0" w:type="auto"/>
                              <w:jc w:val="center"/>
                              <w:tblBorders>
                                <w:top w:val="single" w:sz="4" w:space="0" w:color="auto"/>
                                <w:bottom w:val="single" w:sz="4" w:space="0" w:color="auto"/>
                              </w:tblBorders>
                              <w:tblLook w:val="04A0" w:firstRow="1" w:lastRow="0" w:firstColumn="1" w:lastColumn="0" w:noHBand="0" w:noVBand="1"/>
                            </w:tblPr>
                            <w:tblGrid>
                              <w:gridCol w:w="1782"/>
                              <w:gridCol w:w="1131"/>
                              <w:gridCol w:w="1131"/>
                              <w:gridCol w:w="1137"/>
                              <w:gridCol w:w="1131"/>
                              <w:gridCol w:w="1131"/>
                            </w:tblGrid>
                            <w:tr w:rsidR="00384D49" w:rsidRPr="0085782E" w14:paraId="34CAB7C9" w14:textId="77777777" w:rsidTr="0026619B">
                              <w:trPr>
                                <w:jc w:val="center"/>
                              </w:trPr>
                              <w:tc>
                                <w:tcPr>
                                  <w:tcW w:w="0" w:type="auto"/>
                                  <w:tcBorders>
                                    <w:top w:val="nil"/>
                                    <w:bottom w:val="single" w:sz="4" w:space="0" w:color="auto"/>
                                  </w:tcBorders>
                                  <w:shd w:val="clear" w:color="auto" w:fill="auto"/>
                                  <w:vAlign w:val="center"/>
                                </w:tcPr>
                                <w:p w14:paraId="47EE64E2" w14:textId="77777777" w:rsidR="00384D49" w:rsidRPr="0085782E" w:rsidRDefault="00384D49" w:rsidP="0026619B">
                                  <w:pPr>
                                    <w:spacing w:line="240" w:lineRule="atLeast"/>
                                    <w:jc w:val="center"/>
                                    <w:rPr>
                                      <w:sz w:val="16"/>
                                      <w:szCs w:val="16"/>
                                    </w:rPr>
                                  </w:pPr>
                                  <w:r w:rsidRPr="0085782E">
                                    <w:rPr>
                                      <w:sz w:val="16"/>
                                      <w:szCs w:val="16"/>
                                    </w:rPr>
                                    <w:t>Methods</w:t>
                                  </w:r>
                                </w:p>
                              </w:tc>
                              <w:tc>
                                <w:tcPr>
                                  <w:tcW w:w="0" w:type="auto"/>
                                  <w:tcBorders>
                                    <w:top w:val="nil"/>
                                    <w:bottom w:val="single" w:sz="4" w:space="0" w:color="auto"/>
                                  </w:tcBorders>
                                  <w:shd w:val="clear" w:color="auto" w:fill="auto"/>
                                </w:tcPr>
                                <w:p w14:paraId="1FA10ABE" w14:textId="77777777" w:rsidR="00384D49" w:rsidRPr="0085782E" w:rsidRDefault="00384D49" w:rsidP="0026619B">
                                  <w:pPr>
                                    <w:spacing w:line="240" w:lineRule="atLeast"/>
                                    <w:jc w:val="center"/>
                                    <w:rPr>
                                      <w:sz w:val="16"/>
                                      <w:szCs w:val="16"/>
                                    </w:rPr>
                                  </w:pPr>
                                  <w:hyperlink r:id="rId27" w:history="1">
                                    <w:r w:rsidRPr="0026619B">
                                      <w:rPr>
                                        <w:i/>
                                        <w:sz w:val="16"/>
                                        <w:szCs w:val="16"/>
                                      </w:rPr>
                                      <w:t>NDCG</w:t>
                                    </w:r>
                                    <w:r w:rsidRPr="0085782E">
                                      <w:rPr>
                                        <w:sz w:val="16"/>
                                        <w:szCs w:val="16"/>
                                      </w:rPr>
                                      <w:t>@10</w:t>
                                    </w:r>
                                  </w:hyperlink>
                                </w:p>
                              </w:tc>
                              <w:tc>
                                <w:tcPr>
                                  <w:tcW w:w="0" w:type="auto"/>
                                  <w:tcBorders>
                                    <w:top w:val="nil"/>
                                    <w:bottom w:val="single" w:sz="4" w:space="0" w:color="auto"/>
                                  </w:tcBorders>
                                  <w:shd w:val="clear" w:color="auto" w:fill="auto"/>
                                </w:tcPr>
                                <w:p w14:paraId="0025F04C" w14:textId="77777777" w:rsidR="00384D49" w:rsidRPr="0085782E" w:rsidRDefault="00384D49" w:rsidP="0026619B">
                                  <w:pPr>
                                    <w:spacing w:line="240" w:lineRule="atLeast"/>
                                    <w:jc w:val="center"/>
                                    <w:rPr>
                                      <w:sz w:val="16"/>
                                      <w:szCs w:val="16"/>
                                    </w:rPr>
                                  </w:pPr>
                                  <w:hyperlink r:id="rId28" w:history="1">
                                    <w:r w:rsidRPr="0026619B">
                                      <w:rPr>
                                        <w:i/>
                                        <w:sz w:val="16"/>
                                        <w:szCs w:val="16"/>
                                      </w:rPr>
                                      <w:t>MAP</w:t>
                                    </w:r>
                                    <w:r w:rsidRPr="0085782E">
                                      <w:rPr>
                                        <w:sz w:val="16"/>
                                        <w:szCs w:val="16"/>
                                      </w:rPr>
                                      <w:t>@10</w:t>
                                    </w:r>
                                  </w:hyperlink>
                                </w:p>
                              </w:tc>
                              <w:tc>
                                <w:tcPr>
                                  <w:tcW w:w="0" w:type="auto"/>
                                  <w:tcBorders>
                                    <w:top w:val="nil"/>
                                    <w:bottom w:val="single" w:sz="4" w:space="0" w:color="auto"/>
                                  </w:tcBorders>
                                  <w:shd w:val="clear" w:color="auto" w:fill="auto"/>
                                </w:tcPr>
                                <w:p w14:paraId="4A803BD8" w14:textId="77777777" w:rsidR="00384D49" w:rsidRPr="001A3BA9" w:rsidRDefault="00384D49" w:rsidP="0026619B">
                                  <w:pPr>
                                    <w:spacing w:line="240" w:lineRule="atLeast"/>
                                    <w:jc w:val="center"/>
                                    <w:rPr>
                                      <w:sz w:val="16"/>
                                      <w:szCs w:val="16"/>
                                    </w:rPr>
                                  </w:pPr>
                                  <w:hyperlink r:id="rId29" w:history="1">
                                    <w:r w:rsidRPr="0026619B">
                                      <w:rPr>
                                        <w:i/>
                                        <w:sz w:val="16"/>
                                        <w:szCs w:val="16"/>
                                      </w:rPr>
                                      <w:t>Precision</w:t>
                                    </w:r>
                                    <w:r w:rsidRPr="001A3BA9">
                                      <w:rPr>
                                        <w:sz w:val="16"/>
                                        <w:szCs w:val="16"/>
                                      </w:rPr>
                                      <w:t>@10</w:t>
                                    </w:r>
                                  </w:hyperlink>
                                </w:p>
                              </w:tc>
                              <w:tc>
                                <w:tcPr>
                                  <w:tcW w:w="0" w:type="auto"/>
                                  <w:tcBorders>
                                    <w:top w:val="nil"/>
                                    <w:bottom w:val="single" w:sz="4" w:space="0" w:color="auto"/>
                                  </w:tcBorders>
                                  <w:shd w:val="clear" w:color="auto" w:fill="auto"/>
                                </w:tcPr>
                                <w:p w14:paraId="3484BC11" w14:textId="77777777" w:rsidR="00384D49" w:rsidRPr="001A3BA9" w:rsidRDefault="00384D49" w:rsidP="0026619B">
                                  <w:pPr>
                                    <w:spacing w:line="240" w:lineRule="atLeast"/>
                                    <w:jc w:val="center"/>
                                    <w:rPr>
                                      <w:sz w:val="16"/>
                                      <w:szCs w:val="16"/>
                                    </w:rPr>
                                  </w:pPr>
                                  <w:hyperlink r:id="rId30" w:history="1">
                                    <w:r w:rsidRPr="0026619B">
                                      <w:rPr>
                                        <w:i/>
                                        <w:sz w:val="16"/>
                                        <w:szCs w:val="16"/>
                                      </w:rPr>
                                      <w:t>Recall</w:t>
                                    </w:r>
                                    <w:r w:rsidRPr="001A3BA9">
                                      <w:rPr>
                                        <w:sz w:val="16"/>
                                        <w:szCs w:val="16"/>
                                      </w:rPr>
                                      <w:t>@10</w:t>
                                    </w:r>
                                  </w:hyperlink>
                                </w:p>
                              </w:tc>
                              <w:tc>
                                <w:tcPr>
                                  <w:tcW w:w="0" w:type="auto"/>
                                  <w:tcBorders>
                                    <w:top w:val="nil"/>
                                    <w:bottom w:val="single" w:sz="4" w:space="0" w:color="auto"/>
                                  </w:tcBorders>
                                  <w:shd w:val="clear" w:color="auto" w:fill="auto"/>
                                </w:tcPr>
                                <w:p w14:paraId="632F9DEF" w14:textId="77777777" w:rsidR="00384D49" w:rsidRPr="001A3BA9" w:rsidRDefault="00384D49" w:rsidP="0026619B">
                                  <w:pPr>
                                    <w:spacing w:line="240" w:lineRule="atLeast"/>
                                    <w:jc w:val="center"/>
                                    <w:rPr>
                                      <w:sz w:val="16"/>
                                      <w:szCs w:val="16"/>
                                    </w:rPr>
                                  </w:pPr>
                                  <w:hyperlink r:id="rId31" w:history="1">
                                    <w:r w:rsidRPr="0026619B">
                                      <w:rPr>
                                        <w:i/>
                                        <w:sz w:val="16"/>
                                        <w:szCs w:val="16"/>
                                      </w:rPr>
                                      <w:t>F1</w:t>
                                    </w:r>
                                    <w:r w:rsidRPr="001A3BA9">
                                      <w:rPr>
                                        <w:sz w:val="16"/>
                                        <w:szCs w:val="16"/>
                                      </w:rPr>
                                      <w:t>@10</w:t>
                                    </w:r>
                                  </w:hyperlink>
                                </w:p>
                              </w:tc>
                            </w:tr>
                            <w:tr w:rsidR="00384D49" w:rsidRPr="0085782E" w14:paraId="5CF62129" w14:textId="77777777" w:rsidTr="00634A08">
                              <w:trPr>
                                <w:trHeight w:val="227"/>
                                <w:jc w:val="center"/>
                              </w:trPr>
                              <w:tc>
                                <w:tcPr>
                                  <w:tcW w:w="0" w:type="auto"/>
                                  <w:tcBorders>
                                    <w:top w:val="single" w:sz="4" w:space="0" w:color="auto"/>
                                  </w:tcBorders>
                                  <w:shd w:val="clear" w:color="auto" w:fill="auto"/>
                                </w:tcPr>
                                <w:p w14:paraId="5FF96B51" w14:textId="77777777" w:rsidR="00384D49" w:rsidRPr="0085782E" w:rsidRDefault="00384D49" w:rsidP="0085782E">
                                  <w:pPr>
                                    <w:spacing w:line="240" w:lineRule="atLeast"/>
                                    <w:jc w:val="center"/>
                                    <w:rPr>
                                      <w:sz w:val="16"/>
                                      <w:szCs w:val="16"/>
                                    </w:rPr>
                                  </w:pPr>
                                  <w:r w:rsidRPr="0085782E">
                                    <w:rPr>
                                      <w:i/>
                                      <w:sz w:val="16"/>
                                      <w:szCs w:val="16"/>
                                    </w:rPr>
                                    <w:t>DeepText</w:t>
                                  </w:r>
                                  <w:r w:rsidRPr="0085782E">
                                    <w:rPr>
                                      <w:sz w:val="16"/>
                                      <w:szCs w:val="16"/>
                                    </w:rPr>
                                    <w:t>+</w:t>
                                  </w:r>
                                  <w:r w:rsidRPr="0085782E">
                                    <w:rPr>
                                      <w:i/>
                                      <w:sz w:val="16"/>
                                      <w:szCs w:val="16"/>
                                    </w:rPr>
                                    <w:t>DeepTag</w:t>
                                  </w:r>
                                </w:p>
                              </w:tc>
                              <w:tc>
                                <w:tcPr>
                                  <w:tcW w:w="0" w:type="auto"/>
                                  <w:tcBorders>
                                    <w:top w:val="single" w:sz="4" w:space="0" w:color="auto"/>
                                  </w:tcBorders>
                                  <w:shd w:val="clear" w:color="auto" w:fill="auto"/>
                                </w:tcPr>
                                <w:p w14:paraId="7E96DF55" w14:textId="77777777" w:rsidR="00384D49" w:rsidRPr="0085782E" w:rsidRDefault="00384D49" w:rsidP="0085782E">
                                  <w:pPr>
                                    <w:spacing w:line="240" w:lineRule="atLeast"/>
                                    <w:jc w:val="center"/>
                                    <w:rPr>
                                      <w:sz w:val="16"/>
                                      <w:szCs w:val="16"/>
                                    </w:rPr>
                                  </w:pPr>
                                  <w:r w:rsidRPr="0085782E">
                                    <w:rPr>
                                      <w:b/>
                                      <w:sz w:val="16"/>
                                      <w:szCs w:val="16"/>
                                    </w:rPr>
                                    <w:t>0.565</w:t>
                                  </w:r>
                                  <w:r w:rsidRPr="0085782E">
                                    <w:rPr>
                                      <w:sz w:val="16"/>
                                      <w:szCs w:val="16"/>
                                    </w:rPr>
                                    <w:t>±(0.006)</w:t>
                                  </w:r>
                                </w:p>
                              </w:tc>
                              <w:tc>
                                <w:tcPr>
                                  <w:tcW w:w="0" w:type="auto"/>
                                  <w:tcBorders>
                                    <w:top w:val="single" w:sz="4" w:space="0" w:color="auto"/>
                                  </w:tcBorders>
                                  <w:shd w:val="clear" w:color="auto" w:fill="auto"/>
                                </w:tcPr>
                                <w:p w14:paraId="7D02C912" w14:textId="77777777" w:rsidR="00384D49" w:rsidRPr="0085782E" w:rsidRDefault="00384D49" w:rsidP="0085782E">
                                  <w:pPr>
                                    <w:spacing w:line="240" w:lineRule="atLeast"/>
                                    <w:jc w:val="center"/>
                                    <w:rPr>
                                      <w:sz w:val="16"/>
                                      <w:szCs w:val="16"/>
                                    </w:rPr>
                                  </w:pPr>
                                  <w:r w:rsidRPr="0085782E">
                                    <w:rPr>
                                      <w:b/>
                                      <w:sz w:val="16"/>
                                      <w:szCs w:val="16"/>
                                    </w:rPr>
                                    <w:t>0.463</w:t>
                                  </w:r>
                                  <w:r w:rsidRPr="0085782E">
                                    <w:rPr>
                                      <w:sz w:val="16"/>
                                      <w:szCs w:val="16"/>
                                    </w:rPr>
                                    <w:t>±(0.007)</w:t>
                                  </w:r>
                                </w:p>
                              </w:tc>
                              <w:tc>
                                <w:tcPr>
                                  <w:tcW w:w="0" w:type="auto"/>
                                  <w:tcBorders>
                                    <w:top w:val="single" w:sz="4" w:space="0" w:color="auto"/>
                                  </w:tcBorders>
                                  <w:shd w:val="clear" w:color="auto" w:fill="auto"/>
                                  <w:vAlign w:val="center"/>
                                </w:tcPr>
                                <w:p w14:paraId="6EE8A7DB" w14:textId="77777777" w:rsidR="00384D49" w:rsidRPr="0085782E" w:rsidRDefault="00384D49" w:rsidP="0085782E">
                                  <w:pPr>
                                    <w:spacing w:line="240" w:lineRule="atLeast"/>
                                    <w:jc w:val="center"/>
                                    <w:rPr>
                                      <w:sz w:val="16"/>
                                      <w:szCs w:val="16"/>
                                    </w:rPr>
                                  </w:pPr>
                                  <w:r w:rsidRPr="0085782E">
                                    <w:rPr>
                                      <w:b/>
                                      <w:color w:val="000000"/>
                                      <w:sz w:val="16"/>
                                      <w:szCs w:val="16"/>
                                    </w:rPr>
                                    <w:t>0.165</w:t>
                                  </w:r>
                                  <w:r w:rsidRPr="0085782E">
                                    <w:rPr>
                                      <w:color w:val="000000"/>
                                      <w:sz w:val="16"/>
                                      <w:szCs w:val="16"/>
                                    </w:rPr>
                                    <w:t>±(0.006)</w:t>
                                  </w:r>
                                </w:p>
                              </w:tc>
                              <w:tc>
                                <w:tcPr>
                                  <w:tcW w:w="0" w:type="auto"/>
                                  <w:tcBorders>
                                    <w:top w:val="single" w:sz="4" w:space="0" w:color="auto"/>
                                  </w:tcBorders>
                                  <w:shd w:val="clear" w:color="auto" w:fill="auto"/>
                                  <w:vAlign w:val="center"/>
                                </w:tcPr>
                                <w:p w14:paraId="6E7C612F" w14:textId="77777777" w:rsidR="00384D49" w:rsidRPr="0085782E" w:rsidRDefault="00384D49" w:rsidP="0085782E">
                                  <w:pPr>
                                    <w:spacing w:line="240" w:lineRule="atLeast"/>
                                    <w:jc w:val="center"/>
                                    <w:rPr>
                                      <w:sz w:val="16"/>
                                      <w:szCs w:val="16"/>
                                    </w:rPr>
                                  </w:pPr>
                                  <w:r w:rsidRPr="0085782E">
                                    <w:rPr>
                                      <w:b/>
                                      <w:color w:val="000000"/>
                                      <w:sz w:val="16"/>
                                      <w:szCs w:val="16"/>
                                    </w:rPr>
                                    <w:t>0.603</w:t>
                                  </w:r>
                                  <w:r w:rsidRPr="0085782E">
                                    <w:rPr>
                                      <w:color w:val="000000"/>
                                      <w:sz w:val="16"/>
                                      <w:szCs w:val="16"/>
                                    </w:rPr>
                                    <w:t>±(0.010)</w:t>
                                  </w:r>
                                </w:p>
                              </w:tc>
                              <w:tc>
                                <w:tcPr>
                                  <w:tcW w:w="0" w:type="auto"/>
                                  <w:tcBorders>
                                    <w:top w:val="single" w:sz="4" w:space="0" w:color="auto"/>
                                  </w:tcBorders>
                                  <w:shd w:val="clear" w:color="auto" w:fill="auto"/>
                                  <w:vAlign w:val="center"/>
                                </w:tcPr>
                                <w:p w14:paraId="34A9462E" w14:textId="5BDC19E8" w:rsidR="00384D49" w:rsidRPr="0085782E" w:rsidRDefault="00384D49" w:rsidP="0085782E">
                                  <w:pPr>
                                    <w:spacing w:line="240" w:lineRule="atLeast"/>
                                    <w:jc w:val="center"/>
                                    <w:rPr>
                                      <w:sz w:val="16"/>
                                      <w:szCs w:val="16"/>
                                    </w:rPr>
                                  </w:pPr>
                                  <w:r w:rsidRPr="0085782E">
                                    <w:rPr>
                                      <w:b/>
                                      <w:color w:val="000000"/>
                                      <w:sz w:val="16"/>
                                      <w:szCs w:val="16"/>
                                    </w:rPr>
                                    <w:t>0.25</w:t>
                                  </w:r>
                                  <w:r>
                                    <w:rPr>
                                      <w:b/>
                                      <w:color w:val="000000"/>
                                      <w:sz w:val="16"/>
                                      <w:szCs w:val="16"/>
                                    </w:rPr>
                                    <w:t>0</w:t>
                                  </w:r>
                                  <w:r w:rsidRPr="0085782E">
                                    <w:rPr>
                                      <w:color w:val="000000"/>
                                      <w:sz w:val="16"/>
                                      <w:szCs w:val="16"/>
                                    </w:rPr>
                                    <w:t>±(0.008)</w:t>
                                  </w:r>
                                </w:p>
                              </w:tc>
                            </w:tr>
                            <w:tr w:rsidR="00384D49" w:rsidRPr="0085782E" w14:paraId="3C12ABA9" w14:textId="77777777" w:rsidTr="00634A08">
                              <w:trPr>
                                <w:trHeight w:val="227"/>
                                <w:jc w:val="center"/>
                              </w:trPr>
                              <w:tc>
                                <w:tcPr>
                                  <w:tcW w:w="0" w:type="auto"/>
                                  <w:shd w:val="clear" w:color="auto" w:fill="auto"/>
                                </w:tcPr>
                                <w:p w14:paraId="6963028D" w14:textId="77777777" w:rsidR="00384D49" w:rsidRPr="0085782E" w:rsidRDefault="00384D49" w:rsidP="0085782E">
                                  <w:pPr>
                                    <w:spacing w:line="240" w:lineRule="atLeast"/>
                                    <w:jc w:val="center"/>
                                    <w:rPr>
                                      <w:sz w:val="16"/>
                                      <w:szCs w:val="16"/>
                                    </w:rPr>
                                  </w:pPr>
                                  <w:r w:rsidRPr="0085782E">
                                    <w:rPr>
                                      <w:i/>
                                      <w:sz w:val="16"/>
                                      <w:szCs w:val="16"/>
                                    </w:rPr>
                                    <w:t>HDPText</w:t>
                                  </w:r>
                                  <w:r w:rsidRPr="0085782E">
                                    <w:rPr>
                                      <w:sz w:val="16"/>
                                      <w:szCs w:val="16"/>
                                    </w:rPr>
                                    <w:t>+</w:t>
                                  </w:r>
                                  <w:r w:rsidRPr="0085782E">
                                    <w:rPr>
                                      <w:i/>
                                      <w:sz w:val="16"/>
                                      <w:szCs w:val="16"/>
                                    </w:rPr>
                                    <w:t>DeepTag</w:t>
                                  </w:r>
                                </w:p>
                              </w:tc>
                              <w:tc>
                                <w:tcPr>
                                  <w:tcW w:w="0" w:type="auto"/>
                                  <w:shd w:val="clear" w:color="auto" w:fill="auto"/>
                                </w:tcPr>
                                <w:p w14:paraId="1665C134" w14:textId="77777777" w:rsidR="00384D49" w:rsidRPr="0085782E" w:rsidRDefault="00384D49" w:rsidP="0085782E">
                                  <w:pPr>
                                    <w:spacing w:line="240" w:lineRule="atLeast"/>
                                    <w:jc w:val="center"/>
                                    <w:rPr>
                                      <w:sz w:val="16"/>
                                      <w:szCs w:val="16"/>
                                    </w:rPr>
                                  </w:pPr>
                                  <w:r w:rsidRPr="0085782E">
                                    <w:rPr>
                                      <w:sz w:val="16"/>
                                      <w:szCs w:val="16"/>
                                    </w:rPr>
                                    <w:t>0.526±(0.021)</w:t>
                                  </w:r>
                                </w:p>
                              </w:tc>
                              <w:tc>
                                <w:tcPr>
                                  <w:tcW w:w="0" w:type="auto"/>
                                  <w:shd w:val="clear" w:color="auto" w:fill="auto"/>
                                </w:tcPr>
                                <w:p w14:paraId="58B1A388" w14:textId="4455F11B" w:rsidR="00384D49" w:rsidRPr="0085782E" w:rsidRDefault="00384D49" w:rsidP="0085782E">
                                  <w:pPr>
                                    <w:spacing w:line="240" w:lineRule="atLeast"/>
                                    <w:jc w:val="center"/>
                                    <w:rPr>
                                      <w:sz w:val="16"/>
                                      <w:szCs w:val="16"/>
                                    </w:rPr>
                                  </w:pPr>
                                  <w:r w:rsidRPr="0085782E">
                                    <w:rPr>
                                      <w:sz w:val="16"/>
                                      <w:szCs w:val="16"/>
                                    </w:rPr>
                                    <w:t>0.42</w:t>
                                  </w:r>
                                  <w:r>
                                    <w:rPr>
                                      <w:sz w:val="16"/>
                                      <w:szCs w:val="16"/>
                                    </w:rPr>
                                    <w:t>0</w:t>
                                  </w:r>
                                  <w:r w:rsidRPr="0085782E">
                                    <w:rPr>
                                      <w:sz w:val="16"/>
                                      <w:szCs w:val="16"/>
                                    </w:rPr>
                                    <w:t>±(0.026)</w:t>
                                  </w:r>
                                </w:p>
                              </w:tc>
                              <w:tc>
                                <w:tcPr>
                                  <w:tcW w:w="0" w:type="auto"/>
                                  <w:shd w:val="clear" w:color="auto" w:fill="auto"/>
                                  <w:vAlign w:val="center"/>
                                </w:tcPr>
                                <w:p w14:paraId="31DB88BA" w14:textId="77777777" w:rsidR="00384D49" w:rsidRPr="0085782E" w:rsidRDefault="00384D49" w:rsidP="0085782E">
                                  <w:pPr>
                                    <w:spacing w:line="240" w:lineRule="atLeast"/>
                                    <w:jc w:val="center"/>
                                    <w:rPr>
                                      <w:sz w:val="16"/>
                                      <w:szCs w:val="16"/>
                                    </w:rPr>
                                  </w:pPr>
                                  <w:r w:rsidRPr="0085782E">
                                    <w:rPr>
                                      <w:color w:val="000000"/>
                                      <w:sz w:val="16"/>
                                      <w:szCs w:val="16"/>
                                    </w:rPr>
                                    <w:t>0.158±(0.003)</w:t>
                                  </w:r>
                                </w:p>
                              </w:tc>
                              <w:tc>
                                <w:tcPr>
                                  <w:tcW w:w="0" w:type="auto"/>
                                  <w:shd w:val="clear" w:color="auto" w:fill="auto"/>
                                  <w:vAlign w:val="center"/>
                                </w:tcPr>
                                <w:p w14:paraId="4E1905C3" w14:textId="77777777" w:rsidR="00384D49" w:rsidRPr="0085782E" w:rsidRDefault="00384D49" w:rsidP="0085782E">
                                  <w:pPr>
                                    <w:spacing w:line="240" w:lineRule="atLeast"/>
                                    <w:jc w:val="center"/>
                                    <w:rPr>
                                      <w:sz w:val="16"/>
                                      <w:szCs w:val="16"/>
                                    </w:rPr>
                                  </w:pPr>
                                  <w:r w:rsidRPr="0085782E">
                                    <w:rPr>
                                      <w:color w:val="000000"/>
                                      <w:sz w:val="16"/>
                                      <w:szCs w:val="16"/>
                                    </w:rPr>
                                    <w:t>0.578±(0.010)</w:t>
                                  </w:r>
                                </w:p>
                              </w:tc>
                              <w:tc>
                                <w:tcPr>
                                  <w:tcW w:w="0" w:type="auto"/>
                                  <w:shd w:val="clear" w:color="auto" w:fill="auto"/>
                                  <w:vAlign w:val="center"/>
                                </w:tcPr>
                                <w:p w14:paraId="30FEDA8A" w14:textId="25DABD76" w:rsidR="00384D49" w:rsidRPr="0085782E" w:rsidRDefault="00384D49" w:rsidP="0085782E">
                                  <w:pPr>
                                    <w:spacing w:line="240" w:lineRule="atLeast"/>
                                    <w:jc w:val="center"/>
                                    <w:rPr>
                                      <w:sz w:val="16"/>
                                      <w:szCs w:val="16"/>
                                    </w:rPr>
                                  </w:pPr>
                                  <w:r w:rsidRPr="0085782E">
                                    <w:rPr>
                                      <w:color w:val="000000"/>
                                      <w:sz w:val="16"/>
                                      <w:szCs w:val="16"/>
                                    </w:rPr>
                                    <w:t>0.24</w:t>
                                  </w:r>
                                  <w:r>
                                    <w:rPr>
                                      <w:color w:val="000000"/>
                                      <w:sz w:val="16"/>
                                      <w:szCs w:val="16"/>
                                    </w:rPr>
                                    <w:t>0</w:t>
                                  </w:r>
                                  <w:r w:rsidRPr="0085782E">
                                    <w:rPr>
                                      <w:color w:val="000000"/>
                                      <w:sz w:val="16"/>
                                      <w:szCs w:val="16"/>
                                    </w:rPr>
                                    <w:t>±(0.003)</w:t>
                                  </w:r>
                                </w:p>
                              </w:tc>
                            </w:tr>
                            <w:tr w:rsidR="00384D49" w:rsidRPr="0085782E" w14:paraId="6BAB4184" w14:textId="77777777" w:rsidTr="00634A08">
                              <w:trPr>
                                <w:trHeight w:val="227"/>
                                <w:jc w:val="center"/>
                              </w:trPr>
                              <w:tc>
                                <w:tcPr>
                                  <w:tcW w:w="0" w:type="auto"/>
                                  <w:shd w:val="clear" w:color="auto" w:fill="auto"/>
                                </w:tcPr>
                                <w:p w14:paraId="33504FD5" w14:textId="7F8DE539" w:rsidR="00384D49" w:rsidRPr="0085782E" w:rsidRDefault="00384D49" w:rsidP="0085782E">
                                  <w:pPr>
                                    <w:spacing w:line="240" w:lineRule="atLeast"/>
                                    <w:jc w:val="center"/>
                                    <w:rPr>
                                      <w:sz w:val="16"/>
                                      <w:szCs w:val="16"/>
                                    </w:rPr>
                                  </w:pPr>
                                  <w:r w:rsidRPr="0085782E">
                                    <w:rPr>
                                      <w:i/>
                                      <w:sz w:val="16"/>
                                      <w:szCs w:val="16"/>
                                    </w:rPr>
                                    <w:t>DeepText</w:t>
                                  </w:r>
                                  <w:r w:rsidRPr="0085782E">
                                    <w:rPr>
                                      <w:sz w:val="16"/>
                                      <w:szCs w:val="16"/>
                                    </w:rPr>
                                    <w:t>+</w:t>
                                  </w:r>
                                  <w:r>
                                    <w:rPr>
                                      <w:i/>
                                      <w:sz w:val="16"/>
                                      <w:szCs w:val="16"/>
                                    </w:rPr>
                                    <w:t>m</w:t>
                                  </w:r>
                                  <w:r w:rsidRPr="0085782E">
                                    <w:rPr>
                                      <w:i/>
                                      <w:sz w:val="16"/>
                                      <w:szCs w:val="16"/>
                                    </w:rPr>
                                    <w:t>etaPathTag</w:t>
                                  </w:r>
                                </w:p>
                              </w:tc>
                              <w:tc>
                                <w:tcPr>
                                  <w:tcW w:w="0" w:type="auto"/>
                                  <w:shd w:val="clear" w:color="auto" w:fill="auto"/>
                                </w:tcPr>
                                <w:p w14:paraId="2B136543" w14:textId="77777777" w:rsidR="00384D49" w:rsidRPr="0085782E" w:rsidRDefault="00384D49" w:rsidP="0085782E">
                                  <w:pPr>
                                    <w:spacing w:line="240" w:lineRule="atLeast"/>
                                    <w:jc w:val="center"/>
                                    <w:rPr>
                                      <w:sz w:val="16"/>
                                      <w:szCs w:val="16"/>
                                    </w:rPr>
                                  </w:pPr>
                                  <w:r w:rsidRPr="0085782E">
                                    <w:rPr>
                                      <w:sz w:val="16"/>
                                      <w:szCs w:val="16"/>
                                    </w:rPr>
                                    <w:t>0.491±(0.017)</w:t>
                                  </w:r>
                                </w:p>
                              </w:tc>
                              <w:tc>
                                <w:tcPr>
                                  <w:tcW w:w="0" w:type="auto"/>
                                  <w:shd w:val="clear" w:color="auto" w:fill="auto"/>
                                </w:tcPr>
                                <w:p w14:paraId="22208EBD" w14:textId="77777777" w:rsidR="00384D49" w:rsidRPr="0085782E" w:rsidRDefault="00384D49" w:rsidP="0085782E">
                                  <w:pPr>
                                    <w:spacing w:line="240" w:lineRule="atLeast"/>
                                    <w:jc w:val="center"/>
                                    <w:rPr>
                                      <w:sz w:val="16"/>
                                      <w:szCs w:val="16"/>
                                    </w:rPr>
                                  </w:pPr>
                                  <w:r w:rsidRPr="0085782E">
                                    <w:rPr>
                                      <w:sz w:val="16"/>
                                      <w:szCs w:val="16"/>
                                    </w:rPr>
                                    <w:t>0.381±(0.021)</w:t>
                                  </w:r>
                                </w:p>
                              </w:tc>
                              <w:tc>
                                <w:tcPr>
                                  <w:tcW w:w="0" w:type="auto"/>
                                  <w:shd w:val="clear" w:color="auto" w:fill="auto"/>
                                  <w:vAlign w:val="center"/>
                                </w:tcPr>
                                <w:p w14:paraId="5610A281" w14:textId="77777777" w:rsidR="00384D49" w:rsidRPr="0085782E" w:rsidRDefault="00384D49" w:rsidP="0085782E">
                                  <w:pPr>
                                    <w:spacing w:line="240" w:lineRule="atLeast"/>
                                    <w:jc w:val="center"/>
                                    <w:rPr>
                                      <w:sz w:val="16"/>
                                      <w:szCs w:val="16"/>
                                    </w:rPr>
                                  </w:pPr>
                                  <w:r w:rsidRPr="0085782E">
                                    <w:rPr>
                                      <w:color w:val="000000"/>
                                      <w:sz w:val="16"/>
                                      <w:szCs w:val="16"/>
                                    </w:rPr>
                                    <w:t>0.151±(0.007)</w:t>
                                  </w:r>
                                </w:p>
                              </w:tc>
                              <w:tc>
                                <w:tcPr>
                                  <w:tcW w:w="0" w:type="auto"/>
                                  <w:shd w:val="clear" w:color="auto" w:fill="auto"/>
                                  <w:vAlign w:val="center"/>
                                </w:tcPr>
                                <w:p w14:paraId="57371165" w14:textId="77777777" w:rsidR="00384D49" w:rsidRPr="0085782E" w:rsidRDefault="00384D49" w:rsidP="0085782E">
                                  <w:pPr>
                                    <w:spacing w:line="240" w:lineRule="atLeast"/>
                                    <w:jc w:val="center"/>
                                    <w:rPr>
                                      <w:sz w:val="16"/>
                                      <w:szCs w:val="16"/>
                                    </w:rPr>
                                  </w:pPr>
                                  <w:r w:rsidRPr="0085782E">
                                    <w:rPr>
                                      <w:color w:val="000000"/>
                                      <w:sz w:val="16"/>
                                      <w:szCs w:val="16"/>
                                    </w:rPr>
                                    <w:t>0.555±(0.020)</w:t>
                                  </w:r>
                                </w:p>
                              </w:tc>
                              <w:tc>
                                <w:tcPr>
                                  <w:tcW w:w="0" w:type="auto"/>
                                  <w:shd w:val="clear" w:color="auto" w:fill="auto"/>
                                  <w:vAlign w:val="center"/>
                                </w:tcPr>
                                <w:p w14:paraId="76A3240F" w14:textId="53A32C16" w:rsidR="00384D49" w:rsidRPr="0085782E" w:rsidRDefault="00384D49" w:rsidP="0085782E">
                                  <w:pPr>
                                    <w:spacing w:line="240" w:lineRule="atLeast"/>
                                    <w:jc w:val="center"/>
                                    <w:rPr>
                                      <w:sz w:val="16"/>
                                      <w:szCs w:val="16"/>
                                    </w:rPr>
                                  </w:pPr>
                                  <w:r w:rsidRPr="0085782E">
                                    <w:rPr>
                                      <w:color w:val="000000"/>
                                      <w:sz w:val="16"/>
                                      <w:szCs w:val="16"/>
                                    </w:rPr>
                                    <w:t>0.23</w:t>
                                  </w:r>
                                  <w:r>
                                    <w:rPr>
                                      <w:color w:val="000000"/>
                                      <w:sz w:val="16"/>
                                      <w:szCs w:val="16"/>
                                    </w:rPr>
                                    <w:t>0</w:t>
                                  </w:r>
                                  <w:r w:rsidRPr="0085782E">
                                    <w:rPr>
                                      <w:color w:val="000000"/>
                                      <w:sz w:val="16"/>
                                      <w:szCs w:val="16"/>
                                    </w:rPr>
                                    <w:t>±(0.010)</w:t>
                                  </w:r>
                                </w:p>
                              </w:tc>
                            </w:tr>
                            <w:tr w:rsidR="00384D49" w:rsidRPr="0085782E" w14:paraId="6EF81EC6" w14:textId="77777777" w:rsidTr="00634A08">
                              <w:trPr>
                                <w:trHeight w:val="227"/>
                                <w:jc w:val="center"/>
                              </w:trPr>
                              <w:tc>
                                <w:tcPr>
                                  <w:tcW w:w="0" w:type="auto"/>
                                  <w:shd w:val="clear" w:color="auto" w:fill="auto"/>
                                </w:tcPr>
                                <w:p w14:paraId="23FD5EB7" w14:textId="019FC368" w:rsidR="00384D49" w:rsidRPr="0085782E" w:rsidRDefault="00384D49" w:rsidP="0085782E">
                                  <w:pPr>
                                    <w:spacing w:line="240" w:lineRule="atLeast"/>
                                    <w:jc w:val="center"/>
                                    <w:rPr>
                                      <w:sz w:val="16"/>
                                      <w:szCs w:val="16"/>
                                    </w:rPr>
                                  </w:pPr>
                                  <w:r w:rsidRPr="0085782E">
                                    <w:rPr>
                                      <w:i/>
                                      <w:sz w:val="16"/>
                                      <w:szCs w:val="16"/>
                                    </w:rPr>
                                    <w:t>HDPText</w:t>
                                  </w:r>
                                  <w:r w:rsidRPr="0085782E">
                                    <w:rPr>
                                      <w:sz w:val="16"/>
                                      <w:szCs w:val="16"/>
                                    </w:rPr>
                                    <w:t>+</w:t>
                                  </w:r>
                                  <w:r>
                                    <w:rPr>
                                      <w:i/>
                                      <w:sz w:val="16"/>
                                      <w:szCs w:val="16"/>
                                    </w:rPr>
                                    <w:t>m</w:t>
                                  </w:r>
                                  <w:r w:rsidRPr="0085782E">
                                    <w:rPr>
                                      <w:i/>
                                      <w:sz w:val="16"/>
                                      <w:szCs w:val="16"/>
                                    </w:rPr>
                                    <w:t>etaPathTag</w:t>
                                  </w:r>
                                </w:p>
                              </w:tc>
                              <w:tc>
                                <w:tcPr>
                                  <w:tcW w:w="0" w:type="auto"/>
                                  <w:shd w:val="clear" w:color="auto" w:fill="auto"/>
                                </w:tcPr>
                                <w:p w14:paraId="4A274C66" w14:textId="77777777" w:rsidR="00384D49" w:rsidRPr="0085782E" w:rsidRDefault="00384D49" w:rsidP="0085782E">
                                  <w:pPr>
                                    <w:spacing w:line="240" w:lineRule="atLeast"/>
                                    <w:rPr>
                                      <w:sz w:val="16"/>
                                      <w:szCs w:val="16"/>
                                    </w:rPr>
                                  </w:pPr>
                                  <w:r w:rsidRPr="0085782E">
                                    <w:rPr>
                                      <w:sz w:val="16"/>
                                      <w:szCs w:val="16"/>
                                    </w:rPr>
                                    <w:t>0.447±(0.100)</w:t>
                                  </w:r>
                                </w:p>
                              </w:tc>
                              <w:tc>
                                <w:tcPr>
                                  <w:tcW w:w="0" w:type="auto"/>
                                  <w:shd w:val="clear" w:color="auto" w:fill="auto"/>
                                </w:tcPr>
                                <w:p w14:paraId="60AACE8D" w14:textId="77777777" w:rsidR="00384D49" w:rsidRPr="0085782E" w:rsidRDefault="00384D49" w:rsidP="0085782E">
                                  <w:pPr>
                                    <w:spacing w:line="240" w:lineRule="atLeast"/>
                                    <w:jc w:val="center"/>
                                    <w:rPr>
                                      <w:sz w:val="16"/>
                                      <w:szCs w:val="16"/>
                                    </w:rPr>
                                  </w:pPr>
                                  <w:r w:rsidRPr="0085782E">
                                    <w:rPr>
                                      <w:sz w:val="16"/>
                                      <w:szCs w:val="16"/>
                                    </w:rPr>
                                    <w:t>0.348±(0.089)</w:t>
                                  </w:r>
                                </w:p>
                              </w:tc>
                              <w:tc>
                                <w:tcPr>
                                  <w:tcW w:w="0" w:type="auto"/>
                                  <w:shd w:val="clear" w:color="auto" w:fill="auto"/>
                                  <w:vAlign w:val="center"/>
                                </w:tcPr>
                                <w:p w14:paraId="13C2EDD6" w14:textId="300F73D9" w:rsidR="00384D49" w:rsidRPr="0085782E" w:rsidRDefault="00384D49" w:rsidP="0085782E">
                                  <w:pPr>
                                    <w:spacing w:line="240" w:lineRule="atLeast"/>
                                    <w:jc w:val="center"/>
                                    <w:rPr>
                                      <w:sz w:val="16"/>
                                      <w:szCs w:val="16"/>
                                    </w:rPr>
                                  </w:pPr>
                                  <w:r w:rsidRPr="0085782E">
                                    <w:rPr>
                                      <w:color w:val="000000"/>
                                      <w:sz w:val="16"/>
                                      <w:szCs w:val="16"/>
                                    </w:rPr>
                                    <w:t>0.13</w:t>
                                  </w:r>
                                  <w:r>
                                    <w:rPr>
                                      <w:color w:val="000000"/>
                                      <w:sz w:val="16"/>
                                      <w:szCs w:val="16"/>
                                    </w:rPr>
                                    <w:t>0</w:t>
                                  </w:r>
                                  <w:r w:rsidRPr="0085782E">
                                    <w:rPr>
                                      <w:color w:val="000000"/>
                                      <w:sz w:val="16"/>
                                      <w:szCs w:val="16"/>
                                    </w:rPr>
                                    <w:t>±(0.039)</w:t>
                                  </w:r>
                                </w:p>
                              </w:tc>
                              <w:tc>
                                <w:tcPr>
                                  <w:tcW w:w="0" w:type="auto"/>
                                  <w:shd w:val="clear" w:color="auto" w:fill="auto"/>
                                  <w:vAlign w:val="center"/>
                                </w:tcPr>
                                <w:p w14:paraId="382AF2D3" w14:textId="77777777" w:rsidR="00384D49" w:rsidRPr="0085782E" w:rsidRDefault="00384D49" w:rsidP="0085782E">
                                  <w:pPr>
                                    <w:spacing w:line="240" w:lineRule="atLeast"/>
                                    <w:jc w:val="center"/>
                                    <w:rPr>
                                      <w:sz w:val="16"/>
                                      <w:szCs w:val="16"/>
                                    </w:rPr>
                                  </w:pPr>
                                  <w:r w:rsidRPr="0085782E">
                                    <w:rPr>
                                      <w:color w:val="000000"/>
                                      <w:sz w:val="16"/>
                                      <w:szCs w:val="16"/>
                                    </w:rPr>
                                    <w:t>0.481±(0.136)</w:t>
                                  </w:r>
                                </w:p>
                              </w:tc>
                              <w:tc>
                                <w:tcPr>
                                  <w:tcW w:w="0" w:type="auto"/>
                                  <w:shd w:val="clear" w:color="auto" w:fill="auto"/>
                                  <w:vAlign w:val="center"/>
                                </w:tcPr>
                                <w:p w14:paraId="62B25873" w14:textId="77777777" w:rsidR="00384D49" w:rsidRPr="0085782E" w:rsidRDefault="00384D49" w:rsidP="0085782E">
                                  <w:pPr>
                                    <w:spacing w:line="240" w:lineRule="atLeast"/>
                                    <w:jc w:val="center"/>
                                    <w:rPr>
                                      <w:sz w:val="16"/>
                                      <w:szCs w:val="16"/>
                                    </w:rPr>
                                  </w:pPr>
                                  <w:r w:rsidRPr="0085782E">
                                    <w:rPr>
                                      <w:color w:val="000000"/>
                                      <w:sz w:val="16"/>
                                      <w:szCs w:val="16"/>
                                    </w:rPr>
                                    <w:t>0.199±(0.059)</w:t>
                                  </w:r>
                                </w:p>
                              </w:tc>
                            </w:tr>
                          </w:tbl>
                          <w:p w14:paraId="3FC17A74" w14:textId="77777777" w:rsidR="00384D49" w:rsidRPr="0085782E" w:rsidRDefault="00384D49" w:rsidP="0085782E">
                            <w:pPr>
                              <w:spacing w:line="120" w:lineRule="exact"/>
                              <w:rPr>
                                <w:color w:val="000000"/>
                                <w:sz w:val="16"/>
                                <w:szCs w:val="16"/>
                              </w:rPr>
                            </w:pPr>
                          </w:p>
                          <w:tbl>
                            <w:tblPr>
                              <w:tblW w:w="0" w:type="auto"/>
                              <w:jc w:val="center"/>
                              <w:tblBorders>
                                <w:top w:val="single" w:sz="4" w:space="0" w:color="auto"/>
                                <w:bottom w:val="single" w:sz="4" w:space="0" w:color="auto"/>
                              </w:tblBorders>
                              <w:tblLook w:val="04A0" w:firstRow="1" w:lastRow="0" w:firstColumn="1" w:lastColumn="0" w:noHBand="0" w:noVBand="1"/>
                            </w:tblPr>
                            <w:tblGrid>
                              <w:gridCol w:w="1800"/>
                              <w:gridCol w:w="1131"/>
                              <w:gridCol w:w="1131"/>
                              <w:gridCol w:w="1137"/>
                              <w:gridCol w:w="1131"/>
                              <w:gridCol w:w="1131"/>
                            </w:tblGrid>
                            <w:tr w:rsidR="00384D49" w:rsidRPr="0085782E" w14:paraId="34E6A363" w14:textId="77777777" w:rsidTr="00634A08">
                              <w:trPr>
                                <w:jc w:val="center"/>
                              </w:trPr>
                              <w:tc>
                                <w:tcPr>
                                  <w:tcW w:w="0" w:type="auto"/>
                                  <w:tcBorders>
                                    <w:top w:val="nil"/>
                                    <w:bottom w:val="single" w:sz="4" w:space="0" w:color="auto"/>
                                  </w:tcBorders>
                                  <w:shd w:val="clear" w:color="auto" w:fill="auto"/>
                                  <w:vAlign w:val="center"/>
                                </w:tcPr>
                                <w:p w14:paraId="7C839CF6" w14:textId="77777777" w:rsidR="00384D49" w:rsidRPr="0085782E" w:rsidRDefault="00384D49" w:rsidP="0085782E">
                                  <w:pPr>
                                    <w:spacing w:line="240" w:lineRule="atLeast"/>
                                    <w:jc w:val="center"/>
                                    <w:rPr>
                                      <w:sz w:val="16"/>
                                      <w:szCs w:val="16"/>
                                    </w:rPr>
                                  </w:pPr>
                                  <w:r w:rsidRPr="0085782E">
                                    <w:rPr>
                                      <w:sz w:val="16"/>
                                      <w:szCs w:val="16"/>
                                    </w:rPr>
                                    <w:t>Methods</w:t>
                                  </w:r>
                                </w:p>
                              </w:tc>
                              <w:tc>
                                <w:tcPr>
                                  <w:tcW w:w="0" w:type="auto"/>
                                  <w:tcBorders>
                                    <w:top w:val="nil"/>
                                    <w:bottom w:val="single" w:sz="4" w:space="0" w:color="auto"/>
                                  </w:tcBorders>
                                  <w:shd w:val="clear" w:color="auto" w:fill="auto"/>
                                </w:tcPr>
                                <w:p w14:paraId="60298DFD" w14:textId="77777777" w:rsidR="00384D49" w:rsidRPr="0085782E" w:rsidRDefault="00384D49" w:rsidP="0085782E">
                                  <w:pPr>
                                    <w:spacing w:line="240" w:lineRule="atLeast"/>
                                    <w:jc w:val="center"/>
                                    <w:rPr>
                                      <w:sz w:val="16"/>
                                      <w:szCs w:val="16"/>
                                    </w:rPr>
                                  </w:pPr>
                                  <w:hyperlink r:id="rId32" w:history="1">
                                    <w:r w:rsidRPr="0026619B">
                                      <w:rPr>
                                        <w:i/>
                                        <w:sz w:val="16"/>
                                        <w:szCs w:val="16"/>
                                      </w:rPr>
                                      <w:t>NDCG</w:t>
                                    </w:r>
                                    <w:r w:rsidRPr="0085782E">
                                      <w:rPr>
                                        <w:sz w:val="16"/>
                                        <w:szCs w:val="16"/>
                                      </w:rPr>
                                      <w:t>@15</w:t>
                                    </w:r>
                                  </w:hyperlink>
                                </w:p>
                              </w:tc>
                              <w:tc>
                                <w:tcPr>
                                  <w:tcW w:w="0" w:type="auto"/>
                                  <w:tcBorders>
                                    <w:top w:val="nil"/>
                                    <w:bottom w:val="single" w:sz="4" w:space="0" w:color="auto"/>
                                  </w:tcBorders>
                                  <w:shd w:val="clear" w:color="auto" w:fill="auto"/>
                                </w:tcPr>
                                <w:p w14:paraId="3539103B" w14:textId="77777777" w:rsidR="00384D49" w:rsidRPr="0085782E" w:rsidRDefault="00384D49" w:rsidP="0085782E">
                                  <w:pPr>
                                    <w:spacing w:line="240" w:lineRule="atLeast"/>
                                    <w:jc w:val="center"/>
                                    <w:rPr>
                                      <w:sz w:val="16"/>
                                      <w:szCs w:val="16"/>
                                    </w:rPr>
                                  </w:pPr>
                                  <w:hyperlink r:id="rId33" w:history="1">
                                    <w:r w:rsidRPr="0026619B">
                                      <w:rPr>
                                        <w:i/>
                                        <w:sz w:val="16"/>
                                        <w:szCs w:val="16"/>
                                      </w:rPr>
                                      <w:t>MAP</w:t>
                                    </w:r>
                                    <w:r w:rsidRPr="0085782E">
                                      <w:rPr>
                                        <w:sz w:val="16"/>
                                        <w:szCs w:val="16"/>
                                      </w:rPr>
                                      <w:t>@15</w:t>
                                    </w:r>
                                  </w:hyperlink>
                                </w:p>
                              </w:tc>
                              <w:tc>
                                <w:tcPr>
                                  <w:tcW w:w="0" w:type="auto"/>
                                  <w:tcBorders>
                                    <w:top w:val="nil"/>
                                    <w:bottom w:val="single" w:sz="4" w:space="0" w:color="auto"/>
                                  </w:tcBorders>
                                  <w:shd w:val="clear" w:color="auto" w:fill="auto"/>
                                </w:tcPr>
                                <w:p w14:paraId="693081CC" w14:textId="77777777" w:rsidR="00384D49" w:rsidRPr="001A3BA9" w:rsidRDefault="00384D49" w:rsidP="0085782E">
                                  <w:pPr>
                                    <w:spacing w:line="240" w:lineRule="atLeast"/>
                                    <w:jc w:val="center"/>
                                    <w:rPr>
                                      <w:sz w:val="16"/>
                                      <w:szCs w:val="16"/>
                                    </w:rPr>
                                  </w:pPr>
                                  <w:hyperlink r:id="rId34" w:history="1">
                                    <w:r w:rsidRPr="0026619B">
                                      <w:rPr>
                                        <w:i/>
                                        <w:sz w:val="16"/>
                                        <w:szCs w:val="16"/>
                                      </w:rPr>
                                      <w:t>Precision</w:t>
                                    </w:r>
                                    <w:r w:rsidRPr="001A3BA9">
                                      <w:rPr>
                                        <w:sz w:val="16"/>
                                        <w:szCs w:val="16"/>
                                      </w:rPr>
                                      <w:t>@15</w:t>
                                    </w:r>
                                  </w:hyperlink>
                                </w:p>
                              </w:tc>
                              <w:tc>
                                <w:tcPr>
                                  <w:tcW w:w="0" w:type="auto"/>
                                  <w:tcBorders>
                                    <w:top w:val="nil"/>
                                    <w:bottom w:val="single" w:sz="4" w:space="0" w:color="auto"/>
                                  </w:tcBorders>
                                  <w:shd w:val="clear" w:color="auto" w:fill="auto"/>
                                </w:tcPr>
                                <w:p w14:paraId="04F04B33" w14:textId="77777777" w:rsidR="00384D49" w:rsidRPr="001A3BA9" w:rsidRDefault="00384D49" w:rsidP="0085782E">
                                  <w:pPr>
                                    <w:spacing w:line="240" w:lineRule="atLeast"/>
                                    <w:jc w:val="center"/>
                                    <w:rPr>
                                      <w:sz w:val="16"/>
                                      <w:szCs w:val="16"/>
                                    </w:rPr>
                                  </w:pPr>
                                  <w:hyperlink r:id="rId35" w:history="1">
                                    <w:r w:rsidRPr="0026619B">
                                      <w:rPr>
                                        <w:i/>
                                        <w:sz w:val="16"/>
                                        <w:szCs w:val="16"/>
                                      </w:rPr>
                                      <w:t>Recall</w:t>
                                    </w:r>
                                    <w:r w:rsidRPr="001A3BA9">
                                      <w:rPr>
                                        <w:sz w:val="16"/>
                                        <w:szCs w:val="16"/>
                                      </w:rPr>
                                      <w:t>@15</w:t>
                                    </w:r>
                                  </w:hyperlink>
                                </w:p>
                              </w:tc>
                              <w:tc>
                                <w:tcPr>
                                  <w:tcW w:w="0" w:type="auto"/>
                                  <w:tcBorders>
                                    <w:top w:val="nil"/>
                                    <w:bottom w:val="single" w:sz="4" w:space="0" w:color="auto"/>
                                  </w:tcBorders>
                                  <w:shd w:val="clear" w:color="auto" w:fill="auto"/>
                                </w:tcPr>
                                <w:p w14:paraId="1181A013" w14:textId="77777777" w:rsidR="00384D49" w:rsidRPr="001A3BA9" w:rsidRDefault="00384D49" w:rsidP="0085782E">
                                  <w:pPr>
                                    <w:spacing w:line="240" w:lineRule="atLeast"/>
                                    <w:jc w:val="center"/>
                                    <w:rPr>
                                      <w:sz w:val="16"/>
                                      <w:szCs w:val="16"/>
                                    </w:rPr>
                                  </w:pPr>
                                  <w:hyperlink r:id="rId36" w:history="1">
                                    <w:r w:rsidRPr="0026619B">
                                      <w:rPr>
                                        <w:i/>
                                        <w:sz w:val="16"/>
                                        <w:szCs w:val="16"/>
                                      </w:rPr>
                                      <w:t>F1</w:t>
                                    </w:r>
                                    <w:r w:rsidRPr="001A3BA9">
                                      <w:rPr>
                                        <w:sz w:val="16"/>
                                        <w:szCs w:val="16"/>
                                      </w:rPr>
                                      <w:t>@15</w:t>
                                    </w:r>
                                  </w:hyperlink>
                                </w:p>
                              </w:tc>
                            </w:tr>
                            <w:tr w:rsidR="00384D49" w:rsidRPr="0085782E" w14:paraId="6A353197" w14:textId="77777777" w:rsidTr="00634A08">
                              <w:trPr>
                                <w:trHeight w:val="227"/>
                                <w:jc w:val="center"/>
                              </w:trPr>
                              <w:tc>
                                <w:tcPr>
                                  <w:tcW w:w="0" w:type="auto"/>
                                  <w:tcBorders>
                                    <w:top w:val="single" w:sz="4" w:space="0" w:color="auto"/>
                                  </w:tcBorders>
                                  <w:shd w:val="clear" w:color="auto" w:fill="auto"/>
                                </w:tcPr>
                                <w:p w14:paraId="0F16E66F" w14:textId="77777777" w:rsidR="00384D49" w:rsidRPr="0085782E" w:rsidRDefault="00384D49" w:rsidP="0085782E">
                                  <w:pPr>
                                    <w:spacing w:line="240" w:lineRule="atLeast"/>
                                    <w:jc w:val="center"/>
                                    <w:rPr>
                                      <w:sz w:val="16"/>
                                      <w:szCs w:val="16"/>
                                    </w:rPr>
                                  </w:pPr>
                                  <w:r w:rsidRPr="0085782E">
                                    <w:rPr>
                                      <w:i/>
                                      <w:sz w:val="16"/>
                                      <w:szCs w:val="16"/>
                                    </w:rPr>
                                    <w:t>DeepText</w:t>
                                  </w:r>
                                  <w:r w:rsidRPr="0085782E">
                                    <w:rPr>
                                      <w:sz w:val="16"/>
                                      <w:szCs w:val="16"/>
                                    </w:rPr>
                                    <w:t>+</w:t>
                                  </w:r>
                                  <w:r w:rsidRPr="0085782E">
                                    <w:rPr>
                                      <w:i/>
                                      <w:sz w:val="16"/>
                                      <w:szCs w:val="16"/>
                                    </w:rPr>
                                    <w:t>DeepTag</w:t>
                                  </w:r>
                                </w:p>
                              </w:tc>
                              <w:tc>
                                <w:tcPr>
                                  <w:tcW w:w="0" w:type="auto"/>
                                  <w:tcBorders>
                                    <w:top w:val="single" w:sz="4" w:space="0" w:color="auto"/>
                                  </w:tcBorders>
                                  <w:shd w:val="clear" w:color="auto" w:fill="auto"/>
                                  <w:vAlign w:val="center"/>
                                </w:tcPr>
                                <w:p w14:paraId="7C92DF27" w14:textId="77777777" w:rsidR="00384D49" w:rsidRPr="0085782E" w:rsidRDefault="00384D49" w:rsidP="0085782E">
                                  <w:pPr>
                                    <w:spacing w:line="240" w:lineRule="atLeast"/>
                                    <w:jc w:val="center"/>
                                    <w:rPr>
                                      <w:sz w:val="16"/>
                                      <w:szCs w:val="16"/>
                                    </w:rPr>
                                  </w:pPr>
                                  <w:r w:rsidRPr="0085782E">
                                    <w:rPr>
                                      <w:b/>
                                      <w:color w:val="000000"/>
                                      <w:sz w:val="16"/>
                                      <w:szCs w:val="16"/>
                                    </w:rPr>
                                    <w:t>0.584</w:t>
                                  </w:r>
                                  <w:r w:rsidRPr="0085782E">
                                    <w:rPr>
                                      <w:color w:val="000000"/>
                                      <w:sz w:val="16"/>
                                      <w:szCs w:val="16"/>
                                    </w:rPr>
                                    <w:t>±(0.007)</w:t>
                                  </w:r>
                                </w:p>
                              </w:tc>
                              <w:tc>
                                <w:tcPr>
                                  <w:tcW w:w="0" w:type="auto"/>
                                  <w:tcBorders>
                                    <w:top w:val="single" w:sz="4" w:space="0" w:color="auto"/>
                                  </w:tcBorders>
                                  <w:shd w:val="clear" w:color="auto" w:fill="auto"/>
                                  <w:vAlign w:val="center"/>
                                </w:tcPr>
                                <w:p w14:paraId="2987C92A" w14:textId="77777777" w:rsidR="00384D49" w:rsidRPr="0085782E" w:rsidRDefault="00384D49" w:rsidP="0085782E">
                                  <w:pPr>
                                    <w:spacing w:line="240" w:lineRule="atLeast"/>
                                    <w:jc w:val="center"/>
                                    <w:rPr>
                                      <w:sz w:val="16"/>
                                      <w:szCs w:val="16"/>
                                    </w:rPr>
                                  </w:pPr>
                                  <w:r w:rsidRPr="0085782E">
                                    <w:rPr>
                                      <w:b/>
                                      <w:color w:val="000000"/>
                                      <w:sz w:val="16"/>
                                      <w:szCs w:val="16"/>
                                    </w:rPr>
                                    <w:t>0.472</w:t>
                                  </w:r>
                                  <w:r w:rsidRPr="0085782E">
                                    <w:rPr>
                                      <w:color w:val="000000"/>
                                      <w:sz w:val="16"/>
                                      <w:szCs w:val="16"/>
                                    </w:rPr>
                                    <w:t>±(0.008)</w:t>
                                  </w:r>
                                </w:p>
                              </w:tc>
                              <w:tc>
                                <w:tcPr>
                                  <w:tcW w:w="0" w:type="auto"/>
                                  <w:tcBorders>
                                    <w:top w:val="single" w:sz="4" w:space="0" w:color="auto"/>
                                  </w:tcBorders>
                                  <w:shd w:val="clear" w:color="auto" w:fill="auto"/>
                                  <w:vAlign w:val="center"/>
                                </w:tcPr>
                                <w:p w14:paraId="593D1C9C" w14:textId="548D0ADA" w:rsidR="00384D49" w:rsidRPr="0085782E" w:rsidRDefault="00384D49" w:rsidP="0085782E">
                                  <w:pPr>
                                    <w:spacing w:line="240" w:lineRule="atLeast"/>
                                    <w:jc w:val="center"/>
                                    <w:rPr>
                                      <w:sz w:val="16"/>
                                      <w:szCs w:val="16"/>
                                    </w:rPr>
                                  </w:pPr>
                                  <w:r w:rsidRPr="0085782E">
                                    <w:rPr>
                                      <w:b/>
                                      <w:color w:val="000000"/>
                                      <w:sz w:val="16"/>
                                      <w:szCs w:val="16"/>
                                    </w:rPr>
                                    <w:t>0.12</w:t>
                                  </w:r>
                                  <w:r>
                                    <w:rPr>
                                      <w:b/>
                                      <w:color w:val="000000"/>
                                      <w:sz w:val="16"/>
                                      <w:szCs w:val="16"/>
                                    </w:rPr>
                                    <w:t>0</w:t>
                                  </w:r>
                                  <w:r w:rsidRPr="0085782E">
                                    <w:rPr>
                                      <w:color w:val="000000"/>
                                      <w:sz w:val="16"/>
                                      <w:szCs w:val="16"/>
                                    </w:rPr>
                                    <w:t>±(0.004)</w:t>
                                  </w:r>
                                </w:p>
                              </w:tc>
                              <w:tc>
                                <w:tcPr>
                                  <w:tcW w:w="0" w:type="auto"/>
                                  <w:tcBorders>
                                    <w:top w:val="single" w:sz="4" w:space="0" w:color="auto"/>
                                  </w:tcBorders>
                                  <w:shd w:val="clear" w:color="auto" w:fill="auto"/>
                                  <w:vAlign w:val="center"/>
                                </w:tcPr>
                                <w:p w14:paraId="187F6A09" w14:textId="77777777" w:rsidR="00384D49" w:rsidRPr="0085782E" w:rsidRDefault="00384D49" w:rsidP="0085782E">
                                  <w:pPr>
                                    <w:spacing w:line="240" w:lineRule="atLeast"/>
                                    <w:jc w:val="center"/>
                                    <w:rPr>
                                      <w:sz w:val="16"/>
                                      <w:szCs w:val="16"/>
                                    </w:rPr>
                                  </w:pPr>
                                  <w:r w:rsidRPr="0085782E">
                                    <w:rPr>
                                      <w:b/>
                                      <w:color w:val="000000"/>
                                      <w:sz w:val="16"/>
                                      <w:szCs w:val="16"/>
                                    </w:rPr>
                                    <w:t>0.653</w:t>
                                  </w:r>
                                  <w:r w:rsidRPr="0085782E">
                                    <w:rPr>
                                      <w:color w:val="000000"/>
                                      <w:sz w:val="16"/>
                                      <w:szCs w:val="16"/>
                                    </w:rPr>
                                    <w:t>±(0.013)</w:t>
                                  </w:r>
                                </w:p>
                              </w:tc>
                              <w:tc>
                                <w:tcPr>
                                  <w:tcW w:w="0" w:type="auto"/>
                                  <w:tcBorders>
                                    <w:top w:val="single" w:sz="4" w:space="0" w:color="auto"/>
                                  </w:tcBorders>
                                  <w:shd w:val="clear" w:color="auto" w:fill="auto"/>
                                  <w:vAlign w:val="center"/>
                                </w:tcPr>
                                <w:p w14:paraId="6B139B2E" w14:textId="77777777" w:rsidR="00384D49" w:rsidRPr="0085782E" w:rsidRDefault="00384D49" w:rsidP="0085782E">
                                  <w:pPr>
                                    <w:spacing w:line="240" w:lineRule="atLeast"/>
                                    <w:jc w:val="center"/>
                                    <w:rPr>
                                      <w:sz w:val="16"/>
                                      <w:szCs w:val="16"/>
                                    </w:rPr>
                                  </w:pPr>
                                  <w:r w:rsidRPr="0085782E">
                                    <w:rPr>
                                      <w:b/>
                                      <w:color w:val="000000"/>
                                      <w:sz w:val="16"/>
                                      <w:szCs w:val="16"/>
                                    </w:rPr>
                                    <w:t>0.197</w:t>
                                  </w:r>
                                  <w:r w:rsidRPr="0085782E">
                                    <w:rPr>
                                      <w:color w:val="000000"/>
                                      <w:sz w:val="16"/>
                                      <w:szCs w:val="16"/>
                                    </w:rPr>
                                    <w:t>±(0.006)</w:t>
                                  </w:r>
                                </w:p>
                              </w:tc>
                            </w:tr>
                            <w:tr w:rsidR="00384D49" w:rsidRPr="0085782E" w14:paraId="56B90530" w14:textId="77777777" w:rsidTr="00634A08">
                              <w:trPr>
                                <w:trHeight w:val="227"/>
                                <w:jc w:val="center"/>
                              </w:trPr>
                              <w:tc>
                                <w:tcPr>
                                  <w:tcW w:w="0" w:type="auto"/>
                                  <w:shd w:val="clear" w:color="auto" w:fill="auto"/>
                                </w:tcPr>
                                <w:p w14:paraId="15BC4DB1" w14:textId="77777777" w:rsidR="00384D49" w:rsidRPr="0085782E" w:rsidRDefault="00384D49" w:rsidP="0085782E">
                                  <w:pPr>
                                    <w:spacing w:line="240" w:lineRule="atLeast"/>
                                    <w:jc w:val="center"/>
                                    <w:rPr>
                                      <w:sz w:val="16"/>
                                      <w:szCs w:val="16"/>
                                    </w:rPr>
                                  </w:pPr>
                                  <w:r w:rsidRPr="0085782E">
                                    <w:rPr>
                                      <w:i/>
                                      <w:sz w:val="16"/>
                                      <w:szCs w:val="16"/>
                                    </w:rPr>
                                    <w:t>HDPText</w:t>
                                  </w:r>
                                  <w:r w:rsidRPr="0085782E">
                                    <w:rPr>
                                      <w:sz w:val="16"/>
                                      <w:szCs w:val="16"/>
                                    </w:rPr>
                                    <w:t>+</w:t>
                                  </w:r>
                                  <w:r w:rsidRPr="0085782E">
                                    <w:rPr>
                                      <w:i/>
                                      <w:sz w:val="16"/>
                                      <w:szCs w:val="16"/>
                                    </w:rPr>
                                    <w:t>DeepTag</w:t>
                                  </w:r>
                                </w:p>
                              </w:tc>
                              <w:tc>
                                <w:tcPr>
                                  <w:tcW w:w="0" w:type="auto"/>
                                  <w:shd w:val="clear" w:color="auto" w:fill="auto"/>
                                  <w:vAlign w:val="center"/>
                                </w:tcPr>
                                <w:p w14:paraId="73FD3EFD" w14:textId="77777777" w:rsidR="00384D49" w:rsidRPr="0085782E" w:rsidRDefault="00384D49" w:rsidP="0085782E">
                                  <w:pPr>
                                    <w:spacing w:line="240" w:lineRule="atLeast"/>
                                    <w:jc w:val="center"/>
                                    <w:rPr>
                                      <w:sz w:val="16"/>
                                      <w:szCs w:val="16"/>
                                    </w:rPr>
                                  </w:pPr>
                                  <w:r w:rsidRPr="0085782E">
                                    <w:rPr>
                                      <w:color w:val="000000"/>
                                      <w:sz w:val="16"/>
                                      <w:szCs w:val="16"/>
                                    </w:rPr>
                                    <w:t>0.544±(0.022)</w:t>
                                  </w:r>
                                </w:p>
                              </w:tc>
                              <w:tc>
                                <w:tcPr>
                                  <w:tcW w:w="0" w:type="auto"/>
                                  <w:shd w:val="clear" w:color="auto" w:fill="auto"/>
                                  <w:vAlign w:val="center"/>
                                </w:tcPr>
                                <w:p w14:paraId="556658E2" w14:textId="77777777" w:rsidR="00384D49" w:rsidRPr="0085782E" w:rsidRDefault="00384D49" w:rsidP="0085782E">
                                  <w:pPr>
                                    <w:spacing w:line="240" w:lineRule="atLeast"/>
                                    <w:jc w:val="center"/>
                                    <w:rPr>
                                      <w:sz w:val="16"/>
                                      <w:szCs w:val="16"/>
                                    </w:rPr>
                                  </w:pPr>
                                  <w:r w:rsidRPr="0085782E">
                                    <w:rPr>
                                      <w:color w:val="000000"/>
                                      <w:sz w:val="16"/>
                                      <w:szCs w:val="16"/>
                                    </w:rPr>
                                    <w:t>0.429±(0.026)</w:t>
                                  </w:r>
                                </w:p>
                              </w:tc>
                              <w:tc>
                                <w:tcPr>
                                  <w:tcW w:w="0" w:type="auto"/>
                                  <w:shd w:val="clear" w:color="auto" w:fill="auto"/>
                                  <w:vAlign w:val="center"/>
                                </w:tcPr>
                                <w:p w14:paraId="526CC25F" w14:textId="77777777" w:rsidR="00384D49" w:rsidRPr="0085782E" w:rsidRDefault="00384D49" w:rsidP="0085782E">
                                  <w:pPr>
                                    <w:spacing w:line="240" w:lineRule="atLeast"/>
                                    <w:jc w:val="center"/>
                                    <w:rPr>
                                      <w:sz w:val="16"/>
                                      <w:szCs w:val="16"/>
                                    </w:rPr>
                                  </w:pPr>
                                  <w:r w:rsidRPr="0085782E">
                                    <w:rPr>
                                      <w:color w:val="000000"/>
                                      <w:sz w:val="16"/>
                                      <w:szCs w:val="16"/>
                                    </w:rPr>
                                    <w:t>0.116±(0.002)</w:t>
                                  </w:r>
                                </w:p>
                              </w:tc>
                              <w:tc>
                                <w:tcPr>
                                  <w:tcW w:w="0" w:type="auto"/>
                                  <w:shd w:val="clear" w:color="auto" w:fill="auto"/>
                                  <w:vAlign w:val="center"/>
                                </w:tcPr>
                                <w:p w14:paraId="3169A269" w14:textId="77777777" w:rsidR="00384D49" w:rsidRPr="0085782E" w:rsidRDefault="00384D49" w:rsidP="0085782E">
                                  <w:pPr>
                                    <w:spacing w:line="240" w:lineRule="atLeast"/>
                                    <w:jc w:val="center"/>
                                    <w:rPr>
                                      <w:sz w:val="16"/>
                                      <w:szCs w:val="16"/>
                                    </w:rPr>
                                  </w:pPr>
                                  <w:r w:rsidRPr="0085782E">
                                    <w:rPr>
                                      <w:color w:val="000000"/>
                                      <w:sz w:val="16"/>
                                      <w:szCs w:val="16"/>
                                    </w:rPr>
                                    <w:t>0.627±(0.014)</w:t>
                                  </w:r>
                                </w:p>
                              </w:tc>
                              <w:tc>
                                <w:tcPr>
                                  <w:tcW w:w="0" w:type="auto"/>
                                  <w:shd w:val="clear" w:color="auto" w:fill="auto"/>
                                  <w:vAlign w:val="center"/>
                                </w:tcPr>
                                <w:p w14:paraId="3C885F33" w14:textId="77777777" w:rsidR="00384D49" w:rsidRPr="0085782E" w:rsidRDefault="00384D49" w:rsidP="0085782E">
                                  <w:pPr>
                                    <w:spacing w:line="240" w:lineRule="atLeast"/>
                                    <w:jc w:val="center"/>
                                    <w:rPr>
                                      <w:sz w:val="16"/>
                                      <w:szCs w:val="16"/>
                                    </w:rPr>
                                  </w:pPr>
                                  <w:r w:rsidRPr="0085782E">
                                    <w:rPr>
                                      <w:color w:val="000000"/>
                                      <w:sz w:val="16"/>
                                      <w:szCs w:val="16"/>
                                    </w:rPr>
                                    <w:t>0.189±(0.002)</w:t>
                                  </w:r>
                                </w:p>
                              </w:tc>
                            </w:tr>
                            <w:tr w:rsidR="00384D49" w:rsidRPr="0085782E" w14:paraId="3FA8BF32" w14:textId="77777777" w:rsidTr="00634A08">
                              <w:trPr>
                                <w:trHeight w:val="227"/>
                                <w:jc w:val="center"/>
                              </w:trPr>
                              <w:tc>
                                <w:tcPr>
                                  <w:tcW w:w="0" w:type="auto"/>
                                  <w:shd w:val="clear" w:color="auto" w:fill="auto"/>
                                </w:tcPr>
                                <w:p w14:paraId="1308DE3A" w14:textId="2E3AB8C9" w:rsidR="00384D49" w:rsidRPr="0085782E" w:rsidRDefault="00384D49" w:rsidP="0085782E">
                                  <w:pPr>
                                    <w:spacing w:line="240" w:lineRule="atLeast"/>
                                    <w:jc w:val="center"/>
                                    <w:rPr>
                                      <w:i/>
                                      <w:sz w:val="16"/>
                                      <w:szCs w:val="16"/>
                                    </w:rPr>
                                  </w:pPr>
                                  <w:r w:rsidRPr="0085782E">
                                    <w:rPr>
                                      <w:i/>
                                      <w:sz w:val="16"/>
                                      <w:szCs w:val="16"/>
                                    </w:rPr>
                                    <w:t>DeepText+</w:t>
                                  </w:r>
                                  <w:r>
                                    <w:rPr>
                                      <w:i/>
                                      <w:sz w:val="16"/>
                                      <w:szCs w:val="16"/>
                                    </w:rPr>
                                    <w:t>m</w:t>
                                  </w:r>
                                  <w:r w:rsidRPr="0085782E">
                                    <w:rPr>
                                      <w:i/>
                                      <w:sz w:val="16"/>
                                      <w:szCs w:val="16"/>
                                    </w:rPr>
                                    <w:t>etaPathTag</w:t>
                                  </w:r>
                                </w:p>
                              </w:tc>
                              <w:tc>
                                <w:tcPr>
                                  <w:tcW w:w="0" w:type="auto"/>
                                  <w:shd w:val="clear" w:color="auto" w:fill="auto"/>
                                  <w:vAlign w:val="center"/>
                                </w:tcPr>
                                <w:p w14:paraId="56421E1A" w14:textId="77777777" w:rsidR="00384D49" w:rsidRPr="0085782E" w:rsidRDefault="00384D49" w:rsidP="0085782E">
                                  <w:pPr>
                                    <w:spacing w:line="240" w:lineRule="atLeast"/>
                                    <w:jc w:val="center"/>
                                    <w:rPr>
                                      <w:sz w:val="16"/>
                                      <w:szCs w:val="16"/>
                                    </w:rPr>
                                  </w:pPr>
                                  <w:r w:rsidRPr="0085782E">
                                    <w:rPr>
                                      <w:color w:val="000000"/>
                                      <w:sz w:val="16"/>
                                      <w:szCs w:val="16"/>
                                    </w:rPr>
                                    <w:t>0.509±(0.017)</w:t>
                                  </w:r>
                                </w:p>
                              </w:tc>
                              <w:tc>
                                <w:tcPr>
                                  <w:tcW w:w="0" w:type="auto"/>
                                  <w:shd w:val="clear" w:color="auto" w:fill="auto"/>
                                  <w:vAlign w:val="center"/>
                                </w:tcPr>
                                <w:p w14:paraId="4189ACC7" w14:textId="77777777" w:rsidR="00384D49" w:rsidRPr="0085782E" w:rsidRDefault="00384D49" w:rsidP="0085782E">
                                  <w:pPr>
                                    <w:spacing w:line="240" w:lineRule="atLeast"/>
                                    <w:jc w:val="center"/>
                                    <w:rPr>
                                      <w:sz w:val="16"/>
                                      <w:szCs w:val="16"/>
                                    </w:rPr>
                                  </w:pPr>
                                  <w:r w:rsidRPr="0085782E">
                                    <w:rPr>
                                      <w:color w:val="000000"/>
                                      <w:sz w:val="16"/>
                                      <w:szCs w:val="16"/>
                                    </w:rPr>
                                    <w:t>0.389±(0.020)</w:t>
                                  </w:r>
                                </w:p>
                              </w:tc>
                              <w:tc>
                                <w:tcPr>
                                  <w:tcW w:w="0" w:type="auto"/>
                                  <w:shd w:val="clear" w:color="auto" w:fill="auto"/>
                                  <w:vAlign w:val="center"/>
                                </w:tcPr>
                                <w:p w14:paraId="59B62642" w14:textId="77777777" w:rsidR="00384D49" w:rsidRPr="0085782E" w:rsidRDefault="00384D49" w:rsidP="0085782E">
                                  <w:pPr>
                                    <w:spacing w:line="240" w:lineRule="atLeast"/>
                                    <w:jc w:val="center"/>
                                    <w:rPr>
                                      <w:sz w:val="16"/>
                                      <w:szCs w:val="16"/>
                                    </w:rPr>
                                  </w:pPr>
                                  <w:r w:rsidRPr="0085782E">
                                    <w:rPr>
                                      <w:color w:val="000000"/>
                                      <w:sz w:val="16"/>
                                      <w:szCs w:val="16"/>
                                    </w:rPr>
                                    <w:t>0.111±(0.006)</w:t>
                                  </w:r>
                                </w:p>
                              </w:tc>
                              <w:tc>
                                <w:tcPr>
                                  <w:tcW w:w="0" w:type="auto"/>
                                  <w:shd w:val="clear" w:color="auto" w:fill="auto"/>
                                  <w:vAlign w:val="center"/>
                                </w:tcPr>
                                <w:p w14:paraId="3BE69542" w14:textId="77777777" w:rsidR="00384D49" w:rsidRPr="0085782E" w:rsidRDefault="00384D49" w:rsidP="0085782E">
                                  <w:pPr>
                                    <w:spacing w:line="240" w:lineRule="atLeast"/>
                                    <w:jc w:val="center"/>
                                    <w:rPr>
                                      <w:sz w:val="16"/>
                                      <w:szCs w:val="16"/>
                                    </w:rPr>
                                  </w:pPr>
                                  <w:r w:rsidRPr="0085782E">
                                    <w:rPr>
                                      <w:color w:val="000000"/>
                                      <w:sz w:val="16"/>
                                      <w:szCs w:val="16"/>
                                    </w:rPr>
                                    <w:t>0.602±(0.025)</w:t>
                                  </w:r>
                                </w:p>
                              </w:tc>
                              <w:tc>
                                <w:tcPr>
                                  <w:tcW w:w="0" w:type="auto"/>
                                  <w:shd w:val="clear" w:color="auto" w:fill="auto"/>
                                  <w:vAlign w:val="center"/>
                                </w:tcPr>
                                <w:p w14:paraId="17F8D24E" w14:textId="77777777" w:rsidR="00384D49" w:rsidRPr="0085782E" w:rsidRDefault="00384D49" w:rsidP="0085782E">
                                  <w:pPr>
                                    <w:spacing w:line="240" w:lineRule="atLeast"/>
                                    <w:jc w:val="center"/>
                                    <w:rPr>
                                      <w:sz w:val="16"/>
                                      <w:szCs w:val="16"/>
                                    </w:rPr>
                                  </w:pPr>
                                  <w:r w:rsidRPr="0085782E">
                                    <w:rPr>
                                      <w:color w:val="000000"/>
                                      <w:sz w:val="16"/>
                                      <w:szCs w:val="16"/>
                                    </w:rPr>
                                    <w:t>0.182±(0.009)</w:t>
                                  </w:r>
                                </w:p>
                              </w:tc>
                            </w:tr>
                            <w:tr w:rsidR="00384D49" w:rsidRPr="0085782E" w14:paraId="5E9E55A0" w14:textId="77777777" w:rsidTr="00634A08">
                              <w:trPr>
                                <w:trHeight w:val="227"/>
                                <w:jc w:val="center"/>
                              </w:trPr>
                              <w:tc>
                                <w:tcPr>
                                  <w:tcW w:w="0" w:type="auto"/>
                                  <w:shd w:val="clear" w:color="auto" w:fill="auto"/>
                                </w:tcPr>
                                <w:p w14:paraId="47BBB83B" w14:textId="1DCFB43D" w:rsidR="00384D49" w:rsidRPr="0085782E" w:rsidRDefault="00384D49" w:rsidP="0085782E">
                                  <w:pPr>
                                    <w:spacing w:line="240" w:lineRule="atLeast"/>
                                    <w:jc w:val="center"/>
                                    <w:rPr>
                                      <w:i/>
                                      <w:sz w:val="16"/>
                                      <w:szCs w:val="16"/>
                                    </w:rPr>
                                  </w:pPr>
                                  <w:r w:rsidRPr="0085782E">
                                    <w:rPr>
                                      <w:i/>
                                      <w:sz w:val="16"/>
                                      <w:szCs w:val="16"/>
                                    </w:rPr>
                                    <w:t>HDPText+</w:t>
                                  </w:r>
                                  <w:r>
                                    <w:rPr>
                                      <w:i/>
                                      <w:sz w:val="16"/>
                                      <w:szCs w:val="16"/>
                                    </w:rPr>
                                    <w:t>m</w:t>
                                  </w:r>
                                  <w:r w:rsidRPr="0085782E">
                                    <w:rPr>
                                      <w:i/>
                                      <w:sz w:val="16"/>
                                      <w:szCs w:val="16"/>
                                    </w:rPr>
                                    <w:t>etaPathTag</w:t>
                                  </w:r>
                                </w:p>
                              </w:tc>
                              <w:tc>
                                <w:tcPr>
                                  <w:tcW w:w="0" w:type="auto"/>
                                  <w:shd w:val="clear" w:color="auto" w:fill="auto"/>
                                  <w:vAlign w:val="center"/>
                                </w:tcPr>
                                <w:p w14:paraId="07978BD3" w14:textId="77777777" w:rsidR="00384D49" w:rsidRPr="0085782E" w:rsidRDefault="00384D49" w:rsidP="0085782E">
                                  <w:pPr>
                                    <w:spacing w:line="240" w:lineRule="atLeast"/>
                                    <w:rPr>
                                      <w:sz w:val="16"/>
                                      <w:szCs w:val="16"/>
                                    </w:rPr>
                                  </w:pPr>
                                  <w:r w:rsidRPr="0085782E">
                                    <w:rPr>
                                      <w:color w:val="000000"/>
                                      <w:sz w:val="16"/>
                                      <w:szCs w:val="16"/>
                                    </w:rPr>
                                    <w:t>0.462±(0.103)</w:t>
                                  </w:r>
                                </w:p>
                              </w:tc>
                              <w:tc>
                                <w:tcPr>
                                  <w:tcW w:w="0" w:type="auto"/>
                                  <w:shd w:val="clear" w:color="auto" w:fill="auto"/>
                                  <w:vAlign w:val="center"/>
                                </w:tcPr>
                                <w:p w14:paraId="5BDBCFB4" w14:textId="77777777" w:rsidR="00384D49" w:rsidRPr="0085782E" w:rsidRDefault="00384D49" w:rsidP="0085782E">
                                  <w:pPr>
                                    <w:spacing w:line="240" w:lineRule="atLeast"/>
                                    <w:jc w:val="center"/>
                                    <w:rPr>
                                      <w:sz w:val="16"/>
                                      <w:szCs w:val="16"/>
                                    </w:rPr>
                                  </w:pPr>
                                  <w:r w:rsidRPr="0085782E">
                                    <w:rPr>
                                      <w:color w:val="000000"/>
                                      <w:sz w:val="16"/>
                                      <w:szCs w:val="16"/>
                                    </w:rPr>
                                    <w:t>0.356±(0.091)</w:t>
                                  </w:r>
                                </w:p>
                              </w:tc>
                              <w:tc>
                                <w:tcPr>
                                  <w:tcW w:w="0" w:type="auto"/>
                                  <w:shd w:val="clear" w:color="auto" w:fill="auto"/>
                                  <w:vAlign w:val="center"/>
                                </w:tcPr>
                                <w:p w14:paraId="1ABC131F" w14:textId="77777777" w:rsidR="00384D49" w:rsidRPr="0085782E" w:rsidRDefault="00384D49" w:rsidP="0085782E">
                                  <w:pPr>
                                    <w:spacing w:line="240" w:lineRule="atLeast"/>
                                    <w:jc w:val="center"/>
                                    <w:rPr>
                                      <w:sz w:val="16"/>
                                      <w:szCs w:val="16"/>
                                    </w:rPr>
                                  </w:pPr>
                                  <w:r w:rsidRPr="0085782E">
                                    <w:rPr>
                                      <w:color w:val="000000"/>
                                      <w:sz w:val="16"/>
                                      <w:szCs w:val="16"/>
                                    </w:rPr>
                                    <w:t>0.096±(0.028)</w:t>
                                  </w:r>
                                </w:p>
                              </w:tc>
                              <w:tc>
                                <w:tcPr>
                                  <w:tcW w:w="0" w:type="auto"/>
                                  <w:shd w:val="clear" w:color="auto" w:fill="auto"/>
                                  <w:vAlign w:val="center"/>
                                </w:tcPr>
                                <w:p w14:paraId="3C3640DD" w14:textId="77777777" w:rsidR="00384D49" w:rsidRPr="0085782E" w:rsidRDefault="00384D49" w:rsidP="0085782E">
                                  <w:pPr>
                                    <w:spacing w:line="240" w:lineRule="atLeast"/>
                                    <w:jc w:val="center"/>
                                    <w:rPr>
                                      <w:sz w:val="16"/>
                                      <w:szCs w:val="16"/>
                                    </w:rPr>
                                  </w:pPr>
                                  <w:r w:rsidRPr="0085782E">
                                    <w:rPr>
                                      <w:color w:val="000000"/>
                                      <w:sz w:val="16"/>
                                      <w:szCs w:val="16"/>
                                    </w:rPr>
                                    <w:t>0.523±(0.144)</w:t>
                                  </w:r>
                                </w:p>
                              </w:tc>
                              <w:tc>
                                <w:tcPr>
                                  <w:tcW w:w="0" w:type="auto"/>
                                  <w:shd w:val="clear" w:color="auto" w:fill="auto"/>
                                  <w:vAlign w:val="center"/>
                                </w:tcPr>
                                <w:p w14:paraId="08632565" w14:textId="77777777" w:rsidR="00384D49" w:rsidRPr="0085782E" w:rsidRDefault="00384D49" w:rsidP="0085782E">
                                  <w:pPr>
                                    <w:spacing w:line="240" w:lineRule="atLeast"/>
                                    <w:jc w:val="center"/>
                                    <w:rPr>
                                      <w:sz w:val="16"/>
                                      <w:szCs w:val="16"/>
                                    </w:rPr>
                                  </w:pPr>
                                  <w:r w:rsidRPr="0085782E">
                                    <w:rPr>
                                      <w:color w:val="000000"/>
                                      <w:sz w:val="16"/>
                                      <w:szCs w:val="16"/>
                                    </w:rPr>
                                    <w:t>0.158±(0.046)</w:t>
                                  </w:r>
                                </w:p>
                              </w:tc>
                            </w:tr>
                          </w:tbl>
                          <w:p w14:paraId="7B47D554" w14:textId="77777777" w:rsidR="00384D49" w:rsidRPr="0085782E" w:rsidRDefault="00384D49" w:rsidP="0085782E">
                            <w:pPr>
                              <w:spacing w:line="120" w:lineRule="exact"/>
                              <w:rPr>
                                <w:color w:val="000000"/>
                                <w:sz w:val="16"/>
                                <w:szCs w:val="16"/>
                              </w:rPr>
                            </w:pPr>
                          </w:p>
                          <w:tbl>
                            <w:tblPr>
                              <w:tblW w:w="0" w:type="auto"/>
                              <w:jc w:val="center"/>
                              <w:tblBorders>
                                <w:top w:val="single" w:sz="4" w:space="0" w:color="auto"/>
                                <w:bottom w:val="single" w:sz="4" w:space="0" w:color="auto"/>
                              </w:tblBorders>
                              <w:tblLook w:val="04A0" w:firstRow="1" w:lastRow="0" w:firstColumn="1" w:lastColumn="0" w:noHBand="0" w:noVBand="1"/>
                            </w:tblPr>
                            <w:tblGrid>
                              <w:gridCol w:w="1800"/>
                              <w:gridCol w:w="1131"/>
                              <w:gridCol w:w="1131"/>
                              <w:gridCol w:w="1137"/>
                              <w:gridCol w:w="1131"/>
                              <w:gridCol w:w="1131"/>
                            </w:tblGrid>
                            <w:tr w:rsidR="00384D49" w:rsidRPr="0085782E" w14:paraId="6408F368" w14:textId="77777777" w:rsidTr="00634A08">
                              <w:trPr>
                                <w:jc w:val="center"/>
                              </w:trPr>
                              <w:tc>
                                <w:tcPr>
                                  <w:tcW w:w="0" w:type="auto"/>
                                  <w:tcBorders>
                                    <w:top w:val="nil"/>
                                    <w:bottom w:val="single" w:sz="4" w:space="0" w:color="auto"/>
                                  </w:tcBorders>
                                  <w:shd w:val="clear" w:color="auto" w:fill="auto"/>
                                  <w:vAlign w:val="center"/>
                                </w:tcPr>
                                <w:p w14:paraId="0DD00189" w14:textId="77777777" w:rsidR="00384D49" w:rsidRPr="0085782E" w:rsidRDefault="00384D49" w:rsidP="0085782E">
                                  <w:pPr>
                                    <w:spacing w:line="240" w:lineRule="atLeast"/>
                                    <w:jc w:val="center"/>
                                    <w:rPr>
                                      <w:sz w:val="16"/>
                                      <w:szCs w:val="16"/>
                                    </w:rPr>
                                  </w:pPr>
                                  <w:r w:rsidRPr="0085782E">
                                    <w:rPr>
                                      <w:sz w:val="16"/>
                                      <w:szCs w:val="16"/>
                                    </w:rPr>
                                    <w:t>Methods</w:t>
                                  </w:r>
                                </w:p>
                              </w:tc>
                              <w:tc>
                                <w:tcPr>
                                  <w:tcW w:w="0" w:type="auto"/>
                                  <w:tcBorders>
                                    <w:top w:val="nil"/>
                                    <w:bottom w:val="single" w:sz="4" w:space="0" w:color="auto"/>
                                  </w:tcBorders>
                                  <w:shd w:val="clear" w:color="auto" w:fill="auto"/>
                                </w:tcPr>
                                <w:p w14:paraId="7FD7AEB8" w14:textId="77777777" w:rsidR="00384D49" w:rsidRPr="0085782E" w:rsidRDefault="00384D49" w:rsidP="0085782E">
                                  <w:pPr>
                                    <w:spacing w:line="240" w:lineRule="atLeast"/>
                                    <w:jc w:val="center"/>
                                    <w:rPr>
                                      <w:sz w:val="16"/>
                                      <w:szCs w:val="16"/>
                                    </w:rPr>
                                  </w:pPr>
                                  <w:hyperlink r:id="rId37" w:history="1">
                                    <w:r w:rsidRPr="0026619B">
                                      <w:rPr>
                                        <w:i/>
                                        <w:sz w:val="16"/>
                                        <w:szCs w:val="16"/>
                                      </w:rPr>
                                      <w:t>NDCG</w:t>
                                    </w:r>
                                    <w:r w:rsidRPr="0085782E">
                                      <w:rPr>
                                        <w:sz w:val="16"/>
                                        <w:szCs w:val="16"/>
                                      </w:rPr>
                                      <w:t>@20</w:t>
                                    </w:r>
                                  </w:hyperlink>
                                </w:p>
                              </w:tc>
                              <w:tc>
                                <w:tcPr>
                                  <w:tcW w:w="0" w:type="auto"/>
                                  <w:tcBorders>
                                    <w:top w:val="nil"/>
                                    <w:bottom w:val="single" w:sz="4" w:space="0" w:color="auto"/>
                                  </w:tcBorders>
                                  <w:shd w:val="clear" w:color="auto" w:fill="auto"/>
                                </w:tcPr>
                                <w:p w14:paraId="1056D3C4" w14:textId="77777777" w:rsidR="00384D49" w:rsidRPr="0085782E" w:rsidRDefault="00384D49" w:rsidP="0085782E">
                                  <w:pPr>
                                    <w:spacing w:line="240" w:lineRule="atLeast"/>
                                    <w:jc w:val="center"/>
                                    <w:rPr>
                                      <w:sz w:val="16"/>
                                      <w:szCs w:val="16"/>
                                    </w:rPr>
                                  </w:pPr>
                                  <w:hyperlink r:id="rId38" w:history="1">
                                    <w:r w:rsidRPr="0026619B">
                                      <w:rPr>
                                        <w:i/>
                                        <w:sz w:val="16"/>
                                        <w:szCs w:val="16"/>
                                      </w:rPr>
                                      <w:t>MAP</w:t>
                                    </w:r>
                                    <w:r w:rsidRPr="0085782E">
                                      <w:rPr>
                                        <w:sz w:val="16"/>
                                        <w:szCs w:val="16"/>
                                      </w:rPr>
                                      <w:t>@20</w:t>
                                    </w:r>
                                  </w:hyperlink>
                                </w:p>
                              </w:tc>
                              <w:tc>
                                <w:tcPr>
                                  <w:tcW w:w="0" w:type="auto"/>
                                  <w:tcBorders>
                                    <w:top w:val="nil"/>
                                    <w:bottom w:val="single" w:sz="4" w:space="0" w:color="auto"/>
                                  </w:tcBorders>
                                  <w:shd w:val="clear" w:color="auto" w:fill="auto"/>
                                </w:tcPr>
                                <w:p w14:paraId="6E06B0AF" w14:textId="77777777" w:rsidR="00384D49" w:rsidRPr="001A3BA9" w:rsidRDefault="00384D49" w:rsidP="0085782E">
                                  <w:pPr>
                                    <w:spacing w:line="240" w:lineRule="atLeast"/>
                                    <w:jc w:val="center"/>
                                    <w:rPr>
                                      <w:sz w:val="16"/>
                                      <w:szCs w:val="16"/>
                                    </w:rPr>
                                  </w:pPr>
                                  <w:hyperlink r:id="rId39" w:history="1">
                                    <w:r w:rsidRPr="0026619B">
                                      <w:rPr>
                                        <w:i/>
                                        <w:sz w:val="16"/>
                                        <w:szCs w:val="16"/>
                                      </w:rPr>
                                      <w:t>Precision</w:t>
                                    </w:r>
                                    <w:r w:rsidRPr="001A3BA9">
                                      <w:rPr>
                                        <w:sz w:val="16"/>
                                        <w:szCs w:val="16"/>
                                      </w:rPr>
                                      <w:t>@20</w:t>
                                    </w:r>
                                  </w:hyperlink>
                                </w:p>
                              </w:tc>
                              <w:tc>
                                <w:tcPr>
                                  <w:tcW w:w="0" w:type="auto"/>
                                  <w:tcBorders>
                                    <w:top w:val="nil"/>
                                    <w:bottom w:val="single" w:sz="4" w:space="0" w:color="auto"/>
                                  </w:tcBorders>
                                  <w:shd w:val="clear" w:color="auto" w:fill="auto"/>
                                </w:tcPr>
                                <w:p w14:paraId="11B52968" w14:textId="77777777" w:rsidR="00384D49" w:rsidRPr="001A3BA9" w:rsidRDefault="00384D49" w:rsidP="0085782E">
                                  <w:pPr>
                                    <w:spacing w:line="240" w:lineRule="atLeast"/>
                                    <w:jc w:val="center"/>
                                    <w:rPr>
                                      <w:sz w:val="16"/>
                                      <w:szCs w:val="16"/>
                                    </w:rPr>
                                  </w:pPr>
                                  <w:hyperlink r:id="rId40" w:history="1">
                                    <w:r w:rsidRPr="0026619B">
                                      <w:rPr>
                                        <w:i/>
                                        <w:sz w:val="16"/>
                                        <w:szCs w:val="16"/>
                                      </w:rPr>
                                      <w:t>Recall</w:t>
                                    </w:r>
                                    <w:r w:rsidRPr="001A3BA9">
                                      <w:rPr>
                                        <w:sz w:val="16"/>
                                        <w:szCs w:val="16"/>
                                      </w:rPr>
                                      <w:t>@20</w:t>
                                    </w:r>
                                  </w:hyperlink>
                                </w:p>
                              </w:tc>
                              <w:tc>
                                <w:tcPr>
                                  <w:tcW w:w="0" w:type="auto"/>
                                  <w:tcBorders>
                                    <w:top w:val="nil"/>
                                    <w:bottom w:val="single" w:sz="4" w:space="0" w:color="auto"/>
                                  </w:tcBorders>
                                  <w:shd w:val="clear" w:color="auto" w:fill="auto"/>
                                </w:tcPr>
                                <w:p w14:paraId="6E0229C2" w14:textId="77777777" w:rsidR="00384D49" w:rsidRPr="001A3BA9" w:rsidRDefault="00384D49" w:rsidP="0085782E">
                                  <w:pPr>
                                    <w:spacing w:line="240" w:lineRule="atLeast"/>
                                    <w:jc w:val="center"/>
                                    <w:rPr>
                                      <w:sz w:val="16"/>
                                      <w:szCs w:val="16"/>
                                    </w:rPr>
                                  </w:pPr>
                                  <w:hyperlink r:id="rId41" w:history="1">
                                    <w:r w:rsidRPr="0026619B">
                                      <w:rPr>
                                        <w:i/>
                                        <w:sz w:val="16"/>
                                        <w:szCs w:val="16"/>
                                      </w:rPr>
                                      <w:t>F1</w:t>
                                    </w:r>
                                    <w:r w:rsidRPr="001A3BA9">
                                      <w:rPr>
                                        <w:sz w:val="16"/>
                                        <w:szCs w:val="16"/>
                                      </w:rPr>
                                      <w:t>@20</w:t>
                                    </w:r>
                                  </w:hyperlink>
                                </w:p>
                              </w:tc>
                            </w:tr>
                            <w:tr w:rsidR="00384D49" w:rsidRPr="0085782E" w14:paraId="47C7305F" w14:textId="77777777" w:rsidTr="00634A08">
                              <w:trPr>
                                <w:trHeight w:val="283"/>
                                <w:jc w:val="center"/>
                              </w:trPr>
                              <w:tc>
                                <w:tcPr>
                                  <w:tcW w:w="0" w:type="auto"/>
                                  <w:tcBorders>
                                    <w:top w:val="single" w:sz="4" w:space="0" w:color="auto"/>
                                  </w:tcBorders>
                                  <w:shd w:val="clear" w:color="auto" w:fill="auto"/>
                                </w:tcPr>
                                <w:p w14:paraId="466EC767" w14:textId="77777777" w:rsidR="00384D49" w:rsidRPr="0085782E" w:rsidRDefault="00384D49" w:rsidP="0085782E">
                                  <w:pPr>
                                    <w:spacing w:line="240" w:lineRule="atLeast"/>
                                    <w:jc w:val="center"/>
                                    <w:rPr>
                                      <w:i/>
                                      <w:sz w:val="16"/>
                                      <w:szCs w:val="16"/>
                                    </w:rPr>
                                  </w:pPr>
                                  <w:r w:rsidRPr="0085782E">
                                    <w:rPr>
                                      <w:i/>
                                      <w:sz w:val="16"/>
                                      <w:szCs w:val="16"/>
                                    </w:rPr>
                                    <w:t>DeepText+DeepTag</w:t>
                                  </w:r>
                                </w:p>
                              </w:tc>
                              <w:tc>
                                <w:tcPr>
                                  <w:tcW w:w="0" w:type="auto"/>
                                  <w:tcBorders>
                                    <w:top w:val="single" w:sz="4" w:space="0" w:color="auto"/>
                                  </w:tcBorders>
                                  <w:shd w:val="clear" w:color="auto" w:fill="auto"/>
                                  <w:vAlign w:val="center"/>
                                </w:tcPr>
                                <w:p w14:paraId="22E4A677" w14:textId="77777777" w:rsidR="00384D49" w:rsidRPr="0085782E" w:rsidRDefault="00384D49" w:rsidP="0085782E">
                                  <w:pPr>
                                    <w:spacing w:line="240" w:lineRule="atLeast"/>
                                    <w:jc w:val="center"/>
                                    <w:rPr>
                                      <w:sz w:val="16"/>
                                      <w:szCs w:val="16"/>
                                    </w:rPr>
                                  </w:pPr>
                                  <w:r w:rsidRPr="0085782E">
                                    <w:rPr>
                                      <w:b/>
                                      <w:color w:val="000000"/>
                                      <w:sz w:val="16"/>
                                      <w:szCs w:val="16"/>
                                    </w:rPr>
                                    <w:t>0.595</w:t>
                                  </w:r>
                                  <w:r w:rsidRPr="0085782E">
                                    <w:rPr>
                                      <w:color w:val="000000"/>
                                      <w:sz w:val="16"/>
                                      <w:szCs w:val="16"/>
                                    </w:rPr>
                                    <w:t>±(0.006)</w:t>
                                  </w:r>
                                </w:p>
                              </w:tc>
                              <w:tc>
                                <w:tcPr>
                                  <w:tcW w:w="0" w:type="auto"/>
                                  <w:tcBorders>
                                    <w:top w:val="single" w:sz="4" w:space="0" w:color="auto"/>
                                  </w:tcBorders>
                                  <w:shd w:val="clear" w:color="auto" w:fill="auto"/>
                                  <w:vAlign w:val="center"/>
                                </w:tcPr>
                                <w:p w14:paraId="38D2FA39" w14:textId="77777777" w:rsidR="00384D49" w:rsidRPr="0085782E" w:rsidRDefault="00384D49" w:rsidP="0085782E">
                                  <w:pPr>
                                    <w:spacing w:line="240" w:lineRule="atLeast"/>
                                    <w:jc w:val="center"/>
                                    <w:rPr>
                                      <w:sz w:val="16"/>
                                      <w:szCs w:val="16"/>
                                    </w:rPr>
                                  </w:pPr>
                                  <w:r w:rsidRPr="0085782E">
                                    <w:rPr>
                                      <w:b/>
                                      <w:color w:val="000000"/>
                                      <w:sz w:val="16"/>
                                      <w:szCs w:val="16"/>
                                    </w:rPr>
                                    <w:t>0.476</w:t>
                                  </w:r>
                                  <w:r w:rsidRPr="0085782E">
                                    <w:rPr>
                                      <w:color w:val="000000"/>
                                      <w:sz w:val="16"/>
                                      <w:szCs w:val="16"/>
                                    </w:rPr>
                                    <w:t>±(0.007)</w:t>
                                  </w:r>
                                </w:p>
                              </w:tc>
                              <w:tc>
                                <w:tcPr>
                                  <w:tcW w:w="0" w:type="auto"/>
                                  <w:tcBorders>
                                    <w:top w:val="single" w:sz="4" w:space="0" w:color="auto"/>
                                  </w:tcBorders>
                                  <w:shd w:val="clear" w:color="auto" w:fill="auto"/>
                                  <w:vAlign w:val="center"/>
                                </w:tcPr>
                                <w:p w14:paraId="10D63221" w14:textId="77777777" w:rsidR="00384D49" w:rsidRPr="0085782E" w:rsidRDefault="00384D49" w:rsidP="0085782E">
                                  <w:pPr>
                                    <w:spacing w:line="240" w:lineRule="atLeast"/>
                                    <w:jc w:val="center"/>
                                    <w:rPr>
                                      <w:sz w:val="16"/>
                                      <w:szCs w:val="16"/>
                                    </w:rPr>
                                  </w:pPr>
                                  <w:r w:rsidRPr="0085782E">
                                    <w:rPr>
                                      <w:b/>
                                      <w:color w:val="000000"/>
                                      <w:sz w:val="16"/>
                                      <w:szCs w:val="16"/>
                                    </w:rPr>
                                    <w:t>0.096</w:t>
                                  </w:r>
                                  <w:r w:rsidRPr="0085782E">
                                    <w:rPr>
                                      <w:color w:val="000000"/>
                                      <w:sz w:val="16"/>
                                      <w:szCs w:val="16"/>
                                    </w:rPr>
                                    <w:t>±(0.002)</w:t>
                                  </w:r>
                                </w:p>
                              </w:tc>
                              <w:tc>
                                <w:tcPr>
                                  <w:tcW w:w="0" w:type="auto"/>
                                  <w:tcBorders>
                                    <w:top w:val="single" w:sz="4" w:space="0" w:color="auto"/>
                                  </w:tcBorders>
                                  <w:shd w:val="clear" w:color="auto" w:fill="auto"/>
                                  <w:vAlign w:val="center"/>
                                </w:tcPr>
                                <w:p w14:paraId="044DD22A" w14:textId="77777777" w:rsidR="00384D49" w:rsidRPr="0085782E" w:rsidRDefault="00384D49" w:rsidP="0085782E">
                                  <w:pPr>
                                    <w:spacing w:line="240" w:lineRule="atLeast"/>
                                    <w:jc w:val="center"/>
                                    <w:rPr>
                                      <w:sz w:val="16"/>
                                      <w:szCs w:val="16"/>
                                    </w:rPr>
                                  </w:pPr>
                                  <w:r w:rsidRPr="0085782E">
                                    <w:rPr>
                                      <w:b/>
                                      <w:color w:val="000000"/>
                                      <w:sz w:val="16"/>
                                      <w:szCs w:val="16"/>
                                    </w:rPr>
                                    <w:t>0.687</w:t>
                                  </w:r>
                                  <w:r w:rsidRPr="0085782E">
                                    <w:rPr>
                                      <w:color w:val="000000"/>
                                      <w:sz w:val="16"/>
                                      <w:szCs w:val="16"/>
                                    </w:rPr>
                                    <w:t>±(0.01)</w:t>
                                  </w:r>
                                </w:p>
                              </w:tc>
                              <w:tc>
                                <w:tcPr>
                                  <w:tcW w:w="0" w:type="auto"/>
                                  <w:tcBorders>
                                    <w:top w:val="single" w:sz="4" w:space="0" w:color="auto"/>
                                  </w:tcBorders>
                                  <w:shd w:val="clear" w:color="auto" w:fill="auto"/>
                                  <w:vAlign w:val="center"/>
                                </w:tcPr>
                                <w:p w14:paraId="3884553F" w14:textId="77777777" w:rsidR="00384D49" w:rsidRPr="0085782E" w:rsidRDefault="00384D49" w:rsidP="0085782E">
                                  <w:pPr>
                                    <w:spacing w:line="240" w:lineRule="atLeast"/>
                                    <w:jc w:val="center"/>
                                    <w:rPr>
                                      <w:sz w:val="16"/>
                                      <w:szCs w:val="16"/>
                                    </w:rPr>
                                  </w:pPr>
                                  <w:r w:rsidRPr="0085782E">
                                    <w:rPr>
                                      <w:b/>
                                      <w:color w:val="000000"/>
                                      <w:sz w:val="16"/>
                                      <w:szCs w:val="16"/>
                                    </w:rPr>
                                    <w:t>0.164</w:t>
                                  </w:r>
                                  <w:r w:rsidRPr="0085782E">
                                    <w:rPr>
                                      <w:color w:val="000000"/>
                                      <w:sz w:val="16"/>
                                      <w:szCs w:val="16"/>
                                    </w:rPr>
                                    <w:t>±(0.004)</w:t>
                                  </w:r>
                                </w:p>
                              </w:tc>
                            </w:tr>
                            <w:tr w:rsidR="00384D49" w:rsidRPr="0085782E" w14:paraId="08910AE6" w14:textId="77777777" w:rsidTr="00634A08">
                              <w:trPr>
                                <w:trHeight w:val="283"/>
                                <w:jc w:val="center"/>
                              </w:trPr>
                              <w:tc>
                                <w:tcPr>
                                  <w:tcW w:w="0" w:type="auto"/>
                                  <w:shd w:val="clear" w:color="auto" w:fill="auto"/>
                                </w:tcPr>
                                <w:p w14:paraId="3F978839" w14:textId="77777777" w:rsidR="00384D49" w:rsidRPr="0085782E" w:rsidRDefault="00384D49" w:rsidP="0085782E">
                                  <w:pPr>
                                    <w:spacing w:line="240" w:lineRule="atLeast"/>
                                    <w:jc w:val="center"/>
                                    <w:rPr>
                                      <w:i/>
                                      <w:sz w:val="16"/>
                                      <w:szCs w:val="16"/>
                                    </w:rPr>
                                  </w:pPr>
                                  <w:r w:rsidRPr="0085782E">
                                    <w:rPr>
                                      <w:i/>
                                      <w:sz w:val="16"/>
                                      <w:szCs w:val="16"/>
                                    </w:rPr>
                                    <w:t>HDPText+DeepTag</w:t>
                                  </w:r>
                                </w:p>
                              </w:tc>
                              <w:tc>
                                <w:tcPr>
                                  <w:tcW w:w="0" w:type="auto"/>
                                  <w:shd w:val="clear" w:color="auto" w:fill="auto"/>
                                  <w:vAlign w:val="center"/>
                                </w:tcPr>
                                <w:p w14:paraId="3351D923" w14:textId="77777777" w:rsidR="00384D49" w:rsidRPr="0085782E" w:rsidRDefault="00384D49" w:rsidP="0085782E">
                                  <w:pPr>
                                    <w:spacing w:line="240" w:lineRule="atLeast"/>
                                    <w:jc w:val="center"/>
                                    <w:rPr>
                                      <w:sz w:val="16"/>
                                      <w:szCs w:val="16"/>
                                    </w:rPr>
                                  </w:pPr>
                                  <w:r w:rsidRPr="0085782E">
                                    <w:rPr>
                                      <w:color w:val="000000"/>
                                      <w:sz w:val="16"/>
                                      <w:szCs w:val="16"/>
                                    </w:rPr>
                                    <w:t>0.557±(0.024)</w:t>
                                  </w:r>
                                </w:p>
                              </w:tc>
                              <w:tc>
                                <w:tcPr>
                                  <w:tcW w:w="0" w:type="auto"/>
                                  <w:shd w:val="clear" w:color="auto" w:fill="auto"/>
                                  <w:vAlign w:val="center"/>
                                </w:tcPr>
                                <w:p w14:paraId="6603D2CD" w14:textId="77777777" w:rsidR="00384D49" w:rsidRPr="0085782E" w:rsidRDefault="00384D49" w:rsidP="0085782E">
                                  <w:pPr>
                                    <w:spacing w:line="240" w:lineRule="atLeast"/>
                                    <w:jc w:val="center"/>
                                    <w:rPr>
                                      <w:sz w:val="16"/>
                                      <w:szCs w:val="16"/>
                                    </w:rPr>
                                  </w:pPr>
                                  <w:r w:rsidRPr="0085782E">
                                    <w:rPr>
                                      <w:color w:val="000000"/>
                                      <w:sz w:val="16"/>
                                      <w:szCs w:val="16"/>
                                    </w:rPr>
                                    <w:t>0.434±(0.027)</w:t>
                                  </w:r>
                                </w:p>
                              </w:tc>
                              <w:tc>
                                <w:tcPr>
                                  <w:tcW w:w="0" w:type="auto"/>
                                  <w:shd w:val="clear" w:color="auto" w:fill="auto"/>
                                  <w:vAlign w:val="center"/>
                                </w:tcPr>
                                <w:p w14:paraId="3BBB006D" w14:textId="77777777" w:rsidR="00384D49" w:rsidRPr="0085782E" w:rsidRDefault="00384D49" w:rsidP="0085782E">
                                  <w:pPr>
                                    <w:spacing w:line="240" w:lineRule="atLeast"/>
                                    <w:jc w:val="center"/>
                                    <w:rPr>
                                      <w:sz w:val="16"/>
                                      <w:szCs w:val="16"/>
                                    </w:rPr>
                                  </w:pPr>
                                  <w:r w:rsidRPr="0085782E">
                                    <w:rPr>
                                      <w:color w:val="000000"/>
                                      <w:sz w:val="16"/>
                                      <w:szCs w:val="16"/>
                                    </w:rPr>
                                    <w:t>0.093±(0.002)</w:t>
                                  </w:r>
                                </w:p>
                              </w:tc>
                              <w:tc>
                                <w:tcPr>
                                  <w:tcW w:w="0" w:type="auto"/>
                                  <w:shd w:val="clear" w:color="auto" w:fill="auto"/>
                                  <w:vAlign w:val="center"/>
                                </w:tcPr>
                                <w:p w14:paraId="100C3C67" w14:textId="77777777" w:rsidR="00384D49" w:rsidRPr="0085782E" w:rsidRDefault="00384D49" w:rsidP="0085782E">
                                  <w:pPr>
                                    <w:spacing w:line="240" w:lineRule="atLeast"/>
                                    <w:jc w:val="center"/>
                                    <w:rPr>
                                      <w:sz w:val="16"/>
                                      <w:szCs w:val="16"/>
                                    </w:rPr>
                                  </w:pPr>
                                  <w:r w:rsidRPr="0085782E">
                                    <w:rPr>
                                      <w:color w:val="000000"/>
                                      <w:sz w:val="16"/>
                                      <w:szCs w:val="16"/>
                                    </w:rPr>
                                    <w:t>0.665±(0.017)</w:t>
                                  </w:r>
                                </w:p>
                              </w:tc>
                              <w:tc>
                                <w:tcPr>
                                  <w:tcW w:w="0" w:type="auto"/>
                                  <w:shd w:val="clear" w:color="auto" w:fill="auto"/>
                                  <w:vAlign w:val="center"/>
                                </w:tcPr>
                                <w:p w14:paraId="4075F6FC" w14:textId="77777777" w:rsidR="00384D49" w:rsidRPr="0085782E" w:rsidRDefault="00384D49" w:rsidP="0085782E">
                                  <w:pPr>
                                    <w:spacing w:line="240" w:lineRule="atLeast"/>
                                    <w:jc w:val="center"/>
                                    <w:rPr>
                                      <w:sz w:val="16"/>
                                      <w:szCs w:val="16"/>
                                    </w:rPr>
                                  </w:pPr>
                                  <w:r w:rsidRPr="0085782E">
                                    <w:rPr>
                                      <w:color w:val="000000"/>
                                      <w:sz w:val="16"/>
                                      <w:szCs w:val="16"/>
                                    </w:rPr>
                                    <w:t>0.159±(0.003)</w:t>
                                  </w:r>
                                </w:p>
                              </w:tc>
                            </w:tr>
                            <w:tr w:rsidR="00384D49" w:rsidRPr="0085782E" w14:paraId="09952C9D" w14:textId="77777777" w:rsidTr="0026619B">
                              <w:trPr>
                                <w:trHeight w:val="283"/>
                                <w:jc w:val="center"/>
                              </w:trPr>
                              <w:tc>
                                <w:tcPr>
                                  <w:tcW w:w="0" w:type="auto"/>
                                  <w:tcBorders>
                                    <w:bottom w:val="nil"/>
                                  </w:tcBorders>
                                  <w:shd w:val="clear" w:color="auto" w:fill="auto"/>
                                </w:tcPr>
                                <w:p w14:paraId="3F5BDBDE" w14:textId="4FDC8271" w:rsidR="00384D49" w:rsidRPr="0085782E" w:rsidRDefault="00384D49" w:rsidP="0085782E">
                                  <w:pPr>
                                    <w:spacing w:line="240" w:lineRule="atLeast"/>
                                    <w:jc w:val="center"/>
                                    <w:rPr>
                                      <w:i/>
                                      <w:sz w:val="16"/>
                                      <w:szCs w:val="16"/>
                                    </w:rPr>
                                  </w:pPr>
                                  <w:r w:rsidRPr="0085782E">
                                    <w:rPr>
                                      <w:i/>
                                      <w:sz w:val="16"/>
                                      <w:szCs w:val="16"/>
                                    </w:rPr>
                                    <w:t>DeepText+</w:t>
                                  </w:r>
                                  <w:r>
                                    <w:rPr>
                                      <w:i/>
                                      <w:sz w:val="16"/>
                                      <w:szCs w:val="16"/>
                                    </w:rPr>
                                    <w:t>m</w:t>
                                  </w:r>
                                  <w:r w:rsidRPr="0085782E">
                                    <w:rPr>
                                      <w:i/>
                                      <w:sz w:val="16"/>
                                      <w:szCs w:val="16"/>
                                    </w:rPr>
                                    <w:t>etaPathTag</w:t>
                                  </w:r>
                                </w:p>
                              </w:tc>
                              <w:tc>
                                <w:tcPr>
                                  <w:tcW w:w="0" w:type="auto"/>
                                  <w:tcBorders>
                                    <w:bottom w:val="nil"/>
                                  </w:tcBorders>
                                  <w:shd w:val="clear" w:color="auto" w:fill="auto"/>
                                  <w:vAlign w:val="center"/>
                                </w:tcPr>
                                <w:p w14:paraId="420EA3F9" w14:textId="77777777" w:rsidR="00384D49" w:rsidRPr="0085782E" w:rsidRDefault="00384D49" w:rsidP="0085782E">
                                  <w:pPr>
                                    <w:spacing w:line="240" w:lineRule="atLeast"/>
                                    <w:jc w:val="center"/>
                                    <w:rPr>
                                      <w:sz w:val="16"/>
                                      <w:szCs w:val="16"/>
                                    </w:rPr>
                                  </w:pPr>
                                  <w:r w:rsidRPr="0085782E">
                                    <w:rPr>
                                      <w:color w:val="000000"/>
                                      <w:sz w:val="16"/>
                                      <w:szCs w:val="16"/>
                                    </w:rPr>
                                    <w:t>0.519±(0.017)</w:t>
                                  </w:r>
                                </w:p>
                              </w:tc>
                              <w:tc>
                                <w:tcPr>
                                  <w:tcW w:w="0" w:type="auto"/>
                                  <w:tcBorders>
                                    <w:bottom w:val="nil"/>
                                  </w:tcBorders>
                                  <w:shd w:val="clear" w:color="auto" w:fill="auto"/>
                                  <w:vAlign w:val="center"/>
                                </w:tcPr>
                                <w:p w14:paraId="46B55682" w14:textId="77777777" w:rsidR="00384D49" w:rsidRPr="0085782E" w:rsidRDefault="00384D49" w:rsidP="0085782E">
                                  <w:pPr>
                                    <w:spacing w:line="240" w:lineRule="atLeast"/>
                                    <w:jc w:val="center"/>
                                    <w:rPr>
                                      <w:sz w:val="16"/>
                                      <w:szCs w:val="16"/>
                                    </w:rPr>
                                  </w:pPr>
                                  <w:r w:rsidRPr="0085782E">
                                    <w:rPr>
                                      <w:color w:val="000000"/>
                                      <w:sz w:val="16"/>
                                      <w:szCs w:val="16"/>
                                    </w:rPr>
                                    <w:t>0.394±(0.02)</w:t>
                                  </w:r>
                                </w:p>
                              </w:tc>
                              <w:tc>
                                <w:tcPr>
                                  <w:tcW w:w="0" w:type="auto"/>
                                  <w:tcBorders>
                                    <w:bottom w:val="nil"/>
                                  </w:tcBorders>
                                  <w:shd w:val="clear" w:color="auto" w:fill="auto"/>
                                  <w:vAlign w:val="center"/>
                                </w:tcPr>
                                <w:p w14:paraId="35C484E8" w14:textId="77777777" w:rsidR="00384D49" w:rsidRPr="0085782E" w:rsidRDefault="00384D49" w:rsidP="0085782E">
                                  <w:pPr>
                                    <w:spacing w:line="240" w:lineRule="atLeast"/>
                                    <w:jc w:val="center"/>
                                    <w:rPr>
                                      <w:sz w:val="16"/>
                                      <w:szCs w:val="16"/>
                                    </w:rPr>
                                  </w:pPr>
                                  <w:r w:rsidRPr="0085782E">
                                    <w:rPr>
                                      <w:color w:val="000000"/>
                                      <w:sz w:val="16"/>
                                      <w:szCs w:val="16"/>
                                    </w:rPr>
                                    <w:t>0.088±(0.004)</w:t>
                                  </w:r>
                                </w:p>
                              </w:tc>
                              <w:tc>
                                <w:tcPr>
                                  <w:tcW w:w="0" w:type="auto"/>
                                  <w:tcBorders>
                                    <w:bottom w:val="nil"/>
                                  </w:tcBorders>
                                  <w:shd w:val="clear" w:color="auto" w:fill="auto"/>
                                  <w:vAlign w:val="center"/>
                                </w:tcPr>
                                <w:p w14:paraId="4F2B7D4A" w14:textId="77777777" w:rsidR="00384D49" w:rsidRPr="0085782E" w:rsidRDefault="00384D49" w:rsidP="0085782E">
                                  <w:pPr>
                                    <w:spacing w:line="240" w:lineRule="atLeast"/>
                                    <w:jc w:val="center"/>
                                    <w:rPr>
                                      <w:sz w:val="16"/>
                                      <w:szCs w:val="16"/>
                                    </w:rPr>
                                  </w:pPr>
                                  <w:r w:rsidRPr="0085782E">
                                    <w:rPr>
                                      <w:color w:val="000000"/>
                                      <w:sz w:val="16"/>
                                      <w:szCs w:val="16"/>
                                    </w:rPr>
                                    <w:t>0.634±(0.023)</w:t>
                                  </w:r>
                                </w:p>
                              </w:tc>
                              <w:tc>
                                <w:tcPr>
                                  <w:tcW w:w="0" w:type="auto"/>
                                  <w:tcBorders>
                                    <w:bottom w:val="nil"/>
                                  </w:tcBorders>
                                  <w:shd w:val="clear" w:color="auto" w:fill="auto"/>
                                  <w:vAlign w:val="center"/>
                                </w:tcPr>
                                <w:p w14:paraId="527264E3" w14:textId="77777777" w:rsidR="00384D49" w:rsidRPr="0085782E" w:rsidRDefault="00384D49" w:rsidP="0085782E">
                                  <w:pPr>
                                    <w:spacing w:line="240" w:lineRule="atLeast"/>
                                    <w:jc w:val="center"/>
                                    <w:rPr>
                                      <w:sz w:val="16"/>
                                      <w:szCs w:val="16"/>
                                    </w:rPr>
                                  </w:pPr>
                                  <w:r w:rsidRPr="0085782E">
                                    <w:rPr>
                                      <w:color w:val="000000"/>
                                      <w:sz w:val="16"/>
                                      <w:szCs w:val="16"/>
                                    </w:rPr>
                                    <w:t>0.151±(0.007)</w:t>
                                  </w:r>
                                </w:p>
                              </w:tc>
                            </w:tr>
                            <w:tr w:rsidR="00384D49" w:rsidRPr="0085782E" w14:paraId="0A0C09A7" w14:textId="77777777" w:rsidTr="0026619B">
                              <w:trPr>
                                <w:trHeight w:val="283"/>
                                <w:jc w:val="center"/>
                              </w:trPr>
                              <w:tc>
                                <w:tcPr>
                                  <w:tcW w:w="0" w:type="auto"/>
                                  <w:tcBorders>
                                    <w:top w:val="nil"/>
                                    <w:bottom w:val="double" w:sz="4" w:space="0" w:color="auto"/>
                                  </w:tcBorders>
                                  <w:shd w:val="clear" w:color="auto" w:fill="auto"/>
                                </w:tcPr>
                                <w:p w14:paraId="3ADD35D6" w14:textId="5984F75A" w:rsidR="00384D49" w:rsidRPr="0085782E" w:rsidRDefault="00384D49" w:rsidP="0085782E">
                                  <w:pPr>
                                    <w:spacing w:line="240" w:lineRule="atLeast"/>
                                    <w:jc w:val="center"/>
                                    <w:rPr>
                                      <w:i/>
                                      <w:sz w:val="16"/>
                                      <w:szCs w:val="16"/>
                                    </w:rPr>
                                  </w:pPr>
                                  <w:r w:rsidRPr="0085782E">
                                    <w:rPr>
                                      <w:i/>
                                      <w:sz w:val="16"/>
                                      <w:szCs w:val="16"/>
                                    </w:rPr>
                                    <w:t>HDPText+</w:t>
                                  </w:r>
                                  <w:r>
                                    <w:rPr>
                                      <w:i/>
                                      <w:sz w:val="16"/>
                                      <w:szCs w:val="16"/>
                                    </w:rPr>
                                    <w:t>m</w:t>
                                  </w:r>
                                  <w:r w:rsidRPr="0085782E">
                                    <w:rPr>
                                      <w:i/>
                                      <w:sz w:val="16"/>
                                      <w:szCs w:val="16"/>
                                    </w:rPr>
                                    <w:t>etaPathTag</w:t>
                                  </w:r>
                                </w:p>
                              </w:tc>
                              <w:tc>
                                <w:tcPr>
                                  <w:tcW w:w="0" w:type="auto"/>
                                  <w:tcBorders>
                                    <w:top w:val="nil"/>
                                    <w:bottom w:val="double" w:sz="4" w:space="0" w:color="auto"/>
                                  </w:tcBorders>
                                  <w:shd w:val="clear" w:color="auto" w:fill="auto"/>
                                  <w:vAlign w:val="center"/>
                                </w:tcPr>
                                <w:p w14:paraId="5367326D" w14:textId="77777777" w:rsidR="00384D49" w:rsidRPr="0085782E" w:rsidRDefault="00384D49" w:rsidP="0085782E">
                                  <w:pPr>
                                    <w:spacing w:line="240" w:lineRule="atLeast"/>
                                    <w:rPr>
                                      <w:sz w:val="16"/>
                                      <w:szCs w:val="16"/>
                                    </w:rPr>
                                  </w:pPr>
                                  <w:r w:rsidRPr="0085782E">
                                    <w:rPr>
                                      <w:color w:val="000000"/>
                                      <w:sz w:val="16"/>
                                      <w:szCs w:val="16"/>
                                    </w:rPr>
                                    <w:t>0.474±(0.103)</w:t>
                                  </w:r>
                                </w:p>
                              </w:tc>
                              <w:tc>
                                <w:tcPr>
                                  <w:tcW w:w="0" w:type="auto"/>
                                  <w:tcBorders>
                                    <w:top w:val="nil"/>
                                    <w:bottom w:val="double" w:sz="4" w:space="0" w:color="auto"/>
                                  </w:tcBorders>
                                  <w:shd w:val="clear" w:color="auto" w:fill="auto"/>
                                  <w:vAlign w:val="center"/>
                                </w:tcPr>
                                <w:p w14:paraId="390657B7" w14:textId="35DF2820" w:rsidR="00384D49" w:rsidRPr="0085782E" w:rsidRDefault="00384D49" w:rsidP="0085782E">
                                  <w:pPr>
                                    <w:spacing w:line="240" w:lineRule="atLeast"/>
                                    <w:jc w:val="center"/>
                                    <w:rPr>
                                      <w:sz w:val="16"/>
                                      <w:szCs w:val="16"/>
                                    </w:rPr>
                                  </w:pPr>
                                  <w:r w:rsidRPr="0085782E">
                                    <w:rPr>
                                      <w:color w:val="000000"/>
                                      <w:sz w:val="16"/>
                                      <w:szCs w:val="16"/>
                                    </w:rPr>
                                    <w:t>0.36</w:t>
                                  </w:r>
                                  <w:r>
                                    <w:rPr>
                                      <w:color w:val="000000"/>
                                      <w:sz w:val="16"/>
                                      <w:szCs w:val="16"/>
                                    </w:rPr>
                                    <w:t>0</w:t>
                                  </w:r>
                                  <w:r w:rsidRPr="0085782E">
                                    <w:rPr>
                                      <w:color w:val="000000"/>
                                      <w:sz w:val="16"/>
                                      <w:szCs w:val="16"/>
                                    </w:rPr>
                                    <w:t>±(0.092)</w:t>
                                  </w:r>
                                </w:p>
                              </w:tc>
                              <w:tc>
                                <w:tcPr>
                                  <w:tcW w:w="0" w:type="auto"/>
                                  <w:tcBorders>
                                    <w:top w:val="nil"/>
                                    <w:bottom w:val="double" w:sz="4" w:space="0" w:color="auto"/>
                                  </w:tcBorders>
                                  <w:shd w:val="clear" w:color="auto" w:fill="auto"/>
                                  <w:vAlign w:val="center"/>
                                </w:tcPr>
                                <w:p w14:paraId="435FD255" w14:textId="77777777" w:rsidR="00384D49" w:rsidRPr="0085782E" w:rsidRDefault="00384D49" w:rsidP="0085782E">
                                  <w:pPr>
                                    <w:spacing w:line="240" w:lineRule="atLeast"/>
                                    <w:jc w:val="center"/>
                                    <w:rPr>
                                      <w:sz w:val="16"/>
                                      <w:szCs w:val="16"/>
                                    </w:rPr>
                                  </w:pPr>
                                  <w:r w:rsidRPr="0085782E">
                                    <w:rPr>
                                      <w:color w:val="000000"/>
                                      <w:sz w:val="16"/>
                                      <w:szCs w:val="16"/>
                                    </w:rPr>
                                    <w:t>0.077±(0.021)</w:t>
                                  </w:r>
                                </w:p>
                              </w:tc>
                              <w:tc>
                                <w:tcPr>
                                  <w:tcW w:w="0" w:type="auto"/>
                                  <w:tcBorders>
                                    <w:top w:val="nil"/>
                                    <w:bottom w:val="double" w:sz="4" w:space="0" w:color="auto"/>
                                  </w:tcBorders>
                                  <w:shd w:val="clear" w:color="auto" w:fill="auto"/>
                                  <w:vAlign w:val="center"/>
                                </w:tcPr>
                                <w:p w14:paraId="4E14F253" w14:textId="77777777" w:rsidR="00384D49" w:rsidRPr="0085782E" w:rsidRDefault="00384D49" w:rsidP="0085782E">
                                  <w:pPr>
                                    <w:spacing w:line="240" w:lineRule="atLeast"/>
                                    <w:jc w:val="center"/>
                                    <w:rPr>
                                      <w:sz w:val="16"/>
                                      <w:szCs w:val="16"/>
                                    </w:rPr>
                                  </w:pPr>
                                  <w:r w:rsidRPr="0085782E">
                                    <w:rPr>
                                      <w:color w:val="000000"/>
                                      <w:sz w:val="16"/>
                                      <w:szCs w:val="16"/>
                                    </w:rPr>
                                    <w:t>0.559±(0.143)</w:t>
                                  </w:r>
                                </w:p>
                              </w:tc>
                              <w:tc>
                                <w:tcPr>
                                  <w:tcW w:w="0" w:type="auto"/>
                                  <w:tcBorders>
                                    <w:top w:val="nil"/>
                                    <w:bottom w:val="double" w:sz="4" w:space="0" w:color="auto"/>
                                  </w:tcBorders>
                                  <w:shd w:val="clear" w:color="auto" w:fill="auto"/>
                                  <w:vAlign w:val="center"/>
                                </w:tcPr>
                                <w:p w14:paraId="14A14621" w14:textId="77777777" w:rsidR="00384D49" w:rsidRPr="0085782E" w:rsidRDefault="00384D49" w:rsidP="0085782E">
                                  <w:pPr>
                                    <w:spacing w:line="240" w:lineRule="atLeast"/>
                                    <w:jc w:val="center"/>
                                    <w:rPr>
                                      <w:sz w:val="16"/>
                                      <w:szCs w:val="16"/>
                                    </w:rPr>
                                  </w:pPr>
                                  <w:r w:rsidRPr="0085782E">
                                    <w:rPr>
                                      <w:color w:val="000000"/>
                                      <w:sz w:val="16"/>
                                      <w:szCs w:val="16"/>
                                    </w:rPr>
                                    <w:t>0.132±(0.036)</w:t>
                                  </w:r>
                                </w:p>
                              </w:tc>
                            </w:tr>
                          </w:tbl>
                          <w:p w14:paraId="0A76EA5B" w14:textId="77777777" w:rsidR="00384D49" w:rsidRDefault="00384D49" w:rsidP="0085782E">
                            <w:pPr>
                              <w:pStyle w:val="a4"/>
                              <w:ind w:firstLine="0"/>
                            </w:pPr>
                          </w:p>
                          <w:p w14:paraId="0F09613B" w14:textId="77777777" w:rsidR="00384D49" w:rsidRDefault="00384D49" w:rsidP="0085782E">
                            <w:pPr>
                              <w:pStyle w:val="a4"/>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730C2" id="_x0000_s1030" type="#_x0000_t202" style="position:absolute;left:0;text-align:left;margin-left:1.95pt;margin-top:5.65pt;width:514.45pt;height:295.55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" stroked="f">
                <v:textbox inset="0,0,0,0">
                  <w:txbxContent>
                    <w:p w14:paraId="4F0524F9" w14:textId="2ED95AAD" w:rsidR="00384D49" w:rsidRPr="0085782E" w:rsidRDefault="00384D49" w:rsidP="0085782E">
                      <w:pPr>
                        <w:pStyle w:val="tablecaption"/>
                        <w:spacing w:before="0"/>
                        <w:rPr>
                          <w:sz w:val="16"/>
                          <w:szCs w:val="16"/>
                        </w:rPr>
                      </w:pPr>
                      <w:r w:rsidRPr="0085782E">
                        <w:rPr>
                          <w:sz w:val="16"/>
                          <w:szCs w:val="16"/>
                        </w:rPr>
                        <w:t xml:space="preserve">Table 2. </w:t>
                      </w:r>
                      <w:r w:rsidRPr="0085782E">
                        <w:rPr>
                          <w:sz w:val="16"/>
                          <w:szCs w:val="16"/>
                          <w:lang w:eastAsia="zh-CN"/>
                        </w:rPr>
                        <w:t>Performance of Different Content Similarity Computation Methods</w:t>
                      </w:r>
                      <w:r w:rsidRPr="0085782E">
                        <w:rPr>
                          <w:iCs/>
                          <w:sz w:val="16"/>
                          <w:szCs w:val="16"/>
                          <w:lang w:eastAsia="zh-CN"/>
                        </w:rPr>
                        <w:t xml:space="preserve"> (mean </w:t>
                      </w:r>
                      <w:r w:rsidRPr="0085782E">
                        <w:rPr>
                          <w:rFonts w:eastAsia="等线"/>
                          <w:iCs/>
                          <w:sz w:val="16"/>
                          <w:szCs w:val="16"/>
                          <w:lang w:eastAsia="zh-CN"/>
                        </w:rPr>
                        <w:t>± s. d.</w:t>
                      </w:r>
                      <w:r w:rsidRPr="0085782E">
                        <w:rPr>
                          <w:iCs/>
                          <w:sz w:val="16"/>
                          <w:szCs w:val="16"/>
                          <w:lang w:eastAsia="zh-CN"/>
                        </w:rPr>
                        <w:t>)</w:t>
                      </w:r>
                    </w:p>
                    <w:tbl>
                      <w:tblPr>
                        <w:tblW w:w="0" w:type="auto"/>
                        <w:jc w:val="center"/>
                        <w:tblBorders>
                          <w:top w:val="single" w:sz="4" w:space="0" w:color="auto"/>
                          <w:bottom w:val="single" w:sz="4" w:space="0" w:color="auto"/>
                        </w:tblBorders>
                        <w:tblLook w:val="04A0" w:firstRow="1" w:lastRow="0" w:firstColumn="1" w:lastColumn="0" w:noHBand="0" w:noVBand="1"/>
                      </w:tblPr>
                      <w:tblGrid>
                        <w:gridCol w:w="1782"/>
                        <w:gridCol w:w="1131"/>
                        <w:gridCol w:w="1131"/>
                        <w:gridCol w:w="1131"/>
                        <w:gridCol w:w="1131"/>
                        <w:gridCol w:w="1131"/>
                      </w:tblGrid>
                      <w:tr w:rsidR="00384D49" w:rsidRPr="0085782E" w14:paraId="0EC7A2C5" w14:textId="77777777" w:rsidTr="0026619B">
                        <w:trPr>
                          <w:jc w:val="center"/>
                        </w:trPr>
                        <w:tc>
                          <w:tcPr>
                            <w:tcW w:w="0" w:type="auto"/>
                            <w:tcBorders>
                              <w:top w:val="double" w:sz="4" w:space="0" w:color="auto"/>
                              <w:bottom w:val="single" w:sz="4" w:space="0" w:color="auto"/>
                            </w:tcBorders>
                            <w:shd w:val="clear" w:color="auto" w:fill="auto"/>
                            <w:vAlign w:val="center"/>
                          </w:tcPr>
                          <w:p w14:paraId="136840C6" w14:textId="77777777" w:rsidR="00384D49" w:rsidRPr="0085782E" w:rsidRDefault="00384D49" w:rsidP="0085782E">
                            <w:pPr>
                              <w:spacing w:line="240" w:lineRule="atLeast"/>
                              <w:jc w:val="center"/>
                              <w:rPr>
                                <w:sz w:val="16"/>
                                <w:szCs w:val="16"/>
                              </w:rPr>
                            </w:pPr>
                            <w:r w:rsidRPr="0085782E">
                              <w:rPr>
                                <w:sz w:val="16"/>
                                <w:szCs w:val="16"/>
                              </w:rPr>
                              <w:t>Methods</w:t>
                            </w:r>
                          </w:p>
                        </w:tc>
                        <w:tc>
                          <w:tcPr>
                            <w:tcW w:w="0" w:type="auto"/>
                            <w:tcBorders>
                              <w:top w:val="double" w:sz="4" w:space="0" w:color="auto"/>
                              <w:bottom w:val="single" w:sz="4" w:space="0" w:color="auto"/>
                            </w:tcBorders>
                            <w:shd w:val="clear" w:color="auto" w:fill="auto"/>
                          </w:tcPr>
                          <w:p w14:paraId="21899704" w14:textId="77777777" w:rsidR="00384D49" w:rsidRPr="0085782E" w:rsidRDefault="00384D49" w:rsidP="0085782E">
                            <w:pPr>
                              <w:spacing w:line="240" w:lineRule="atLeast"/>
                              <w:jc w:val="center"/>
                              <w:rPr>
                                <w:sz w:val="16"/>
                                <w:szCs w:val="16"/>
                              </w:rPr>
                            </w:pPr>
                            <w:hyperlink r:id="rId42" w:history="1">
                              <w:r w:rsidRPr="0026619B">
                                <w:rPr>
                                  <w:i/>
                                  <w:sz w:val="16"/>
                                  <w:szCs w:val="16"/>
                                </w:rPr>
                                <w:t>NDCG</w:t>
                              </w:r>
                              <w:r w:rsidRPr="0085782E">
                                <w:rPr>
                                  <w:sz w:val="16"/>
                                  <w:szCs w:val="16"/>
                                </w:rPr>
                                <w:t>@5</w:t>
                              </w:r>
                            </w:hyperlink>
                          </w:p>
                        </w:tc>
                        <w:tc>
                          <w:tcPr>
                            <w:tcW w:w="0" w:type="auto"/>
                            <w:tcBorders>
                              <w:top w:val="double" w:sz="4" w:space="0" w:color="auto"/>
                              <w:bottom w:val="single" w:sz="4" w:space="0" w:color="auto"/>
                            </w:tcBorders>
                            <w:shd w:val="clear" w:color="auto" w:fill="auto"/>
                          </w:tcPr>
                          <w:p w14:paraId="367338F0" w14:textId="77777777" w:rsidR="00384D49" w:rsidRPr="0085782E" w:rsidRDefault="00384D49" w:rsidP="0085782E">
                            <w:pPr>
                              <w:spacing w:line="240" w:lineRule="atLeast"/>
                              <w:jc w:val="center"/>
                              <w:rPr>
                                <w:sz w:val="16"/>
                                <w:szCs w:val="16"/>
                              </w:rPr>
                            </w:pPr>
                            <w:hyperlink r:id="rId43" w:history="1">
                              <w:r w:rsidRPr="0026619B">
                                <w:rPr>
                                  <w:i/>
                                  <w:sz w:val="16"/>
                                  <w:szCs w:val="16"/>
                                </w:rPr>
                                <w:t>MAP</w:t>
                              </w:r>
                              <w:r w:rsidRPr="0085782E">
                                <w:rPr>
                                  <w:sz w:val="16"/>
                                  <w:szCs w:val="16"/>
                                </w:rPr>
                                <w:t>@5</w:t>
                              </w:r>
                            </w:hyperlink>
                          </w:p>
                        </w:tc>
                        <w:tc>
                          <w:tcPr>
                            <w:tcW w:w="0" w:type="auto"/>
                            <w:tcBorders>
                              <w:top w:val="double" w:sz="4" w:space="0" w:color="auto"/>
                              <w:bottom w:val="single" w:sz="4" w:space="0" w:color="auto"/>
                            </w:tcBorders>
                            <w:shd w:val="clear" w:color="auto" w:fill="auto"/>
                          </w:tcPr>
                          <w:p w14:paraId="7D5C29C6" w14:textId="77777777" w:rsidR="00384D49" w:rsidRPr="0085782E" w:rsidRDefault="00384D49" w:rsidP="0085782E">
                            <w:pPr>
                              <w:spacing w:line="240" w:lineRule="atLeast"/>
                              <w:jc w:val="center"/>
                              <w:rPr>
                                <w:sz w:val="16"/>
                                <w:szCs w:val="16"/>
                              </w:rPr>
                            </w:pPr>
                            <w:hyperlink r:id="rId44" w:history="1">
                              <w:r w:rsidRPr="0026619B">
                                <w:rPr>
                                  <w:i/>
                                  <w:sz w:val="16"/>
                                  <w:szCs w:val="16"/>
                                </w:rPr>
                                <w:t>Precision</w:t>
                              </w:r>
                              <w:r w:rsidRPr="0085782E">
                                <w:rPr>
                                  <w:sz w:val="16"/>
                                  <w:szCs w:val="16"/>
                                </w:rPr>
                                <w:t>@5</w:t>
                              </w:r>
                            </w:hyperlink>
                          </w:p>
                        </w:tc>
                        <w:tc>
                          <w:tcPr>
                            <w:tcW w:w="0" w:type="auto"/>
                            <w:tcBorders>
                              <w:top w:val="double" w:sz="4" w:space="0" w:color="auto"/>
                              <w:bottom w:val="single" w:sz="4" w:space="0" w:color="auto"/>
                            </w:tcBorders>
                            <w:shd w:val="clear" w:color="auto" w:fill="auto"/>
                          </w:tcPr>
                          <w:p w14:paraId="53BB81EC" w14:textId="77777777" w:rsidR="00384D49" w:rsidRPr="0085782E" w:rsidRDefault="00384D49" w:rsidP="0085782E">
                            <w:pPr>
                              <w:spacing w:line="240" w:lineRule="atLeast"/>
                              <w:jc w:val="center"/>
                              <w:rPr>
                                <w:sz w:val="16"/>
                                <w:szCs w:val="16"/>
                              </w:rPr>
                            </w:pPr>
                            <w:hyperlink r:id="rId45" w:history="1">
                              <w:r w:rsidRPr="0026619B">
                                <w:rPr>
                                  <w:i/>
                                  <w:sz w:val="16"/>
                                  <w:szCs w:val="16"/>
                                </w:rPr>
                                <w:t>Recall</w:t>
                              </w:r>
                              <w:r w:rsidRPr="0085782E">
                                <w:rPr>
                                  <w:sz w:val="16"/>
                                  <w:szCs w:val="16"/>
                                </w:rPr>
                                <w:t>@5</w:t>
                              </w:r>
                            </w:hyperlink>
                          </w:p>
                        </w:tc>
                        <w:tc>
                          <w:tcPr>
                            <w:tcW w:w="0" w:type="auto"/>
                            <w:tcBorders>
                              <w:top w:val="double" w:sz="4" w:space="0" w:color="auto"/>
                              <w:bottom w:val="single" w:sz="4" w:space="0" w:color="auto"/>
                            </w:tcBorders>
                            <w:shd w:val="clear" w:color="auto" w:fill="auto"/>
                          </w:tcPr>
                          <w:p w14:paraId="5B741146" w14:textId="77777777" w:rsidR="00384D49" w:rsidRPr="0085782E" w:rsidRDefault="00384D49" w:rsidP="0085782E">
                            <w:pPr>
                              <w:spacing w:line="240" w:lineRule="atLeast"/>
                              <w:jc w:val="center"/>
                              <w:rPr>
                                <w:sz w:val="16"/>
                                <w:szCs w:val="16"/>
                              </w:rPr>
                            </w:pPr>
                            <w:hyperlink r:id="rId46" w:history="1">
                              <w:r w:rsidRPr="0026619B">
                                <w:rPr>
                                  <w:i/>
                                  <w:sz w:val="16"/>
                                  <w:szCs w:val="16"/>
                                </w:rPr>
                                <w:t>F1</w:t>
                              </w:r>
                              <w:r w:rsidRPr="0085782E">
                                <w:rPr>
                                  <w:sz w:val="16"/>
                                  <w:szCs w:val="16"/>
                                </w:rPr>
                                <w:t>@5</w:t>
                              </w:r>
                            </w:hyperlink>
                          </w:p>
                        </w:tc>
                      </w:tr>
                      <w:tr w:rsidR="00384D49" w:rsidRPr="0085782E" w14:paraId="0418118E" w14:textId="77777777" w:rsidTr="00634A08">
                        <w:trPr>
                          <w:trHeight w:val="227"/>
                          <w:jc w:val="center"/>
                        </w:trPr>
                        <w:tc>
                          <w:tcPr>
                            <w:tcW w:w="0" w:type="auto"/>
                            <w:tcBorders>
                              <w:top w:val="single" w:sz="4" w:space="0" w:color="auto"/>
                            </w:tcBorders>
                            <w:shd w:val="clear" w:color="auto" w:fill="auto"/>
                          </w:tcPr>
                          <w:p w14:paraId="1BBC081B" w14:textId="77777777" w:rsidR="00384D49" w:rsidRPr="0085782E" w:rsidRDefault="00384D49" w:rsidP="0085782E">
                            <w:pPr>
                              <w:spacing w:line="240" w:lineRule="atLeast"/>
                              <w:jc w:val="center"/>
                              <w:rPr>
                                <w:sz w:val="16"/>
                                <w:szCs w:val="16"/>
                              </w:rPr>
                            </w:pPr>
                            <w:r w:rsidRPr="0085782E">
                              <w:rPr>
                                <w:i/>
                                <w:sz w:val="16"/>
                                <w:szCs w:val="16"/>
                              </w:rPr>
                              <w:t>DeepText</w:t>
                            </w:r>
                            <w:r w:rsidRPr="0085782E">
                              <w:rPr>
                                <w:sz w:val="16"/>
                                <w:szCs w:val="16"/>
                              </w:rPr>
                              <w:t>+</w:t>
                            </w:r>
                            <w:r w:rsidRPr="0085782E">
                              <w:rPr>
                                <w:i/>
                                <w:sz w:val="16"/>
                                <w:szCs w:val="16"/>
                              </w:rPr>
                              <w:t>DeepTag</w:t>
                            </w:r>
                          </w:p>
                        </w:tc>
                        <w:tc>
                          <w:tcPr>
                            <w:tcW w:w="0" w:type="auto"/>
                            <w:tcBorders>
                              <w:top w:val="single" w:sz="4" w:space="0" w:color="auto"/>
                            </w:tcBorders>
                            <w:shd w:val="clear" w:color="auto" w:fill="auto"/>
                          </w:tcPr>
                          <w:p w14:paraId="178FB18D" w14:textId="77777777" w:rsidR="00384D49" w:rsidRPr="0085782E" w:rsidRDefault="00384D49" w:rsidP="0085782E">
                            <w:pPr>
                              <w:spacing w:line="240" w:lineRule="atLeast"/>
                              <w:jc w:val="center"/>
                              <w:rPr>
                                <w:sz w:val="16"/>
                                <w:szCs w:val="16"/>
                              </w:rPr>
                            </w:pPr>
                            <w:r w:rsidRPr="0085782E">
                              <w:rPr>
                                <w:b/>
                                <w:sz w:val="16"/>
                                <w:szCs w:val="16"/>
                              </w:rPr>
                              <w:t>0.528</w:t>
                            </w:r>
                            <w:r w:rsidRPr="0085782E">
                              <w:rPr>
                                <w:sz w:val="16"/>
                                <w:szCs w:val="16"/>
                              </w:rPr>
                              <w:t>±(0.008)</w:t>
                            </w:r>
                          </w:p>
                        </w:tc>
                        <w:tc>
                          <w:tcPr>
                            <w:tcW w:w="0" w:type="auto"/>
                            <w:tcBorders>
                              <w:top w:val="single" w:sz="4" w:space="0" w:color="auto"/>
                            </w:tcBorders>
                            <w:shd w:val="clear" w:color="auto" w:fill="auto"/>
                          </w:tcPr>
                          <w:p w14:paraId="7E9B3B78" w14:textId="77777777" w:rsidR="00384D49" w:rsidRPr="0085782E" w:rsidRDefault="00384D49" w:rsidP="0085782E">
                            <w:pPr>
                              <w:spacing w:line="240" w:lineRule="atLeast"/>
                              <w:jc w:val="center"/>
                              <w:rPr>
                                <w:sz w:val="16"/>
                                <w:szCs w:val="16"/>
                              </w:rPr>
                            </w:pPr>
                            <w:r w:rsidRPr="0085782E">
                              <w:rPr>
                                <w:b/>
                                <w:sz w:val="16"/>
                                <w:szCs w:val="16"/>
                              </w:rPr>
                              <w:t>0.439</w:t>
                            </w:r>
                            <w:r w:rsidRPr="0085782E">
                              <w:rPr>
                                <w:sz w:val="16"/>
                                <w:szCs w:val="16"/>
                              </w:rPr>
                              <w:t>±(0.009)</w:t>
                            </w:r>
                          </w:p>
                        </w:tc>
                        <w:tc>
                          <w:tcPr>
                            <w:tcW w:w="0" w:type="auto"/>
                            <w:tcBorders>
                              <w:top w:val="single" w:sz="4" w:space="0" w:color="auto"/>
                            </w:tcBorders>
                            <w:shd w:val="clear" w:color="auto" w:fill="auto"/>
                          </w:tcPr>
                          <w:p w14:paraId="24457537" w14:textId="77777777" w:rsidR="00384D49" w:rsidRPr="0085782E" w:rsidRDefault="00384D49" w:rsidP="0085782E">
                            <w:pPr>
                              <w:spacing w:line="240" w:lineRule="atLeast"/>
                              <w:jc w:val="center"/>
                              <w:rPr>
                                <w:sz w:val="16"/>
                                <w:szCs w:val="16"/>
                              </w:rPr>
                            </w:pPr>
                            <w:r w:rsidRPr="0085782E">
                              <w:rPr>
                                <w:b/>
                                <w:sz w:val="16"/>
                                <w:szCs w:val="16"/>
                              </w:rPr>
                              <w:t>0.277</w:t>
                            </w:r>
                            <w:r w:rsidRPr="0085782E">
                              <w:rPr>
                                <w:sz w:val="16"/>
                                <w:szCs w:val="16"/>
                              </w:rPr>
                              <w:t>±(0.009)</w:t>
                            </w:r>
                          </w:p>
                        </w:tc>
                        <w:tc>
                          <w:tcPr>
                            <w:tcW w:w="0" w:type="auto"/>
                            <w:tcBorders>
                              <w:top w:val="single" w:sz="4" w:space="0" w:color="auto"/>
                            </w:tcBorders>
                            <w:shd w:val="clear" w:color="auto" w:fill="auto"/>
                          </w:tcPr>
                          <w:p w14:paraId="17AE73F5" w14:textId="77777777" w:rsidR="00384D49" w:rsidRPr="0085782E" w:rsidRDefault="00384D49" w:rsidP="0085782E">
                            <w:pPr>
                              <w:spacing w:line="240" w:lineRule="atLeast"/>
                              <w:jc w:val="center"/>
                              <w:rPr>
                                <w:sz w:val="16"/>
                                <w:szCs w:val="16"/>
                              </w:rPr>
                            </w:pPr>
                            <w:r w:rsidRPr="0085782E">
                              <w:rPr>
                                <w:b/>
                                <w:sz w:val="16"/>
                                <w:szCs w:val="16"/>
                              </w:rPr>
                              <w:t>0.521</w:t>
                            </w:r>
                            <w:r w:rsidRPr="0085782E">
                              <w:rPr>
                                <w:sz w:val="16"/>
                                <w:szCs w:val="16"/>
                              </w:rPr>
                              <w:t>±(0.015)</w:t>
                            </w:r>
                          </w:p>
                        </w:tc>
                        <w:tc>
                          <w:tcPr>
                            <w:tcW w:w="0" w:type="auto"/>
                            <w:tcBorders>
                              <w:top w:val="single" w:sz="4" w:space="0" w:color="auto"/>
                            </w:tcBorders>
                            <w:shd w:val="clear" w:color="auto" w:fill="auto"/>
                          </w:tcPr>
                          <w:p w14:paraId="1AA34198" w14:textId="77777777" w:rsidR="00384D49" w:rsidRPr="0085782E" w:rsidRDefault="00384D49" w:rsidP="0085782E">
                            <w:pPr>
                              <w:spacing w:line="240" w:lineRule="atLeast"/>
                              <w:jc w:val="center"/>
                              <w:rPr>
                                <w:sz w:val="16"/>
                                <w:szCs w:val="16"/>
                              </w:rPr>
                            </w:pPr>
                            <w:r w:rsidRPr="0085782E">
                              <w:rPr>
                                <w:b/>
                                <w:sz w:val="16"/>
                                <w:szCs w:val="16"/>
                              </w:rPr>
                              <w:t>0.349</w:t>
                            </w:r>
                            <w:r w:rsidRPr="0085782E">
                              <w:rPr>
                                <w:sz w:val="16"/>
                                <w:szCs w:val="16"/>
                              </w:rPr>
                              <w:t>±(0.010)</w:t>
                            </w:r>
                          </w:p>
                        </w:tc>
                      </w:tr>
                      <w:tr w:rsidR="00384D49" w:rsidRPr="0085782E" w14:paraId="6F34A963" w14:textId="77777777" w:rsidTr="00634A08">
                        <w:trPr>
                          <w:trHeight w:val="227"/>
                          <w:jc w:val="center"/>
                        </w:trPr>
                        <w:tc>
                          <w:tcPr>
                            <w:tcW w:w="0" w:type="auto"/>
                            <w:shd w:val="clear" w:color="auto" w:fill="auto"/>
                          </w:tcPr>
                          <w:p w14:paraId="2A6623F1" w14:textId="77777777" w:rsidR="00384D49" w:rsidRPr="0085782E" w:rsidRDefault="00384D49" w:rsidP="0085782E">
                            <w:pPr>
                              <w:spacing w:line="240" w:lineRule="atLeast"/>
                              <w:jc w:val="center"/>
                              <w:rPr>
                                <w:sz w:val="16"/>
                                <w:szCs w:val="16"/>
                              </w:rPr>
                            </w:pPr>
                            <w:r w:rsidRPr="0085782E">
                              <w:rPr>
                                <w:i/>
                                <w:sz w:val="16"/>
                                <w:szCs w:val="16"/>
                              </w:rPr>
                              <w:t>HDPText</w:t>
                            </w:r>
                            <w:r w:rsidRPr="0085782E">
                              <w:rPr>
                                <w:sz w:val="16"/>
                                <w:szCs w:val="16"/>
                              </w:rPr>
                              <w:t>+</w:t>
                            </w:r>
                            <w:r w:rsidRPr="0085782E">
                              <w:rPr>
                                <w:i/>
                                <w:sz w:val="16"/>
                                <w:szCs w:val="16"/>
                              </w:rPr>
                              <w:t>DeepTag</w:t>
                            </w:r>
                          </w:p>
                        </w:tc>
                        <w:tc>
                          <w:tcPr>
                            <w:tcW w:w="0" w:type="auto"/>
                            <w:shd w:val="clear" w:color="auto" w:fill="auto"/>
                          </w:tcPr>
                          <w:p w14:paraId="2B7DA699" w14:textId="77777777" w:rsidR="00384D49" w:rsidRPr="0085782E" w:rsidRDefault="00384D49" w:rsidP="0085782E">
                            <w:pPr>
                              <w:spacing w:line="240" w:lineRule="atLeast"/>
                              <w:jc w:val="center"/>
                              <w:rPr>
                                <w:sz w:val="16"/>
                                <w:szCs w:val="16"/>
                              </w:rPr>
                            </w:pPr>
                            <w:r w:rsidRPr="0085782E">
                              <w:rPr>
                                <w:sz w:val="16"/>
                                <w:szCs w:val="16"/>
                              </w:rPr>
                              <w:t>0.490±(0.024)</w:t>
                            </w:r>
                          </w:p>
                        </w:tc>
                        <w:tc>
                          <w:tcPr>
                            <w:tcW w:w="0" w:type="auto"/>
                            <w:shd w:val="clear" w:color="auto" w:fill="auto"/>
                          </w:tcPr>
                          <w:p w14:paraId="0E6D1174" w14:textId="77777777" w:rsidR="00384D49" w:rsidRPr="0085782E" w:rsidRDefault="00384D49" w:rsidP="0085782E">
                            <w:pPr>
                              <w:spacing w:line="240" w:lineRule="atLeast"/>
                              <w:jc w:val="center"/>
                              <w:rPr>
                                <w:sz w:val="16"/>
                                <w:szCs w:val="16"/>
                              </w:rPr>
                            </w:pPr>
                            <w:r w:rsidRPr="0085782E">
                              <w:rPr>
                                <w:sz w:val="16"/>
                                <w:szCs w:val="16"/>
                              </w:rPr>
                              <w:t>0.398±(0.029)</w:t>
                            </w:r>
                          </w:p>
                        </w:tc>
                        <w:tc>
                          <w:tcPr>
                            <w:tcW w:w="0" w:type="auto"/>
                            <w:shd w:val="clear" w:color="auto" w:fill="auto"/>
                          </w:tcPr>
                          <w:p w14:paraId="094348C4" w14:textId="77777777" w:rsidR="00384D49" w:rsidRPr="0085782E" w:rsidRDefault="00384D49" w:rsidP="0085782E">
                            <w:pPr>
                              <w:spacing w:line="240" w:lineRule="atLeast"/>
                              <w:jc w:val="center"/>
                              <w:rPr>
                                <w:sz w:val="16"/>
                                <w:szCs w:val="16"/>
                              </w:rPr>
                            </w:pPr>
                            <w:r w:rsidRPr="0085782E">
                              <w:rPr>
                                <w:sz w:val="16"/>
                                <w:szCs w:val="16"/>
                              </w:rPr>
                              <w:t>0.267±(0.002)</w:t>
                            </w:r>
                          </w:p>
                        </w:tc>
                        <w:tc>
                          <w:tcPr>
                            <w:tcW w:w="0" w:type="auto"/>
                            <w:shd w:val="clear" w:color="auto" w:fill="auto"/>
                          </w:tcPr>
                          <w:p w14:paraId="754B2E76" w14:textId="77777777" w:rsidR="00384D49" w:rsidRPr="0085782E" w:rsidRDefault="00384D49" w:rsidP="0085782E">
                            <w:pPr>
                              <w:spacing w:line="240" w:lineRule="atLeast"/>
                              <w:jc w:val="center"/>
                              <w:rPr>
                                <w:sz w:val="16"/>
                                <w:szCs w:val="16"/>
                              </w:rPr>
                            </w:pPr>
                            <w:r w:rsidRPr="0085782E">
                              <w:rPr>
                                <w:sz w:val="16"/>
                                <w:szCs w:val="16"/>
                              </w:rPr>
                              <w:t>0.496±(0.016)</w:t>
                            </w:r>
                          </w:p>
                        </w:tc>
                        <w:tc>
                          <w:tcPr>
                            <w:tcW w:w="0" w:type="auto"/>
                            <w:shd w:val="clear" w:color="auto" w:fill="auto"/>
                          </w:tcPr>
                          <w:p w14:paraId="60426BF6" w14:textId="77777777" w:rsidR="00384D49" w:rsidRPr="0085782E" w:rsidRDefault="00384D49" w:rsidP="0085782E">
                            <w:pPr>
                              <w:spacing w:line="240" w:lineRule="atLeast"/>
                              <w:jc w:val="center"/>
                              <w:rPr>
                                <w:sz w:val="16"/>
                                <w:szCs w:val="16"/>
                              </w:rPr>
                            </w:pPr>
                            <w:r w:rsidRPr="0085782E">
                              <w:rPr>
                                <w:sz w:val="16"/>
                                <w:szCs w:val="16"/>
                              </w:rPr>
                              <w:t>0.334±(0.003)</w:t>
                            </w:r>
                          </w:p>
                        </w:tc>
                      </w:tr>
                      <w:tr w:rsidR="00384D49" w:rsidRPr="0085782E" w14:paraId="6B944CE1" w14:textId="77777777" w:rsidTr="00634A08">
                        <w:trPr>
                          <w:trHeight w:val="227"/>
                          <w:jc w:val="center"/>
                        </w:trPr>
                        <w:tc>
                          <w:tcPr>
                            <w:tcW w:w="0" w:type="auto"/>
                            <w:shd w:val="clear" w:color="auto" w:fill="auto"/>
                          </w:tcPr>
                          <w:p w14:paraId="52531FD1" w14:textId="084BDF8A" w:rsidR="00384D49" w:rsidRPr="0085782E" w:rsidRDefault="00384D49" w:rsidP="0085782E">
                            <w:pPr>
                              <w:spacing w:line="240" w:lineRule="atLeast"/>
                              <w:jc w:val="center"/>
                              <w:rPr>
                                <w:sz w:val="16"/>
                                <w:szCs w:val="16"/>
                              </w:rPr>
                            </w:pPr>
                            <w:r w:rsidRPr="0085782E">
                              <w:rPr>
                                <w:i/>
                                <w:sz w:val="16"/>
                                <w:szCs w:val="16"/>
                              </w:rPr>
                              <w:t>DeepText</w:t>
                            </w:r>
                            <w:r w:rsidRPr="0085782E">
                              <w:rPr>
                                <w:sz w:val="16"/>
                                <w:szCs w:val="16"/>
                              </w:rPr>
                              <w:t>+</w:t>
                            </w:r>
                            <w:r>
                              <w:rPr>
                                <w:i/>
                                <w:sz w:val="16"/>
                                <w:szCs w:val="16"/>
                              </w:rPr>
                              <w:t>m</w:t>
                            </w:r>
                            <w:r w:rsidRPr="0085782E">
                              <w:rPr>
                                <w:i/>
                                <w:sz w:val="16"/>
                                <w:szCs w:val="16"/>
                              </w:rPr>
                              <w:t>etaPathTag</w:t>
                            </w:r>
                          </w:p>
                        </w:tc>
                        <w:tc>
                          <w:tcPr>
                            <w:tcW w:w="0" w:type="auto"/>
                            <w:shd w:val="clear" w:color="auto" w:fill="auto"/>
                          </w:tcPr>
                          <w:p w14:paraId="59F881A5" w14:textId="77777777" w:rsidR="00384D49" w:rsidRPr="0085782E" w:rsidRDefault="00384D49" w:rsidP="0085782E">
                            <w:pPr>
                              <w:spacing w:line="240" w:lineRule="atLeast"/>
                              <w:jc w:val="center"/>
                              <w:rPr>
                                <w:sz w:val="16"/>
                                <w:szCs w:val="16"/>
                              </w:rPr>
                            </w:pPr>
                            <w:r w:rsidRPr="0085782E">
                              <w:rPr>
                                <w:sz w:val="16"/>
                                <w:szCs w:val="16"/>
                              </w:rPr>
                              <w:t>0.448±(0.020)</w:t>
                            </w:r>
                          </w:p>
                        </w:tc>
                        <w:tc>
                          <w:tcPr>
                            <w:tcW w:w="0" w:type="auto"/>
                            <w:shd w:val="clear" w:color="auto" w:fill="auto"/>
                          </w:tcPr>
                          <w:p w14:paraId="2D928649" w14:textId="77777777" w:rsidR="00384D49" w:rsidRPr="0085782E" w:rsidRDefault="00384D49" w:rsidP="0085782E">
                            <w:pPr>
                              <w:spacing w:line="240" w:lineRule="atLeast"/>
                              <w:jc w:val="center"/>
                              <w:rPr>
                                <w:sz w:val="16"/>
                                <w:szCs w:val="16"/>
                              </w:rPr>
                            </w:pPr>
                            <w:r w:rsidRPr="0085782E">
                              <w:rPr>
                                <w:sz w:val="16"/>
                                <w:szCs w:val="16"/>
                              </w:rPr>
                              <w:t>0.354±(0.023)</w:t>
                            </w:r>
                          </w:p>
                        </w:tc>
                        <w:tc>
                          <w:tcPr>
                            <w:tcW w:w="0" w:type="auto"/>
                            <w:shd w:val="clear" w:color="auto" w:fill="auto"/>
                          </w:tcPr>
                          <w:p w14:paraId="69367536" w14:textId="77777777" w:rsidR="00384D49" w:rsidRPr="0085782E" w:rsidRDefault="00384D49" w:rsidP="0085782E">
                            <w:pPr>
                              <w:spacing w:line="240" w:lineRule="atLeast"/>
                              <w:jc w:val="center"/>
                              <w:rPr>
                                <w:sz w:val="16"/>
                                <w:szCs w:val="16"/>
                              </w:rPr>
                            </w:pPr>
                            <w:r w:rsidRPr="0085782E">
                              <w:rPr>
                                <w:sz w:val="16"/>
                                <w:szCs w:val="16"/>
                              </w:rPr>
                              <w:t>0.247±(0.010)</w:t>
                            </w:r>
                          </w:p>
                        </w:tc>
                        <w:tc>
                          <w:tcPr>
                            <w:tcW w:w="0" w:type="auto"/>
                            <w:shd w:val="clear" w:color="auto" w:fill="auto"/>
                          </w:tcPr>
                          <w:p w14:paraId="693B7886" w14:textId="77777777" w:rsidR="00384D49" w:rsidRPr="0085782E" w:rsidRDefault="00384D49" w:rsidP="0085782E">
                            <w:pPr>
                              <w:spacing w:line="240" w:lineRule="atLeast"/>
                              <w:jc w:val="center"/>
                              <w:rPr>
                                <w:sz w:val="16"/>
                                <w:szCs w:val="16"/>
                              </w:rPr>
                            </w:pPr>
                            <w:r w:rsidRPr="0085782E">
                              <w:rPr>
                                <w:sz w:val="16"/>
                                <w:szCs w:val="16"/>
                              </w:rPr>
                              <w:t>0.457±(0.016)</w:t>
                            </w:r>
                          </w:p>
                        </w:tc>
                        <w:tc>
                          <w:tcPr>
                            <w:tcW w:w="0" w:type="auto"/>
                            <w:shd w:val="clear" w:color="auto" w:fill="auto"/>
                          </w:tcPr>
                          <w:p w14:paraId="298B99B4" w14:textId="77777777" w:rsidR="00384D49" w:rsidRPr="0085782E" w:rsidRDefault="00384D49" w:rsidP="0085782E">
                            <w:pPr>
                              <w:spacing w:line="240" w:lineRule="atLeast"/>
                              <w:jc w:val="center"/>
                              <w:rPr>
                                <w:sz w:val="16"/>
                                <w:szCs w:val="16"/>
                              </w:rPr>
                            </w:pPr>
                            <w:r w:rsidRPr="0085782E">
                              <w:rPr>
                                <w:sz w:val="16"/>
                                <w:szCs w:val="16"/>
                              </w:rPr>
                              <w:t>0.309±(0.010)</w:t>
                            </w:r>
                          </w:p>
                        </w:tc>
                      </w:tr>
                      <w:tr w:rsidR="00384D49" w:rsidRPr="0085782E" w14:paraId="4CD3A538" w14:textId="77777777" w:rsidTr="00634A08">
                        <w:trPr>
                          <w:trHeight w:val="227"/>
                          <w:jc w:val="center"/>
                        </w:trPr>
                        <w:tc>
                          <w:tcPr>
                            <w:tcW w:w="0" w:type="auto"/>
                            <w:shd w:val="clear" w:color="auto" w:fill="auto"/>
                          </w:tcPr>
                          <w:p w14:paraId="3356404F" w14:textId="61CB53D3" w:rsidR="00384D49" w:rsidRPr="0085782E" w:rsidRDefault="00384D49" w:rsidP="0085782E">
                            <w:pPr>
                              <w:spacing w:line="240" w:lineRule="atLeast"/>
                              <w:jc w:val="center"/>
                              <w:rPr>
                                <w:sz w:val="16"/>
                                <w:szCs w:val="16"/>
                              </w:rPr>
                            </w:pPr>
                            <w:r w:rsidRPr="0085782E">
                              <w:rPr>
                                <w:i/>
                                <w:sz w:val="16"/>
                                <w:szCs w:val="16"/>
                              </w:rPr>
                              <w:t>HDPText</w:t>
                            </w:r>
                            <w:r w:rsidRPr="0085782E">
                              <w:rPr>
                                <w:sz w:val="16"/>
                                <w:szCs w:val="16"/>
                              </w:rPr>
                              <w:t>+</w:t>
                            </w:r>
                            <w:r>
                              <w:rPr>
                                <w:i/>
                                <w:sz w:val="16"/>
                                <w:szCs w:val="16"/>
                              </w:rPr>
                              <w:t>m</w:t>
                            </w:r>
                            <w:r w:rsidRPr="0085782E">
                              <w:rPr>
                                <w:i/>
                                <w:sz w:val="16"/>
                                <w:szCs w:val="16"/>
                              </w:rPr>
                              <w:t>etaPathTag</w:t>
                            </w:r>
                          </w:p>
                        </w:tc>
                        <w:tc>
                          <w:tcPr>
                            <w:tcW w:w="0" w:type="auto"/>
                            <w:shd w:val="clear" w:color="auto" w:fill="auto"/>
                          </w:tcPr>
                          <w:p w14:paraId="0EEDF82F" w14:textId="77777777" w:rsidR="00384D49" w:rsidRPr="0085782E" w:rsidRDefault="00384D49" w:rsidP="0085782E">
                            <w:pPr>
                              <w:spacing w:line="240" w:lineRule="atLeast"/>
                              <w:jc w:val="center"/>
                              <w:rPr>
                                <w:sz w:val="16"/>
                                <w:szCs w:val="16"/>
                              </w:rPr>
                            </w:pPr>
                            <w:r w:rsidRPr="0085782E">
                              <w:rPr>
                                <w:sz w:val="16"/>
                                <w:szCs w:val="16"/>
                              </w:rPr>
                              <w:t>0.419±(0.081)</w:t>
                            </w:r>
                          </w:p>
                        </w:tc>
                        <w:tc>
                          <w:tcPr>
                            <w:tcW w:w="0" w:type="auto"/>
                            <w:shd w:val="clear" w:color="auto" w:fill="auto"/>
                          </w:tcPr>
                          <w:p w14:paraId="5A56E29D" w14:textId="77777777" w:rsidR="00384D49" w:rsidRPr="0085782E" w:rsidRDefault="00384D49" w:rsidP="0085782E">
                            <w:pPr>
                              <w:spacing w:line="240" w:lineRule="atLeast"/>
                              <w:jc w:val="center"/>
                              <w:rPr>
                                <w:sz w:val="16"/>
                                <w:szCs w:val="16"/>
                              </w:rPr>
                            </w:pPr>
                            <w:r w:rsidRPr="0085782E">
                              <w:rPr>
                                <w:sz w:val="16"/>
                                <w:szCs w:val="16"/>
                              </w:rPr>
                              <w:t>0.331±(0.078)</w:t>
                            </w:r>
                          </w:p>
                        </w:tc>
                        <w:tc>
                          <w:tcPr>
                            <w:tcW w:w="0" w:type="auto"/>
                            <w:shd w:val="clear" w:color="auto" w:fill="auto"/>
                          </w:tcPr>
                          <w:p w14:paraId="52407C12" w14:textId="77777777" w:rsidR="00384D49" w:rsidRPr="0085782E" w:rsidRDefault="00384D49" w:rsidP="0085782E">
                            <w:pPr>
                              <w:spacing w:line="240" w:lineRule="atLeast"/>
                              <w:jc w:val="center"/>
                              <w:rPr>
                                <w:sz w:val="16"/>
                                <w:szCs w:val="16"/>
                              </w:rPr>
                            </w:pPr>
                            <w:r w:rsidRPr="0085782E">
                              <w:rPr>
                                <w:sz w:val="16"/>
                                <w:szCs w:val="16"/>
                              </w:rPr>
                              <w:t>0.225±(0.050)</w:t>
                            </w:r>
                          </w:p>
                        </w:tc>
                        <w:tc>
                          <w:tcPr>
                            <w:tcW w:w="0" w:type="auto"/>
                            <w:shd w:val="clear" w:color="auto" w:fill="auto"/>
                          </w:tcPr>
                          <w:p w14:paraId="0EE4B2FB" w14:textId="77777777" w:rsidR="00384D49" w:rsidRPr="0085782E" w:rsidRDefault="00384D49" w:rsidP="0085782E">
                            <w:pPr>
                              <w:spacing w:line="240" w:lineRule="atLeast"/>
                              <w:jc w:val="center"/>
                              <w:rPr>
                                <w:sz w:val="16"/>
                                <w:szCs w:val="16"/>
                              </w:rPr>
                            </w:pPr>
                            <w:r w:rsidRPr="0085782E">
                              <w:rPr>
                                <w:sz w:val="16"/>
                                <w:szCs w:val="16"/>
                              </w:rPr>
                              <w:t>0.418±(0.087)</w:t>
                            </w:r>
                          </w:p>
                        </w:tc>
                        <w:tc>
                          <w:tcPr>
                            <w:tcW w:w="0" w:type="auto"/>
                            <w:shd w:val="clear" w:color="auto" w:fill="auto"/>
                          </w:tcPr>
                          <w:p w14:paraId="76B304FF" w14:textId="77777777" w:rsidR="00384D49" w:rsidRPr="0085782E" w:rsidRDefault="00384D49" w:rsidP="0085782E">
                            <w:pPr>
                              <w:spacing w:line="240" w:lineRule="atLeast"/>
                              <w:jc w:val="center"/>
                              <w:rPr>
                                <w:sz w:val="16"/>
                                <w:szCs w:val="16"/>
                              </w:rPr>
                            </w:pPr>
                            <w:r w:rsidRPr="0085782E">
                              <w:rPr>
                                <w:sz w:val="16"/>
                                <w:szCs w:val="16"/>
                              </w:rPr>
                              <w:t>0.281±(0.061)</w:t>
                            </w:r>
                          </w:p>
                        </w:tc>
                      </w:tr>
                    </w:tbl>
                    <w:p w14:paraId="6E763579" w14:textId="77777777" w:rsidR="00384D49" w:rsidRPr="0085782E" w:rsidRDefault="00384D49" w:rsidP="0085782E">
                      <w:pPr>
                        <w:spacing w:line="120" w:lineRule="exact"/>
                        <w:rPr>
                          <w:color w:val="000000"/>
                          <w:sz w:val="16"/>
                          <w:szCs w:val="16"/>
                        </w:rPr>
                      </w:pPr>
                    </w:p>
                    <w:tbl>
                      <w:tblPr>
                        <w:tblW w:w="0" w:type="auto"/>
                        <w:jc w:val="center"/>
                        <w:tblBorders>
                          <w:top w:val="single" w:sz="4" w:space="0" w:color="auto"/>
                          <w:bottom w:val="single" w:sz="4" w:space="0" w:color="auto"/>
                        </w:tblBorders>
                        <w:tblLook w:val="04A0" w:firstRow="1" w:lastRow="0" w:firstColumn="1" w:lastColumn="0" w:noHBand="0" w:noVBand="1"/>
                      </w:tblPr>
                      <w:tblGrid>
                        <w:gridCol w:w="1782"/>
                        <w:gridCol w:w="1131"/>
                        <w:gridCol w:w="1131"/>
                        <w:gridCol w:w="1137"/>
                        <w:gridCol w:w="1131"/>
                        <w:gridCol w:w="1131"/>
                      </w:tblGrid>
                      <w:tr w:rsidR="00384D49" w:rsidRPr="0085782E" w14:paraId="34CAB7C9" w14:textId="77777777" w:rsidTr="0026619B">
                        <w:trPr>
                          <w:jc w:val="center"/>
                        </w:trPr>
                        <w:tc>
                          <w:tcPr>
                            <w:tcW w:w="0" w:type="auto"/>
                            <w:tcBorders>
                              <w:top w:val="nil"/>
                              <w:bottom w:val="single" w:sz="4" w:space="0" w:color="auto"/>
                            </w:tcBorders>
                            <w:shd w:val="clear" w:color="auto" w:fill="auto"/>
                            <w:vAlign w:val="center"/>
                          </w:tcPr>
                          <w:p w14:paraId="47EE64E2" w14:textId="77777777" w:rsidR="00384D49" w:rsidRPr="0085782E" w:rsidRDefault="00384D49" w:rsidP="0026619B">
                            <w:pPr>
                              <w:spacing w:line="240" w:lineRule="atLeast"/>
                              <w:jc w:val="center"/>
                              <w:rPr>
                                <w:sz w:val="16"/>
                                <w:szCs w:val="16"/>
                              </w:rPr>
                            </w:pPr>
                            <w:r w:rsidRPr="0085782E">
                              <w:rPr>
                                <w:sz w:val="16"/>
                                <w:szCs w:val="16"/>
                              </w:rPr>
                              <w:t>Methods</w:t>
                            </w:r>
                          </w:p>
                        </w:tc>
                        <w:tc>
                          <w:tcPr>
                            <w:tcW w:w="0" w:type="auto"/>
                            <w:tcBorders>
                              <w:top w:val="nil"/>
                              <w:bottom w:val="single" w:sz="4" w:space="0" w:color="auto"/>
                            </w:tcBorders>
                            <w:shd w:val="clear" w:color="auto" w:fill="auto"/>
                          </w:tcPr>
                          <w:p w14:paraId="1FA10ABE" w14:textId="77777777" w:rsidR="00384D49" w:rsidRPr="0085782E" w:rsidRDefault="00384D49" w:rsidP="0026619B">
                            <w:pPr>
                              <w:spacing w:line="240" w:lineRule="atLeast"/>
                              <w:jc w:val="center"/>
                              <w:rPr>
                                <w:sz w:val="16"/>
                                <w:szCs w:val="16"/>
                              </w:rPr>
                            </w:pPr>
                            <w:hyperlink r:id="rId47" w:history="1">
                              <w:r w:rsidRPr="0026619B">
                                <w:rPr>
                                  <w:i/>
                                  <w:sz w:val="16"/>
                                  <w:szCs w:val="16"/>
                                </w:rPr>
                                <w:t>NDCG</w:t>
                              </w:r>
                              <w:r w:rsidRPr="0085782E">
                                <w:rPr>
                                  <w:sz w:val="16"/>
                                  <w:szCs w:val="16"/>
                                </w:rPr>
                                <w:t>@10</w:t>
                              </w:r>
                            </w:hyperlink>
                          </w:p>
                        </w:tc>
                        <w:tc>
                          <w:tcPr>
                            <w:tcW w:w="0" w:type="auto"/>
                            <w:tcBorders>
                              <w:top w:val="nil"/>
                              <w:bottom w:val="single" w:sz="4" w:space="0" w:color="auto"/>
                            </w:tcBorders>
                            <w:shd w:val="clear" w:color="auto" w:fill="auto"/>
                          </w:tcPr>
                          <w:p w14:paraId="0025F04C" w14:textId="77777777" w:rsidR="00384D49" w:rsidRPr="0085782E" w:rsidRDefault="00384D49" w:rsidP="0026619B">
                            <w:pPr>
                              <w:spacing w:line="240" w:lineRule="atLeast"/>
                              <w:jc w:val="center"/>
                              <w:rPr>
                                <w:sz w:val="16"/>
                                <w:szCs w:val="16"/>
                              </w:rPr>
                            </w:pPr>
                            <w:hyperlink r:id="rId48" w:history="1">
                              <w:r w:rsidRPr="0026619B">
                                <w:rPr>
                                  <w:i/>
                                  <w:sz w:val="16"/>
                                  <w:szCs w:val="16"/>
                                </w:rPr>
                                <w:t>MAP</w:t>
                              </w:r>
                              <w:r w:rsidRPr="0085782E">
                                <w:rPr>
                                  <w:sz w:val="16"/>
                                  <w:szCs w:val="16"/>
                                </w:rPr>
                                <w:t>@10</w:t>
                              </w:r>
                            </w:hyperlink>
                          </w:p>
                        </w:tc>
                        <w:tc>
                          <w:tcPr>
                            <w:tcW w:w="0" w:type="auto"/>
                            <w:tcBorders>
                              <w:top w:val="nil"/>
                              <w:bottom w:val="single" w:sz="4" w:space="0" w:color="auto"/>
                            </w:tcBorders>
                            <w:shd w:val="clear" w:color="auto" w:fill="auto"/>
                          </w:tcPr>
                          <w:p w14:paraId="4A803BD8" w14:textId="77777777" w:rsidR="00384D49" w:rsidRPr="001A3BA9" w:rsidRDefault="00384D49" w:rsidP="0026619B">
                            <w:pPr>
                              <w:spacing w:line="240" w:lineRule="atLeast"/>
                              <w:jc w:val="center"/>
                              <w:rPr>
                                <w:sz w:val="16"/>
                                <w:szCs w:val="16"/>
                              </w:rPr>
                            </w:pPr>
                            <w:hyperlink r:id="rId49" w:history="1">
                              <w:r w:rsidRPr="0026619B">
                                <w:rPr>
                                  <w:i/>
                                  <w:sz w:val="16"/>
                                  <w:szCs w:val="16"/>
                                </w:rPr>
                                <w:t>Precision</w:t>
                              </w:r>
                              <w:r w:rsidRPr="001A3BA9">
                                <w:rPr>
                                  <w:sz w:val="16"/>
                                  <w:szCs w:val="16"/>
                                </w:rPr>
                                <w:t>@10</w:t>
                              </w:r>
                            </w:hyperlink>
                          </w:p>
                        </w:tc>
                        <w:tc>
                          <w:tcPr>
                            <w:tcW w:w="0" w:type="auto"/>
                            <w:tcBorders>
                              <w:top w:val="nil"/>
                              <w:bottom w:val="single" w:sz="4" w:space="0" w:color="auto"/>
                            </w:tcBorders>
                            <w:shd w:val="clear" w:color="auto" w:fill="auto"/>
                          </w:tcPr>
                          <w:p w14:paraId="3484BC11" w14:textId="77777777" w:rsidR="00384D49" w:rsidRPr="001A3BA9" w:rsidRDefault="00384D49" w:rsidP="0026619B">
                            <w:pPr>
                              <w:spacing w:line="240" w:lineRule="atLeast"/>
                              <w:jc w:val="center"/>
                              <w:rPr>
                                <w:sz w:val="16"/>
                                <w:szCs w:val="16"/>
                              </w:rPr>
                            </w:pPr>
                            <w:hyperlink r:id="rId50" w:history="1">
                              <w:r w:rsidRPr="0026619B">
                                <w:rPr>
                                  <w:i/>
                                  <w:sz w:val="16"/>
                                  <w:szCs w:val="16"/>
                                </w:rPr>
                                <w:t>Recall</w:t>
                              </w:r>
                              <w:r w:rsidRPr="001A3BA9">
                                <w:rPr>
                                  <w:sz w:val="16"/>
                                  <w:szCs w:val="16"/>
                                </w:rPr>
                                <w:t>@10</w:t>
                              </w:r>
                            </w:hyperlink>
                          </w:p>
                        </w:tc>
                        <w:tc>
                          <w:tcPr>
                            <w:tcW w:w="0" w:type="auto"/>
                            <w:tcBorders>
                              <w:top w:val="nil"/>
                              <w:bottom w:val="single" w:sz="4" w:space="0" w:color="auto"/>
                            </w:tcBorders>
                            <w:shd w:val="clear" w:color="auto" w:fill="auto"/>
                          </w:tcPr>
                          <w:p w14:paraId="632F9DEF" w14:textId="77777777" w:rsidR="00384D49" w:rsidRPr="001A3BA9" w:rsidRDefault="00384D49" w:rsidP="0026619B">
                            <w:pPr>
                              <w:spacing w:line="240" w:lineRule="atLeast"/>
                              <w:jc w:val="center"/>
                              <w:rPr>
                                <w:sz w:val="16"/>
                                <w:szCs w:val="16"/>
                              </w:rPr>
                            </w:pPr>
                            <w:hyperlink r:id="rId51" w:history="1">
                              <w:r w:rsidRPr="0026619B">
                                <w:rPr>
                                  <w:i/>
                                  <w:sz w:val="16"/>
                                  <w:szCs w:val="16"/>
                                </w:rPr>
                                <w:t>F1</w:t>
                              </w:r>
                              <w:r w:rsidRPr="001A3BA9">
                                <w:rPr>
                                  <w:sz w:val="16"/>
                                  <w:szCs w:val="16"/>
                                </w:rPr>
                                <w:t>@10</w:t>
                              </w:r>
                            </w:hyperlink>
                          </w:p>
                        </w:tc>
                      </w:tr>
                      <w:tr w:rsidR="00384D49" w:rsidRPr="0085782E" w14:paraId="5CF62129" w14:textId="77777777" w:rsidTr="00634A08">
                        <w:trPr>
                          <w:trHeight w:val="227"/>
                          <w:jc w:val="center"/>
                        </w:trPr>
                        <w:tc>
                          <w:tcPr>
                            <w:tcW w:w="0" w:type="auto"/>
                            <w:tcBorders>
                              <w:top w:val="single" w:sz="4" w:space="0" w:color="auto"/>
                            </w:tcBorders>
                            <w:shd w:val="clear" w:color="auto" w:fill="auto"/>
                          </w:tcPr>
                          <w:p w14:paraId="5FF96B51" w14:textId="77777777" w:rsidR="00384D49" w:rsidRPr="0085782E" w:rsidRDefault="00384D49" w:rsidP="0085782E">
                            <w:pPr>
                              <w:spacing w:line="240" w:lineRule="atLeast"/>
                              <w:jc w:val="center"/>
                              <w:rPr>
                                <w:sz w:val="16"/>
                                <w:szCs w:val="16"/>
                              </w:rPr>
                            </w:pPr>
                            <w:r w:rsidRPr="0085782E">
                              <w:rPr>
                                <w:i/>
                                <w:sz w:val="16"/>
                                <w:szCs w:val="16"/>
                              </w:rPr>
                              <w:t>DeepText</w:t>
                            </w:r>
                            <w:r w:rsidRPr="0085782E">
                              <w:rPr>
                                <w:sz w:val="16"/>
                                <w:szCs w:val="16"/>
                              </w:rPr>
                              <w:t>+</w:t>
                            </w:r>
                            <w:r w:rsidRPr="0085782E">
                              <w:rPr>
                                <w:i/>
                                <w:sz w:val="16"/>
                                <w:szCs w:val="16"/>
                              </w:rPr>
                              <w:t>DeepTag</w:t>
                            </w:r>
                          </w:p>
                        </w:tc>
                        <w:tc>
                          <w:tcPr>
                            <w:tcW w:w="0" w:type="auto"/>
                            <w:tcBorders>
                              <w:top w:val="single" w:sz="4" w:space="0" w:color="auto"/>
                            </w:tcBorders>
                            <w:shd w:val="clear" w:color="auto" w:fill="auto"/>
                          </w:tcPr>
                          <w:p w14:paraId="7E96DF55" w14:textId="77777777" w:rsidR="00384D49" w:rsidRPr="0085782E" w:rsidRDefault="00384D49" w:rsidP="0085782E">
                            <w:pPr>
                              <w:spacing w:line="240" w:lineRule="atLeast"/>
                              <w:jc w:val="center"/>
                              <w:rPr>
                                <w:sz w:val="16"/>
                                <w:szCs w:val="16"/>
                              </w:rPr>
                            </w:pPr>
                            <w:r w:rsidRPr="0085782E">
                              <w:rPr>
                                <w:b/>
                                <w:sz w:val="16"/>
                                <w:szCs w:val="16"/>
                              </w:rPr>
                              <w:t>0.565</w:t>
                            </w:r>
                            <w:r w:rsidRPr="0085782E">
                              <w:rPr>
                                <w:sz w:val="16"/>
                                <w:szCs w:val="16"/>
                              </w:rPr>
                              <w:t>±(0.006)</w:t>
                            </w:r>
                          </w:p>
                        </w:tc>
                        <w:tc>
                          <w:tcPr>
                            <w:tcW w:w="0" w:type="auto"/>
                            <w:tcBorders>
                              <w:top w:val="single" w:sz="4" w:space="0" w:color="auto"/>
                            </w:tcBorders>
                            <w:shd w:val="clear" w:color="auto" w:fill="auto"/>
                          </w:tcPr>
                          <w:p w14:paraId="7D02C912" w14:textId="77777777" w:rsidR="00384D49" w:rsidRPr="0085782E" w:rsidRDefault="00384D49" w:rsidP="0085782E">
                            <w:pPr>
                              <w:spacing w:line="240" w:lineRule="atLeast"/>
                              <w:jc w:val="center"/>
                              <w:rPr>
                                <w:sz w:val="16"/>
                                <w:szCs w:val="16"/>
                              </w:rPr>
                            </w:pPr>
                            <w:r w:rsidRPr="0085782E">
                              <w:rPr>
                                <w:b/>
                                <w:sz w:val="16"/>
                                <w:szCs w:val="16"/>
                              </w:rPr>
                              <w:t>0.463</w:t>
                            </w:r>
                            <w:r w:rsidRPr="0085782E">
                              <w:rPr>
                                <w:sz w:val="16"/>
                                <w:szCs w:val="16"/>
                              </w:rPr>
                              <w:t>±(0.007)</w:t>
                            </w:r>
                          </w:p>
                        </w:tc>
                        <w:tc>
                          <w:tcPr>
                            <w:tcW w:w="0" w:type="auto"/>
                            <w:tcBorders>
                              <w:top w:val="single" w:sz="4" w:space="0" w:color="auto"/>
                            </w:tcBorders>
                            <w:shd w:val="clear" w:color="auto" w:fill="auto"/>
                            <w:vAlign w:val="center"/>
                          </w:tcPr>
                          <w:p w14:paraId="6EE8A7DB" w14:textId="77777777" w:rsidR="00384D49" w:rsidRPr="0085782E" w:rsidRDefault="00384D49" w:rsidP="0085782E">
                            <w:pPr>
                              <w:spacing w:line="240" w:lineRule="atLeast"/>
                              <w:jc w:val="center"/>
                              <w:rPr>
                                <w:sz w:val="16"/>
                                <w:szCs w:val="16"/>
                              </w:rPr>
                            </w:pPr>
                            <w:r w:rsidRPr="0085782E">
                              <w:rPr>
                                <w:b/>
                                <w:color w:val="000000"/>
                                <w:sz w:val="16"/>
                                <w:szCs w:val="16"/>
                              </w:rPr>
                              <w:t>0.165</w:t>
                            </w:r>
                            <w:r w:rsidRPr="0085782E">
                              <w:rPr>
                                <w:color w:val="000000"/>
                                <w:sz w:val="16"/>
                                <w:szCs w:val="16"/>
                              </w:rPr>
                              <w:t>±(0.006)</w:t>
                            </w:r>
                          </w:p>
                        </w:tc>
                        <w:tc>
                          <w:tcPr>
                            <w:tcW w:w="0" w:type="auto"/>
                            <w:tcBorders>
                              <w:top w:val="single" w:sz="4" w:space="0" w:color="auto"/>
                            </w:tcBorders>
                            <w:shd w:val="clear" w:color="auto" w:fill="auto"/>
                            <w:vAlign w:val="center"/>
                          </w:tcPr>
                          <w:p w14:paraId="6E7C612F" w14:textId="77777777" w:rsidR="00384D49" w:rsidRPr="0085782E" w:rsidRDefault="00384D49" w:rsidP="0085782E">
                            <w:pPr>
                              <w:spacing w:line="240" w:lineRule="atLeast"/>
                              <w:jc w:val="center"/>
                              <w:rPr>
                                <w:sz w:val="16"/>
                                <w:szCs w:val="16"/>
                              </w:rPr>
                            </w:pPr>
                            <w:r w:rsidRPr="0085782E">
                              <w:rPr>
                                <w:b/>
                                <w:color w:val="000000"/>
                                <w:sz w:val="16"/>
                                <w:szCs w:val="16"/>
                              </w:rPr>
                              <w:t>0.603</w:t>
                            </w:r>
                            <w:r w:rsidRPr="0085782E">
                              <w:rPr>
                                <w:color w:val="000000"/>
                                <w:sz w:val="16"/>
                                <w:szCs w:val="16"/>
                              </w:rPr>
                              <w:t>±(0.010)</w:t>
                            </w:r>
                          </w:p>
                        </w:tc>
                        <w:tc>
                          <w:tcPr>
                            <w:tcW w:w="0" w:type="auto"/>
                            <w:tcBorders>
                              <w:top w:val="single" w:sz="4" w:space="0" w:color="auto"/>
                            </w:tcBorders>
                            <w:shd w:val="clear" w:color="auto" w:fill="auto"/>
                            <w:vAlign w:val="center"/>
                          </w:tcPr>
                          <w:p w14:paraId="34A9462E" w14:textId="5BDC19E8" w:rsidR="00384D49" w:rsidRPr="0085782E" w:rsidRDefault="00384D49" w:rsidP="0085782E">
                            <w:pPr>
                              <w:spacing w:line="240" w:lineRule="atLeast"/>
                              <w:jc w:val="center"/>
                              <w:rPr>
                                <w:sz w:val="16"/>
                                <w:szCs w:val="16"/>
                              </w:rPr>
                            </w:pPr>
                            <w:r w:rsidRPr="0085782E">
                              <w:rPr>
                                <w:b/>
                                <w:color w:val="000000"/>
                                <w:sz w:val="16"/>
                                <w:szCs w:val="16"/>
                              </w:rPr>
                              <w:t>0.25</w:t>
                            </w:r>
                            <w:r>
                              <w:rPr>
                                <w:b/>
                                <w:color w:val="000000"/>
                                <w:sz w:val="16"/>
                                <w:szCs w:val="16"/>
                              </w:rPr>
                              <w:t>0</w:t>
                            </w:r>
                            <w:r w:rsidRPr="0085782E">
                              <w:rPr>
                                <w:color w:val="000000"/>
                                <w:sz w:val="16"/>
                                <w:szCs w:val="16"/>
                              </w:rPr>
                              <w:t>±(0.008)</w:t>
                            </w:r>
                          </w:p>
                        </w:tc>
                      </w:tr>
                      <w:tr w:rsidR="00384D49" w:rsidRPr="0085782E" w14:paraId="3C12ABA9" w14:textId="77777777" w:rsidTr="00634A08">
                        <w:trPr>
                          <w:trHeight w:val="227"/>
                          <w:jc w:val="center"/>
                        </w:trPr>
                        <w:tc>
                          <w:tcPr>
                            <w:tcW w:w="0" w:type="auto"/>
                            <w:shd w:val="clear" w:color="auto" w:fill="auto"/>
                          </w:tcPr>
                          <w:p w14:paraId="6963028D" w14:textId="77777777" w:rsidR="00384D49" w:rsidRPr="0085782E" w:rsidRDefault="00384D49" w:rsidP="0085782E">
                            <w:pPr>
                              <w:spacing w:line="240" w:lineRule="atLeast"/>
                              <w:jc w:val="center"/>
                              <w:rPr>
                                <w:sz w:val="16"/>
                                <w:szCs w:val="16"/>
                              </w:rPr>
                            </w:pPr>
                            <w:r w:rsidRPr="0085782E">
                              <w:rPr>
                                <w:i/>
                                <w:sz w:val="16"/>
                                <w:szCs w:val="16"/>
                              </w:rPr>
                              <w:t>HDPText</w:t>
                            </w:r>
                            <w:r w:rsidRPr="0085782E">
                              <w:rPr>
                                <w:sz w:val="16"/>
                                <w:szCs w:val="16"/>
                              </w:rPr>
                              <w:t>+</w:t>
                            </w:r>
                            <w:r w:rsidRPr="0085782E">
                              <w:rPr>
                                <w:i/>
                                <w:sz w:val="16"/>
                                <w:szCs w:val="16"/>
                              </w:rPr>
                              <w:t>DeepTag</w:t>
                            </w:r>
                          </w:p>
                        </w:tc>
                        <w:tc>
                          <w:tcPr>
                            <w:tcW w:w="0" w:type="auto"/>
                            <w:shd w:val="clear" w:color="auto" w:fill="auto"/>
                          </w:tcPr>
                          <w:p w14:paraId="1665C134" w14:textId="77777777" w:rsidR="00384D49" w:rsidRPr="0085782E" w:rsidRDefault="00384D49" w:rsidP="0085782E">
                            <w:pPr>
                              <w:spacing w:line="240" w:lineRule="atLeast"/>
                              <w:jc w:val="center"/>
                              <w:rPr>
                                <w:sz w:val="16"/>
                                <w:szCs w:val="16"/>
                              </w:rPr>
                            </w:pPr>
                            <w:r w:rsidRPr="0085782E">
                              <w:rPr>
                                <w:sz w:val="16"/>
                                <w:szCs w:val="16"/>
                              </w:rPr>
                              <w:t>0.526±(0.021)</w:t>
                            </w:r>
                          </w:p>
                        </w:tc>
                        <w:tc>
                          <w:tcPr>
                            <w:tcW w:w="0" w:type="auto"/>
                            <w:shd w:val="clear" w:color="auto" w:fill="auto"/>
                          </w:tcPr>
                          <w:p w14:paraId="58B1A388" w14:textId="4455F11B" w:rsidR="00384D49" w:rsidRPr="0085782E" w:rsidRDefault="00384D49" w:rsidP="0085782E">
                            <w:pPr>
                              <w:spacing w:line="240" w:lineRule="atLeast"/>
                              <w:jc w:val="center"/>
                              <w:rPr>
                                <w:sz w:val="16"/>
                                <w:szCs w:val="16"/>
                              </w:rPr>
                            </w:pPr>
                            <w:r w:rsidRPr="0085782E">
                              <w:rPr>
                                <w:sz w:val="16"/>
                                <w:szCs w:val="16"/>
                              </w:rPr>
                              <w:t>0.42</w:t>
                            </w:r>
                            <w:r>
                              <w:rPr>
                                <w:sz w:val="16"/>
                                <w:szCs w:val="16"/>
                              </w:rPr>
                              <w:t>0</w:t>
                            </w:r>
                            <w:r w:rsidRPr="0085782E">
                              <w:rPr>
                                <w:sz w:val="16"/>
                                <w:szCs w:val="16"/>
                              </w:rPr>
                              <w:t>±(0.026)</w:t>
                            </w:r>
                          </w:p>
                        </w:tc>
                        <w:tc>
                          <w:tcPr>
                            <w:tcW w:w="0" w:type="auto"/>
                            <w:shd w:val="clear" w:color="auto" w:fill="auto"/>
                            <w:vAlign w:val="center"/>
                          </w:tcPr>
                          <w:p w14:paraId="31DB88BA" w14:textId="77777777" w:rsidR="00384D49" w:rsidRPr="0085782E" w:rsidRDefault="00384D49" w:rsidP="0085782E">
                            <w:pPr>
                              <w:spacing w:line="240" w:lineRule="atLeast"/>
                              <w:jc w:val="center"/>
                              <w:rPr>
                                <w:sz w:val="16"/>
                                <w:szCs w:val="16"/>
                              </w:rPr>
                            </w:pPr>
                            <w:r w:rsidRPr="0085782E">
                              <w:rPr>
                                <w:color w:val="000000"/>
                                <w:sz w:val="16"/>
                                <w:szCs w:val="16"/>
                              </w:rPr>
                              <w:t>0.158±(0.003)</w:t>
                            </w:r>
                          </w:p>
                        </w:tc>
                        <w:tc>
                          <w:tcPr>
                            <w:tcW w:w="0" w:type="auto"/>
                            <w:shd w:val="clear" w:color="auto" w:fill="auto"/>
                            <w:vAlign w:val="center"/>
                          </w:tcPr>
                          <w:p w14:paraId="4E1905C3" w14:textId="77777777" w:rsidR="00384D49" w:rsidRPr="0085782E" w:rsidRDefault="00384D49" w:rsidP="0085782E">
                            <w:pPr>
                              <w:spacing w:line="240" w:lineRule="atLeast"/>
                              <w:jc w:val="center"/>
                              <w:rPr>
                                <w:sz w:val="16"/>
                                <w:szCs w:val="16"/>
                              </w:rPr>
                            </w:pPr>
                            <w:r w:rsidRPr="0085782E">
                              <w:rPr>
                                <w:color w:val="000000"/>
                                <w:sz w:val="16"/>
                                <w:szCs w:val="16"/>
                              </w:rPr>
                              <w:t>0.578±(0.010)</w:t>
                            </w:r>
                          </w:p>
                        </w:tc>
                        <w:tc>
                          <w:tcPr>
                            <w:tcW w:w="0" w:type="auto"/>
                            <w:shd w:val="clear" w:color="auto" w:fill="auto"/>
                            <w:vAlign w:val="center"/>
                          </w:tcPr>
                          <w:p w14:paraId="30FEDA8A" w14:textId="25DABD76" w:rsidR="00384D49" w:rsidRPr="0085782E" w:rsidRDefault="00384D49" w:rsidP="0085782E">
                            <w:pPr>
                              <w:spacing w:line="240" w:lineRule="atLeast"/>
                              <w:jc w:val="center"/>
                              <w:rPr>
                                <w:sz w:val="16"/>
                                <w:szCs w:val="16"/>
                              </w:rPr>
                            </w:pPr>
                            <w:r w:rsidRPr="0085782E">
                              <w:rPr>
                                <w:color w:val="000000"/>
                                <w:sz w:val="16"/>
                                <w:szCs w:val="16"/>
                              </w:rPr>
                              <w:t>0.24</w:t>
                            </w:r>
                            <w:r>
                              <w:rPr>
                                <w:color w:val="000000"/>
                                <w:sz w:val="16"/>
                                <w:szCs w:val="16"/>
                              </w:rPr>
                              <w:t>0</w:t>
                            </w:r>
                            <w:r w:rsidRPr="0085782E">
                              <w:rPr>
                                <w:color w:val="000000"/>
                                <w:sz w:val="16"/>
                                <w:szCs w:val="16"/>
                              </w:rPr>
                              <w:t>±(0.003)</w:t>
                            </w:r>
                          </w:p>
                        </w:tc>
                      </w:tr>
                      <w:tr w:rsidR="00384D49" w:rsidRPr="0085782E" w14:paraId="6BAB4184" w14:textId="77777777" w:rsidTr="00634A08">
                        <w:trPr>
                          <w:trHeight w:val="227"/>
                          <w:jc w:val="center"/>
                        </w:trPr>
                        <w:tc>
                          <w:tcPr>
                            <w:tcW w:w="0" w:type="auto"/>
                            <w:shd w:val="clear" w:color="auto" w:fill="auto"/>
                          </w:tcPr>
                          <w:p w14:paraId="33504FD5" w14:textId="7F8DE539" w:rsidR="00384D49" w:rsidRPr="0085782E" w:rsidRDefault="00384D49" w:rsidP="0085782E">
                            <w:pPr>
                              <w:spacing w:line="240" w:lineRule="atLeast"/>
                              <w:jc w:val="center"/>
                              <w:rPr>
                                <w:sz w:val="16"/>
                                <w:szCs w:val="16"/>
                              </w:rPr>
                            </w:pPr>
                            <w:r w:rsidRPr="0085782E">
                              <w:rPr>
                                <w:i/>
                                <w:sz w:val="16"/>
                                <w:szCs w:val="16"/>
                              </w:rPr>
                              <w:t>DeepText</w:t>
                            </w:r>
                            <w:r w:rsidRPr="0085782E">
                              <w:rPr>
                                <w:sz w:val="16"/>
                                <w:szCs w:val="16"/>
                              </w:rPr>
                              <w:t>+</w:t>
                            </w:r>
                            <w:r>
                              <w:rPr>
                                <w:i/>
                                <w:sz w:val="16"/>
                                <w:szCs w:val="16"/>
                              </w:rPr>
                              <w:t>m</w:t>
                            </w:r>
                            <w:r w:rsidRPr="0085782E">
                              <w:rPr>
                                <w:i/>
                                <w:sz w:val="16"/>
                                <w:szCs w:val="16"/>
                              </w:rPr>
                              <w:t>etaPathTag</w:t>
                            </w:r>
                          </w:p>
                        </w:tc>
                        <w:tc>
                          <w:tcPr>
                            <w:tcW w:w="0" w:type="auto"/>
                            <w:shd w:val="clear" w:color="auto" w:fill="auto"/>
                          </w:tcPr>
                          <w:p w14:paraId="2B136543" w14:textId="77777777" w:rsidR="00384D49" w:rsidRPr="0085782E" w:rsidRDefault="00384D49" w:rsidP="0085782E">
                            <w:pPr>
                              <w:spacing w:line="240" w:lineRule="atLeast"/>
                              <w:jc w:val="center"/>
                              <w:rPr>
                                <w:sz w:val="16"/>
                                <w:szCs w:val="16"/>
                              </w:rPr>
                            </w:pPr>
                            <w:r w:rsidRPr="0085782E">
                              <w:rPr>
                                <w:sz w:val="16"/>
                                <w:szCs w:val="16"/>
                              </w:rPr>
                              <w:t>0.491±(0.017)</w:t>
                            </w:r>
                          </w:p>
                        </w:tc>
                        <w:tc>
                          <w:tcPr>
                            <w:tcW w:w="0" w:type="auto"/>
                            <w:shd w:val="clear" w:color="auto" w:fill="auto"/>
                          </w:tcPr>
                          <w:p w14:paraId="22208EBD" w14:textId="77777777" w:rsidR="00384D49" w:rsidRPr="0085782E" w:rsidRDefault="00384D49" w:rsidP="0085782E">
                            <w:pPr>
                              <w:spacing w:line="240" w:lineRule="atLeast"/>
                              <w:jc w:val="center"/>
                              <w:rPr>
                                <w:sz w:val="16"/>
                                <w:szCs w:val="16"/>
                              </w:rPr>
                            </w:pPr>
                            <w:r w:rsidRPr="0085782E">
                              <w:rPr>
                                <w:sz w:val="16"/>
                                <w:szCs w:val="16"/>
                              </w:rPr>
                              <w:t>0.381±(0.021)</w:t>
                            </w:r>
                          </w:p>
                        </w:tc>
                        <w:tc>
                          <w:tcPr>
                            <w:tcW w:w="0" w:type="auto"/>
                            <w:shd w:val="clear" w:color="auto" w:fill="auto"/>
                            <w:vAlign w:val="center"/>
                          </w:tcPr>
                          <w:p w14:paraId="5610A281" w14:textId="77777777" w:rsidR="00384D49" w:rsidRPr="0085782E" w:rsidRDefault="00384D49" w:rsidP="0085782E">
                            <w:pPr>
                              <w:spacing w:line="240" w:lineRule="atLeast"/>
                              <w:jc w:val="center"/>
                              <w:rPr>
                                <w:sz w:val="16"/>
                                <w:szCs w:val="16"/>
                              </w:rPr>
                            </w:pPr>
                            <w:r w:rsidRPr="0085782E">
                              <w:rPr>
                                <w:color w:val="000000"/>
                                <w:sz w:val="16"/>
                                <w:szCs w:val="16"/>
                              </w:rPr>
                              <w:t>0.151±(0.007)</w:t>
                            </w:r>
                          </w:p>
                        </w:tc>
                        <w:tc>
                          <w:tcPr>
                            <w:tcW w:w="0" w:type="auto"/>
                            <w:shd w:val="clear" w:color="auto" w:fill="auto"/>
                            <w:vAlign w:val="center"/>
                          </w:tcPr>
                          <w:p w14:paraId="57371165" w14:textId="77777777" w:rsidR="00384D49" w:rsidRPr="0085782E" w:rsidRDefault="00384D49" w:rsidP="0085782E">
                            <w:pPr>
                              <w:spacing w:line="240" w:lineRule="atLeast"/>
                              <w:jc w:val="center"/>
                              <w:rPr>
                                <w:sz w:val="16"/>
                                <w:szCs w:val="16"/>
                              </w:rPr>
                            </w:pPr>
                            <w:r w:rsidRPr="0085782E">
                              <w:rPr>
                                <w:color w:val="000000"/>
                                <w:sz w:val="16"/>
                                <w:szCs w:val="16"/>
                              </w:rPr>
                              <w:t>0.555±(0.020)</w:t>
                            </w:r>
                          </w:p>
                        </w:tc>
                        <w:tc>
                          <w:tcPr>
                            <w:tcW w:w="0" w:type="auto"/>
                            <w:shd w:val="clear" w:color="auto" w:fill="auto"/>
                            <w:vAlign w:val="center"/>
                          </w:tcPr>
                          <w:p w14:paraId="76A3240F" w14:textId="53A32C16" w:rsidR="00384D49" w:rsidRPr="0085782E" w:rsidRDefault="00384D49" w:rsidP="0085782E">
                            <w:pPr>
                              <w:spacing w:line="240" w:lineRule="atLeast"/>
                              <w:jc w:val="center"/>
                              <w:rPr>
                                <w:sz w:val="16"/>
                                <w:szCs w:val="16"/>
                              </w:rPr>
                            </w:pPr>
                            <w:r w:rsidRPr="0085782E">
                              <w:rPr>
                                <w:color w:val="000000"/>
                                <w:sz w:val="16"/>
                                <w:szCs w:val="16"/>
                              </w:rPr>
                              <w:t>0.23</w:t>
                            </w:r>
                            <w:r>
                              <w:rPr>
                                <w:color w:val="000000"/>
                                <w:sz w:val="16"/>
                                <w:szCs w:val="16"/>
                              </w:rPr>
                              <w:t>0</w:t>
                            </w:r>
                            <w:r w:rsidRPr="0085782E">
                              <w:rPr>
                                <w:color w:val="000000"/>
                                <w:sz w:val="16"/>
                                <w:szCs w:val="16"/>
                              </w:rPr>
                              <w:t>±(0.010)</w:t>
                            </w:r>
                          </w:p>
                        </w:tc>
                      </w:tr>
                      <w:tr w:rsidR="00384D49" w:rsidRPr="0085782E" w14:paraId="6EF81EC6" w14:textId="77777777" w:rsidTr="00634A08">
                        <w:trPr>
                          <w:trHeight w:val="227"/>
                          <w:jc w:val="center"/>
                        </w:trPr>
                        <w:tc>
                          <w:tcPr>
                            <w:tcW w:w="0" w:type="auto"/>
                            <w:shd w:val="clear" w:color="auto" w:fill="auto"/>
                          </w:tcPr>
                          <w:p w14:paraId="23FD5EB7" w14:textId="019FC368" w:rsidR="00384D49" w:rsidRPr="0085782E" w:rsidRDefault="00384D49" w:rsidP="0085782E">
                            <w:pPr>
                              <w:spacing w:line="240" w:lineRule="atLeast"/>
                              <w:jc w:val="center"/>
                              <w:rPr>
                                <w:sz w:val="16"/>
                                <w:szCs w:val="16"/>
                              </w:rPr>
                            </w:pPr>
                            <w:r w:rsidRPr="0085782E">
                              <w:rPr>
                                <w:i/>
                                <w:sz w:val="16"/>
                                <w:szCs w:val="16"/>
                              </w:rPr>
                              <w:t>HDPText</w:t>
                            </w:r>
                            <w:r w:rsidRPr="0085782E">
                              <w:rPr>
                                <w:sz w:val="16"/>
                                <w:szCs w:val="16"/>
                              </w:rPr>
                              <w:t>+</w:t>
                            </w:r>
                            <w:r>
                              <w:rPr>
                                <w:i/>
                                <w:sz w:val="16"/>
                                <w:szCs w:val="16"/>
                              </w:rPr>
                              <w:t>m</w:t>
                            </w:r>
                            <w:r w:rsidRPr="0085782E">
                              <w:rPr>
                                <w:i/>
                                <w:sz w:val="16"/>
                                <w:szCs w:val="16"/>
                              </w:rPr>
                              <w:t>etaPathTag</w:t>
                            </w:r>
                          </w:p>
                        </w:tc>
                        <w:tc>
                          <w:tcPr>
                            <w:tcW w:w="0" w:type="auto"/>
                            <w:shd w:val="clear" w:color="auto" w:fill="auto"/>
                          </w:tcPr>
                          <w:p w14:paraId="4A274C66" w14:textId="77777777" w:rsidR="00384D49" w:rsidRPr="0085782E" w:rsidRDefault="00384D49" w:rsidP="0085782E">
                            <w:pPr>
                              <w:spacing w:line="240" w:lineRule="atLeast"/>
                              <w:rPr>
                                <w:sz w:val="16"/>
                                <w:szCs w:val="16"/>
                              </w:rPr>
                            </w:pPr>
                            <w:r w:rsidRPr="0085782E">
                              <w:rPr>
                                <w:sz w:val="16"/>
                                <w:szCs w:val="16"/>
                              </w:rPr>
                              <w:t>0.447±(0.100)</w:t>
                            </w:r>
                          </w:p>
                        </w:tc>
                        <w:tc>
                          <w:tcPr>
                            <w:tcW w:w="0" w:type="auto"/>
                            <w:shd w:val="clear" w:color="auto" w:fill="auto"/>
                          </w:tcPr>
                          <w:p w14:paraId="60AACE8D" w14:textId="77777777" w:rsidR="00384D49" w:rsidRPr="0085782E" w:rsidRDefault="00384D49" w:rsidP="0085782E">
                            <w:pPr>
                              <w:spacing w:line="240" w:lineRule="atLeast"/>
                              <w:jc w:val="center"/>
                              <w:rPr>
                                <w:sz w:val="16"/>
                                <w:szCs w:val="16"/>
                              </w:rPr>
                            </w:pPr>
                            <w:r w:rsidRPr="0085782E">
                              <w:rPr>
                                <w:sz w:val="16"/>
                                <w:szCs w:val="16"/>
                              </w:rPr>
                              <w:t>0.348±(0.089)</w:t>
                            </w:r>
                          </w:p>
                        </w:tc>
                        <w:tc>
                          <w:tcPr>
                            <w:tcW w:w="0" w:type="auto"/>
                            <w:shd w:val="clear" w:color="auto" w:fill="auto"/>
                            <w:vAlign w:val="center"/>
                          </w:tcPr>
                          <w:p w14:paraId="13C2EDD6" w14:textId="300F73D9" w:rsidR="00384D49" w:rsidRPr="0085782E" w:rsidRDefault="00384D49" w:rsidP="0085782E">
                            <w:pPr>
                              <w:spacing w:line="240" w:lineRule="atLeast"/>
                              <w:jc w:val="center"/>
                              <w:rPr>
                                <w:sz w:val="16"/>
                                <w:szCs w:val="16"/>
                              </w:rPr>
                            </w:pPr>
                            <w:r w:rsidRPr="0085782E">
                              <w:rPr>
                                <w:color w:val="000000"/>
                                <w:sz w:val="16"/>
                                <w:szCs w:val="16"/>
                              </w:rPr>
                              <w:t>0.13</w:t>
                            </w:r>
                            <w:r>
                              <w:rPr>
                                <w:color w:val="000000"/>
                                <w:sz w:val="16"/>
                                <w:szCs w:val="16"/>
                              </w:rPr>
                              <w:t>0</w:t>
                            </w:r>
                            <w:r w:rsidRPr="0085782E">
                              <w:rPr>
                                <w:color w:val="000000"/>
                                <w:sz w:val="16"/>
                                <w:szCs w:val="16"/>
                              </w:rPr>
                              <w:t>±(0.039)</w:t>
                            </w:r>
                          </w:p>
                        </w:tc>
                        <w:tc>
                          <w:tcPr>
                            <w:tcW w:w="0" w:type="auto"/>
                            <w:shd w:val="clear" w:color="auto" w:fill="auto"/>
                            <w:vAlign w:val="center"/>
                          </w:tcPr>
                          <w:p w14:paraId="382AF2D3" w14:textId="77777777" w:rsidR="00384D49" w:rsidRPr="0085782E" w:rsidRDefault="00384D49" w:rsidP="0085782E">
                            <w:pPr>
                              <w:spacing w:line="240" w:lineRule="atLeast"/>
                              <w:jc w:val="center"/>
                              <w:rPr>
                                <w:sz w:val="16"/>
                                <w:szCs w:val="16"/>
                              </w:rPr>
                            </w:pPr>
                            <w:r w:rsidRPr="0085782E">
                              <w:rPr>
                                <w:color w:val="000000"/>
                                <w:sz w:val="16"/>
                                <w:szCs w:val="16"/>
                              </w:rPr>
                              <w:t>0.481±(0.136)</w:t>
                            </w:r>
                          </w:p>
                        </w:tc>
                        <w:tc>
                          <w:tcPr>
                            <w:tcW w:w="0" w:type="auto"/>
                            <w:shd w:val="clear" w:color="auto" w:fill="auto"/>
                            <w:vAlign w:val="center"/>
                          </w:tcPr>
                          <w:p w14:paraId="62B25873" w14:textId="77777777" w:rsidR="00384D49" w:rsidRPr="0085782E" w:rsidRDefault="00384D49" w:rsidP="0085782E">
                            <w:pPr>
                              <w:spacing w:line="240" w:lineRule="atLeast"/>
                              <w:jc w:val="center"/>
                              <w:rPr>
                                <w:sz w:val="16"/>
                                <w:szCs w:val="16"/>
                              </w:rPr>
                            </w:pPr>
                            <w:r w:rsidRPr="0085782E">
                              <w:rPr>
                                <w:color w:val="000000"/>
                                <w:sz w:val="16"/>
                                <w:szCs w:val="16"/>
                              </w:rPr>
                              <w:t>0.199±(0.059)</w:t>
                            </w:r>
                          </w:p>
                        </w:tc>
                      </w:tr>
                    </w:tbl>
                    <w:p w14:paraId="3FC17A74" w14:textId="77777777" w:rsidR="00384D49" w:rsidRPr="0085782E" w:rsidRDefault="00384D49" w:rsidP="0085782E">
                      <w:pPr>
                        <w:spacing w:line="120" w:lineRule="exact"/>
                        <w:rPr>
                          <w:color w:val="000000"/>
                          <w:sz w:val="16"/>
                          <w:szCs w:val="16"/>
                        </w:rPr>
                      </w:pPr>
                    </w:p>
                    <w:tbl>
                      <w:tblPr>
                        <w:tblW w:w="0" w:type="auto"/>
                        <w:jc w:val="center"/>
                        <w:tblBorders>
                          <w:top w:val="single" w:sz="4" w:space="0" w:color="auto"/>
                          <w:bottom w:val="single" w:sz="4" w:space="0" w:color="auto"/>
                        </w:tblBorders>
                        <w:tblLook w:val="04A0" w:firstRow="1" w:lastRow="0" w:firstColumn="1" w:lastColumn="0" w:noHBand="0" w:noVBand="1"/>
                      </w:tblPr>
                      <w:tblGrid>
                        <w:gridCol w:w="1800"/>
                        <w:gridCol w:w="1131"/>
                        <w:gridCol w:w="1131"/>
                        <w:gridCol w:w="1137"/>
                        <w:gridCol w:w="1131"/>
                        <w:gridCol w:w="1131"/>
                      </w:tblGrid>
                      <w:tr w:rsidR="00384D49" w:rsidRPr="0085782E" w14:paraId="34E6A363" w14:textId="77777777" w:rsidTr="00634A08">
                        <w:trPr>
                          <w:jc w:val="center"/>
                        </w:trPr>
                        <w:tc>
                          <w:tcPr>
                            <w:tcW w:w="0" w:type="auto"/>
                            <w:tcBorders>
                              <w:top w:val="nil"/>
                              <w:bottom w:val="single" w:sz="4" w:space="0" w:color="auto"/>
                            </w:tcBorders>
                            <w:shd w:val="clear" w:color="auto" w:fill="auto"/>
                            <w:vAlign w:val="center"/>
                          </w:tcPr>
                          <w:p w14:paraId="7C839CF6" w14:textId="77777777" w:rsidR="00384D49" w:rsidRPr="0085782E" w:rsidRDefault="00384D49" w:rsidP="0085782E">
                            <w:pPr>
                              <w:spacing w:line="240" w:lineRule="atLeast"/>
                              <w:jc w:val="center"/>
                              <w:rPr>
                                <w:sz w:val="16"/>
                                <w:szCs w:val="16"/>
                              </w:rPr>
                            </w:pPr>
                            <w:r w:rsidRPr="0085782E">
                              <w:rPr>
                                <w:sz w:val="16"/>
                                <w:szCs w:val="16"/>
                              </w:rPr>
                              <w:t>Methods</w:t>
                            </w:r>
                          </w:p>
                        </w:tc>
                        <w:tc>
                          <w:tcPr>
                            <w:tcW w:w="0" w:type="auto"/>
                            <w:tcBorders>
                              <w:top w:val="nil"/>
                              <w:bottom w:val="single" w:sz="4" w:space="0" w:color="auto"/>
                            </w:tcBorders>
                            <w:shd w:val="clear" w:color="auto" w:fill="auto"/>
                          </w:tcPr>
                          <w:p w14:paraId="60298DFD" w14:textId="77777777" w:rsidR="00384D49" w:rsidRPr="0085782E" w:rsidRDefault="00384D49" w:rsidP="0085782E">
                            <w:pPr>
                              <w:spacing w:line="240" w:lineRule="atLeast"/>
                              <w:jc w:val="center"/>
                              <w:rPr>
                                <w:sz w:val="16"/>
                                <w:szCs w:val="16"/>
                              </w:rPr>
                            </w:pPr>
                            <w:hyperlink r:id="rId52" w:history="1">
                              <w:r w:rsidRPr="0026619B">
                                <w:rPr>
                                  <w:i/>
                                  <w:sz w:val="16"/>
                                  <w:szCs w:val="16"/>
                                </w:rPr>
                                <w:t>NDCG</w:t>
                              </w:r>
                              <w:r w:rsidRPr="0085782E">
                                <w:rPr>
                                  <w:sz w:val="16"/>
                                  <w:szCs w:val="16"/>
                                </w:rPr>
                                <w:t>@15</w:t>
                              </w:r>
                            </w:hyperlink>
                          </w:p>
                        </w:tc>
                        <w:tc>
                          <w:tcPr>
                            <w:tcW w:w="0" w:type="auto"/>
                            <w:tcBorders>
                              <w:top w:val="nil"/>
                              <w:bottom w:val="single" w:sz="4" w:space="0" w:color="auto"/>
                            </w:tcBorders>
                            <w:shd w:val="clear" w:color="auto" w:fill="auto"/>
                          </w:tcPr>
                          <w:p w14:paraId="3539103B" w14:textId="77777777" w:rsidR="00384D49" w:rsidRPr="0085782E" w:rsidRDefault="00384D49" w:rsidP="0085782E">
                            <w:pPr>
                              <w:spacing w:line="240" w:lineRule="atLeast"/>
                              <w:jc w:val="center"/>
                              <w:rPr>
                                <w:sz w:val="16"/>
                                <w:szCs w:val="16"/>
                              </w:rPr>
                            </w:pPr>
                            <w:hyperlink r:id="rId53" w:history="1">
                              <w:r w:rsidRPr="0026619B">
                                <w:rPr>
                                  <w:i/>
                                  <w:sz w:val="16"/>
                                  <w:szCs w:val="16"/>
                                </w:rPr>
                                <w:t>MAP</w:t>
                              </w:r>
                              <w:r w:rsidRPr="0085782E">
                                <w:rPr>
                                  <w:sz w:val="16"/>
                                  <w:szCs w:val="16"/>
                                </w:rPr>
                                <w:t>@15</w:t>
                              </w:r>
                            </w:hyperlink>
                          </w:p>
                        </w:tc>
                        <w:tc>
                          <w:tcPr>
                            <w:tcW w:w="0" w:type="auto"/>
                            <w:tcBorders>
                              <w:top w:val="nil"/>
                              <w:bottom w:val="single" w:sz="4" w:space="0" w:color="auto"/>
                            </w:tcBorders>
                            <w:shd w:val="clear" w:color="auto" w:fill="auto"/>
                          </w:tcPr>
                          <w:p w14:paraId="693081CC" w14:textId="77777777" w:rsidR="00384D49" w:rsidRPr="001A3BA9" w:rsidRDefault="00384D49" w:rsidP="0085782E">
                            <w:pPr>
                              <w:spacing w:line="240" w:lineRule="atLeast"/>
                              <w:jc w:val="center"/>
                              <w:rPr>
                                <w:sz w:val="16"/>
                                <w:szCs w:val="16"/>
                              </w:rPr>
                            </w:pPr>
                            <w:hyperlink r:id="rId54" w:history="1">
                              <w:r w:rsidRPr="0026619B">
                                <w:rPr>
                                  <w:i/>
                                  <w:sz w:val="16"/>
                                  <w:szCs w:val="16"/>
                                </w:rPr>
                                <w:t>Precision</w:t>
                              </w:r>
                              <w:r w:rsidRPr="001A3BA9">
                                <w:rPr>
                                  <w:sz w:val="16"/>
                                  <w:szCs w:val="16"/>
                                </w:rPr>
                                <w:t>@15</w:t>
                              </w:r>
                            </w:hyperlink>
                          </w:p>
                        </w:tc>
                        <w:tc>
                          <w:tcPr>
                            <w:tcW w:w="0" w:type="auto"/>
                            <w:tcBorders>
                              <w:top w:val="nil"/>
                              <w:bottom w:val="single" w:sz="4" w:space="0" w:color="auto"/>
                            </w:tcBorders>
                            <w:shd w:val="clear" w:color="auto" w:fill="auto"/>
                          </w:tcPr>
                          <w:p w14:paraId="04F04B33" w14:textId="77777777" w:rsidR="00384D49" w:rsidRPr="001A3BA9" w:rsidRDefault="00384D49" w:rsidP="0085782E">
                            <w:pPr>
                              <w:spacing w:line="240" w:lineRule="atLeast"/>
                              <w:jc w:val="center"/>
                              <w:rPr>
                                <w:sz w:val="16"/>
                                <w:szCs w:val="16"/>
                              </w:rPr>
                            </w:pPr>
                            <w:hyperlink r:id="rId55" w:history="1">
                              <w:r w:rsidRPr="0026619B">
                                <w:rPr>
                                  <w:i/>
                                  <w:sz w:val="16"/>
                                  <w:szCs w:val="16"/>
                                </w:rPr>
                                <w:t>Recall</w:t>
                              </w:r>
                              <w:r w:rsidRPr="001A3BA9">
                                <w:rPr>
                                  <w:sz w:val="16"/>
                                  <w:szCs w:val="16"/>
                                </w:rPr>
                                <w:t>@15</w:t>
                              </w:r>
                            </w:hyperlink>
                          </w:p>
                        </w:tc>
                        <w:tc>
                          <w:tcPr>
                            <w:tcW w:w="0" w:type="auto"/>
                            <w:tcBorders>
                              <w:top w:val="nil"/>
                              <w:bottom w:val="single" w:sz="4" w:space="0" w:color="auto"/>
                            </w:tcBorders>
                            <w:shd w:val="clear" w:color="auto" w:fill="auto"/>
                          </w:tcPr>
                          <w:p w14:paraId="1181A013" w14:textId="77777777" w:rsidR="00384D49" w:rsidRPr="001A3BA9" w:rsidRDefault="00384D49" w:rsidP="0085782E">
                            <w:pPr>
                              <w:spacing w:line="240" w:lineRule="atLeast"/>
                              <w:jc w:val="center"/>
                              <w:rPr>
                                <w:sz w:val="16"/>
                                <w:szCs w:val="16"/>
                              </w:rPr>
                            </w:pPr>
                            <w:hyperlink r:id="rId56" w:history="1">
                              <w:r w:rsidRPr="0026619B">
                                <w:rPr>
                                  <w:i/>
                                  <w:sz w:val="16"/>
                                  <w:szCs w:val="16"/>
                                </w:rPr>
                                <w:t>F1</w:t>
                              </w:r>
                              <w:r w:rsidRPr="001A3BA9">
                                <w:rPr>
                                  <w:sz w:val="16"/>
                                  <w:szCs w:val="16"/>
                                </w:rPr>
                                <w:t>@15</w:t>
                              </w:r>
                            </w:hyperlink>
                          </w:p>
                        </w:tc>
                      </w:tr>
                      <w:tr w:rsidR="00384D49" w:rsidRPr="0085782E" w14:paraId="6A353197" w14:textId="77777777" w:rsidTr="00634A08">
                        <w:trPr>
                          <w:trHeight w:val="227"/>
                          <w:jc w:val="center"/>
                        </w:trPr>
                        <w:tc>
                          <w:tcPr>
                            <w:tcW w:w="0" w:type="auto"/>
                            <w:tcBorders>
                              <w:top w:val="single" w:sz="4" w:space="0" w:color="auto"/>
                            </w:tcBorders>
                            <w:shd w:val="clear" w:color="auto" w:fill="auto"/>
                          </w:tcPr>
                          <w:p w14:paraId="0F16E66F" w14:textId="77777777" w:rsidR="00384D49" w:rsidRPr="0085782E" w:rsidRDefault="00384D49" w:rsidP="0085782E">
                            <w:pPr>
                              <w:spacing w:line="240" w:lineRule="atLeast"/>
                              <w:jc w:val="center"/>
                              <w:rPr>
                                <w:sz w:val="16"/>
                                <w:szCs w:val="16"/>
                              </w:rPr>
                            </w:pPr>
                            <w:r w:rsidRPr="0085782E">
                              <w:rPr>
                                <w:i/>
                                <w:sz w:val="16"/>
                                <w:szCs w:val="16"/>
                              </w:rPr>
                              <w:t>DeepText</w:t>
                            </w:r>
                            <w:r w:rsidRPr="0085782E">
                              <w:rPr>
                                <w:sz w:val="16"/>
                                <w:szCs w:val="16"/>
                              </w:rPr>
                              <w:t>+</w:t>
                            </w:r>
                            <w:r w:rsidRPr="0085782E">
                              <w:rPr>
                                <w:i/>
                                <w:sz w:val="16"/>
                                <w:szCs w:val="16"/>
                              </w:rPr>
                              <w:t>DeepTag</w:t>
                            </w:r>
                          </w:p>
                        </w:tc>
                        <w:tc>
                          <w:tcPr>
                            <w:tcW w:w="0" w:type="auto"/>
                            <w:tcBorders>
                              <w:top w:val="single" w:sz="4" w:space="0" w:color="auto"/>
                            </w:tcBorders>
                            <w:shd w:val="clear" w:color="auto" w:fill="auto"/>
                            <w:vAlign w:val="center"/>
                          </w:tcPr>
                          <w:p w14:paraId="7C92DF27" w14:textId="77777777" w:rsidR="00384D49" w:rsidRPr="0085782E" w:rsidRDefault="00384D49" w:rsidP="0085782E">
                            <w:pPr>
                              <w:spacing w:line="240" w:lineRule="atLeast"/>
                              <w:jc w:val="center"/>
                              <w:rPr>
                                <w:sz w:val="16"/>
                                <w:szCs w:val="16"/>
                              </w:rPr>
                            </w:pPr>
                            <w:r w:rsidRPr="0085782E">
                              <w:rPr>
                                <w:b/>
                                <w:color w:val="000000"/>
                                <w:sz w:val="16"/>
                                <w:szCs w:val="16"/>
                              </w:rPr>
                              <w:t>0.584</w:t>
                            </w:r>
                            <w:r w:rsidRPr="0085782E">
                              <w:rPr>
                                <w:color w:val="000000"/>
                                <w:sz w:val="16"/>
                                <w:szCs w:val="16"/>
                              </w:rPr>
                              <w:t>±(0.007)</w:t>
                            </w:r>
                          </w:p>
                        </w:tc>
                        <w:tc>
                          <w:tcPr>
                            <w:tcW w:w="0" w:type="auto"/>
                            <w:tcBorders>
                              <w:top w:val="single" w:sz="4" w:space="0" w:color="auto"/>
                            </w:tcBorders>
                            <w:shd w:val="clear" w:color="auto" w:fill="auto"/>
                            <w:vAlign w:val="center"/>
                          </w:tcPr>
                          <w:p w14:paraId="2987C92A" w14:textId="77777777" w:rsidR="00384D49" w:rsidRPr="0085782E" w:rsidRDefault="00384D49" w:rsidP="0085782E">
                            <w:pPr>
                              <w:spacing w:line="240" w:lineRule="atLeast"/>
                              <w:jc w:val="center"/>
                              <w:rPr>
                                <w:sz w:val="16"/>
                                <w:szCs w:val="16"/>
                              </w:rPr>
                            </w:pPr>
                            <w:r w:rsidRPr="0085782E">
                              <w:rPr>
                                <w:b/>
                                <w:color w:val="000000"/>
                                <w:sz w:val="16"/>
                                <w:szCs w:val="16"/>
                              </w:rPr>
                              <w:t>0.472</w:t>
                            </w:r>
                            <w:r w:rsidRPr="0085782E">
                              <w:rPr>
                                <w:color w:val="000000"/>
                                <w:sz w:val="16"/>
                                <w:szCs w:val="16"/>
                              </w:rPr>
                              <w:t>±(0.008)</w:t>
                            </w:r>
                          </w:p>
                        </w:tc>
                        <w:tc>
                          <w:tcPr>
                            <w:tcW w:w="0" w:type="auto"/>
                            <w:tcBorders>
                              <w:top w:val="single" w:sz="4" w:space="0" w:color="auto"/>
                            </w:tcBorders>
                            <w:shd w:val="clear" w:color="auto" w:fill="auto"/>
                            <w:vAlign w:val="center"/>
                          </w:tcPr>
                          <w:p w14:paraId="593D1C9C" w14:textId="548D0ADA" w:rsidR="00384D49" w:rsidRPr="0085782E" w:rsidRDefault="00384D49" w:rsidP="0085782E">
                            <w:pPr>
                              <w:spacing w:line="240" w:lineRule="atLeast"/>
                              <w:jc w:val="center"/>
                              <w:rPr>
                                <w:sz w:val="16"/>
                                <w:szCs w:val="16"/>
                              </w:rPr>
                            </w:pPr>
                            <w:r w:rsidRPr="0085782E">
                              <w:rPr>
                                <w:b/>
                                <w:color w:val="000000"/>
                                <w:sz w:val="16"/>
                                <w:szCs w:val="16"/>
                              </w:rPr>
                              <w:t>0.12</w:t>
                            </w:r>
                            <w:r>
                              <w:rPr>
                                <w:b/>
                                <w:color w:val="000000"/>
                                <w:sz w:val="16"/>
                                <w:szCs w:val="16"/>
                              </w:rPr>
                              <w:t>0</w:t>
                            </w:r>
                            <w:r w:rsidRPr="0085782E">
                              <w:rPr>
                                <w:color w:val="000000"/>
                                <w:sz w:val="16"/>
                                <w:szCs w:val="16"/>
                              </w:rPr>
                              <w:t>±(0.004)</w:t>
                            </w:r>
                          </w:p>
                        </w:tc>
                        <w:tc>
                          <w:tcPr>
                            <w:tcW w:w="0" w:type="auto"/>
                            <w:tcBorders>
                              <w:top w:val="single" w:sz="4" w:space="0" w:color="auto"/>
                            </w:tcBorders>
                            <w:shd w:val="clear" w:color="auto" w:fill="auto"/>
                            <w:vAlign w:val="center"/>
                          </w:tcPr>
                          <w:p w14:paraId="187F6A09" w14:textId="77777777" w:rsidR="00384D49" w:rsidRPr="0085782E" w:rsidRDefault="00384D49" w:rsidP="0085782E">
                            <w:pPr>
                              <w:spacing w:line="240" w:lineRule="atLeast"/>
                              <w:jc w:val="center"/>
                              <w:rPr>
                                <w:sz w:val="16"/>
                                <w:szCs w:val="16"/>
                              </w:rPr>
                            </w:pPr>
                            <w:r w:rsidRPr="0085782E">
                              <w:rPr>
                                <w:b/>
                                <w:color w:val="000000"/>
                                <w:sz w:val="16"/>
                                <w:szCs w:val="16"/>
                              </w:rPr>
                              <w:t>0.653</w:t>
                            </w:r>
                            <w:r w:rsidRPr="0085782E">
                              <w:rPr>
                                <w:color w:val="000000"/>
                                <w:sz w:val="16"/>
                                <w:szCs w:val="16"/>
                              </w:rPr>
                              <w:t>±(0.013)</w:t>
                            </w:r>
                          </w:p>
                        </w:tc>
                        <w:tc>
                          <w:tcPr>
                            <w:tcW w:w="0" w:type="auto"/>
                            <w:tcBorders>
                              <w:top w:val="single" w:sz="4" w:space="0" w:color="auto"/>
                            </w:tcBorders>
                            <w:shd w:val="clear" w:color="auto" w:fill="auto"/>
                            <w:vAlign w:val="center"/>
                          </w:tcPr>
                          <w:p w14:paraId="6B139B2E" w14:textId="77777777" w:rsidR="00384D49" w:rsidRPr="0085782E" w:rsidRDefault="00384D49" w:rsidP="0085782E">
                            <w:pPr>
                              <w:spacing w:line="240" w:lineRule="atLeast"/>
                              <w:jc w:val="center"/>
                              <w:rPr>
                                <w:sz w:val="16"/>
                                <w:szCs w:val="16"/>
                              </w:rPr>
                            </w:pPr>
                            <w:r w:rsidRPr="0085782E">
                              <w:rPr>
                                <w:b/>
                                <w:color w:val="000000"/>
                                <w:sz w:val="16"/>
                                <w:szCs w:val="16"/>
                              </w:rPr>
                              <w:t>0.197</w:t>
                            </w:r>
                            <w:r w:rsidRPr="0085782E">
                              <w:rPr>
                                <w:color w:val="000000"/>
                                <w:sz w:val="16"/>
                                <w:szCs w:val="16"/>
                              </w:rPr>
                              <w:t>±(0.006)</w:t>
                            </w:r>
                          </w:p>
                        </w:tc>
                      </w:tr>
                      <w:tr w:rsidR="00384D49" w:rsidRPr="0085782E" w14:paraId="56B90530" w14:textId="77777777" w:rsidTr="00634A08">
                        <w:trPr>
                          <w:trHeight w:val="227"/>
                          <w:jc w:val="center"/>
                        </w:trPr>
                        <w:tc>
                          <w:tcPr>
                            <w:tcW w:w="0" w:type="auto"/>
                            <w:shd w:val="clear" w:color="auto" w:fill="auto"/>
                          </w:tcPr>
                          <w:p w14:paraId="15BC4DB1" w14:textId="77777777" w:rsidR="00384D49" w:rsidRPr="0085782E" w:rsidRDefault="00384D49" w:rsidP="0085782E">
                            <w:pPr>
                              <w:spacing w:line="240" w:lineRule="atLeast"/>
                              <w:jc w:val="center"/>
                              <w:rPr>
                                <w:sz w:val="16"/>
                                <w:szCs w:val="16"/>
                              </w:rPr>
                            </w:pPr>
                            <w:r w:rsidRPr="0085782E">
                              <w:rPr>
                                <w:i/>
                                <w:sz w:val="16"/>
                                <w:szCs w:val="16"/>
                              </w:rPr>
                              <w:t>HDPText</w:t>
                            </w:r>
                            <w:r w:rsidRPr="0085782E">
                              <w:rPr>
                                <w:sz w:val="16"/>
                                <w:szCs w:val="16"/>
                              </w:rPr>
                              <w:t>+</w:t>
                            </w:r>
                            <w:r w:rsidRPr="0085782E">
                              <w:rPr>
                                <w:i/>
                                <w:sz w:val="16"/>
                                <w:szCs w:val="16"/>
                              </w:rPr>
                              <w:t>DeepTag</w:t>
                            </w:r>
                          </w:p>
                        </w:tc>
                        <w:tc>
                          <w:tcPr>
                            <w:tcW w:w="0" w:type="auto"/>
                            <w:shd w:val="clear" w:color="auto" w:fill="auto"/>
                            <w:vAlign w:val="center"/>
                          </w:tcPr>
                          <w:p w14:paraId="73FD3EFD" w14:textId="77777777" w:rsidR="00384D49" w:rsidRPr="0085782E" w:rsidRDefault="00384D49" w:rsidP="0085782E">
                            <w:pPr>
                              <w:spacing w:line="240" w:lineRule="atLeast"/>
                              <w:jc w:val="center"/>
                              <w:rPr>
                                <w:sz w:val="16"/>
                                <w:szCs w:val="16"/>
                              </w:rPr>
                            </w:pPr>
                            <w:r w:rsidRPr="0085782E">
                              <w:rPr>
                                <w:color w:val="000000"/>
                                <w:sz w:val="16"/>
                                <w:szCs w:val="16"/>
                              </w:rPr>
                              <w:t>0.544±(0.022)</w:t>
                            </w:r>
                          </w:p>
                        </w:tc>
                        <w:tc>
                          <w:tcPr>
                            <w:tcW w:w="0" w:type="auto"/>
                            <w:shd w:val="clear" w:color="auto" w:fill="auto"/>
                            <w:vAlign w:val="center"/>
                          </w:tcPr>
                          <w:p w14:paraId="556658E2" w14:textId="77777777" w:rsidR="00384D49" w:rsidRPr="0085782E" w:rsidRDefault="00384D49" w:rsidP="0085782E">
                            <w:pPr>
                              <w:spacing w:line="240" w:lineRule="atLeast"/>
                              <w:jc w:val="center"/>
                              <w:rPr>
                                <w:sz w:val="16"/>
                                <w:szCs w:val="16"/>
                              </w:rPr>
                            </w:pPr>
                            <w:r w:rsidRPr="0085782E">
                              <w:rPr>
                                <w:color w:val="000000"/>
                                <w:sz w:val="16"/>
                                <w:szCs w:val="16"/>
                              </w:rPr>
                              <w:t>0.429±(0.026)</w:t>
                            </w:r>
                          </w:p>
                        </w:tc>
                        <w:tc>
                          <w:tcPr>
                            <w:tcW w:w="0" w:type="auto"/>
                            <w:shd w:val="clear" w:color="auto" w:fill="auto"/>
                            <w:vAlign w:val="center"/>
                          </w:tcPr>
                          <w:p w14:paraId="526CC25F" w14:textId="77777777" w:rsidR="00384D49" w:rsidRPr="0085782E" w:rsidRDefault="00384D49" w:rsidP="0085782E">
                            <w:pPr>
                              <w:spacing w:line="240" w:lineRule="atLeast"/>
                              <w:jc w:val="center"/>
                              <w:rPr>
                                <w:sz w:val="16"/>
                                <w:szCs w:val="16"/>
                              </w:rPr>
                            </w:pPr>
                            <w:r w:rsidRPr="0085782E">
                              <w:rPr>
                                <w:color w:val="000000"/>
                                <w:sz w:val="16"/>
                                <w:szCs w:val="16"/>
                              </w:rPr>
                              <w:t>0.116±(0.002)</w:t>
                            </w:r>
                          </w:p>
                        </w:tc>
                        <w:tc>
                          <w:tcPr>
                            <w:tcW w:w="0" w:type="auto"/>
                            <w:shd w:val="clear" w:color="auto" w:fill="auto"/>
                            <w:vAlign w:val="center"/>
                          </w:tcPr>
                          <w:p w14:paraId="3169A269" w14:textId="77777777" w:rsidR="00384D49" w:rsidRPr="0085782E" w:rsidRDefault="00384D49" w:rsidP="0085782E">
                            <w:pPr>
                              <w:spacing w:line="240" w:lineRule="atLeast"/>
                              <w:jc w:val="center"/>
                              <w:rPr>
                                <w:sz w:val="16"/>
                                <w:szCs w:val="16"/>
                              </w:rPr>
                            </w:pPr>
                            <w:r w:rsidRPr="0085782E">
                              <w:rPr>
                                <w:color w:val="000000"/>
                                <w:sz w:val="16"/>
                                <w:szCs w:val="16"/>
                              </w:rPr>
                              <w:t>0.627±(0.014)</w:t>
                            </w:r>
                          </w:p>
                        </w:tc>
                        <w:tc>
                          <w:tcPr>
                            <w:tcW w:w="0" w:type="auto"/>
                            <w:shd w:val="clear" w:color="auto" w:fill="auto"/>
                            <w:vAlign w:val="center"/>
                          </w:tcPr>
                          <w:p w14:paraId="3C885F33" w14:textId="77777777" w:rsidR="00384D49" w:rsidRPr="0085782E" w:rsidRDefault="00384D49" w:rsidP="0085782E">
                            <w:pPr>
                              <w:spacing w:line="240" w:lineRule="atLeast"/>
                              <w:jc w:val="center"/>
                              <w:rPr>
                                <w:sz w:val="16"/>
                                <w:szCs w:val="16"/>
                              </w:rPr>
                            </w:pPr>
                            <w:r w:rsidRPr="0085782E">
                              <w:rPr>
                                <w:color w:val="000000"/>
                                <w:sz w:val="16"/>
                                <w:szCs w:val="16"/>
                              </w:rPr>
                              <w:t>0.189±(0.002)</w:t>
                            </w:r>
                          </w:p>
                        </w:tc>
                      </w:tr>
                      <w:tr w:rsidR="00384D49" w:rsidRPr="0085782E" w14:paraId="3FA8BF32" w14:textId="77777777" w:rsidTr="00634A08">
                        <w:trPr>
                          <w:trHeight w:val="227"/>
                          <w:jc w:val="center"/>
                        </w:trPr>
                        <w:tc>
                          <w:tcPr>
                            <w:tcW w:w="0" w:type="auto"/>
                            <w:shd w:val="clear" w:color="auto" w:fill="auto"/>
                          </w:tcPr>
                          <w:p w14:paraId="1308DE3A" w14:textId="2E3AB8C9" w:rsidR="00384D49" w:rsidRPr="0085782E" w:rsidRDefault="00384D49" w:rsidP="0085782E">
                            <w:pPr>
                              <w:spacing w:line="240" w:lineRule="atLeast"/>
                              <w:jc w:val="center"/>
                              <w:rPr>
                                <w:i/>
                                <w:sz w:val="16"/>
                                <w:szCs w:val="16"/>
                              </w:rPr>
                            </w:pPr>
                            <w:r w:rsidRPr="0085782E">
                              <w:rPr>
                                <w:i/>
                                <w:sz w:val="16"/>
                                <w:szCs w:val="16"/>
                              </w:rPr>
                              <w:t>DeepText+</w:t>
                            </w:r>
                            <w:r>
                              <w:rPr>
                                <w:i/>
                                <w:sz w:val="16"/>
                                <w:szCs w:val="16"/>
                              </w:rPr>
                              <w:t>m</w:t>
                            </w:r>
                            <w:r w:rsidRPr="0085782E">
                              <w:rPr>
                                <w:i/>
                                <w:sz w:val="16"/>
                                <w:szCs w:val="16"/>
                              </w:rPr>
                              <w:t>etaPathTag</w:t>
                            </w:r>
                          </w:p>
                        </w:tc>
                        <w:tc>
                          <w:tcPr>
                            <w:tcW w:w="0" w:type="auto"/>
                            <w:shd w:val="clear" w:color="auto" w:fill="auto"/>
                            <w:vAlign w:val="center"/>
                          </w:tcPr>
                          <w:p w14:paraId="56421E1A" w14:textId="77777777" w:rsidR="00384D49" w:rsidRPr="0085782E" w:rsidRDefault="00384D49" w:rsidP="0085782E">
                            <w:pPr>
                              <w:spacing w:line="240" w:lineRule="atLeast"/>
                              <w:jc w:val="center"/>
                              <w:rPr>
                                <w:sz w:val="16"/>
                                <w:szCs w:val="16"/>
                              </w:rPr>
                            </w:pPr>
                            <w:r w:rsidRPr="0085782E">
                              <w:rPr>
                                <w:color w:val="000000"/>
                                <w:sz w:val="16"/>
                                <w:szCs w:val="16"/>
                              </w:rPr>
                              <w:t>0.509±(0.017)</w:t>
                            </w:r>
                          </w:p>
                        </w:tc>
                        <w:tc>
                          <w:tcPr>
                            <w:tcW w:w="0" w:type="auto"/>
                            <w:shd w:val="clear" w:color="auto" w:fill="auto"/>
                            <w:vAlign w:val="center"/>
                          </w:tcPr>
                          <w:p w14:paraId="4189ACC7" w14:textId="77777777" w:rsidR="00384D49" w:rsidRPr="0085782E" w:rsidRDefault="00384D49" w:rsidP="0085782E">
                            <w:pPr>
                              <w:spacing w:line="240" w:lineRule="atLeast"/>
                              <w:jc w:val="center"/>
                              <w:rPr>
                                <w:sz w:val="16"/>
                                <w:szCs w:val="16"/>
                              </w:rPr>
                            </w:pPr>
                            <w:r w:rsidRPr="0085782E">
                              <w:rPr>
                                <w:color w:val="000000"/>
                                <w:sz w:val="16"/>
                                <w:szCs w:val="16"/>
                              </w:rPr>
                              <w:t>0.389±(0.020)</w:t>
                            </w:r>
                          </w:p>
                        </w:tc>
                        <w:tc>
                          <w:tcPr>
                            <w:tcW w:w="0" w:type="auto"/>
                            <w:shd w:val="clear" w:color="auto" w:fill="auto"/>
                            <w:vAlign w:val="center"/>
                          </w:tcPr>
                          <w:p w14:paraId="59B62642" w14:textId="77777777" w:rsidR="00384D49" w:rsidRPr="0085782E" w:rsidRDefault="00384D49" w:rsidP="0085782E">
                            <w:pPr>
                              <w:spacing w:line="240" w:lineRule="atLeast"/>
                              <w:jc w:val="center"/>
                              <w:rPr>
                                <w:sz w:val="16"/>
                                <w:szCs w:val="16"/>
                              </w:rPr>
                            </w:pPr>
                            <w:r w:rsidRPr="0085782E">
                              <w:rPr>
                                <w:color w:val="000000"/>
                                <w:sz w:val="16"/>
                                <w:szCs w:val="16"/>
                              </w:rPr>
                              <w:t>0.111±(0.006)</w:t>
                            </w:r>
                          </w:p>
                        </w:tc>
                        <w:tc>
                          <w:tcPr>
                            <w:tcW w:w="0" w:type="auto"/>
                            <w:shd w:val="clear" w:color="auto" w:fill="auto"/>
                            <w:vAlign w:val="center"/>
                          </w:tcPr>
                          <w:p w14:paraId="3BE69542" w14:textId="77777777" w:rsidR="00384D49" w:rsidRPr="0085782E" w:rsidRDefault="00384D49" w:rsidP="0085782E">
                            <w:pPr>
                              <w:spacing w:line="240" w:lineRule="atLeast"/>
                              <w:jc w:val="center"/>
                              <w:rPr>
                                <w:sz w:val="16"/>
                                <w:szCs w:val="16"/>
                              </w:rPr>
                            </w:pPr>
                            <w:r w:rsidRPr="0085782E">
                              <w:rPr>
                                <w:color w:val="000000"/>
                                <w:sz w:val="16"/>
                                <w:szCs w:val="16"/>
                              </w:rPr>
                              <w:t>0.602±(0.025)</w:t>
                            </w:r>
                          </w:p>
                        </w:tc>
                        <w:tc>
                          <w:tcPr>
                            <w:tcW w:w="0" w:type="auto"/>
                            <w:shd w:val="clear" w:color="auto" w:fill="auto"/>
                            <w:vAlign w:val="center"/>
                          </w:tcPr>
                          <w:p w14:paraId="17F8D24E" w14:textId="77777777" w:rsidR="00384D49" w:rsidRPr="0085782E" w:rsidRDefault="00384D49" w:rsidP="0085782E">
                            <w:pPr>
                              <w:spacing w:line="240" w:lineRule="atLeast"/>
                              <w:jc w:val="center"/>
                              <w:rPr>
                                <w:sz w:val="16"/>
                                <w:szCs w:val="16"/>
                              </w:rPr>
                            </w:pPr>
                            <w:r w:rsidRPr="0085782E">
                              <w:rPr>
                                <w:color w:val="000000"/>
                                <w:sz w:val="16"/>
                                <w:szCs w:val="16"/>
                              </w:rPr>
                              <w:t>0.182±(0.009)</w:t>
                            </w:r>
                          </w:p>
                        </w:tc>
                      </w:tr>
                      <w:tr w:rsidR="00384D49" w:rsidRPr="0085782E" w14:paraId="5E9E55A0" w14:textId="77777777" w:rsidTr="00634A08">
                        <w:trPr>
                          <w:trHeight w:val="227"/>
                          <w:jc w:val="center"/>
                        </w:trPr>
                        <w:tc>
                          <w:tcPr>
                            <w:tcW w:w="0" w:type="auto"/>
                            <w:shd w:val="clear" w:color="auto" w:fill="auto"/>
                          </w:tcPr>
                          <w:p w14:paraId="47BBB83B" w14:textId="1DCFB43D" w:rsidR="00384D49" w:rsidRPr="0085782E" w:rsidRDefault="00384D49" w:rsidP="0085782E">
                            <w:pPr>
                              <w:spacing w:line="240" w:lineRule="atLeast"/>
                              <w:jc w:val="center"/>
                              <w:rPr>
                                <w:i/>
                                <w:sz w:val="16"/>
                                <w:szCs w:val="16"/>
                              </w:rPr>
                            </w:pPr>
                            <w:r w:rsidRPr="0085782E">
                              <w:rPr>
                                <w:i/>
                                <w:sz w:val="16"/>
                                <w:szCs w:val="16"/>
                              </w:rPr>
                              <w:t>HDPText+</w:t>
                            </w:r>
                            <w:r>
                              <w:rPr>
                                <w:i/>
                                <w:sz w:val="16"/>
                                <w:szCs w:val="16"/>
                              </w:rPr>
                              <w:t>m</w:t>
                            </w:r>
                            <w:r w:rsidRPr="0085782E">
                              <w:rPr>
                                <w:i/>
                                <w:sz w:val="16"/>
                                <w:szCs w:val="16"/>
                              </w:rPr>
                              <w:t>etaPathTag</w:t>
                            </w:r>
                          </w:p>
                        </w:tc>
                        <w:tc>
                          <w:tcPr>
                            <w:tcW w:w="0" w:type="auto"/>
                            <w:shd w:val="clear" w:color="auto" w:fill="auto"/>
                            <w:vAlign w:val="center"/>
                          </w:tcPr>
                          <w:p w14:paraId="07978BD3" w14:textId="77777777" w:rsidR="00384D49" w:rsidRPr="0085782E" w:rsidRDefault="00384D49" w:rsidP="0085782E">
                            <w:pPr>
                              <w:spacing w:line="240" w:lineRule="atLeast"/>
                              <w:rPr>
                                <w:sz w:val="16"/>
                                <w:szCs w:val="16"/>
                              </w:rPr>
                            </w:pPr>
                            <w:r w:rsidRPr="0085782E">
                              <w:rPr>
                                <w:color w:val="000000"/>
                                <w:sz w:val="16"/>
                                <w:szCs w:val="16"/>
                              </w:rPr>
                              <w:t>0.462±(0.103)</w:t>
                            </w:r>
                          </w:p>
                        </w:tc>
                        <w:tc>
                          <w:tcPr>
                            <w:tcW w:w="0" w:type="auto"/>
                            <w:shd w:val="clear" w:color="auto" w:fill="auto"/>
                            <w:vAlign w:val="center"/>
                          </w:tcPr>
                          <w:p w14:paraId="5BDBCFB4" w14:textId="77777777" w:rsidR="00384D49" w:rsidRPr="0085782E" w:rsidRDefault="00384D49" w:rsidP="0085782E">
                            <w:pPr>
                              <w:spacing w:line="240" w:lineRule="atLeast"/>
                              <w:jc w:val="center"/>
                              <w:rPr>
                                <w:sz w:val="16"/>
                                <w:szCs w:val="16"/>
                              </w:rPr>
                            </w:pPr>
                            <w:r w:rsidRPr="0085782E">
                              <w:rPr>
                                <w:color w:val="000000"/>
                                <w:sz w:val="16"/>
                                <w:szCs w:val="16"/>
                              </w:rPr>
                              <w:t>0.356±(0.091)</w:t>
                            </w:r>
                          </w:p>
                        </w:tc>
                        <w:tc>
                          <w:tcPr>
                            <w:tcW w:w="0" w:type="auto"/>
                            <w:shd w:val="clear" w:color="auto" w:fill="auto"/>
                            <w:vAlign w:val="center"/>
                          </w:tcPr>
                          <w:p w14:paraId="1ABC131F" w14:textId="77777777" w:rsidR="00384D49" w:rsidRPr="0085782E" w:rsidRDefault="00384D49" w:rsidP="0085782E">
                            <w:pPr>
                              <w:spacing w:line="240" w:lineRule="atLeast"/>
                              <w:jc w:val="center"/>
                              <w:rPr>
                                <w:sz w:val="16"/>
                                <w:szCs w:val="16"/>
                              </w:rPr>
                            </w:pPr>
                            <w:r w:rsidRPr="0085782E">
                              <w:rPr>
                                <w:color w:val="000000"/>
                                <w:sz w:val="16"/>
                                <w:szCs w:val="16"/>
                              </w:rPr>
                              <w:t>0.096±(0.028)</w:t>
                            </w:r>
                          </w:p>
                        </w:tc>
                        <w:tc>
                          <w:tcPr>
                            <w:tcW w:w="0" w:type="auto"/>
                            <w:shd w:val="clear" w:color="auto" w:fill="auto"/>
                            <w:vAlign w:val="center"/>
                          </w:tcPr>
                          <w:p w14:paraId="3C3640DD" w14:textId="77777777" w:rsidR="00384D49" w:rsidRPr="0085782E" w:rsidRDefault="00384D49" w:rsidP="0085782E">
                            <w:pPr>
                              <w:spacing w:line="240" w:lineRule="atLeast"/>
                              <w:jc w:val="center"/>
                              <w:rPr>
                                <w:sz w:val="16"/>
                                <w:szCs w:val="16"/>
                              </w:rPr>
                            </w:pPr>
                            <w:r w:rsidRPr="0085782E">
                              <w:rPr>
                                <w:color w:val="000000"/>
                                <w:sz w:val="16"/>
                                <w:szCs w:val="16"/>
                              </w:rPr>
                              <w:t>0.523±(0.144)</w:t>
                            </w:r>
                          </w:p>
                        </w:tc>
                        <w:tc>
                          <w:tcPr>
                            <w:tcW w:w="0" w:type="auto"/>
                            <w:shd w:val="clear" w:color="auto" w:fill="auto"/>
                            <w:vAlign w:val="center"/>
                          </w:tcPr>
                          <w:p w14:paraId="08632565" w14:textId="77777777" w:rsidR="00384D49" w:rsidRPr="0085782E" w:rsidRDefault="00384D49" w:rsidP="0085782E">
                            <w:pPr>
                              <w:spacing w:line="240" w:lineRule="atLeast"/>
                              <w:jc w:val="center"/>
                              <w:rPr>
                                <w:sz w:val="16"/>
                                <w:szCs w:val="16"/>
                              </w:rPr>
                            </w:pPr>
                            <w:r w:rsidRPr="0085782E">
                              <w:rPr>
                                <w:color w:val="000000"/>
                                <w:sz w:val="16"/>
                                <w:szCs w:val="16"/>
                              </w:rPr>
                              <w:t>0.158±(0.046)</w:t>
                            </w:r>
                          </w:p>
                        </w:tc>
                      </w:tr>
                    </w:tbl>
                    <w:p w14:paraId="7B47D554" w14:textId="77777777" w:rsidR="00384D49" w:rsidRPr="0085782E" w:rsidRDefault="00384D49" w:rsidP="0085782E">
                      <w:pPr>
                        <w:spacing w:line="120" w:lineRule="exact"/>
                        <w:rPr>
                          <w:color w:val="000000"/>
                          <w:sz w:val="16"/>
                          <w:szCs w:val="16"/>
                        </w:rPr>
                      </w:pPr>
                    </w:p>
                    <w:tbl>
                      <w:tblPr>
                        <w:tblW w:w="0" w:type="auto"/>
                        <w:jc w:val="center"/>
                        <w:tblBorders>
                          <w:top w:val="single" w:sz="4" w:space="0" w:color="auto"/>
                          <w:bottom w:val="single" w:sz="4" w:space="0" w:color="auto"/>
                        </w:tblBorders>
                        <w:tblLook w:val="04A0" w:firstRow="1" w:lastRow="0" w:firstColumn="1" w:lastColumn="0" w:noHBand="0" w:noVBand="1"/>
                      </w:tblPr>
                      <w:tblGrid>
                        <w:gridCol w:w="1800"/>
                        <w:gridCol w:w="1131"/>
                        <w:gridCol w:w="1131"/>
                        <w:gridCol w:w="1137"/>
                        <w:gridCol w:w="1131"/>
                        <w:gridCol w:w="1131"/>
                      </w:tblGrid>
                      <w:tr w:rsidR="00384D49" w:rsidRPr="0085782E" w14:paraId="6408F368" w14:textId="77777777" w:rsidTr="00634A08">
                        <w:trPr>
                          <w:jc w:val="center"/>
                        </w:trPr>
                        <w:tc>
                          <w:tcPr>
                            <w:tcW w:w="0" w:type="auto"/>
                            <w:tcBorders>
                              <w:top w:val="nil"/>
                              <w:bottom w:val="single" w:sz="4" w:space="0" w:color="auto"/>
                            </w:tcBorders>
                            <w:shd w:val="clear" w:color="auto" w:fill="auto"/>
                            <w:vAlign w:val="center"/>
                          </w:tcPr>
                          <w:p w14:paraId="0DD00189" w14:textId="77777777" w:rsidR="00384D49" w:rsidRPr="0085782E" w:rsidRDefault="00384D49" w:rsidP="0085782E">
                            <w:pPr>
                              <w:spacing w:line="240" w:lineRule="atLeast"/>
                              <w:jc w:val="center"/>
                              <w:rPr>
                                <w:sz w:val="16"/>
                                <w:szCs w:val="16"/>
                              </w:rPr>
                            </w:pPr>
                            <w:r w:rsidRPr="0085782E">
                              <w:rPr>
                                <w:sz w:val="16"/>
                                <w:szCs w:val="16"/>
                              </w:rPr>
                              <w:t>Methods</w:t>
                            </w:r>
                          </w:p>
                        </w:tc>
                        <w:tc>
                          <w:tcPr>
                            <w:tcW w:w="0" w:type="auto"/>
                            <w:tcBorders>
                              <w:top w:val="nil"/>
                              <w:bottom w:val="single" w:sz="4" w:space="0" w:color="auto"/>
                            </w:tcBorders>
                            <w:shd w:val="clear" w:color="auto" w:fill="auto"/>
                          </w:tcPr>
                          <w:p w14:paraId="7FD7AEB8" w14:textId="77777777" w:rsidR="00384D49" w:rsidRPr="0085782E" w:rsidRDefault="00384D49" w:rsidP="0085782E">
                            <w:pPr>
                              <w:spacing w:line="240" w:lineRule="atLeast"/>
                              <w:jc w:val="center"/>
                              <w:rPr>
                                <w:sz w:val="16"/>
                                <w:szCs w:val="16"/>
                              </w:rPr>
                            </w:pPr>
                            <w:hyperlink r:id="rId57" w:history="1">
                              <w:r w:rsidRPr="0026619B">
                                <w:rPr>
                                  <w:i/>
                                  <w:sz w:val="16"/>
                                  <w:szCs w:val="16"/>
                                </w:rPr>
                                <w:t>NDCG</w:t>
                              </w:r>
                              <w:r w:rsidRPr="0085782E">
                                <w:rPr>
                                  <w:sz w:val="16"/>
                                  <w:szCs w:val="16"/>
                                </w:rPr>
                                <w:t>@20</w:t>
                              </w:r>
                            </w:hyperlink>
                          </w:p>
                        </w:tc>
                        <w:tc>
                          <w:tcPr>
                            <w:tcW w:w="0" w:type="auto"/>
                            <w:tcBorders>
                              <w:top w:val="nil"/>
                              <w:bottom w:val="single" w:sz="4" w:space="0" w:color="auto"/>
                            </w:tcBorders>
                            <w:shd w:val="clear" w:color="auto" w:fill="auto"/>
                          </w:tcPr>
                          <w:p w14:paraId="1056D3C4" w14:textId="77777777" w:rsidR="00384D49" w:rsidRPr="0085782E" w:rsidRDefault="00384D49" w:rsidP="0085782E">
                            <w:pPr>
                              <w:spacing w:line="240" w:lineRule="atLeast"/>
                              <w:jc w:val="center"/>
                              <w:rPr>
                                <w:sz w:val="16"/>
                                <w:szCs w:val="16"/>
                              </w:rPr>
                            </w:pPr>
                            <w:hyperlink r:id="rId58" w:history="1">
                              <w:r w:rsidRPr="0026619B">
                                <w:rPr>
                                  <w:i/>
                                  <w:sz w:val="16"/>
                                  <w:szCs w:val="16"/>
                                </w:rPr>
                                <w:t>MAP</w:t>
                              </w:r>
                              <w:r w:rsidRPr="0085782E">
                                <w:rPr>
                                  <w:sz w:val="16"/>
                                  <w:szCs w:val="16"/>
                                </w:rPr>
                                <w:t>@20</w:t>
                              </w:r>
                            </w:hyperlink>
                          </w:p>
                        </w:tc>
                        <w:tc>
                          <w:tcPr>
                            <w:tcW w:w="0" w:type="auto"/>
                            <w:tcBorders>
                              <w:top w:val="nil"/>
                              <w:bottom w:val="single" w:sz="4" w:space="0" w:color="auto"/>
                            </w:tcBorders>
                            <w:shd w:val="clear" w:color="auto" w:fill="auto"/>
                          </w:tcPr>
                          <w:p w14:paraId="6E06B0AF" w14:textId="77777777" w:rsidR="00384D49" w:rsidRPr="001A3BA9" w:rsidRDefault="00384D49" w:rsidP="0085782E">
                            <w:pPr>
                              <w:spacing w:line="240" w:lineRule="atLeast"/>
                              <w:jc w:val="center"/>
                              <w:rPr>
                                <w:sz w:val="16"/>
                                <w:szCs w:val="16"/>
                              </w:rPr>
                            </w:pPr>
                            <w:hyperlink r:id="rId59" w:history="1">
                              <w:r w:rsidRPr="0026619B">
                                <w:rPr>
                                  <w:i/>
                                  <w:sz w:val="16"/>
                                  <w:szCs w:val="16"/>
                                </w:rPr>
                                <w:t>Precision</w:t>
                              </w:r>
                              <w:r w:rsidRPr="001A3BA9">
                                <w:rPr>
                                  <w:sz w:val="16"/>
                                  <w:szCs w:val="16"/>
                                </w:rPr>
                                <w:t>@20</w:t>
                              </w:r>
                            </w:hyperlink>
                          </w:p>
                        </w:tc>
                        <w:tc>
                          <w:tcPr>
                            <w:tcW w:w="0" w:type="auto"/>
                            <w:tcBorders>
                              <w:top w:val="nil"/>
                              <w:bottom w:val="single" w:sz="4" w:space="0" w:color="auto"/>
                            </w:tcBorders>
                            <w:shd w:val="clear" w:color="auto" w:fill="auto"/>
                          </w:tcPr>
                          <w:p w14:paraId="11B52968" w14:textId="77777777" w:rsidR="00384D49" w:rsidRPr="001A3BA9" w:rsidRDefault="00384D49" w:rsidP="0085782E">
                            <w:pPr>
                              <w:spacing w:line="240" w:lineRule="atLeast"/>
                              <w:jc w:val="center"/>
                              <w:rPr>
                                <w:sz w:val="16"/>
                                <w:szCs w:val="16"/>
                              </w:rPr>
                            </w:pPr>
                            <w:hyperlink r:id="rId60" w:history="1">
                              <w:r w:rsidRPr="0026619B">
                                <w:rPr>
                                  <w:i/>
                                  <w:sz w:val="16"/>
                                  <w:szCs w:val="16"/>
                                </w:rPr>
                                <w:t>Recall</w:t>
                              </w:r>
                              <w:r w:rsidRPr="001A3BA9">
                                <w:rPr>
                                  <w:sz w:val="16"/>
                                  <w:szCs w:val="16"/>
                                </w:rPr>
                                <w:t>@20</w:t>
                              </w:r>
                            </w:hyperlink>
                          </w:p>
                        </w:tc>
                        <w:tc>
                          <w:tcPr>
                            <w:tcW w:w="0" w:type="auto"/>
                            <w:tcBorders>
                              <w:top w:val="nil"/>
                              <w:bottom w:val="single" w:sz="4" w:space="0" w:color="auto"/>
                            </w:tcBorders>
                            <w:shd w:val="clear" w:color="auto" w:fill="auto"/>
                          </w:tcPr>
                          <w:p w14:paraId="6E0229C2" w14:textId="77777777" w:rsidR="00384D49" w:rsidRPr="001A3BA9" w:rsidRDefault="00384D49" w:rsidP="0085782E">
                            <w:pPr>
                              <w:spacing w:line="240" w:lineRule="atLeast"/>
                              <w:jc w:val="center"/>
                              <w:rPr>
                                <w:sz w:val="16"/>
                                <w:szCs w:val="16"/>
                              </w:rPr>
                            </w:pPr>
                            <w:hyperlink r:id="rId61" w:history="1">
                              <w:r w:rsidRPr="0026619B">
                                <w:rPr>
                                  <w:i/>
                                  <w:sz w:val="16"/>
                                  <w:szCs w:val="16"/>
                                </w:rPr>
                                <w:t>F1</w:t>
                              </w:r>
                              <w:r w:rsidRPr="001A3BA9">
                                <w:rPr>
                                  <w:sz w:val="16"/>
                                  <w:szCs w:val="16"/>
                                </w:rPr>
                                <w:t>@20</w:t>
                              </w:r>
                            </w:hyperlink>
                          </w:p>
                        </w:tc>
                      </w:tr>
                      <w:tr w:rsidR="00384D49" w:rsidRPr="0085782E" w14:paraId="47C7305F" w14:textId="77777777" w:rsidTr="00634A08">
                        <w:trPr>
                          <w:trHeight w:val="283"/>
                          <w:jc w:val="center"/>
                        </w:trPr>
                        <w:tc>
                          <w:tcPr>
                            <w:tcW w:w="0" w:type="auto"/>
                            <w:tcBorders>
                              <w:top w:val="single" w:sz="4" w:space="0" w:color="auto"/>
                            </w:tcBorders>
                            <w:shd w:val="clear" w:color="auto" w:fill="auto"/>
                          </w:tcPr>
                          <w:p w14:paraId="466EC767" w14:textId="77777777" w:rsidR="00384D49" w:rsidRPr="0085782E" w:rsidRDefault="00384D49" w:rsidP="0085782E">
                            <w:pPr>
                              <w:spacing w:line="240" w:lineRule="atLeast"/>
                              <w:jc w:val="center"/>
                              <w:rPr>
                                <w:i/>
                                <w:sz w:val="16"/>
                                <w:szCs w:val="16"/>
                              </w:rPr>
                            </w:pPr>
                            <w:r w:rsidRPr="0085782E">
                              <w:rPr>
                                <w:i/>
                                <w:sz w:val="16"/>
                                <w:szCs w:val="16"/>
                              </w:rPr>
                              <w:t>DeepText+DeepTag</w:t>
                            </w:r>
                          </w:p>
                        </w:tc>
                        <w:tc>
                          <w:tcPr>
                            <w:tcW w:w="0" w:type="auto"/>
                            <w:tcBorders>
                              <w:top w:val="single" w:sz="4" w:space="0" w:color="auto"/>
                            </w:tcBorders>
                            <w:shd w:val="clear" w:color="auto" w:fill="auto"/>
                            <w:vAlign w:val="center"/>
                          </w:tcPr>
                          <w:p w14:paraId="22E4A677" w14:textId="77777777" w:rsidR="00384D49" w:rsidRPr="0085782E" w:rsidRDefault="00384D49" w:rsidP="0085782E">
                            <w:pPr>
                              <w:spacing w:line="240" w:lineRule="atLeast"/>
                              <w:jc w:val="center"/>
                              <w:rPr>
                                <w:sz w:val="16"/>
                                <w:szCs w:val="16"/>
                              </w:rPr>
                            </w:pPr>
                            <w:r w:rsidRPr="0085782E">
                              <w:rPr>
                                <w:b/>
                                <w:color w:val="000000"/>
                                <w:sz w:val="16"/>
                                <w:szCs w:val="16"/>
                              </w:rPr>
                              <w:t>0.595</w:t>
                            </w:r>
                            <w:r w:rsidRPr="0085782E">
                              <w:rPr>
                                <w:color w:val="000000"/>
                                <w:sz w:val="16"/>
                                <w:szCs w:val="16"/>
                              </w:rPr>
                              <w:t>±(0.006)</w:t>
                            </w:r>
                          </w:p>
                        </w:tc>
                        <w:tc>
                          <w:tcPr>
                            <w:tcW w:w="0" w:type="auto"/>
                            <w:tcBorders>
                              <w:top w:val="single" w:sz="4" w:space="0" w:color="auto"/>
                            </w:tcBorders>
                            <w:shd w:val="clear" w:color="auto" w:fill="auto"/>
                            <w:vAlign w:val="center"/>
                          </w:tcPr>
                          <w:p w14:paraId="38D2FA39" w14:textId="77777777" w:rsidR="00384D49" w:rsidRPr="0085782E" w:rsidRDefault="00384D49" w:rsidP="0085782E">
                            <w:pPr>
                              <w:spacing w:line="240" w:lineRule="atLeast"/>
                              <w:jc w:val="center"/>
                              <w:rPr>
                                <w:sz w:val="16"/>
                                <w:szCs w:val="16"/>
                              </w:rPr>
                            </w:pPr>
                            <w:r w:rsidRPr="0085782E">
                              <w:rPr>
                                <w:b/>
                                <w:color w:val="000000"/>
                                <w:sz w:val="16"/>
                                <w:szCs w:val="16"/>
                              </w:rPr>
                              <w:t>0.476</w:t>
                            </w:r>
                            <w:r w:rsidRPr="0085782E">
                              <w:rPr>
                                <w:color w:val="000000"/>
                                <w:sz w:val="16"/>
                                <w:szCs w:val="16"/>
                              </w:rPr>
                              <w:t>±(0.007)</w:t>
                            </w:r>
                          </w:p>
                        </w:tc>
                        <w:tc>
                          <w:tcPr>
                            <w:tcW w:w="0" w:type="auto"/>
                            <w:tcBorders>
                              <w:top w:val="single" w:sz="4" w:space="0" w:color="auto"/>
                            </w:tcBorders>
                            <w:shd w:val="clear" w:color="auto" w:fill="auto"/>
                            <w:vAlign w:val="center"/>
                          </w:tcPr>
                          <w:p w14:paraId="10D63221" w14:textId="77777777" w:rsidR="00384D49" w:rsidRPr="0085782E" w:rsidRDefault="00384D49" w:rsidP="0085782E">
                            <w:pPr>
                              <w:spacing w:line="240" w:lineRule="atLeast"/>
                              <w:jc w:val="center"/>
                              <w:rPr>
                                <w:sz w:val="16"/>
                                <w:szCs w:val="16"/>
                              </w:rPr>
                            </w:pPr>
                            <w:r w:rsidRPr="0085782E">
                              <w:rPr>
                                <w:b/>
                                <w:color w:val="000000"/>
                                <w:sz w:val="16"/>
                                <w:szCs w:val="16"/>
                              </w:rPr>
                              <w:t>0.096</w:t>
                            </w:r>
                            <w:r w:rsidRPr="0085782E">
                              <w:rPr>
                                <w:color w:val="000000"/>
                                <w:sz w:val="16"/>
                                <w:szCs w:val="16"/>
                              </w:rPr>
                              <w:t>±(0.002)</w:t>
                            </w:r>
                          </w:p>
                        </w:tc>
                        <w:tc>
                          <w:tcPr>
                            <w:tcW w:w="0" w:type="auto"/>
                            <w:tcBorders>
                              <w:top w:val="single" w:sz="4" w:space="0" w:color="auto"/>
                            </w:tcBorders>
                            <w:shd w:val="clear" w:color="auto" w:fill="auto"/>
                            <w:vAlign w:val="center"/>
                          </w:tcPr>
                          <w:p w14:paraId="044DD22A" w14:textId="77777777" w:rsidR="00384D49" w:rsidRPr="0085782E" w:rsidRDefault="00384D49" w:rsidP="0085782E">
                            <w:pPr>
                              <w:spacing w:line="240" w:lineRule="atLeast"/>
                              <w:jc w:val="center"/>
                              <w:rPr>
                                <w:sz w:val="16"/>
                                <w:szCs w:val="16"/>
                              </w:rPr>
                            </w:pPr>
                            <w:r w:rsidRPr="0085782E">
                              <w:rPr>
                                <w:b/>
                                <w:color w:val="000000"/>
                                <w:sz w:val="16"/>
                                <w:szCs w:val="16"/>
                              </w:rPr>
                              <w:t>0.687</w:t>
                            </w:r>
                            <w:r w:rsidRPr="0085782E">
                              <w:rPr>
                                <w:color w:val="000000"/>
                                <w:sz w:val="16"/>
                                <w:szCs w:val="16"/>
                              </w:rPr>
                              <w:t>±(0.01)</w:t>
                            </w:r>
                          </w:p>
                        </w:tc>
                        <w:tc>
                          <w:tcPr>
                            <w:tcW w:w="0" w:type="auto"/>
                            <w:tcBorders>
                              <w:top w:val="single" w:sz="4" w:space="0" w:color="auto"/>
                            </w:tcBorders>
                            <w:shd w:val="clear" w:color="auto" w:fill="auto"/>
                            <w:vAlign w:val="center"/>
                          </w:tcPr>
                          <w:p w14:paraId="3884553F" w14:textId="77777777" w:rsidR="00384D49" w:rsidRPr="0085782E" w:rsidRDefault="00384D49" w:rsidP="0085782E">
                            <w:pPr>
                              <w:spacing w:line="240" w:lineRule="atLeast"/>
                              <w:jc w:val="center"/>
                              <w:rPr>
                                <w:sz w:val="16"/>
                                <w:szCs w:val="16"/>
                              </w:rPr>
                            </w:pPr>
                            <w:r w:rsidRPr="0085782E">
                              <w:rPr>
                                <w:b/>
                                <w:color w:val="000000"/>
                                <w:sz w:val="16"/>
                                <w:szCs w:val="16"/>
                              </w:rPr>
                              <w:t>0.164</w:t>
                            </w:r>
                            <w:r w:rsidRPr="0085782E">
                              <w:rPr>
                                <w:color w:val="000000"/>
                                <w:sz w:val="16"/>
                                <w:szCs w:val="16"/>
                              </w:rPr>
                              <w:t>±(0.004)</w:t>
                            </w:r>
                          </w:p>
                        </w:tc>
                      </w:tr>
                      <w:tr w:rsidR="00384D49" w:rsidRPr="0085782E" w14:paraId="08910AE6" w14:textId="77777777" w:rsidTr="00634A08">
                        <w:trPr>
                          <w:trHeight w:val="283"/>
                          <w:jc w:val="center"/>
                        </w:trPr>
                        <w:tc>
                          <w:tcPr>
                            <w:tcW w:w="0" w:type="auto"/>
                            <w:shd w:val="clear" w:color="auto" w:fill="auto"/>
                          </w:tcPr>
                          <w:p w14:paraId="3F978839" w14:textId="77777777" w:rsidR="00384D49" w:rsidRPr="0085782E" w:rsidRDefault="00384D49" w:rsidP="0085782E">
                            <w:pPr>
                              <w:spacing w:line="240" w:lineRule="atLeast"/>
                              <w:jc w:val="center"/>
                              <w:rPr>
                                <w:i/>
                                <w:sz w:val="16"/>
                                <w:szCs w:val="16"/>
                              </w:rPr>
                            </w:pPr>
                            <w:r w:rsidRPr="0085782E">
                              <w:rPr>
                                <w:i/>
                                <w:sz w:val="16"/>
                                <w:szCs w:val="16"/>
                              </w:rPr>
                              <w:t>HDPText+DeepTag</w:t>
                            </w:r>
                          </w:p>
                        </w:tc>
                        <w:tc>
                          <w:tcPr>
                            <w:tcW w:w="0" w:type="auto"/>
                            <w:shd w:val="clear" w:color="auto" w:fill="auto"/>
                            <w:vAlign w:val="center"/>
                          </w:tcPr>
                          <w:p w14:paraId="3351D923" w14:textId="77777777" w:rsidR="00384D49" w:rsidRPr="0085782E" w:rsidRDefault="00384D49" w:rsidP="0085782E">
                            <w:pPr>
                              <w:spacing w:line="240" w:lineRule="atLeast"/>
                              <w:jc w:val="center"/>
                              <w:rPr>
                                <w:sz w:val="16"/>
                                <w:szCs w:val="16"/>
                              </w:rPr>
                            </w:pPr>
                            <w:r w:rsidRPr="0085782E">
                              <w:rPr>
                                <w:color w:val="000000"/>
                                <w:sz w:val="16"/>
                                <w:szCs w:val="16"/>
                              </w:rPr>
                              <w:t>0.557±(0.024)</w:t>
                            </w:r>
                          </w:p>
                        </w:tc>
                        <w:tc>
                          <w:tcPr>
                            <w:tcW w:w="0" w:type="auto"/>
                            <w:shd w:val="clear" w:color="auto" w:fill="auto"/>
                            <w:vAlign w:val="center"/>
                          </w:tcPr>
                          <w:p w14:paraId="6603D2CD" w14:textId="77777777" w:rsidR="00384D49" w:rsidRPr="0085782E" w:rsidRDefault="00384D49" w:rsidP="0085782E">
                            <w:pPr>
                              <w:spacing w:line="240" w:lineRule="atLeast"/>
                              <w:jc w:val="center"/>
                              <w:rPr>
                                <w:sz w:val="16"/>
                                <w:szCs w:val="16"/>
                              </w:rPr>
                            </w:pPr>
                            <w:r w:rsidRPr="0085782E">
                              <w:rPr>
                                <w:color w:val="000000"/>
                                <w:sz w:val="16"/>
                                <w:szCs w:val="16"/>
                              </w:rPr>
                              <w:t>0.434±(0.027)</w:t>
                            </w:r>
                          </w:p>
                        </w:tc>
                        <w:tc>
                          <w:tcPr>
                            <w:tcW w:w="0" w:type="auto"/>
                            <w:shd w:val="clear" w:color="auto" w:fill="auto"/>
                            <w:vAlign w:val="center"/>
                          </w:tcPr>
                          <w:p w14:paraId="3BBB006D" w14:textId="77777777" w:rsidR="00384D49" w:rsidRPr="0085782E" w:rsidRDefault="00384D49" w:rsidP="0085782E">
                            <w:pPr>
                              <w:spacing w:line="240" w:lineRule="atLeast"/>
                              <w:jc w:val="center"/>
                              <w:rPr>
                                <w:sz w:val="16"/>
                                <w:szCs w:val="16"/>
                              </w:rPr>
                            </w:pPr>
                            <w:r w:rsidRPr="0085782E">
                              <w:rPr>
                                <w:color w:val="000000"/>
                                <w:sz w:val="16"/>
                                <w:szCs w:val="16"/>
                              </w:rPr>
                              <w:t>0.093±(0.002)</w:t>
                            </w:r>
                          </w:p>
                        </w:tc>
                        <w:tc>
                          <w:tcPr>
                            <w:tcW w:w="0" w:type="auto"/>
                            <w:shd w:val="clear" w:color="auto" w:fill="auto"/>
                            <w:vAlign w:val="center"/>
                          </w:tcPr>
                          <w:p w14:paraId="100C3C67" w14:textId="77777777" w:rsidR="00384D49" w:rsidRPr="0085782E" w:rsidRDefault="00384D49" w:rsidP="0085782E">
                            <w:pPr>
                              <w:spacing w:line="240" w:lineRule="atLeast"/>
                              <w:jc w:val="center"/>
                              <w:rPr>
                                <w:sz w:val="16"/>
                                <w:szCs w:val="16"/>
                              </w:rPr>
                            </w:pPr>
                            <w:r w:rsidRPr="0085782E">
                              <w:rPr>
                                <w:color w:val="000000"/>
                                <w:sz w:val="16"/>
                                <w:szCs w:val="16"/>
                              </w:rPr>
                              <w:t>0.665±(0.017)</w:t>
                            </w:r>
                          </w:p>
                        </w:tc>
                        <w:tc>
                          <w:tcPr>
                            <w:tcW w:w="0" w:type="auto"/>
                            <w:shd w:val="clear" w:color="auto" w:fill="auto"/>
                            <w:vAlign w:val="center"/>
                          </w:tcPr>
                          <w:p w14:paraId="4075F6FC" w14:textId="77777777" w:rsidR="00384D49" w:rsidRPr="0085782E" w:rsidRDefault="00384D49" w:rsidP="0085782E">
                            <w:pPr>
                              <w:spacing w:line="240" w:lineRule="atLeast"/>
                              <w:jc w:val="center"/>
                              <w:rPr>
                                <w:sz w:val="16"/>
                                <w:szCs w:val="16"/>
                              </w:rPr>
                            </w:pPr>
                            <w:r w:rsidRPr="0085782E">
                              <w:rPr>
                                <w:color w:val="000000"/>
                                <w:sz w:val="16"/>
                                <w:szCs w:val="16"/>
                              </w:rPr>
                              <w:t>0.159±(0.003)</w:t>
                            </w:r>
                          </w:p>
                        </w:tc>
                      </w:tr>
                      <w:tr w:rsidR="00384D49" w:rsidRPr="0085782E" w14:paraId="09952C9D" w14:textId="77777777" w:rsidTr="0026619B">
                        <w:trPr>
                          <w:trHeight w:val="283"/>
                          <w:jc w:val="center"/>
                        </w:trPr>
                        <w:tc>
                          <w:tcPr>
                            <w:tcW w:w="0" w:type="auto"/>
                            <w:tcBorders>
                              <w:bottom w:val="nil"/>
                            </w:tcBorders>
                            <w:shd w:val="clear" w:color="auto" w:fill="auto"/>
                          </w:tcPr>
                          <w:p w14:paraId="3F5BDBDE" w14:textId="4FDC8271" w:rsidR="00384D49" w:rsidRPr="0085782E" w:rsidRDefault="00384D49" w:rsidP="0085782E">
                            <w:pPr>
                              <w:spacing w:line="240" w:lineRule="atLeast"/>
                              <w:jc w:val="center"/>
                              <w:rPr>
                                <w:i/>
                                <w:sz w:val="16"/>
                                <w:szCs w:val="16"/>
                              </w:rPr>
                            </w:pPr>
                            <w:r w:rsidRPr="0085782E">
                              <w:rPr>
                                <w:i/>
                                <w:sz w:val="16"/>
                                <w:szCs w:val="16"/>
                              </w:rPr>
                              <w:t>DeepText+</w:t>
                            </w:r>
                            <w:r>
                              <w:rPr>
                                <w:i/>
                                <w:sz w:val="16"/>
                                <w:szCs w:val="16"/>
                              </w:rPr>
                              <w:t>m</w:t>
                            </w:r>
                            <w:r w:rsidRPr="0085782E">
                              <w:rPr>
                                <w:i/>
                                <w:sz w:val="16"/>
                                <w:szCs w:val="16"/>
                              </w:rPr>
                              <w:t>etaPathTag</w:t>
                            </w:r>
                          </w:p>
                        </w:tc>
                        <w:tc>
                          <w:tcPr>
                            <w:tcW w:w="0" w:type="auto"/>
                            <w:tcBorders>
                              <w:bottom w:val="nil"/>
                            </w:tcBorders>
                            <w:shd w:val="clear" w:color="auto" w:fill="auto"/>
                            <w:vAlign w:val="center"/>
                          </w:tcPr>
                          <w:p w14:paraId="420EA3F9" w14:textId="77777777" w:rsidR="00384D49" w:rsidRPr="0085782E" w:rsidRDefault="00384D49" w:rsidP="0085782E">
                            <w:pPr>
                              <w:spacing w:line="240" w:lineRule="atLeast"/>
                              <w:jc w:val="center"/>
                              <w:rPr>
                                <w:sz w:val="16"/>
                                <w:szCs w:val="16"/>
                              </w:rPr>
                            </w:pPr>
                            <w:r w:rsidRPr="0085782E">
                              <w:rPr>
                                <w:color w:val="000000"/>
                                <w:sz w:val="16"/>
                                <w:szCs w:val="16"/>
                              </w:rPr>
                              <w:t>0.519±(0.017)</w:t>
                            </w:r>
                          </w:p>
                        </w:tc>
                        <w:tc>
                          <w:tcPr>
                            <w:tcW w:w="0" w:type="auto"/>
                            <w:tcBorders>
                              <w:bottom w:val="nil"/>
                            </w:tcBorders>
                            <w:shd w:val="clear" w:color="auto" w:fill="auto"/>
                            <w:vAlign w:val="center"/>
                          </w:tcPr>
                          <w:p w14:paraId="46B55682" w14:textId="77777777" w:rsidR="00384D49" w:rsidRPr="0085782E" w:rsidRDefault="00384D49" w:rsidP="0085782E">
                            <w:pPr>
                              <w:spacing w:line="240" w:lineRule="atLeast"/>
                              <w:jc w:val="center"/>
                              <w:rPr>
                                <w:sz w:val="16"/>
                                <w:szCs w:val="16"/>
                              </w:rPr>
                            </w:pPr>
                            <w:r w:rsidRPr="0085782E">
                              <w:rPr>
                                <w:color w:val="000000"/>
                                <w:sz w:val="16"/>
                                <w:szCs w:val="16"/>
                              </w:rPr>
                              <w:t>0.394±(0.02)</w:t>
                            </w:r>
                          </w:p>
                        </w:tc>
                        <w:tc>
                          <w:tcPr>
                            <w:tcW w:w="0" w:type="auto"/>
                            <w:tcBorders>
                              <w:bottom w:val="nil"/>
                            </w:tcBorders>
                            <w:shd w:val="clear" w:color="auto" w:fill="auto"/>
                            <w:vAlign w:val="center"/>
                          </w:tcPr>
                          <w:p w14:paraId="35C484E8" w14:textId="77777777" w:rsidR="00384D49" w:rsidRPr="0085782E" w:rsidRDefault="00384D49" w:rsidP="0085782E">
                            <w:pPr>
                              <w:spacing w:line="240" w:lineRule="atLeast"/>
                              <w:jc w:val="center"/>
                              <w:rPr>
                                <w:sz w:val="16"/>
                                <w:szCs w:val="16"/>
                              </w:rPr>
                            </w:pPr>
                            <w:r w:rsidRPr="0085782E">
                              <w:rPr>
                                <w:color w:val="000000"/>
                                <w:sz w:val="16"/>
                                <w:szCs w:val="16"/>
                              </w:rPr>
                              <w:t>0.088±(0.004)</w:t>
                            </w:r>
                          </w:p>
                        </w:tc>
                        <w:tc>
                          <w:tcPr>
                            <w:tcW w:w="0" w:type="auto"/>
                            <w:tcBorders>
                              <w:bottom w:val="nil"/>
                            </w:tcBorders>
                            <w:shd w:val="clear" w:color="auto" w:fill="auto"/>
                            <w:vAlign w:val="center"/>
                          </w:tcPr>
                          <w:p w14:paraId="4F2B7D4A" w14:textId="77777777" w:rsidR="00384D49" w:rsidRPr="0085782E" w:rsidRDefault="00384D49" w:rsidP="0085782E">
                            <w:pPr>
                              <w:spacing w:line="240" w:lineRule="atLeast"/>
                              <w:jc w:val="center"/>
                              <w:rPr>
                                <w:sz w:val="16"/>
                                <w:szCs w:val="16"/>
                              </w:rPr>
                            </w:pPr>
                            <w:r w:rsidRPr="0085782E">
                              <w:rPr>
                                <w:color w:val="000000"/>
                                <w:sz w:val="16"/>
                                <w:szCs w:val="16"/>
                              </w:rPr>
                              <w:t>0.634±(0.023)</w:t>
                            </w:r>
                          </w:p>
                        </w:tc>
                        <w:tc>
                          <w:tcPr>
                            <w:tcW w:w="0" w:type="auto"/>
                            <w:tcBorders>
                              <w:bottom w:val="nil"/>
                            </w:tcBorders>
                            <w:shd w:val="clear" w:color="auto" w:fill="auto"/>
                            <w:vAlign w:val="center"/>
                          </w:tcPr>
                          <w:p w14:paraId="527264E3" w14:textId="77777777" w:rsidR="00384D49" w:rsidRPr="0085782E" w:rsidRDefault="00384D49" w:rsidP="0085782E">
                            <w:pPr>
                              <w:spacing w:line="240" w:lineRule="atLeast"/>
                              <w:jc w:val="center"/>
                              <w:rPr>
                                <w:sz w:val="16"/>
                                <w:szCs w:val="16"/>
                              </w:rPr>
                            </w:pPr>
                            <w:r w:rsidRPr="0085782E">
                              <w:rPr>
                                <w:color w:val="000000"/>
                                <w:sz w:val="16"/>
                                <w:szCs w:val="16"/>
                              </w:rPr>
                              <w:t>0.151±(0.007)</w:t>
                            </w:r>
                          </w:p>
                        </w:tc>
                      </w:tr>
                      <w:tr w:rsidR="00384D49" w:rsidRPr="0085782E" w14:paraId="0A0C09A7" w14:textId="77777777" w:rsidTr="0026619B">
                        <w:trPr>
                          <w:trHeight w:val="283"/>
                          <w:jc w:val="center"/>
                        </w:trPr>
                        <w:tc>
                          <w:tcPr>
                            <w:tcW w:w="0" w:type="auto"/>
                            <w:tcBorders>
                              <w:top w:val="nil"/>
                              <w:bottom w:val="double" w:sz="4" w:space="0" w:color="auto"/>
                            </w:tcBorders>
                            <w:shd w:val="clear" w:color="auto" w:fill="auto"/>
                          </w:tcPr>
                          <w:p w14:paraId="3ADD35D6" w14:textId="5984F75A" w:rsidR="00384D49" w:rsidRPr="0085782E" w:rsidRDefault="00384D49" w:rsidP="0085782E">
                            <w:pPr>
                              <w:spacing w:line="240" w:lineRule="atLeast"/>
                              <w:jc w:val="center"/>
                              <w:rPr>
                                <w:i/>
                                <w:sz w:val="16"/>
                                <w:szCs w:val="16"/>
                              </w:rPr>
                            </w:pPr>
                            <w:r w:rsidRPr="0085782E">
                              <w:rPr>
                                <w:i/>
                                <w:sz w:val="16"/>
                                <w:szCs w:val="16"/>
                              </w:rPr>
                              <w:t>HDPText+</w:t>
                            </w:r>
                            <w:r>
                              <w:rPr>
                                <w:i/>
                                <w:sz w:val="16"/>
                                <w:szCs w:val="16"/>
                              </w:rPr>
                              <w:t>m</w:t>
                            </w:r>
                            <w:r w:rsidRPr="0085782E">
                              <w:rPr>
                                <w:i/>
                                <w:sz w:val="16"/>
                                <w:szCs w:val="16"/>
                              </w:rPr>
                              <w:t>etaPathTag</w:t>
                            </w:r>
                          </w:p>
                        </w:tc>
                        <w:tc>
                          <w:tcPr>
                            <w:tcW w:w="0" w:type="auto"/>
                            <w:tcBorders>
                              <w:top w:val="nil"/>
                              <w:bottom w:val="double" w:sz="4" w:space="0" w:color="auto"/>
                            </w:tcBorders>
                            <w:shd w:val="clear" w:color="auto" w:fill="auto"/>
                            <w:vAlign w:val="center"/>
                          </w:tcPr>
                          <w:p w14:paraId="5367326D" w14:textId="77777777" w:rsidR="00384D49" w:rsidRPr="0085782E" w:rsidRDefault="00384D49" w:rsidP="0085782E">
                            <w:pPr>
                              <w:spacing w:line="240" w:lineRule="atLeast"/>
                              <w:rPr>
                                <w:sz w:val="16"/>
                                <w:szCs w:val="16"/>
                              </w:rPr>
                            </w:pPr>
                            <w:r w:rsidRPr="0085782E">
                              <w:rPr>
                                <w:color w:val="000000"/>
                                <w:sz w:val="16"/>
                                <w:szCs w:val="16"/>
                              </w:rPr>
                              <w:t>0.474±(0.103)</w:t>
                            </w:r>
                          </w:p>
                        </w:tc>
                        <w:tc>
                          <w:tcPr>
                            <w:tcW w:w="0" w:type="auto"/>
                            <w:tcBorders>
                              <w:top w:val="nil"/>
                              <w:bottom w:val="double" w:sz="4" w:space="0" w:color="auto"/>
                            </w:tcBorders>
                            <w:shd w:val="clear" w:color="auto" w:fill="auto"/>
                            <w:vAlign w:val="center"/>
                          </w:tcPr>
                          <w:p w14:paraId="390657B7" w14:textId="35DF2820" w:rsidR="00384D49" w:rsidRPr="0085782E" w:rsidRDefault="00384D49" w:rsidP="0085782E">
                            <w:pPr>
                              <w:spacing w:line="240" w:lineRule="atLeast"/>
                              <w:jc w:val="center"/>
                              <w:rPr>
                                <w:sz w:val="16"/>
                                <w:szCs w:val="16"/>
                              </w:rPr>
                            </w:pPr>
                            <w:r w:rsidRPr="0085782E">
                              <w:rPr>
                                <w:color w:val="000000"/>
                                <w:sz w:val="16"/>
                                <w:szCs w:val="16"/>
                              </w:rPr>
                              <w:t>0.36</w:t>
                            </w:r>
                            <w:r>
                              <w:rPr>
                                <w:color w:val="000000"/>
                                <w:sz w:val="16"/>
                                <w:szCs w:val="16"/>
                              </w:rPr>
                              <w:t>0</w:t>
                            </w:r>
                            <w:r w:rsidRPr="0085782E">
                              <w:rPr>
                                <w:color w:val="000000"/>
                                <w:sz w:val="16"/>
                                <w:szCs w:val="16"/>
                              </w:rPr>
                              <w:t>±(0.092)</w:t>
                            </w:r>
                          </w:p>
                        </w:tc>
                        <w:tc>
                          <w:tcPr>
                            <w:tcW w:w="0" w:type="auto"/>
                            <w:tcBorders>
                              <w:top w:val="nil"/>
                              <w:bottom w:val="double" w:sz="4" w:space="0" w:color="auto"/>
                            </w:tcBorders>
                            <w:shd w:val="clear" w:color="auto" w:fill="auto"/>
                            <w:vAlign w:val="center"/>
                          </w:tcPr>
                          <w:p w14:paraId="435FD255" w14:textId="77777777" w:rsidR="00384D49" w:rsidRPr="0085782E" w:rsidRDefault="00384D49" w:rsidP="0085782E">
                            <w:pPr>
                              <w:spacing w:line="240" w:lineRule="atLeast"/>
                              <w:jc w:val="center"/>
                              <w:rPr>
                                <w:sz w:val="16"/>
                                <w:szCs w:val="16"/>
                              </w:rPr>
                            </w:pPr>
                            <w:r w:rsidRPr="0085782E">
                              <w:rPr>
                                <w:color w:val="000000"/>
                                <w:sz w:val="16"/>
                                <w:szCs w:val="16"/>
                              </w:rPr>
                              <w:t>0.077±(0.021)</w:t>
                            </w:r>
                          </w:p>
                        </w:tc>
                        <w:tc>
                          <w:tcPr>
                            <w:tcW w:w="0" w:type="auto"/>
                            <w:tcBorders>
                              <w:top w:val="nil"/>
                              <w:bottom w:val="double" w:sz="4" w:space="0" w:color="auto"/>
                            </w:tcBorders>
                            <w:shd w:val="clear" w:color="auto" w:fill="auto"/>
                            <w:vAlign w:val="center"/>
                          </w:tcPr>
                          <w:p w14:paraId="4E14F253" w14:textId="77777777" w:rsidR="00384D49" w:rsidRPr="0085782E" w:rsidRDefault="00384D49" w:rsidP="0085782E">
                            <w:pPr>
                              <w:spacing w:line="240" w:lineRule="atLeast"/>
                              <w:jc w:val="center"/>
                              <w:rPr>
                                <w:sz w:val="16"/>
                                <w:szCs w:val="16"/>
                              </w:rPr>
                            </w:pPr>
                            <w:r w:rsidRPr="0085782E">
                              <w:rPr>
                                <w:color w:val="000000"/>
                                <w:sz w:val="16"/>
                                <w:szCs w:val="16"/>
                              </w:rPr>
                              <w:t>0.559±(0.143)</w:t>
                            </w:r>
                          </w:p>
                        </w:tc>
                        <w:tc>
                          <w:tcPr>
                            <w:tcW w:w="0" w:type="auto"/>
                            <w:tcBorders>
                              <w:top w:val="nil"/>
                              <w:bottom w:val="double" w:sz="4" w:space="0" w:color="auto"/>
                            </w:tcBorders>
                            <w:shd w:val="clear" w:color="auto" w:fill="auto"/>
                            <w:vAlign w:val="center"/>
                          </w:tcPr>
                          <w:p w14:paraId="14A14621" w14:textId="77777777" w:rsidR="00384D49" w:rsidRPr="0085782E" w:rsidRDefault="00384D49" w:rsidP="0085782E">
                            <w:pPr>
                              <w:spacing w:line="240" w:lineRule="atLeast"/>
                              <w:jc w:val="center"/>
                              <w:rPr>
                                <w:sz w:val="16"/>
                                <w:szCs w:val="16"/>
                              </w:rPr>
                            </w:pPr>
                            <w:r w:rsidRPr="0085782E">
                              <w:rPr>
                                <w:color w:val="000000"/>
                                <w:sz w:val="16"/>
                                <w:szCs w:val="16"/>
                              </w:rPr>
                              <w:t>0.132±(0.036)</w:t>
                            </w:r>
                          </w:p>
                        </w:tc>
                      </w:tr>
                    </w:tbl>
                    <w:p w14:paraId="0A76EA5B" w14:textId="77777777" w:rsidR="00384D49" w:rsidRDefault="00384D49" w:rsidP="0085782E">
                      <w:pPr>
                        <w:pStyle w:val="a4"/>
                        <w:ind w:firstLine="0"/>
                      </w:pPr>
                    </w:p>
                    <w:p w14:paraId="0F09613B" w14:textId="77777777" w:rsidR="00384D49" w:rsidRDefault="00384D49" w:rsidP="0085782E">
                      <w:pPr>
                        <w:pStyle w:val="a4"/>
                        <w:ind w:firstLine="0"/>
                      </w:pPr>
                    </w:p>
                  </w:txbxContent>
                </v:textbox>
                <w10:wrap type="topAndBottom" anchorx="margin" anchory="margin"/>
              </v:shape>
            </w:pict>
          </mc:Fallback>
        </mc:AlternateContent>
      </w:r>
      <w:r w:rsidR="00EB5A9A" w:rsidRPr="00050149">
        <w:rPr>
          <w:color w:val="000000"/>
        </w:rPr>
        <w:t xml:space="preserve">features of mashups using a pooling layer and takes their </w:t>
      </w:r>
      <w:r w:rsidR="00903143">
        <w:rPr>
          <w:color w:val="000000"/>
        </w:rPr>
        <w:t>C</w:t>
      </w:r>
      <w:r w:rsidR="00EB5A9A" w:rsidRPr="00050149">
        <w:rPr>
          <w:color w:val="000000"/>
        </w:rPr>
        <w:t xml:space="preserve">osine similarity as tag similarity (denoted as </w:t>
      </w:r>
      <w:r w:rsidR="00EB5A9A" w:rsidRPr="00E87B17">
        <w:rPr>
          <w:i/>
          <w:color w:val="000000"/>
        </w:rPr>
        <w:t>DeepTag</w:t>
      </w:r>
      <w:r w:rsidR="00EB5A9A" w:rsidRPr="00050149">
        <w:rPr>
          <w:color w:val="000000"/>
        </w:rPr>
        <w:t xml:space="preserve">). </w:t>
      </w:r>
      <w:r w:rsidR="00903143">
        <w:rPr>
          <w:color w:val="000000"/>
        </w:rPr>
        <w:t>T</w:t>
      </w:r>
      <w:r w:rsidR="00EB5A9A" w:rsidRPr="00050149">
        <w:rPr>
          <w:color w:val="000000"/>
        </w:rPr>
        <w:t xml:space="preserve">he similarity calculation strategy of MISR </w:t>
      </w:r>
      <w:r w:rsidR="00903143">
        <w:rPr>
          <w:color w:val="000000"/>
        </w:rPr>
        <w:t xml:space="preserve">is denoted </w:t>
      </w:r>
      <w:r w:rsidR="00EB5A9A" w:rsidRPr="00050149">
        <w:rPr>
          <w:color w:val="000000"/>
        </w:rPr>
        <w:t>as</w:t>
      </w:r>
      <w:r w:rsidR="00EB5A9A" w:rsidRPr="00E87B17">
        <w:rPr>
          <w:i/>
          <w:color w:val="000000"/>
        </w:rPr>
        <w:t xml:space="preserve"> DeepText</w:t>
      </w:r>
      <w:r w:rsidR="00EB5A9A" w:rsidRPr="00050149">
        <w:rPr>
          <w:color w:val="000000"/>
        </w:rPr>
        <w:t>+</w:t>
      </w:r>
      <w:r w:rsidR="00EB5A9A" w:rsidRPr="00E87B17">
        <w:rPr>
          <w:i/>
          <w:color w:val="000000"/>
        </w:rPr>
        <w:t>DeepTag</w:t>
      </w:r>
      <w:r w:rsidR="00EB5A9A" w:rsidRPr="00050149">
        <w:rPr>
          <w:color w:val="000000"/>
        </w:rPr>
        <w:t>.</w:t>
      </w:r>
    </w:p>
    <w:p w14:paraId="6D5462AF" w14:textId="47DC4BBD" w:rsidR="00EB5A9A" w:rsidRPr="00050149" w:rsidRDefault="00482B1F" w:rsidP="0027077A">
      <w:pPr>
        <w:spacing w:line="252" w:lineRule="auto"/>
        <w:ind w:firstLineChars="100" w:firstLine="200"/>
        <w:jc w:val="both"/>
        <w:rPr>
          <w:color w:val="000000"/>
        </w:rPr>
      </w:pPr>
      <w:r>
        <w:rPr>
          <w:color w:val="000000"/>
        </w:rPr>
        <w:t>As we know, t</w:t>
      </w:r>
      <w:r w:rsidR="00EB5A9A" w:rsidRPr="00050149">
        <w:rPr>
          <w:color w:val="000000"/>
        </w:rPr>
        <w:t xml:space="preserve">here are many alternative ways to calculate </w:t>
      </w:r>
      <w:r>
        <w:rPr>
          <w:color w:val="000000"/>
        </w:rPr>
        <w:t xml:space="preserve">the </w:t>
      </w:r>
      <w:r w:rsidR="00EB5A9A" w:rsidRPr="00050149">
        <w:rPr>
          <w:color w:val="000000"/>
        </w:rPr>
        <w:t>content similarit</w:t>
      </w:r>
      <w:r>
        <w:rPr>
          <w:color w:val="000000"/>
        </w:rPr>
        <w:t>y</w:t>
      </w:r>
      <w:r w:rsidR="00EB5A9A" w:rsidRPr="00050149">
        <w:rPr>
          <w:color w:val="000000"/>
        </w:rPr>
        <w:t xml:space="preserve"> </w:t>
      </w:r>
      <w:r>
        <w:rPr>
          <w:color w:val="000000"/>
        </w:rPr>
        <w:t>between</w:t>
      </w:r>
      <w:r w:rsidR="00EB5A9A" w:rsidRPr="00050149">
        <w:rPr>
          <w:color w:val="000000"/>
        </w:rPr>
        <w:t xml:space="preserve"> mashups</w:t>
      </w:r>
      <w:r w:rsidR="00B41C3A" w:rsidRPr="00B41C3A">
        <w:rPr>
          <w:color w:val="000000"/>
        </w:rPr>
        <w:t xml:space="preserve"> </w:t>
      </w:r>
      <w:r w:rsidRPr="00482B1F">
        <w:rPr>
          <w:color w:val="000000"/>
          <w:highlight w:val="yellow"/>
        </w:rPr>
        <w:t>(</w:t>
      </w:r>
      <w:r w:rsidR="00B41C3A" w:rsidRPr="00482B1F">
        <w:rPr>
          <w:color w:val="000000"/>
          <w:highlight w:val="yellow"/>
        </w:rPr>
        <w:t>i.e., text similarity and tag similarity</w:t>
      </w:r>
      <w:r w:rsidRPr="00482B1F">
        <w:rPr>
          <w:color w:val="000000"/>
          <w:highlight w:val="yellow"/>
        </w:rPr>
        <w:t>)</w:t>
      </w:r>
      <w:r w:rsidR="00B41C3A" w:rsidRPr="00482B1F">
        <w:rPr>
          <w:color w:val="000000"/>
          <w:highlight w:val="yellow"/>
        </w:rPr>
        <w:t xml:space="preserve">. A </w:t>
      </w:r>
      <w:r w:rsidRPr="00482B1F">
        <w:rPr>
          <w:color w:val="000000"/>
          <w:highlight w:val="yellow"/>
        </w:rPr>
        <w:t>commonly-used</w:t>
      </w:r>
      <w:r w:rsidR="00B41C3A" w:rsidRPr="00482B1F">
        <w:rPr>
          <w:color w:val="000000"/>
          <w:highlight w:val="yellow"/>
        </w:rPr>
        <w:t xml:space="preserve"> way to calculate the text</w:t>
      </w:r>
      <w:r w:rsidRPr="00482B1F">
        <w:rPr>
          <w:color w:val="000000"/>
          <w:highlight w:val="yellow"/>
        </w:rPr>
        <w:t>-</w:t>
      </w:r>
      <w:r w:rsidR="00B41C3A" w:rsidRPr="00482B1F">
        <w:rPr>
          <w:color w:val="000000"/>
          <w:highlight w:val="yellow"/>
        </w:rPr>
        <w:t xml:space="preserve">similarity </w:t>
      </w:r>
      <w:r w:rsidRPr="00482B1F">
        <w:rPr>
          <w:color w:val="000000"/>
          <w:highlight w:val="yellow"/>
        </w:rPr>
        <w:t>of</w:t>
      </w:r>
      <w:r w:rsidR="00B41C3A" w:rsidRPr="00482B1F">
        <w:rPr>
          <w:color w:val="000000"/>
          <w:highlight w:val="yellow"/>
        </w:rPr>
        <w:t xml:space="preserve"> two documents is to extract their feature vectors by HDP (a representative of traditional feature extractors) and calculate the </w:t>
      </w:r>
      <w:r w:rsidRPr="00482B1F">
        <w:rPr>
          <w:color w:val="000000"/>
          <w:highlight w:val="yellow"/>
        </w:rPr>
        <w:t>C</w:t>
      </w:r>
      <w:r w:rsidR="00B41C3A" w:rsidRPr="00482B1F">
        <w:rPr>
          <w:color w:val="000000"/>
          <w:highlight w:val="yellow"/>
        </w:rPr>
        <w:t xml:space="preserve">osine similarity </w:t>
      </w:r>
      <w:r w:rsidRPr="00482B1F">
        <w:rPr>
          <w:color w:val="000000"/>
          <w:highlight w:val="yellow"/>
        </w:rPr>
        <w:t>between</w:t>
      </w:r>
      <w:r w:rsidR="00B41C3A" w:rsidRPr="00482B1F">
        <w:rPr>
          <w:color w:val="000000"/>
          <w:highlight w:val="yellow"/>
        </w:rPr>
        <w:t xml:space="preserve"> their HDP features (denoted as </w:t>
      </w:r>
      <w:r w:rsidR="00B41C3A" w:rsidRPr="00482B1F">
        <w:rPr>
          <w:i/>
          <w:color w:val="000000"/>
          <w:highlight w:val="yellow"/>
        </w:rPr>
        <w:t>HDPText</w:t>
      </w:r>
      <w:r w:rsidR="00B41C3A" w:rsidRPr="00482B1F">
        <w:rPr>
          <w:color w:val="000000"/>
          <w:highlight w:val="yellow"/>
        </w:rPr>
        <w:t>)</w:t>
      </w:r>
      <w:r w:rsidR="00165128">
        <w:rPr>
          <w:color w:val="000000"/>
          <w:highlight w:val="yellow"/>
        </w:rPr>
        <w:t xml:space="preserve"> </w:t>
      </w:r>
      <w:r w:rsidR="00165128">
        <w:rPr>
          <w:color w:val="000000"/>
          <w:highlight w:val="yellow"/>
        </w:rPr>
        <w:fldChar w:fldCharType="begin"/>
      </w:r>
      <w:r w:rsidR="00165128">
        <w:rPr>
          <w:color w:val="000000"/>
          <w:highlight w:val="yellow"/>
        </w:rPr>
        <w:instrText xml:space="preserve"> REF _Ref103194 \r \h </w:instrText>
      </w:r>
      <w:r w:rsidR="00165128">
        <w:rPr>
          <w:color w:val="000000"/>
          <w:highlight w:val="yellow"/>
        </w:rPr>
      </w:r>
      <w:r w:rsidR="00165128">
        <w:rPr>
          <w:color w:val="000000"/>
          <w:highlight w:val="yellow"/>
        </w:rPr>
        <w:fldChar w:fldCharType="separate"/>
      </w:r>
      <w:r w:rsidR="00165128">
        <w:rPr>
          <w:color w:val="000000"/>
          <w:highlight w:val="yellow"/>
        </w:rPr>
        <w:t>[12]</w:t>
      </w:r>
      <w:r w:rsidR="00165128">
        <w:rPr>
          <w:color w:val="000000"/>
          <w:highlight w:val="yellow"/>
        </w:rPr>
        <w:fldChar w:fldCharType="end"/>
      </w:r>
      <w:r w:rsidR="00B41C3A" w:rsidRPr="00482B1F">
        <w:rPr>
          <w:color w:val="000000"/>
          <w:highlight w:val="yellow"/>
        </w:rPr>
        <w:t xml:space="preserve">. The simplest and most </w:t>
      </w:r>
      <w:r w:rsidRPr="00482B1F">
        <w:rPr>
          <w:color w:val="000000"/>
          <w:highlight w:val="yellow"/>
        </w:rPr>
        <w:t>popular</w:t>
      </w:r>
      <w:r w:rsidR="00B41C3A" w:rsidRPr="00482B1F">
        <w:rPr>
          <w:color w:val="000000"/>
          <w:highlight w:val="yellow"/>
        </w:rPr>
        <w:t xml:space="preserve"> way to calculate tag similarity is the method adopted in</w:t>
      </w:r>
      <w:r w:rsidR="007926AD">
        <w:rPr>
          <w:color w:val="000000"/>
          <w:highlight w:val="yellow"/>
        </w:rPr>
        <w:t xml:space="preserve"> </w:t>
      </w:r>
      <w:r w:rsidR="00F049DC">
        <w:rPr>
          <w:b/>
          <w:color w:val="000000"/>
          <w:highlight w:val="yellow"/>
        </w:rPr>
        <w:fldChar w:fldCharType="begin"/>
      </w:r>
      <w:r w:rsidR="00F049DC">
        <w:rPr>
          <w:color w:val="000000"/>
          <w:highlight w:val="yellow"/>
        </w:rPr>
        <w:instrText xml:space="preserve"> REF _Ref15145770 \r \h </w:instrText>
      </w:r>
      <w:r w:rsidR="00F049DC">
        <w:rPr>
          <w:b/>
          <w:color w:val="000000"/>
          <w:highlight w:val="yellow"/>
        </w:rPr>
      </w:r>
      <w:r w:rsidR="00F049DC">
        <w:rPr>
          <w:b/>
          <w:color w:val="000000"/>
          <w:highlight w:val="yellow"/>
        </w:rPr>
        <w:fldChar w:fldCharType="separate"/>
      </w:r>
      <w:r w:rsidR="00F049DC">
        <w:rPr>
          <w:color w:val="000000"/>
          <w:highlight w:val="yellow"/>
        </w:rPr>
        <w:t>[24]</w:t>
      </w:r>
      <w:r w:rsidR="00F049DC">
        <w:rPr>
          <w:b/>
          <w:color w:val="000000"/>
          <w:highlight w:val="yellow"/>
        </w:rPr>
        <w:fldChar w:fldCharType="end"/>
      </w:r>
      <w:r w:rsidR="00F049DC">
        <w:rPr>
          <w:b/>
          <w:color w:val="000000"/>
          <w:highlight w:val="yellow"/>
        </w:rPr>
        <w:t>-</w:t>
      </w:r>
      <w:r w:rsidRPr="00482B1F">
        <w:rPr>
          <w:color w:val="000000"/>
          <w:highlight w:val="yellow"/>
        </w:rPr>
        <w:fldChar w:fldCharType="begin"/>
      </w:r>
      <w:r w:rsidRPr="00482B1F">
        <w:rPr>
          <w:color w:val="000000"/>
          <w:highlight w:val="yellow"/>
        </w:rPr>
        <w:instrText xml:space="preserve"> REF _Ref15145783 \r \h </w:instrText>
      </w:r>
      <w:r>
        <w:rPr>
          <w:color w:val="000000"/>
          <w:highlight w:val="yellow"/>
        </w:rPr>
        <w:instrText xml:space="preserve"> \* MERGEFORMAT </w:instrText>
      </w:r>
      <w:r w:rsidRPr="00482B1F">
        <w:rPr>
          <w:color w:val="000000"/>
          <w:highlight w:val="yellow"/>
        </w:rPr>
      </w:r>
      <w:r w:rsidRPr="00482B1F">
        <w:rPr>
          <w:color w:val="000000"/>
          <w:highlight w:val="yellow"/>
        </w:rPr>
        <w:fldChar w:fldCharType="separate"/>
      </w:r>
      <w:r w:rsidR="00EB4FD3">
        <w:rPr>
          <w:color w:val="000000"/>
          <w:highlight w:val="yellow"/>
        </w:rPr>
        <w:t>[26]</w:t>
      </w:r>
      <w:r w:rsidRPr="00482B1F">
        <w:rPr>
          <w:color w:val="000000"/>
          <w:highlight w:val="yellow"/>
        </w:rPr>
        <w:fldChar w:fldCharType="end"/>
      </w:r>
      <w:r w:rsidR="00B41C3A" w:rsidRPr="00482B1F">
        <w:rPr>
          <w:color w:val="000000"/>
          <w:highlight w:val="yellow"/>
        </w:rPr>
        <w:t xml:space="preserve"> (denoted as </w:t>
      </w:r>
      <w:r>
        <w:rPr>
          <w:rFonts w:hint="eastAsia"/>
          <w:i/>
          <w:color w:val="000000"/>
          <w:highlight w:val="yellow"/>
          <w:lang w:eastAsia="zh-CN"/>
        </w:rPr>
        <w:t>m</w:t>
      </w:r>
      <w:r w:rsidR="00B41C3A" w:rsidRPr="00482B1F">
        <w:rPr>
          <w:i/>
          <w:color w:val="000000"/>
          <w:highlight w:val="yellow"/>
        </w:rPr>
        <w:t>etaPathTag</w:t>
      </w:r>
      <w:r w:rsidR="00B41C3A" w:rsidRPr="00482B1F">
        <w:rPr>
          <w:color w:val="000000"/>
          <w:highlight w:val="yellow"/>
        </w:rPr>
        <w:t>).</w:t>
      </w:r>
    </w:p>
    <w:tbl>
      <w:tblPr>
        <w:tblStyle w:val="af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
        <w:gridCol w:w="4198"/>
        <w:gridCol w:w="546"/>
      </w:tblGrid>
      <w:tr w:rsidR="006C54B2" w14:paraId="6FD9671E" w14:textId="77777777" w:rsidTr="006C54B2">
        <w:trPr>
          <w:trHeight w:val="425"/>
        </w:trPr>
        <w:tc>
          <w:tcPr>
            <w:tcW w:w="293" w:type="pct"/>
            <w:tcMar>
              <w:left w:w="0" w:type="dxa"/>
              <w:right w:w="0" w:type="dxa"/>
            </w:tcMar>
            <w:vAlign w:val="center"/>
          </w:tcPr>
          <w:p w14:paraId="1AAB5536" w14:textId="77777777" w:rsidR="006C54B2" w:rsidRDefault="006C54B2" w:rsidP="00160DA5">
            <w:pPr>
              <w:jc w:val="both"/>
            </w:pPr>
          </w:p>
        </w:tc>
        <w:tc>
          <w:tcPr>
            <w:tcW w:w="4165" w:type="pct"/>
            <w:vAlign w:val="center"/>
          </w:tcPr>
          <w:p w14:paraId="39F0C68B" w14:textId="398C2486" w:rsidR="006C54B2" w:rsidRPr="000D721E" w:rsidRDefault="006C54B2" w:rsidP="00BC58A7">
            <w:pPr>
              <w:jc w:val="center"/>
              <w:rPr>
                <w:sz w:val="18"/>
                <w:szCs w:val="18"/>
                <w:lang w:eastAsia="zh-CN"/>
              </w:rPr>
            </w:pPr>
            <m:oMathPara>
              <m:oMathParaPr>
                <m:jc m:val="center"/>
              </m:oMathParaPr>
              <m:oMath>
                <m:r>
                  <m:rPr>
                    <m:sty m:val="p"/>
                  </m:rPr>
                  <w:rPr>
                    <w:rFonts w:ascii="Cambria Math" w:hAnsi="Cambria Math"/>
                    <w:color w:val="000000"/>
                  </w:rPr>
                  <m:t>metaPathTag(</m:t>
                </m:r>
                <m:sSub>
                  <m:sSubPr>
                    <m:ctrlPr>
                      <w:rPr>
                        <w:rFonts w:ascii="Cambria Math" w:hAnsi="Cambria Math"/>
                        <w:color w:val="000000"/>
                      </w:rPr>
                    </m:ctrlPr>
                  </m:sSubPr>
                  <m:e>
                    <m:r>
                      <w:rPr>
                        <w:rFonts w:ascii="Cambria Math" w:hAnsi="Cambria Math"/>
                        <w:color w:val="000000"/>
                      </w:rPr>
                      <m:t>m</m:t>
                    </m: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m</m:t>
                    </m:r>
                  </m:e>
                  <m:sub>
                    <m:r>
                      <w:rPr>
                        <w:rFonts w:ascii="Cambria Math" w:hAnsi="Cambria Math"/>
                        <w:color w:val="000000"/>
                      </w:rPr>
                      <m:t>j</m:t>
                    </m:r>
                  </m:sub>
                </m:sSub>
                <m:r>
                  <m:rPr>
                    <m:sty m:val="p"/>
                  </m:rPr>
                  <w:rPr>
                    <w:rFonts w:ascii="Cambria Math" w:hAnsi="Cambria Math"/>
                    <w:color w:val="000000"/>
                  </w:rPr>
                  <m:t>)</m:t>
                </m:r>
                <m:r>
                  <m:rPr>
                    <m:sty m:val="p"/>
                  </m:rPr>
                  <w:rPr>
                    <w:rFonts w:ascii="Cambria Math"/>
                    <w:color w:val="000000"/>
                  </w:rPr>
                  <m:t>=</m:t>
                </m:r>
                <m:f>
                  <m:fPr>
                    <m:ctrlPr>
                      <w:rPr>
                        <w:rFonts w:ascii="Cambria Math" w:hAnsi="Cambria Math"/>
                        <w:color w:val="000000"/>
                      </w:rPr>
                    </m:ctrlPr>
                  </m:fPr>
                  <m:num>
                    <m:r>
                      <w:rPr>
                        <w:rFonts w:ascii="Cambria Math"/>
                        <w:color w:val="000000"/>
                      </w:rPr>
                      <m:t>2</m:t>
                    </m:r>
                    <m:r>
                      <m:rPr>
                        <m:sty m:val="p"/>
                      </m:rPr>
                      <w:rPr>
                        <w:rFonts w:ascii="Cambria Math" w:hAnsi="Cambria Math"/>
                      </w:rPr>
                      <m:t>×</m:t>
                    </m:r>
                    <m:r>
                      <w:rPr>
                        <w:rFonts w:ascii="Cambria Math" w:hAnsi="Cambria Math" w:cs="Cambria Math"/>
                        <w:color w:val="000000"/>
                      </w:rPr>
                      <m:t xml:space="preserve"> </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Tag</m:t>
                            </m:r>
                          </m:e>
                          <m:sub>
                            <m:sSub>
                              <m:sSubPr>
                                <m:ctrlPr>
                                  <w:rPr>
                                    <w:rFonts w:ascii="Cambria Math" w:hAnsi="Cambria Math"/>
                                    <w:color w:val="000000"/>
                                  </w:rPr>
                                </m:ctrlPr>
                              </m:sSubPr>
                              <m:e>
                                <m:r>
                                  <w:rPr>
                                    <w:rFonts w:ascii="Cambria Math" w:hAnsi="Cambria Math"/>
                                    <w:color w:val="000000"/>
                                  </w:rPr>
                                  <m:t>m</m:t>
                                </m:r>
                              </m:e>
                              <m:sub>
                                <m:r>
                                  <w:rPr>
                                    <w:rFonts w:ascii="Cambria Math" w:hAnsi="Cambria Math"/>
                                    <w:color w:val="000000"/>
                                  </w:rPr>
                                  <m:t>i</m:t>
                                </m:r>
                              </m:sub>
                            </m:sSub>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Tag</m:t>
                            </m:r>
                          </m:e>
                          <m:sub>
                            <m:sSub>
                              <m:sSubPr>
                                <m:ctrlPr>
                                  <w:rPr>
                                    <w:rFonts w:ascii="Cambria Math" w:hAnsi="Cambria Math"/>
                                    <w:color w:val="000000"/>
                                  </w:rPr>
                                </m:ctrlPr>
                              </m:sSubPr>
                              <m:e>
                                <m:r>
                                  <w:rPr>
                                    <w:rFonts w:ascii="Cambria Math" w:hAnsi="Cambria Math"/>
                                    <w:color w:val="000000"/>
                                  </w:rPr>
                                  <m:t>m</m:t>
                                </m:r>
                              </m:e>
                              <m:sub>
                                <m:r>
                                  <w:rPr>
                                    <w:rFonts w:ascii="Cambria Math" w:hAnsi="Cambria Math"/>
                                    <w:color w:val="000000"/>
                                  </w:rPr>
                                  <m:t>j</m:t>
                                </m:r>
                              </m:sub>
                            </m:sSub>
                          </m:sub>
                        </m:sSub>
                      </m:e>
                    </m:d>
                  </m:num>
                  <m:den>
                    <m:r>
                      <w:rPr>
                        <w:rFonts w:ascii="Cambria Math" w:hAnsi="Cambria Math" w:cs="Cambria Math"/>
                        <w:color w:val="000000"/>
                      </w:rPr>
                      <m:t xml:space="preserve"> </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Tag</m:t>
                            </m:r>
                          </m:e>
                          <m:sub>
                            <m:sSub>
                              <m:sSubPr>
                                <m:ctrlPr>
                                  <w:rPr>
                                    <w:rFonts w:ascii="Cambria Math" w:hAnsi="Cambria Math"/>
                                    <w:color w:val="000000"/>
                                  </w:rPr>
                                </m:ctrlPr>
                              </m:sSubPr>
                              <m:e>
                                <m:r>
                                  <w:rPr>
                                    <w:rFonts w:ascii="Cambria Math" w:hAnsi="Cambria Math"/>
                                    <w:color w:val="000000"/>
                                  </w:rPr>
                                  <m:t>m</m:t>
                                </m:r>
                              </m:e>
                              <m:sub>
                                <m:r>
                                  <w:rPr>
                                    <w:rFonts w:ascii="Cambria Math" w:hAnsi="Cambria Math"/>
                                    <w:color w:val="000000"/>
                                  </w:rPr>
                                  <m:t>i</m:t>
                                </m:r>
                              </m:sub>
                            </m:sSub>
                          </m:sub>
                        </m:sSub>
                      </m:e>
                    </m:d>
                    <m:r>
                      <w:rPr>
                        <w:rFonts w:ascii="Cambria Math" w:hAnsi="Cambria Math"/>
                        <w:color w:val="000000"/>
                      </w:rPr>
                      <m:t>+</m:t>
                    </m:r>
                    <m:r>
                      <w:rPr>
                        <w:rFonts w:ascii="Cambria Math" w:hAnsi="Cambria Math" w:cs="Cambria Math"/>
                        <w:color w:val="000000"/>
                      </w:rPr>
                      <m:t xml:space="preserve"> </m:t>
                    </m:r>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Tag</m:t>
                            </m:r>
                          </m:e>
                          <m:sub>
                            <m:sSub>
                              <m:sSubPr>
                                <m:ctrlPr>
                                  <w:rPr>
                                    <w:rFonts w:ascii="Cambria Math" w:hAnsi="Cambria Math"/>
                                    <w:color w:val="000000"/>
                                  </w:rPr>
                                </m:ctrlPr>
                              </m:sSubPr>
                              <m:e>
                                <m:r>
                                  <w:rPr>
                                    <w:rFonts w:ascii="Cambria Math" w:hAnsi="Cambria Math"/>
                                    <w:color w:val="000000"/>
                                  </w:rPr>
                                  <m:t>m</m:t>
                                </m:r>
                              </m:e>
                              <m:sub>
                                <m:r>
                                  <w:rPr>
                                    <w:rFonts w:ascii="Cambria Math" w:hAnsi="Cambria Math"/>
                                    <w:color w:val="000000"/>
                                  </w:rPr>
                                  <m:t>j</m:t>
                                </m:r>
                              </m:sub>
                            </m:sSub>
                          </m:sub>
                        </m:sSub>
                      </m:e>
                    </m:d>
                  </m:den>
                </m:f>
                <m:r>
                  <w:rPr>
                    <w:rFonts w:ascii="Cambria Math" w:hAnsi="Cambria Math"/>
                    <w:sz w:val="18"/>
                    <w:szCs w:val="18"/>
                  </w:rPr>
                  <m:t>,</m:t>
                </m:r>
              </m:oMath>
            </m:oMathPara>
          </w:p>
        </w:tc>
        <w:tc>
          <w:tcPr>
            <w:tcW w:w="543" w:type="pct"/>
            <w:tcMar>
              <w:left w:w="0" w:type="dxa"/>
              <w:right w:w="0" w:type="dxa"/>
            </w:tcMar>
            <w:vAlign w:val="center"/>
          </w:tcPr>
          <w:p w14:paraId="64FD98BD" w14:textId="77777777" w:rsidR="006C54B2" w:rsidRDefault="006C54B2" w:rsidP="00160DA5">
            <w:pPr>
              <w:jc w:val="right"/>
              <w:rPr>
                <w:lang w:eastAsia="zh-CN"/>
              </w:rPr>
            </w:pPr>
            <w:r>
              <w:rPr>
                <w:rFonts w:hint="eastAsia"/>
                <w:lang w:eastAsia="zh-CN"/>
              </w:rPr>
              <w:t>(</w:t>
            </w:r>
            <w:r>
              <w:rPr>
                <w:lang w:eastAsia="zh-CN"/>
              </w:rPr>
              <w:t>26)</w:t>
            </w:r>
          </w:p>
        </w:tc>
      </w:tr>
    </w:tbl>
    <w:p w14:paraId="0AD4BDFB" w14:textId="6CCB9AE1" w:rsidR="00EB5A9A" w:rsidRPr="00050149" w:rsidRDefault="00EB5A9A" w:rsidP="0027077A">
      <w:pPr>
        <w:spacing w:line="252" w:lineRule="auto"/>
        <w:jc w:val="both"/>
        <w:rPr>
          <w:color w:val="000000"/>
        </w:rPr>
      </w:pPr>
      <w:proofErr w:type="gramStart"/>
      <w:r w:rsidRPr="00050149">
        <w:rPr>
          <w:rFonts w:hint="eastAsia"/>
          <w:color w:val="000000"/>
        </w:rPr>
        <w:t>w</w:t>
      </w:r>
      <w:r w:rsidRPr="00050149">
        <w:rPr>
          <w:color w:val="000000"/>
        </w:rPr>
        <w:t>here</w:t>
      </w:r>
      <w:proofErr w:type="gramEnd"/>
      <w:r w:rsidRPr="00050149">
        <w:rPr>
          <w:color w:val="000000"/>
        </w:rPr>
        <w:t xml:space="preserve"> </w:t>
      </w:r>
      <m:oMath>
        <m:sSub>
          <m:sSubPr>
            <m:ctrlPr>
              <w:rPr>
                <w:rFonts w:ascii="Cambria Math" w:hAnsi="Cambria Math"/>
                <w:i/>
                <w:color w:val="000000"/>
              </w:rPr>
            </m:ctrlPr>
          </m:sSubPr>
          <m:e>
            <m:r>
              <w:rPr>
                <w:rFonts w:ascii="Cambria Math" w:hAnsi="Cambria Math"/>
                <w:color w:val="000000"/>
              </w:rPr>
              <m:t>Tag</m:t>
            </m:r>
          </m:e>
          <m:sub>
            <m:sSub>
              <m:sSubPr>
                <m:ctrlPr>
                  <w:rPr>
                    <w:rFonts w:ascii="Cambria Math" w:hAnsi="Cambria Math"/>
                    <w:color w:val="000000"/>
                  </w:rPr>
                </m:ctrlPr>
              </m:sSubPr>
              <m:e>
                <m:r>
                  <w:rPr>
                    <w:rFonts w:ascii="Cambria Math" w:hAnsi="Cambria Math"/>
                    <w:color w:val="000000"/>
                  </w:rPr>
                  <m:t>m</m:t>
                </m:r>
              </m:e>
              <m:sub>
                <m:r>
                  <w:rPr>
                    <w:rFonts w:ascii="Cambria Math" w:hAnsi="Cambria Math"/>
                    <w:color w:val="000000"/>
                  </w:rPr>
                  <m:t>i</m:t>
                </m:r>
              </m:sub>
            </m:sSub>
          </m:sub>
        </m:sSub>
      </m:oMath>
      <w:r w:rsidR="00482B1F">
        <w:rPr>
          <w:color w:val="000000"/>
        </w:rPr>
        <w:t xml:space="preserve"> </w:t>
      </w:r>
      <w:r w:rsidR="00482B1F">
        <w:rPr>
          <w:rFonts w:hint="eastAsia"/>
          <w:color w:val="000000"/>
          <w:lang w:eastAsia="zh-CN"/>
        </w:rPr>
        <w:t>a</w:t>
      </w:r>
      <w:r w:rsidR="00482B1F">
        <w:rPr>
          <w:color w:val="000000"/>
          <w:lang w:eastAsia="zh-CN"/>
        </w:rPr>
        <w:t>nd</w:t>
      </w:r>
      <m:oMath>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Tag</m:t>
            </m:r>
          </m:e>
          <m:sub>
            <m:sSub>
              <m:sSubPr>
                <m:ctrlPr>
                  <w:rPr>
                    <w:rFonts w:ascii="Cambria Math" w:hAnsi="Cambria Math"/>
                    <w:color w:val="000000"/>
                  </w:rPr>
                </m:ctrlPr>
              </m:sSubPr>
              <m:e>
                <m:r>
                  <w:rPr>
                    <w:rFonts w:ascii="Cambria Math" w:hAnsi="Cambria Math"/>
                    <w:color w:val="000000"/>
                  </w:rPr>
                  <m:t>m</m:t>
                </m:r>
              </m:e>
              <m:sub>
                <m:r>
                  <w:rPr>
                    <w:rFonts w:ascii="Cambria Math" w:hAnsi="Cambria Math"/>
                    <w:color w:val="000000"/>
                  </w:rPr>
                  <m:t>j</m:t>
                </m:r>
              </m:sub>
            </m:sSub>
          </m:sub>
        </m:sSub>
      </m:oMath>
      <w:r w:rsidRPr="00050149">
        <w:rPr>
          <w:rFonts w:hint="eastAsia"/>
          <w:color w:val="000000"/>
        </w:rPr>
        <w:t xml:space="preserve"> </w:t>
      </w:r>
      <w:r w:rsidR="001E407F">
        <w:rPr>
          <w:color w:val="000000"/>
        </w:rPr>
        <w:t xml:space="preserve">denote </w:t>
      </w:r>
      <w:r w:rsidRPr="00050149">
        <w:rPr>
          <w:color w:val="000000"/>
        </w:rPr>
        <w:t xml:space="preserve">the tag set of mashup </w:t>
      </w:r>
      <m:oMath>
        <m:sSub>
          <m:sSubPr>
            <m:ctrlPr>
              <w:rPr>
                <w:rFonts w:ascii="Cambria Math" w:hAnsi="Cambria Math"/>
                <w:color w:val="000000"/>
              </w:rPr>
            </m:ctrlPr>
          </m:sSubPr>
          <m:e>
            <m:r>
              <w:rPr>
                <w:rFonts w:ascii="Cambria Math" w:hAnsi="Cambria Math"/>
                <w:color w:val="000000"/>
              </w:rPr>
              <m:t>m</m:t>
            </m:r>
          </m:e>
          <m:sub>
            <m:r>
              <w:rPr>
                <w:rFonts w:ascii="Cambria Math" w:hAnsi="Cambria Math"/>
                <w:color w:val="000000"/>
              </w:rPr>
              <m:t>i</m:t>
            </m:r>
          </m:sub>
        </m:sSub>
      </m:oMath>
      <w:r w:rsidRPr="00050149">
        <w:rPr>
          <w:rFonts w:hint="eastAsia"/>
          <w:color w:val="000000"/>
        </w:rPr>
        <w:t xml:space="preserve"> </w:t>
      </w:r>
      <w:r w:rsidRPr="00050149">
        <w:rPr>
          <w:color w:val="000000"/>
        </w:rPr>
        <w:t xml:space="preserve">and </w:t>
      </w:r>
      <m:oMath>
        <m:sSub>
          <m:sSubPr>
            <m:ctrlPr>
              <w:rPr>
                <w:rFonts w:ascii="Cambria Math" w:hAnsi="Cambria Math"/>
                <w:color w:val="000000"/>
              </w:rPr>
            </m:ctrlPr>
          </m:sSubPr>
          <m:e>
            <m:r>
              <w:rPr>
                <w:rFonts w:ascii="Cambria Math" w:hAnsi="Cambria Math"/>
                <w:color w:val="000000"/>
              </w:rPr>
              <m:t>m</m:t>
            </m:r>
          </m:e>
          <m:sub>
            <m:r>
              <w:rPr>
                <w:rFonts w:ascii="Cambria Math" w:hAnsi="Cambria Math"/>
                <w:color w:val="000000"/>
              </w:rPr>
              <m:t>j</m:t>
            </m:r>
          </m:sub>
        </m:sSub>
      </m:oMath>
      <w:r w:rsidR="00482B1F">
        <w:rPr>
          <w:rFonts w:hint="eastAsia"/>
          <w:color w:val="000000"/>
          <w:lang w:eastAsia="zh-CN"/>
        </w:rPr>
        <w:t>,</w:t>
      </w:r>
      <w:r w:rsidRPr="00050149">
        <w:rPr>
          <w:rFonts w:hint="eastAsia"/>
          <w:color w:val="000000"/>
        </w:rPr>
        <w:t xml:space="preserve"> </w:t>
      </w:r>
      <w:r w:rsidRPr="00050149">
        <w:rPr>
          <w:color w:val="000000"/>
        </w:rPr>
        <w:t>respectively</w:t>
      </w:r>
      <w:r w:rsidR="005B1272">
        <w:rPr>
          <w:color w:val="000000"/>
        </w:rPr>
        <w:t xml:space="preserve">, and </w:t>
      </w:r>
      <m:oMath>
        <m:d>
          <m:dPr>
            <m:begChr m:val="|"/>
            <m:endChr m:val="|"/>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Tag</m:t>
                </m:r>
              </m:e>
              <m:sub>
                <m:r>
                  <w:rPr>
                    <w:rFonts w:ascii="Cambria Math" w:hAnsi="Cambria Math"/>
                    <w:color w:val="000000"/>
                  </w:rPr>
                  <m:t>m</m:t>
                </m:r>
              </m:sub>
            </m:sSub>
          </m:e>
        </m:d>
      </m:oMath>
      <w:r w:rsidR="005B1272">
        <w:rPr>
          <w:rFonts w:hint="eastAsia"/>
          <w:color w:val="000000"/>
          <w:lang w:eastAsia="zh-CN"/>
        </w:rPr>
        <w:t xml:space="preserve"> </w:t>
      </w:r>
      <w:r w:rsidR="005B1272">
        <w:rPr>
          <w:color w:val="000000"/>
          <w:lang w:eastAsia="zh-CN"/>
        </w:rPr>
        <w:t xml:space="preserve">is the size of </w:t>
      </w:r>
      <w:r w:rsidR="005B1272" w:rsidRPr="00050149">
        <w:rPr>
          <w:color w:val="000000"/>
        </w:rPr>
        <w:t>the tag set of mashup</w:t>
      </w:r>
      <w:r w:rsidR="005B1272">
        <w:rPr>
          <w:color w:val="000000"/>
        </w:rPr>
        <w:t xml:space="preserve"> </w:t>
      </w:r>
      <m:oMath>
        <m:r>
          <w:rPr>
            <w:rFonts w:ascii="Cambria Math" w:hAnsi="Cambria Math"/>
            <w:color w:val="000000"/>
          </w:rPr>
          <m:t>m</m:t>
        </m:r>
      </m:oMath>
      <w:r w:rsidRPr="00050149">
        <w:rPr>
          <w:color w:val="000000"/>
        </w:rPr>
        <w:t>.</w:t>
      </w:r>
    </w:p>
    <w:p w14:paraId="1F3C0FFA" w14:textId="663EA28C" w:rsidR="00EB5A9A" w:rsidRPr="00050149" w:rsidRDefault="00EB5A9A" w:rsidP="0027077A">
      <w:pPr>
        <w:spacing w:line="252" w:lineRule="auto"/>
        <w:ind w:firstLineChars="100" w:firstLine="200"/>
        <w:jc w:val="both"/>
        <w:rPr>
          <w:color w:val="000000"/>
        </w:rPr>
      </w:pPr>
      <w:r w:rsidRPr="00050149">
        <w:rPr>
          <w:color w:val="000000"/>
        </w:rPr>
        <w:t xml:space="preserve">To </w:t>
      </w:r>
      <w:r w:rsidR="00482B1F">
        <w:rPr>
          <w:color w:val="000000"/>
        </w:rPr>
        <w:t>evaluate</w:t>
      </w:r>
      <w:r w:rsidRPr="00050149">
        <w:rPr>
          <w:color w:val="000000"/>
        </w:rPr>
        <w:t xml:space="preserve"> the impact of content similarity calculation </w:t>
      </w:r>
      <w:r w:rsidR="00482B1F">
        <w:rPr>
          <w:color w:val="000000"/>
        </w:rPr>
        <w:t>method</w:t>
      </w:r>
      <w:r w:rsidR="00482B1F" w:rsidRPr="00050149">
        <w:rPr>
          <w:color w:val="000000"/>
        </w:rPr>
        <w:t>s</w:t>
      </w:r>
      <w:r w:rsidR="00482B1F">
        <w:rPr>
          <w:color w:val="000000"/>
        </w:rPr>
        <w:t xml:space="preserve"> on the NI component’s performance</w:t>
      </w:r>
      <w:r w:rsidRPr="00050149">
        <w:rPr>
          <w:color w:val="000000"/>
        </w:rPr>
        <w:t>, we compared ours (</w:t>
      </w:r>
      <w:r w:rsidRPr="00E87B17">
        <w:rPr>
          <w:i/>
          <w:color w:val="000000"/>
        </w:rPr>
        <w:t>Deep</w:t>
      </w:r>
      <w:r w:rsidRPr="00E87B17">
        <w:rPr>
          <w:i/>
          <w:color w:val="000000"/>
          <w:lang w:eastAsia="zh-CN"/>
        </w:rPr>
        <w:t>Text</w:t>
      </w:r>
      <w:r w:rsidRPr="00050149">
        <w:rPr>
          <w:color w:val="000000"/>
        </w:rPr>
        <w:t>+</w:t>
      </w:r>
      <w:r w:rsidRPr="00E87B17">
        <w:rPr>
          <w:i/>
          <w:color w:val="000000"/>
          <w:lang w:eastAsia="zh-CN"/>
        </w:rPr>
        <w:t>Deep</w:t>
      </w:r>
      <w:r w:rsidRPr="00E87B17">
        <w:rPr>
          <w:i/>
          <w:color w:val="000000"/>
        </w:rPr>
        <w:t>Tag</w:t>
      </w:r>
      <w:r w:rsidRPr="00050149">
        <w:rPr>
          <w:color w:val="000000"/>
        </w:rPr>
        <w:t xml:space="preserve">) </w:t>
      </w:r>
      <w:r w:rsidR="00EF7066">
        <w:rPr>
          <w:color w:val="000000"/>
        </w:rPr>
        <w:t>with three variants</w:t>
      </w:r>
      <w:r w:rsidRPr="00050149">
        <w:rPr>
          <w:color w:val="000000"/>
        </w:rPr>
        <w:t>:</w:t>
      </w:r>
      <w:r w:rsidR="00EF7066">
        <w:rPr>
          <w:color w:val="000000"/>
        </w:rPr>
        <w:t xml:space="preserve"> </w:t>
      </w:r>
      <w:r w:rsidRPr="00050149">
        <w:rPr>
          <w:rFonts w:hint="eastAsia"/>
          <w:color w:val="000000"/>
          <w:lang w:eastAsia="zh-CN"/>
        </w:rPr>
        <w:t>Variant</w:t>
      </w:r>
      <w:r w:rsidR="008D305B">
        <w:rPr>
          <w:color w:val="000000"/>
          <w:lang w:eastAsia="zh-CN"/>
        </w:rPr>
        <w:t xml:space="preserve"> </w:t>
      </w:r>
      <w:r w:rsidRPr="00050149">
        <w:rPr>
          <w:rFonts w:hint="eastAsia"/>
          <w:color w:val="000000"/>
          <w:lang w:eastAsia="zh-CN"/>
        </w:rPr>
        <w:t>1</w:t>
      </w:r>
      <w:r w:rsidR="00EF7066">
        <w:rPr>
          <w:color w:val="000000"/>
          <w:lang w:eastAsia="zh-CN"/>
        </w:rPr>
        <w:t xml:space="preserve"> </w:t>
      </w:r>
      <w:r w:rsidRPr="00050149">
        <w:rPr>
          <w:color w:val="000000"/>
        </w:rPr>
        <w:t>(</w:t>
      </w:r>
      <w:r w:rsidRPr="00E87B17">
        <w:rPr>
          <w:i/>
          <w:color w:val="000000"/>
        </w:rPr>
        <w:t>DeepText</w:t>
      </w:r>
      <w:r w:rsidRPr="00050149">
        <w:rPr>
          <w:color w:val="000000"/>
        </w:rPr>
        <w:t>+</w:t>
      </w:r>
      <w:r w:rsidRPr="00E87B17">
        <w:rPr>
          <w:i/>
          <w:color w:val="000000"/>
        </w:rPr>
        <w:t>metaPathTag</w:t>
      </w:r>
      <w:r w:rsidRPr="00050149">
        <w:rPr>
          <w:color w:val="000000"/>
        </w:rPr>
        <w:t xml:space="preserve">), </w:t>
      </w:r>
      <w:r w:rsidRPr="00050149">
        <w:rPr>
          <w:rFonts w:hint="eastAsia"/>
          <w:color w:val="000000"/>
          <w:lang w:eastAsia="zh-CN"/>
        </w:rPr>
        <w:t>Variant</w:t>
      </w:r>
      <w:r w:rsidR="008D305B">
        <w:rPr>
          <w:color w:val="000000"/>
          <w:lang w:eastAsia="zh-CN"/>
        </w:rPr>
        <w:t xml:space="preserve"> </w:t>
      </w:r>
      <w:r>
        <w:rPr>
          <w:color w:val="000000"/>
          <w:lang w:eastAsia="zh-CN"/>
        </w:rPr>
        <w:t>2</w:t>
      </w:r>
      <w:r w:rsidR="00EF7066">
        <w:rPr>
          <w:color w:val="000000"/>
          <w:lang w:eastAsia="zh-CN"/>
        </w:rPr>
        <w:t xml:space="preserve"> </w:t>
      </w:r>
      <w:r>
        <w:rPr>
          <w:color w:val="000000"/>
          <w:lang w:eastAsia="zh-CN"/>
        </w:rPr>
        <w:t>(</w:t>
      </w:r>
      <w:r w:rsidRPr="00E87B17">
        <w:rPr>
          <w:i/>
          <w:color w:val="000000"/>
        </w:rPr>
        <w:t>HDPText</w:t>
      </w:r>
      <w:r w:rsidRPr="00050149">
        <w:rPr>
          <w:color w:val="000000"/>
        </w:rPr>
        <w:t>+</w:t>
      </w:r>
      <w:r w:rsidRPr="00E87B17">
        <w:rPr>
          <w:i/>
          <w:color w:val="000000"/>
        </w:rPr>
        <w:t>DeepTag</w:t>
      </w:r>
      <w:r>
        <w:rPr>
          <w:color w:val="000000"/>
        </w:rPr>
        <w:t>)</w:t>
      </w:r>
      <w:r w:rsidR="004C39EB">
        <w:rPr>
          <w:color w:val="000000"/>
        </w:rPr>
        <w:t>,</w:t>
      </w:r>
      <w:r w:rsidR="00EF7066">
        <w:rPr>
          <w:color w:val="000000"/>
        </w:rPr>
        <w:t xml:space="preserve"> </w:t>
      </w:r>
      <w:r w:rsidRPr="00050149">
        <w:rPr>
          <w:color w:val="000000"/>
        </w:rPr>
        <w:t xml:space="preserve">and </w:t>
      </w:r>
      <w:r w:rsidRPr="00050149">
        <w:rPr>
          <w:rFonts w:hint="eastAsia"/>
          <w:color w:val="000000"/>
          <w:lang w:eastAsia="zh-CN"/>
        </w:rPr>
        <w:t>Variant</w:t>
      </w:r>
      <w:r w:rsidR="008D305B">
        <w:rPr>
          <w:color w:val="000000"/>
          <w:lang w:eastAsia="zh-CN"/>
        </w:rPr>
        <w:t xml:space="preserve"> </w:t>
      </w:r>
      <w:r>
        <w:rPr>
          <w:color w:val="000000"/>
          <w:lang w:eastAsia="zh-CN"/>
        </w:rPr>
        <w:t>3</w:t>
      </w:r>
      <w:r w:rsidR="00EF7066">
        <w:rPr>
          <w:color w:val="000000"/>
          <w:lang w:eastAsia="zh-CN"/>
        </w:rPr>
        <w:t xml:space="preserve"> </w:t>
      </w:r>
      <w:r>
        <w:rPr>
          <w:color w:val="000000"/>
          <w:lang w:eastAsia="zh-CN"/>
        </w:rPr>
        <w:t>(</w:t>
      </w:r>
      <w:r w:rsidRPr="00E87B17">
        <w:rPr>
          <w:i/>
          <w:color w:val="000000"/>
        </w:rPr>
        <w:t>HDPText</w:t>
      </w:r>
      <w:r w:rsidRPr="00050149">
        <w:rPr>
          <w:color w:val="000000"/>
        </w:rPr>
        <w:t>+</w:t>
      </w:r>
      <w:r w:rsidRPr="00E87B17">
        <w:rPr>
          <w:i/>
          <w:color w:val="000000"/>
        </w:rPr>
        <w:t>metaPathTag</w:t>
      </w:r>
      <w:r>
        <w:rPr>
          <w:color w:val="000000"/>
        </w:rPr>
        <w:t>).</w:t>
      </w:r>
      <w:r w:rsidR="00EF7066">
        <w:rPr>
          <w:rFonts w:hint="eastAsia"/>
          <w:color w:val="000000"/>
          <w:lang w:eastAsia="zh-CN"/>
        </w:rPr>
        <w:t xml:space="preserve"> </w:t>
      </w:r>
      <w:r w:rsidR="00482B1F">
        <w:rPr>
          <w:color w:val="000000"/>
        </w:rPr>
        <w:t>Note that</w:t>
      </w:r>
      <w:r w:rsidRPr="00050149">
        <w:rPr>
          <w:color w:val="000000"/>
        </w:rPr>
        <w:t xml:space="preserve"> we </w:t>
      </w:r>
      <w:r>
        <w:rPr>
          <w:color w:val="000000"/>
        </w:rPr>
        <w:t>replaced the</w:t>
      </w:r>
      <w:r w:rsidRPr="00050149">
        <w:rPr>
          <w:color w:val="000000"/>
        </w:rPr>
        <w:t xml:space="preserve"> content similarity</w:t>
      </w:r>
      <w:r>
        <w:rPr>
          <w:color w:val="000000"/>
        </w:rPr>
        <w:t xml:space="preserve"> </w:t>
      </w:r>
      <w:r w:rsidR="00482B1F">
        <w:rPr>
          <w:color w:val="000000"/>
        </w:rPr>
        <w:t xml:space="preserve">method </w:t>
      </w:r>
      <w:r>
        <w:rPr>
          <w:color w:val="000000"/>
        </w:rPr>
        <w:t xml:space="preserve">in MISR with </w:t>
      </w:r>
      <w:r w:rsidR="005B1272">
        <w:rPr>
          <w:color w:val="000000"/>
        </w:rPr>
        <w:t xml:space="preserve">the </w:t>
      </w:r>
      <w:r>
        <w:rPr>
          <w:color w:val="000000"/>
        </w:rPr>
        <w:t>three variants</w:t>
      </w:r>
      <w:r w:rsidR="00BC58A7">
        <w:rPr>
          <w:color w:val="000000"/>
        </w:rPr>
        <w:t>,</w:t>
      </w:r>
      <w:r>
        <w:rPr>
          <w:color w:val="000000"/>
        </w:rPr>
        <w:t xml:space="preserve"> </w:t>
      </w:r>
      <w:r w:rsidRPr="00050149">
        <w:rPr>
          <w:color w:val="000000"/>
        </w:rPr>
        <w:t xml:space="preserve">respectively, </w:t>
      </w:r>
      <w:r>
        <w:rPr>
          <w:color w:val="000000"/>
        </w:rPr>
        <w:t>to</w:t>
      </w:r>
      <w:r w:rsidRPr="00050149">
        <w:rPr>
          <w:color w:val="000000"/>
        </w:rPr>
        <w:t xml:space="preserve"> compare</w:t>
      </w:r>
      <w:r w:rsidR="005B1272">
        <w:rPr>
          <w:color w:val="000000"/>
        </w:rPr>
        <w:t xml:space="preserve"> </w:t>
      </w:r>
      <w:r w:rsidRPr="00050149">
        <w:rPr>
          <w:color w:val="000000"/>
        </w:rPr>
        <w:t xml:space="preserve">their performance. </w:t>
      </w:r>
    </w:p>
    <w:p w14:paraId="5E3DAA08" w14:textId="6D4C7FF2" w:rsidR="00EB5A9A" w:rsidRPr="00050149" w:rsidRDefault="00EB5A9A" w:rsidP="0027077A">
      <w:pPr>
        <w:spacing w:line="252" w:lineRule="auto"/>
        <w:ind w:firstLineChars="100" w:firstLine="200"/>
        <w:jc w:val="both"/>
        <w:rPr>
          <w:color w:val="000000"/>
        </w:rPr>
      </w:pPr>
      <w:r w:rsidRPr="00050149">
        <w:rPr>
          <w:color w:val="000000"/>
        </w:rPr>
        <w:t xml:space="preserve">As shown in </w:t>
      </w:r>
      <w:r w:rsidRPr="004C39EB">
        <w:rPr>
          <w:color w:val="000000"/>
        </w:rPr>
        <w:t>Table 2</w:t>
      </w:r>
      <w:r w:rsidRPr="00050149">
        <w:rPr>
          <w:color w:val="000000"/>
        </w:rPr>
        <w:t>, our method</w:t>
      </w:r>
      <w:r w:rsidR="007B6700">
        <w:rPr>
          <w:color w:val="000000"/>
        </w:rPr>
        <w:t xml:space="preserve"> (</w:t>
      </w:r>
      <w:r w:rsidR="007B6700" w:rsidRPr="00E87B17">
        <w:rPr>
          <w:i/>
          <w:color w:val="000000"/>
        </w:rPr>
        <w:t>Deep</w:t>
      </w:r>
      <w:r w:rsidR="007B6700" w:rsidRPr="00E87B17">
        <w:rPr>
          <w:i/>
          <w:color w:val="000000"/>
          <w:lang w:eastAsia="zh-CN"/>
        </w:rPr>
        <w:t>Text</w:t>
      </w:r>
      <w:r w:rsidR="007B6700" w:rsidRPr="00050149">
        <w:rPr>
          <w:color w:val="000000"/>
        </w:rPr>
        <w:t>+</w:t>
      </w:r>
      <w:r w:rsidR="007B6700" w:rsidRPr="00E87B17">
        <w:rPr>
          <w:i/>
          <w:color w:val="000000"/>
          <w:lang w:eastAsia="zh-CN"/>
        </w:rPr>
        <w:t>Deep</w:t>
      </w:r>
      <w:r w:rsidR="007B6700" w:rsidRPr="00E87B17">
        <w:rPr>
          <w:i/>
          <w:color w:val="000000"/>
        </w:rPr>
        <w:t>Tag</w:t>
      </w:r>
      <w:r w:rsidR="007B6700">
        <w:rPr>
          <w:color w:val="000000"/>
        </w:rPr>
        <w:t>)</w:t>
      </w:r>
      <w:r w:rsidRPr="00050149">
        <w:rPr>
          <w:color w:val="000000"/>
        </w:rPr>
        <w:t xml:space="preserve"> performs </w:t>
      </w:r>
      <w:r>
        <w:rPr>
          <w:color w:val="000000"/>
        </w:rPr>
        <w:t xml:space="preserve">the </w:t>
      </w:r>
      <w:r w:rsidRPr="00050149">
        <w:rPr>
          <w:color w:val="000000"/>
        </w:rPr>
        <w:t>best</w:t>
      </w:r>
      <w:r w:rsidR="007B6700">
        <w:rPr>
          <w:color w:val="000000"/>
        </w:rPr>
        <w:t>, followed by</w:t>
      </w:r>
      <w:r w:rsidRPr="00050149">
        <w:rPr>
          <w:color w:val="000000"/>
        </w:rPr>
        <w:t xml:space="preserve"> </w:t>
      </w:r>
      <w:r w:rsidRPr="00E87B17">
        <w:rPr>
          <w:i/>
          <w:color w:val="000000"/>
        </w:rPr>
        <w:t>HDPText</w:t>
      </w:r>
      <w:r w:rsidRPr="00050149">
        <w:rPr>
          <w:color w:val="000000"/>
        </w:rPr>
        <w:t>+</w:t>
      </w:r>
      <w:r w:rsidRPr="00E87B17">
        <w:rPr>
          <w:i/>
          <w:color w:val="000000"/>
        </w:rPr>
        <w:t>DeepTag</w:t>
      </w:r>
      <w:r w:rsidR="007B6700">
        <w:rPr>
          <w:color w:val="000000"/>
        </w:rPr>
        <w:t>, and</w:t>
      </w:r>
      <w:r w:rsidRPr="00050149">
        <w:rPr>
          <w:color w:val="000000"/>
        </w:rPr>
        <w:t xml:space="preserve"> </w:t>
      </w:r>
      <w:r w:rsidRPr="00E87B17">
        <w:rPr>
          <w:i/>
          <w:color w:val="000000"/>
        </w:rPr>
        <w:t>DeepText</w:t>
      </w:r>
      <w:r w:rsidRPr="00050149">
        <w:rPr>
          <w:color w:val="000000"/>
        </w:rPr>
        <w:t>+</w:t>
      </w:r>
      <w:r w:rsidRPr="00E87B17">
        <w:rPr>
          <w:i/>
          <w:color w:val="000000"/>
        </w:rPr>
        <w:t>metaPathTag</w:t>
      </w:r>
      <w:r w:rsidRPr="00050149">
        <w:rPr>
          <w:color w:val="000000"/>
        </w:rPr>
        <w:t xml:space="preserve"> outperforms </w:t>
      </w:r>
      <w:r w:rsidRPr="007B6700">
        <w:rPr>
          <w:i/>
          <w:color w:val="000000"/>
        </w:rPr>
        <w:t>HDPText</w:t>
      </w:r>
      <w:r w:rsidRPr="00050149">
        <w:rPr>
          <w:color w:val="000000"/>
        </w:rPr>
        <w:t>+</w:t>
      </w:r>
      <w:r w:rsidRPr="007B6700">
        <w:rPr>
          <w:i/>
          <w:color w:val="000000"/>
        </w:rPr>
        <w:t>metaPathTag</w:t>
      </w:r>
      <w:r w:rsidR="007B6700">
        <w:rPr>
          <w:color w:val="000000"/>
        </w:rPr>
        <w:t>.</w:t>
      </w:r>
      <w:r>
        <w:rPr>
          <w:color w:val="000000"/>
        </w:rPr>
        <w:t xml:space="preserve"> </w:t>
      </w:r>
      <w:r w:rsidR="007B6700">
        <w:rPr>
          <w:color w:val="000000"/>
        </w:rPr>
        <w:t xml:space="preserve">This result </w:t>
      </w:r>
      <w:r w:rsidRPr="00050149">
        <w:rPr>
          <w:color w:val="000000"/>
        </w:rPr>
        <w:t>indicates that our deep</w:t>
      </w:r>
      <w:r w:rsidR="007B6700">
        <w:rPr>
          <w:color w:val="000000"/>
        </w:rPr>
        <w:t>-</w:t>
      </w:r>
      <w:r w:rsidRPr="00050149">
        <w:rPr>
          <w:color w:val="000000"/>
        </w:rPr>
        <w:t>learning</w:t>
      </w:r>
      <w:r w:rsidR="00DC3AFB">
        <w:rPr>
          <w:color w:val="000000"/>
        </w:rPr>
        <w:t>-</w:t>
      </w:r>
      <w:r w:rsidRPr="00050149">
        <w:rPr>
          <w:color w:val="000000"/>
        </w:rPr>
        <w:t xml:space="preserve">based feature extractor, </w:t>
      </w:r>
      <w:r w:rsidR="007B6700">
        <w:rPr>
          <w:color w:val="000000"/>
        </w:rPr>
        <w:t xml:space="preserve">the </w:t>
      </w:r>
      <w:r w:rsidRPr="007B6700">
        <w:rPr>
          <w:i/>
          <w:color w:val="000000"/>
        </w:rPr>
        <w:t>text-inception</w:t>
      </w:r>
      <w:r w:rsidR="007B6700">
        <w:rPr>
          <w:color w:val="000000"/>
        </w:rPr>
        <w:t xml:space="preserve"> network</w:t>
      </w:r>
      <w:r w:rsidRPr="00050149">
        <w:rPr>
          <w:color w:val="000000"/>
        </w:rPr>
        <w:t>, perform</w:t>
      </w:r>
      <w:r w:rsidR="007B6700">
        <w:rPr>
          <w:color w:val="000000"/>
        </w:rPr>
        <w:t>ed</w:t>
      </w:r>
      <w:r w:rsidRPr="00050149">
        <w:rPr>
          <w:color w:val="000000"/>
        </w:rPr>
        <w:t xml:space="preserve"> better than HDP </w:t>
      </w:r>
      <w:r>
        <w:rPr>
          <w:color w:val="000000"/>
        </w:rPr>
        <w:t>in extracting feature vectors</w:t>
      </w:r>
      <w:r w:rsidRPr="00050149">
        <w:rPr>
          <w:color w:val="000000"/>
        </w:rPr>
        <w:t xml:space="preserve"> for the NI component.</w:t>
      </w:r>
      <w:r w:rsidRPr="00EE77B5">
        <w:t xml:space="preserve"> </w:t>
      </w:r>
      <w:r w:rsidRPr="00050149">
        <w:rPr>
          <w:color w:val="000000"/>
        </w:rPr>
        <w:t xml:space="preserve">One </w:t>
      </w:r>
      <w:r>
        <w:rPr>
          <w:color w:val="000000"/>
        </w:rPr>
        <w:t xml:space="preserve">possible </w:t>
      </w:r>
      <w:r w:rsidRPr="00050149">
        <w:rPr>
          <w:color w:val="000000"/>
        </w:rPr>
        <w:t>reason is</w:t>
      </w:r>
      <w:r w:rsidR="007B6700">
        <w:rPr>
          <w:color w:val="000000"/>
        </w:rPr>
        <w:t xml:space="preserve"> that</w:t>
      </w:r>
      <w:r w:rsidRPr="00050149">
        <w:rPr>
          <w:color w:val="000000"/>
        </w:rPr>
        <w:t xml:space="preserve"> the CNN-based feature extractor </w:t>
      </w:r>
      <w:r>
        <w:rPr>
          <w:color w:val="000000"/>
        </w:rPr>
        <w:t>can</w:t>
      </w:r>
      <w:r w:rsidRPr="00050149">
        <w:rPr>
          <w:color w:val="000000"/>
        </w:rPr>
        <w:t xml:space="preserve"> extract text features with richer semantics. </w:t>
      </w:r>
      <w:r>
        <w:rPr>
          <w:color w:val="000000"/>
        </w:rPr>
        <w:t>An</w:t>
      </w:r>
      <w:r w:rsidRPr="00050149">
        <w:rPr>
          <w:color w:val="000000"/>
        </w:rPr>
        <w:t xml:space="preserve">other reason lies in the </w:t>
      </w:r>
      <w:r w:rsidR="007B6700">
        <w:rPr>
          <w:color w:val="000000"/>
        </w:rPr>
        <w:t>effective</w:t>
      </w:r>
      <w:r w:rsidRPr="00050149">
        <w:rPr>
          <w:color w:val="000000"/>
        </w:rPr>
        <w:t xml:space="preserve"> combination between</w:t>
      </w:r>
      <w:r w:rsidR="007B6700">
        <w:rPr>
          <w:color w:val="000000"/>
        </w:rPr>
        <w:t xml:space="preserve"> the</w:t>
      </w:r>
      <w:r w:rsidRPr="00050149">
        <w:rPr>
          <w:color w:val="000000"/>
        </w:rPr>
        <w:t xml:space="preserve"> </w:t>
      </w:r>
      <w:r w:rsidRPr="007B6700">
        <w:rPr>
          <w:i/>
          <w:color w:val="000000"/>
        </w:rPr>
        <w:t>text-inception</w:t>
      </w:r>
      <w:r w:rsidRPr="00050149">
        <w:rPr>
          <w:color w:val="000000"/>
        </w:rPr>
        <w:t xml:space="preserve"> </w:t>
      </w:r>
      <w:r w:rsidR="007B6700">
        <w:rPr>
          <w:color w:val="000000"/>
        </w:rPr>
        <w:t xml:space="preserve">network </w:t>
      </w:r>
      <w:r w:rsidRPr="00050149">
        <w:rPr>
          <w:color w:val="000000"/>
        </w:rPr>
        <w:t xml:space="preserve">and other components </w:t>
      </w:r>
      <w:r w:rsidR="007B6700">
        <w:rPr>
          <w:color w:val="000000"/>
        </w:rPr>
        <w:t>of</w:t>
      </w:r>
      <w:r w:rsidRPr="00050149">
        <w:rPr>
          <w:color w:val="000000"/>
        </w:rPr>
        <w:t xml:space="preserve"> MISR. This combination enable</w:t>
      </w:r>
      <w:r>
        <w:rPr>
          <w:color w:val="000000"/>
        </w:rPr>
        <w:t>s</w:t>
      </w:r>
      <w:r w:rsidRPr="00050149">
        <w:rPr>
          <w:color w:val="000000"/>
        </w:rPr>
        <w:t xml:space="preserve"> </w:t>
      </w:r>
      <w:r w:rsidR="007B6700">
        <w:rPr>
          <w:color w:val="000000"/>
        </w:rPr>
        <w:t xml:space="preserve">the </w:t>
      </w:r>
      <w:r w:rsidRPr="007B6700">
        <w:rPr>
          <w:i/>
          <w:color w:val="000000"/>
        </w:rPr>
        <w:t>text-inception</w:t>
      </w:r>
      <w:r w:rsidRPr="00050149">
        <w:rPr>
          <w:color w:val="000000"/>
        </w:rPr>
        <w:t xml:space="preserve"> </w:t>
      </w:r>
      <w:r w:rsidR="007B6700">
        <w:rPr>
          <w:color w:val="000000"/>
        </w:rPr>
        <w:t xml:space="preserve">network </w:t>
      </w:r>
      <w:r>
        <w:rPr>
          <w:color w:val="000000"/>
        </w:rPr>
        <w:t xml:space="preserve">to </w:t>
      </w:r>
      <w:r w:rsidRPr="00050149">
        <w:rPr>
          <w:color w:val="000000"/>
        </w:rPr>
        <w:t>generate task-specific text feature</w:t>
      </w:r>
      <w:r w:rsidR="007B6700">
        <w:rPr>
          <w:color w:val="000000"/>
        </w:rPr>
        <w:t>s</w:t>
      </w:r>
      <w:r>
        <w:rPr>
          <w:color w:val="000000"/>
        </w:rPr>
        <w:t xml:space="preserve"> for</w:t>
      </w:r>
      <w:r w:rsidRPr="00050149">
        <w:rPr>
          <w:color w:val="000000"/>
        </w:rPr>
        <w:t xml:space="preserve"> the NI component.</w:t>
      </w:r>
    </w:p>
    <w:p w14:paraId="74ADB461" w14:textId="0DDDA694" w:rsidR="00804FA2" w:rsidRDefault="007B6700" w:rsidP="0027077A">
      <w:pPr>
        <w:pStyle w:val="af4"/>
        <w:spacing w:after="0" w:line="252" w:lineRule="auto"/>
        <w:ind w:firstLineChars="100" w:firstLine="200"/>
        <w:jc w:val="both"/>
        <w:rPr>
          <w:color w:val="000000"/>
        </w:rPr>
      </w:pPr>
      <w:r>
        <w:rPr>
          <w:color w:val="000000"/>
        </w:rPr>
        <w:t>It is evident from Table 2</w:t>
      </w:r>
      <w:r w:rsidR="00EB5A9A" w:rsidRPr="00050149">
        <w:rPr>
          <w:color w:val="000000"/>
        </w:rPr>
        <w:t xml:space="preserve"> that </w:t>
      </w:r>
      <w:r w:rsidR="00EB5A9A" w:rsidRPr="00E87B17">
        <w:rPr>
          <w:i/>
          <w:color w:val="000000"/>
        </w:rPr>
        <w:t>DeepText</w:t>
      </w:r>
      <w:r w:rsidR="00EB5A9A" w:rsidRPr="00050149">
        <w:rPr>
          <w:color w:val="000000"/>
        </w:rPr>
        <w:t>+</w:t>
      </w:r>
      <w:r w:rsidR="00EB5A9A" w:rsidRPr="00E87B17">
        <w:rPr>
          <w:i/>
          <w:color w:val="000000"/>
        </w:rPr>
        <w:t>DeepTag</w:t>
      </w:r>
      <w:r w:rsidR="00EB5A9A" w:rsidRPr="00050149">
        <w:rPr>
          <w:color w:val="000000"/>
        </w:rPr>
        <w:t xml:space="preserve"> outperform</w:t>
      </w:r>
      <w:r w:rsidR="00EB5A9A">
        <w:rPr>
          <w:color w:val="000000"/>
        </w:rPr>
        <w:t>s</w:t>
      </w:r>
      <w:r w:rsidR="00EB5A9A" w:rsidRPr="00050149">
        <w:rPr>
          <w:color w:val="000000"/>
        </w:rPr>
        <w:t xml:space="preserve"> </w:t>
      </w:r>
      <w:r w:rsidR="00EB5A9A" w:rsidRPr="00E87B17">
        <w:rPr>
          <w:i/>
          <w:color w:val="000000"/>
        </w:rPr>
        <w:t>DeepText</w:t>
      </w:r>
      <w:r w:rsidR="00EB5A9A" w:rsidRPr="00050149">
        <w:rPr>
          <w:color w:val="000000"/>
        </w:rPr>
        <w:t>+</w:t>
      </w:r>
      <w:r w:rsidR="00EB5A9A" w:rsidRPr="00E87B17">
        <w:rPr>
          <w:i/>
          <w:color w:val="000000"/>
        </w:rPr>
        <w:t>metaPathTag</w:t>
      </w:r>
      <w:r w:rsidR="00EB5A9A" w:rsidRPr="00050149">
        <w:rPr>
          <w:color w:val="000000"/>
        </w:rPr>
        <w:t xml:space="preserve">, and </w:t>
      </w:r>
      <w:r w:rsidR="00EB5A9A" w:rsidRPr="00E87B17">
        <w:rPr>
          <w:i/>
          <w:color w:val="000000"/>
        </w:rPr>
        <w:t>HDPText</w:t>
      </w:r>
      <w:r w:rsidR="00EB5A9A" w:rsidRPr="00050149">
        <w:rPr>
          <w:color w:val="000000"/>
        </w:rPr>
        <w:t>+</w:t>
      </w:r>
      <w:r w:rsidR="00EB5A9A" w:rsidRPr="00E87B17">
        <w:rPr>
          <w:i/>
          <w:color w:val="000000"/>
        </w:rPr>
        <w:t>DeepTag</w:t>
      </w:r>
      <w:r w:rsidR="00EB5A9A" w:rsidRPr="00050149">
        <w:rPr>
          <w:color w:val="000000"/>
        </w:rPr>
        <w:t xml:space="preserve"> </w:t>
      </w:r>
      <w:r w:rsidR="00EB5A9A">
        <w:rPr>
          <w:color w:val="000000"/>
        </w:rPr>
        <w:t>performs</w:t>
      </w:r>
      <w:r w:rsidR="00EB5A9A" w:rsidRPr="00050149">
        <w:rPr>
          <w:color w:val="000000"/>
        </w:rPr>
        <w:t xml:space="preserve"> better than </w:t>
      </w:r>
      <w:r w:rsidR="00EB5A9A" w:rsidRPr="00E87B17">
        <w:rPr>
          <w:i/>
          <w:color w:val="000000"/>
        </w:rPr>
        <w:t>HDPText</w:t>
      </w:r>
      <w:r w:rsidR="00EB5A9A" w:rsidRPr="00050149">
        <w:rPr>
          <w:color w:val="000000"/>
        </w:rPr>
        <w:t>+</w:t>
      </w:r>
      <w:r w:rsidR="00EB5A9A" w:rsidRPr="00E87B17">
        <w:rPr>
          <w:i/>
          <w:color w:val="000000"/>
        </w:rPr>
        <w:t>metaPathTag</w:t>
      </w:r>
      <w:r>
        <w:rPr>
          <w:color w:val="000000"/>
        </w:rPr>
        <w:t>.</w:t>
      </w:r>
      <w:r w:rsidR="00EB5A9A">
        <w:rPr>
          <w:color w:val="000000"/>
        </w:rPr>
        <w:t xml:space="preserve"> </w:t>
      </w:r>
      <w:r>
        <w:rPr>
          <w:color w:val="000000"/>
        </w:rPr>
        <w:t>C</w:t>
      </w:r>
      <w:r w:rsidR="00EB5A9A" w:rsidRPr="00050149">
        <w:rPr>
          <w:color w:val="000000"/>
        </w:rPr>
        <w:t xml:space="preserve">ompared </w:t>
      </w:r>
      <w:r>
        <w:rPr>
          <w:color w:val="000000"/>
        </w:rPr>
        <w:t>with</w:t>
      </w:r>
      <w:r w:rsidR="00EB5A9A" w:rsidRPr="00E87B17">
        <w:rPr>
          <w:i/>
          <w:color w:val="000000"/>
        </w:rPr>
        <w:t xml:space="preserve"> metaPathTag</w:t>
      </w:r>
      <w:r w:rsidR="00EB5A9A" w:rsidRPr="00050149">
        <w:rPr>
          <w:color w:val="000000"/>
        </w:rPr>
        <w:t>, our</w:t>
      </w:r>
      <w:r w:rsidR="00EB5A9A" w:rsidRPr="00E87B17">
        <w:rPr>
          <w:i/>
          <w:color w:val="000000"/>
        </w:rPr>
        <w:t xml:space="preserve"> DeepTag</w:t>
      </w:r>
      <w:r w:rsidR="00EB5A9A" w:rsidRPr="00050149">
        <w:rPr>
          <w:color w:val="000000"/>
        </w:rPr>
        <w:t xml:space="preserve"> </w:t>
      </w:r>
      <w:r w:rsidR="00EB5A9A">
        <w:rPr>
          <w:color w:val="000000"/>
        </w:rPr>
        <w:t>can extract</w:t>
      </w:r>
      <w:r w:rsidR="00EB5A9A" w:rsidRPr="00050149">
        <w:rPr>
          <w:color w:val="000000"/>
        </w:rPr>
        <w:t xml:space="preserve"> better tag features to facilitate </w:t>
      </w:r>
      <w:r>
        <w:rPr>
          <w:color w:val="000000"/>
        </w:rPr>
        <w:t xml:space="preserve">the identification of similar neighbor mashups for </w:t>
      </w:r>
      <w:r w:rsidR="00EB5A9A" w:rsidRPr="00050149">
        <w:rPr>
          <w:color w:val="000000"/>
        </w:rPr>
        <w:t>the NI component. The meta-path</w:t>
      </w:r>
      <w:r>
        <w:rPr>
          <w:color w:val="000000"/>
        </w:rPr>
        <w:t>-</w:t>
      </w:r>
      <w:r w:rsidR="00EB5A9A" w:rsidRPr="00050149">
        <w:rPr>
          <w:color w:val="000000"/>
        </w:rPr>
        <w:t>based approach regard</w:t>
      </w:r>
      <w:r w:rsidR="00EB5A9A">
        <w:rPr>
          <w:color w:val="000000"/>
        </w:rPr>
        <w:t>s</w:t>
      </w:r>
      <w:r w:rsidR="00EB5A9A" w:rsidRPr="00050149">
        <w:rPr>
          <w:color w:val="000000"/>
        </w:rPr>
        <w:t xml:space="preserve"> tags as plain symbols without semantics</w:t>
      </w:r>
      <w:r w:rsidR="00EB5A9A">
        <w:rPr>
          <w:color w:val="000000"/>
        </w:rPr>
        <w:t>, while</w:t>
      </w:r>
      <w:r w:rsidR="005A06FF">
        <w:rPr>
          <w:color w:val="000000"/>
        </w:rPr>
        <w:t xml:space="preserve"> </w:t>
      </w:r>
      <w:r w:rsidR="00EB5A9A" w:rsidRPr="00E87B17">
        <w:rPr>
          <w:i/>
          <w:color w:val="000000"/>
        </w:rPr>
        <w:t>DeepTag</w:t>
      </w:r>
      <w:r w:rsidR="00EB5A9A" w:rsidRPr="00050149">
        <w:rPr>
          <w:color w:val="000000"/>
        </w:rPr>
        <w:t xml:space="preserve"> map</w:t>
      </w:r>
      <w:r w:rsidR="00EB5A9A">
        <w:rPr>
          <w:color w:val="000000"/>
        </w:rPr>
        <w:t>s</w:t>
      </w:r>
      <w:r w:rsidR="00EB5A9A" w:rsidRPr="00050149">
        <w:rPr>
          <w:color w:val="000000"/>
        </w:rPr>
        <w:t xml:space="preserve"> tags </w:t>
      </w:r>
      <w:r w:rsidR="00EB5A9A">
        <w:rPr>
          <w:color w:val="000000"/>
        </w:rPr>
        <w:t>in</w:t>
      </w:r>
      <w:r w:rsidR="00EB5A9A" w:rsidRPr="00050149">
        <w:rPr>
          <w:color w:val="000000"/>
        </w:rPr>
        <w:t>to a semantic space using an embedding layer. We initialized the embeddings of some tags with their pre-trained word embeddings in</w:t>
      </w:r>
      <w:r w:rsidR="00252585">
        <w:rPr>
          <w:rFonts w:hint="eastAsia"/>
          <w:color w:val="000000"/>
          <w:lang w:eastAsia="zh-CN"/>
        </w:rPr>
        <w:t xml:space="preserve"> </w:t>
      </w:r>
      <w:r w:rsidR="00252585">
        <w:rPr>
          <w:color w:val="000000"/>
          <w:lang w:eastAsia="zh-CN"/>
        </w:rPr>
        <w:fldChar w:fldCharType="begin"/>
      </w:r>
      <w:r w:rsidR="00252585">
        <w:rPr>
          <w:color w:val="000000"/>
          <w:lang w:eastAsia="zh-CN"/>
        </w:rPr>
        <w:instrText xml:space="preserve"> </w:instrText>
      </w:r>
      <w:r w:rsidR="00252585">
        <w:rPr>
          <w:rFonts w:hint="eastAsia"/>
          <w:color w:val="000000"/>
          <w:lang w:eastAsia="zh-CN"/>
        </w:rPr>
        <w:instrText>REF _Ref103403 \r \h</w:instrText>
      </w:r>
      <w:r w:rsidR="00252585">
        <w:rPr>
          <w:color w:val="000000"/>
          <w:lang w:eastAsia="zh-CN"/>
        </w:rPr>
        <w:instrText xml:space="preserve"> </w:instrText>
      </w:r>
      <w:r w:rsidR="00252585">
        <w:rPr>
          <w:color w:val="000000"/>
          <w:lang w:eastAsia="zh-CN"/>
        </w:rPr>
      </w:r>
      <w:r w:rsidR="00252585">
        <w:rPr>
          <w:color w:val="000000"/>
          <w:lang w:eastAsia="zh-CN"/>
        </w:rPr>
        <w:fldChar w:fldCharType="separate"/>
      </w:r>
      <w:r w:rsidR="00EB4FD3">
        <w:rPr>
          <w:color w:val="000000"/>
          <w:lang w:eastAsia="zh-CN"/>
        </w:rPr>
        <w:t>[35]</w:t>
      </w:r>
      <w:r w:rsidR="00252585">
        <w:rPr>
          <w:color w:val="000000"/>
          <w:lang w:eastAsia="zh-CN"/>
        </w:rPr>
        <w:fldChar w:fldCharType="end"/>
      </w:r>
      <w:r w:rsidR="00252585">
        <w:rPr>
          <w:color w:val="000000"/>
          <w:lang w:eastAsia="zh-CN"/>
        </w:rPr>
        <w:t xml:space="preserve"> </w:t>
      </w:r>
      <w:r w:rsidR="00EB5A9A" w:rsidRPr="00050149">
        <w:rPr>
          <w:color w:val="000000"/>
        </w:rPr>
        <w:t xml:space="preserve">and updated the embedding of all tags when training </w:t>
      </w:r>
      <w:r>
        <w:rPr>
          <w:color w:val="000000"/>
        </w:rPr>
        <w:t>MISR</w:t>
      </w:r>
      <w:r w:rsidR="00EB5A9A" w:rsidRPr="00050149">
        <w:rPr>
          <w:color w:val="000000"/>
        </w:rPr>
        <w:t>.</w:t>
      </w:r>
      <w:r w:rsidR="00EB5A9A">
        <w:rPr>
          <w:color w:val="000000"/>
        </w:rPr>
        <w:t xml:space="preserve"> </w:t>
      </w:r>
      <w:r>
        <w:rPr>
          <w:color w:val="000000"/>
        </w:rPr>
        <w:t>Therefore, i</w:t>
      </w:r>
      <w:r w:rsidR="00EB5A9A">
        <w:rPr>
          <w:color w:val="000000"/>
        </w:rPr>
        <w:t xml:space="preserve">n this way, </w:t>
      </w:r>
      <w:r w:rsidR="00EB5A9A" w:rsidRPr="00E87B17">
        <w:rPr>
          <w:i/>
          <w:color w:val="000000"/>
        </w:rPr>
        <w:t xml:space="preserve">DeepTag </w:t>
      </w:r>
      <w:r w:rsidR="00EB5A9A">
        <w:rPr>
          <w:color w:val="000000"/>
        </w:rPr>
        <w:t>can capture richer semantics of tags</w:t>
      </w:r>
      <w:r>
        <w:rPr>
          <w:color w:val="000000"/>
        </w:rPr>
        <w:t xml:space="preserve"> than </w:t>
      </w:r>
      <w:r w:rsidRPr="00E87B17">
        <w:rPr>
          <w:i/>
          <w:color w:val="000000"/>
        </w:rPr>
        <w:t>metaPathTag</w:t>
      </w:r>
      <w:r w:rsidR="00EB5A9A">
        <w:rPr>
          <w:color w:val="000000"/>
        </w:rPr>
        <w:t>.</w:t>
      </w:r>
    </w:p>
    <w:p w14:paraId="5B27820E" w14:textId="5061E91E" w:rsidR="001F35B8" w:rsidRPr="00DC3AFB" w:rsidRDefault="001F35B8" w:rsidP="001F35B8">
      <w:pPr>
        <w:pStyle w:val="3"/>
      </w:pPr>
      <w:r w:rsidRPr="007B6700">
        <w:rPr>
          <w:rStyle w:val="20"/>
          <w:i/>
          <w:iCs/>
          <w:highlight w:val="yellow"/>
        </w:rPr>
        <w:lastRenderedPageBreak/>
        <w:t>I</w:t>
      </w:r>
      <w:r w:rsidRPr="007B6700">
        <w:rPr>
          <w:rStyle w:val="20"/>
          <w:rFonts w:hint="eastAsia"/>
          <w:i/>
          <w:iCs/>
          <w:highlight w:val="yellow"/>
        </w:rPr>
        <w:t>mpact</w:t>
      </w:r>
      <w:r w:rsidRPr="007B6700">
        <w:rPr>
          <w:rStyle w:val="20"/>
          <w:i/>
          <w:iCs/>
          <w:highlight w:val="yellow"/>
        </w:rPr>
        <w:t xml:space="preserve"> </w:t>
      </w:r>
      <w:r w:rsidRPr="007B6700">
        <w:rPr>
          <w:rStyle w:val="20"/>
          <w:rFonts w:hint="eastAsia"/>
          <w:i/>
          <w:iCs/>
          <w:highlight w:val="yellow"/>
        </w:rPr>
        <w:t>of</w:t>
      </w:r>
      <w:r w:rsidRPr="007B6700">
        <w:rPr>
          <w:rStyle w:val="20"/>
          <w:i/>
          <w:iCs/>
          <w:highlight w:val="yellow"/>
        </w:rPr>
        <w:t xml:space="preserve"> </w:t>
      </w:r>
      <w:r w:rsidRPr="007B6700">
        <w:rPr>
          <w:rStyle w:val="20"/>
          <w:rFonts w:hint="eastAsia"/>
          <w:i/>
          <w:iCs/>
          <w:highlight w:val="yellow"/>
        </w:rPr>
        <w:t>the</w:t>
      </w:r>
      <w:r w:rsidRPr="007B6700">
        <w:rPr>
          <w:rStyle w:val="20"/>
          <w:i/>
          <w:iCs/>
          <w:highlight w:val="yellow"/>
        </w:rPr>
        <w:t xml:space="preserve"> S</w:t>
      </w:r>
      <w:r w:rsidRPr="007B6700">
        <w:rPr>
          <w:rStyle w:val="20"/>
          <w:rFonts w:hint="eastAsia"/>
          <w:i/>
          <w:iCs/>
          <w:highlight w:val="yellow"/>
        </w:rPr>
        <w:t>ize</w:t>
      </w:r>
      <w:r w:rsidRPr="007B6700">
        <w:rPr>
          <w:rStyle w:val="20"/>
          <w:i/>
          <w:iCs/>
          <w:highlight w:val="yellow"/>
        </w:rPr>
        <w:t xml:space="preserve"> </w:t>
      </w:r>
      <w:r w:rsidRPr="007B6700">
        <w:rPr>
          <w:rStyle w:val="20"/>
          <w:rFonts w:hint="eastAsia"/>
          <w:i/>
          <w:iCs/>
          <w:highlight w:val="yellow"/>
        </w:rPr>
        <w:t>of</w:t>
      </w:r>
      <w:r w:rsidRPr="007B6700">
        <w:rPr>
          <w:rStyle w:val="20"/>
          <w:i/>
          <w:iCs/>
          <w:highlight w:val="yellow"/>
        </w:rPr>
        <w:t xml:space="preserve"> N</w:t>
      </w:r>
      <w:r w:rsidRPr="007B6700">
        <w:rPr>
          <w:rStyle w:val="20"/>
          <w:rFonts w:hint="eastAsia"/>
          <w:i/>
          <w:iCs/>
          <w:highlight w:val="yellow"/>
        </w:rPr>
        <w:t>eighbor</w:t>
      </w:r>
      <w:r w:rsidRPr="007B6700">
        <w:rPr>
          <w:rStyle w:val="20"/>
          <w:i/>
          <w:iCs/>
          <w:highlight w:val="yellow"/>
        </w:rPr>
        <w:t xml:space="preserve"> </w:t>
      </w:r>
      <w:r w:rsidR="00B43383">
        <w:rPr>
          <w:rStyle w:val="20"/>
          <w:i/>
          <w:iCs/>
          <w:highlight w:val="yellow"/>
        </w:rPr>
        <w:t>M</w:t>
      </w:r>
      <w:r w:rsidR="00B43383" w:rsidRPr="007B6700">
        <w:rPr>
          <w:rStyle w:val="20"/>
          <w:rFonts w:hint="eastAsia"/>
          <w:i/>
          <w:iCs/>
          <w:highlight w:val="yellow"/>
        </w:rPr>
        <w:t>ashups</w:t>
      </w:r>
      <w:r w:rsidRPr="007B6700">
        <w:rPr>
          <w:rStyle w:val="20"/>
          <w:i/>
          <w:iCs/>
          <w:highlight w:val="yellow"/>
        </w:rPr>
        <w:t>.</w:t>
      </w:r>
      <w:r w:rsidRPr="00DC3AFB">
        <w:t xml:space="preserve"> </w:t>
      </w:r>
    </w:p>
    <w:p w14:paraId="15B53A0A" w14:textId="70094573" w:rsidR="001F35B8" w:rsidRDefault="001F35B8" w:rsidP="001F35B8">
      <w:pPr>
        <w:spacing w:line="252" w:lineRule="auto"/>
        <w:jc w:val="both"/>
      </w:pPr>
      <w:r w:rsidRPr="00AD73AC">
        <w:t xml:space="preserve">The size of neighbor mashups </w:t>
      </w:r>
      <w:r w:rsidRPr="00AD73AC">
        <w:rPr>
          <w:rFonts w:hint="eastAsia"/>
        </w:rPr>
        <w:t>of</w:t>
      </w:r>
      <w:r w:rsidRPr="00AD73AC">
        <w:t xml:space="preserve"> </w:t>
      </w:r>
      <w:r w:rsidR="00FD7309">
        <w:t>the target</w:t>
      </w:r>
      <w:r w:rsidRPr="00AD73AC">
        <w:t xml:space="preserve"> mashup</w:t>
      </w:r>
      <w:proofErr w:type="gramStart"/>
      <w:r w:rsidRPr="00AD73AC">
        <w:t xml:space="preserve">, </w:t>
      </w:r>
      <w:proofErr w:type="gramEnd"/>
      <m:oMath>
        <m:r>
          <w:rPr>
            <w:rFonts w:ascii="Cambria Math" w:hAnsi="Cambria Math"/>
          </w:rPr>
          <m:t>K</m:t>
        </m:r>
      </m:oMath>
      <w:r w:rsidRPr="00AD73AC">
        <w:t xml:space="preserve">, </w:t>
      </w:r>
      <w:r w:rsidRPr="00AD73AC">
        <w:rPr>
          <w:rFonts w:hint="eastAsia"/>
        </w:rPr>
        <w:t xml:space="preserve">determines how many </w:t>
      </w:r>
      <w:r w:rsidRPr="00AD73AC">
        <w:t xml:space="preserve">similar mashups </w:t>
      </w:r>
      <w:r w:rsidRPr="00AD73AC">
        <w:rPr>
          <w:rFonts w:hint="eastAsia"/>
        </w:rPr>
        <w:t>are involved</w:t>
      </w:r>
      <w:r w:rsidRPr="00AD73AC">
        <w:t xml:space="preserve"> in the ENI and INI </w:t>
      </w:r>
      <w:r w:rsidR="00FD7309">
        <w:t>part</w:t>
      </w:r>
      <w:r w:rsidR="00FD7309" w:rsidRPr="00AD73AC">
        <w:rPr>
          <w:rFonts w:hint="eastAsia"/>
        </w:rPr>
        <w:t>s</w:t>
      </w:r>
      <w:r w:rsidRPr="00AD73AC">
        <w:rPr>
          <w:rFonts w:hint="eastAsia"/>
        </w:rPr>
        <w:t xml:space="preserve">. Therefore, the setting of </w:t>
      </w:r>
      <m:oMath>
        <m:r>
          <w:rPr>
            <w:rFonts w:ascii="Cambria Math" w:hAnsi="Cambria Math"/>
          </w:rPr>
          <m:t>K</m:t>
        </m:r>
      </m:oMath>
      <w:r w:rsidRPr="00AD73AC">
        <w:rPr>
          <w:rFonts w:hint="eastAsia"/>
        </w:rPr>
        <w:t xml:space="preserve"> is a </w:t>
      </w:r>
      <w:r w:rsidRPr="00AD73AC">
        <w:t>critical</w:t>
      </w:r>
      <w:r w:rsidRPr="00AD73AC">
        <w:rPr>
          <w:rFonts w:hint="eastAsia"/>
        </w:rPr>
        <w:t xml:space="preserve"> </w:t>
      </w:r>
      <w:r w:rsidRPr="00AD73AC">
        <w:t xml:space="preserve">factor that affects the performance of our approach. </w:t>
      </w:r>
      <w:r w:rsidRPr="00AD73AC">
        <w:rPr>
          <w:rFonts w:hint="eastAsia"/>
        </w:rPr>
        <w:t xml:space="preserve">To study the impact of </w:t>
      </w:r>
      <m:oMath>
        <m:r>
          <w:rPr>
            <w:rFonts w:ascii="Cambria Math" w:hAnsi="Cambria Math"/>
          </w:rPr>
          <m:t>K</m:t>
        </m:r>
      </m:oMath>
      <w:r w:rsidRPr="00AD73AC">
        <w:rPr>
          <w:rFonts w:hint="eastAsia"/>
        </w:rPr>
        <w:t xml:space="preserve"> on t</w:t>
      </w:r>
      <w:proofErr w:type="spellStart"/>
      <w:r w:rsidRPr="00AD73AC">
        <w:rPr>
          <w:rFonts w:hint="eastAsia"/>
        </w:rPr>
        <w:t>he</w:t>
      </w:r>
      <w:proofErr w:type="spellEnd"/>
      <w:r w:rsidRPr="00AD73AC">
        <w:rPr>
          <w:rFonts w:hint="eastAsia"/>
        </w:rPr>
        <w:t xml:space="preserve"> recommendation performance</w:t>
      </w:r>
      <w:r w:rsidRPr="00AD73AC">
        <w:t xml:space="preserve">, we set its value </w:t>
      </w:r>
      <w:r w:rsidRPr="00AD73AC">
        <w:rPr>
          <w:rFonts w:hint="eastAsia"/>
        </w:rPr>
        <w:t>from</w:t>
      </w:r>
      <w:r w:rsidRPr="00AD73AC">
        <w:t xml:space="preserve"> </w:t>
      </w:r>
      <w:r w:rsidR="008A56BD">
        <w:rPr>
          <w:noProof/>
          <w:lang w:eastAsia="zh-CN"/>
        </w:rPr>
        <mc:AlternateContent>
          <mc:Choice Requires="wps">
            <w:drawing>
              <wp:anchor distT="0" distB="0" distL="114300" distR="114300" simplePos="0" relativeHeight="251687424" behindDoc="0" locked="0" layoutInCell="1" allowOverlap="1" wp14:anchorId="2EBA3574" wp14:editId="38A1738A">
                <wp:simplePos x="0" y="0"/>
                <wp:positionH relativeFrom="margin">
                  <wp:posOffset>25400</wp:posOffset>
                </wp:positionH>
                <wp:positionV relativeFrom="margin">
                  <wp:posOffset>111125</wp:posOffset>
                </wp:positionV>
                <wp:extent cx="6533515" cy="4355465"/>
                <wp:effectExtent l="0" t="0" r="635" b="6985"/>
                <wp:wrapSquare wrapText="bothSides"/>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3515" cy="435546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224642E5" w14:textId="77777777" w:rsidR="00384D49" w:rsidRPr="00786DB7" w:rsidRDefault="00384D49" w:rsidP="008A56BD">
                            <w:pPr>
                              <w:pStyle w:val="a4"/>
                              <w:spacing w:after="120"/>
                              <w:ind w:firstLine="0"/>
                              <w:jc w:val="center"/>
                            </w:pPr>
                            <w:r w:rsidRPr="00786DB7">
                              <w:t xml:space="preserve">Table </w:t>
                            </w:r>
                            <w:r>
                              <w:t>3.</w:t>
                            </w:r>
                            <w:r w:rsidRPr="00786DB7">
                              <w:t xml:space="preserve"> Recommendation Performance with Different K (mean ± s. d.) </w:t>
                            </w:r>
                          </w:p>
                          <w:tbl>
                            <w:tblPr>
                              <w:tblW w:w="0" w:type="auto"/>
                              <w:jc w:val="center"/>
                              <w:tblBorders>
                                <w:top w:val="single" w:sz="4" w:space="0" w:color="auto"/>
                                <w:bottom w:val="single" w:sz="4" w:space="0" w:color="auto"/>
                              </w:tblBorders>
                              <w:tblLook w:val="04A0" w:firstRow="1" w:lastRow="0" w:firstColumn="1" w:lastColumn="0" w:noHBand="0" w:noVBand="1"/>
                            </w:tblPr>
                            <w:tblGrid>
                              <w:gridCol w:w="376"/>
                              <w:gridCol w:w="1291"/>
                              <w:gridCol w:w="1291"/>
                              <w:gridCol w:w="1291"/>
                              <w:gridCol w:w="1291"/>
                              <w:gridCol w:w="1291"/>
                            </w:tblGrid>
                            <w:tr w:rsidR="00384D49" w:rsidRPr="00786DB7" w14:paraId="7F6ACD24" w14:textId="77777777" w:rsidTr="00FD7309">
                              <w:trPr>
                                <w:jc w:val="center"/>
                              </w:trPr>
                              <w:tc>
                                <w:tcPr>
                                  <w:tcW w:w="0" w:type="auto"/>
                                  <w:tcBorders>
                                    <w:top w:val="double" w:sz="4" w:space="0" w:color="auto"/>
                                    <w:bottom w:val="single" w:sz="4" w:space="0" w:color="auto"/>
                                  </w:tcBorders>
                                  <w:shd w:val="clear" w:color="auto" w:fill="auto"/>
                                  <w:vAlign w:val="center"/>
                                </w:tcPr>
                                <w:p w14:paraId="7C811119" w14:textId="77777777" w:rsidR="00384D49" w:rsidRPr="00786DB7" w:rsidRDefault="00384D49" w:rsidP="00A145A7">
                                  <w:pPr>
                                    <w:spacing w:line="240" w:lineRule="atLeast"/>
                                    <w:jc w:val="center"/>
                                    <w:rPr>
                                      <w:sz w:val="16"/>
                                      <w:szCs w:val="16"/>
                                    </w:rPr>
                                  </w:pPr>
                                  <w:r w:rsidRPr="00786DB7">
                                    <w:rPr>
                                      <w:sz w:val="16"/>
                                      <w:szCs w:val="16"/>
                                    </w:rPr>
                                    <w:t>K</w:t>
                                  </w:r>
                                </w:p>
                              </w:tc>
                              <w:tc>
                                <w:tcPr>
                                  <w:tcW w:w="0" w:type="auto"/>
                                  <w:tcBorders>
                                    <w:top w:val="double" w:sz="4" w:space="0" w:color="auto"/>
                                    <w:bottom w:val="single" w:sz="4" w:space="0" w:color="auto"/>
                                  </w:tcBorders>
                                  <w:shd w:val="clear" w:color="auto" w:fill="auto"/>
                                </w:tcPr>
                                <w:p w14:paraId="7E79D7FA" w14:textId="77777777" w:rsidR="00384D49" w:rsidRPr="00786DB7" w:rsidRDefault="00384D49" w:rsidP="00A145A7">
                                  <w:pPr>
                                    <w:spacing w:line="240" w:lineRule="atLeast"/>
                                    <w:jc w:val="center"/>
                                    <w:rPr>
                                      <w:sz w:val="16"/>
                                      <w:szCs w:val="16"/>
                                    </w:rPr>
                                  </w:pPr>
                                  <w:r w:rsidRPr="00FD7309">
                                    <w:rPr>
                                      <w:i/>
                                      <w:sz w:val="16"/>
                                      <w:szCs w:val="16"/>
                                    </w:rPr>
                                    <w:t>NDCG</w:t>
                                  </w:r>
                                  <w:r w:rsidRPr="00786DB7">
                                    <w:rPr>
                                      <w:sz w:val="16"/>
                                      <w:szCs w:val="16"/>
                                    </w:rPr>
                                    <w:t>@5</w:t>
                                  </w:r>
                                </w:p>
                              </w:tc>
                              <w:tc>
                                <w:tcPr>
                                  <w:tcW w:w="0" w:type="auto"/>
                                  <w:tcBorders>
                                    <w:top w:val="double" w:sz="4" w:space="0" w:color="auto"/>
                                    <w:bottom w:val="single" w:sz="4" w:space="0" w:color="auto"/>
                                  </w:tcBorders>
                                  <w:shd w:val="clear" w:color="auto" w:fill="auto"/>
                                </w:tcPr>
                                <w:p w14:paraId="235F813E" w14:textId="77777777" w:rsidR="00384D49" w:rsidRPr="00786DB7" w:rsidRDefault="00384D49" w:rsidP="00A145A7">
                                  <w:pPr>
                                    <w:spacing w:line="240" w:lineRule="atLeast"/>
                                    <w:jc w:val="center"/>
                                    <w:rPr>
                                      <w:sz w:val="16"/>
                                      <w:szCs w:val="16"/>
                                    </w:rPr>
                                  </w:pPr>
                                  <w:r w:rsidRPr="00FD7309">
                                    <w:rPr>
                                      <w:i/>
                                      <w:sz w:val="16"/>
                                      <w:szCs w:val="16"/>
                                    </w:rPr>
                                    <w:t>MAP</w:t>
                                  </w:r>
                                  <w:r w:rsidRPr="00786DB7">
                                    <w:rPr>
                                      <w:sz w:val="16"/>
                                      <w:szCs w:val="16"/>
                                    </w:rPr>
                                    <w:t>@5</w:t>
                                  </w:r>
                                </w:p>
                              </w:tc>
                              <w:tc>
                                <w:tcPr>
                                  <w:tcW w:w="0" w:type="auto"/>
                                  <w:tcBorders>
                                    <w:top w:val="double" w:sz="4" w:space="0" w:color="auto"/>
                                    <w:bottom w:val="single" w:sz="4" w:space="0" w:color="auto"/>
                                  </w:tcBorders>
                                  <w:shd w:val="clear" w:color="auto" w:fill="auto"/>
                                </w:tcPr>
                                <w:p w14:paraId="21EDDEE6" w14:textId="77777777" w:rsidR="00384D49" w:rsidRPr="00786DB7" w:rsidRDefault="00384D49" w:rsidP="00A145A7">
                                  <w:pPr>
                                    <w:spacing w:line="240" w:lineRule="atLeast"/>
                                    <w:jc w:val="center"/>
                                    <w:rPr>
                                      <w:sz w:val="16"/>
                                      <w:szCs w:val="16"/>
                                    </w:rPr>
                                  </w:pPr>
                                  <w:r w:rsidRPr="00FD7309">
                                    <w:rPr>
                                      <w:i/>
                                      <w:sz w:val="16"/>
                                      <w:szCs w:val="16"/>
                                    </w:rPr>
                                    <w:t>Precision</w:t>
                                  </w:r>
                                  <w:r w:rsidRPr="00786DB7">
                                    <w:rPr>
                                      <w:sz w:val="16"/>
                                      <w:szCs w:val="16"/>
                                    </w:rPr>
                                    <w:t>@5</w:t>
                                  </w:r>
                                </w:p>
                              </w:tc>
                              <w:tc>
                                <w:tcPr>
                                  <w:tcW w:w="0" w:type="auto"/>
                                  <w:tcBorders>
                                    <w:top w:val="double" w:sz="4" w:space="0" w:color="auto"/>
                                    <w:bottom w:val="single" w:sz="4" w:space="0" w:color="auto"/>
                                  </w:tcBorders>
                                  <w:shd w:val="clear" w:color="auto" w:fill="auto"/>
                                </w:tcPr>
                                <w:p w14:paraId="3D8CD9F3" w14:textId="77777777" w:rsidR="00384D49" w:rsidRPr="00786DB7" w:rsidRDefault="00384D49" w:rsidP="00A145A7">
                                  <w:pPr>
                                    <w:spacing w:line="240" w:lineRule="atLeast"/>
                                    <w:jc w:val="center"/>
                                    <w:rPr>
                                      <w:sz w:val="16"/>
                                      <w:szCs w:val="16"/>
                                    </w:rPr>
                                  </w:pPr>
                                  <w:r w:rsidRPr="00FD7309">
                                    <w:rPr>
                                      <w:i/>
                                      <w:sz w:val="16"/>
                                      <w:szCs w:val="16"/>
                                    </w:rPr>
                                    <w:t>Recall</w:t>
                                  </w:r>
                                  <w:r w:rsidRPr="00786DB7">
                                    <w:rPr>
                                      <w:sz w:val="16"/>
                                      <w:szCs w:val="16"/>
                                    </w:rPr>
                                    <w:t>@5</w:t>
                                  </w:r>
                                </w:p>
                              </w:tc>
                              <w:tc>
                                <w:tcPr>
                                  <w:tcW w:w="0" w:type="auto"/>
                                  <w:tcBorders>
                                    <w:top w:val="double" w:sz="4" w:space="0" w:color="auto"/>
                                    <w:bottom w:val="single" w:sz="4" w:space="0" w:color="auto"/>
                                  </w:tcBorders>
                                  <w:shd w:val="clear" w:color="auto" w:fill="auto"/>
                                </w:tcPr>
                                <w:p w14:paraId="5F920230" w14:textId="77777777" w:rsidR="00384D49" w:rsidRPr="00786DB7" w:rsidRDefault="00384D49" w:rsidP="00A145A7">
                                  <w:pPr>
                                    <w:spacing w:line="240" w:lineRule="atLeast"/>
                                    <w:jc w:val="center"/>
                                    <w:rPr>
                                      <w:sz w:val="16"/>
                                      <w:szCs w:val="16"/>
                                    </w:rPr>
                                  </w:pPr>
                                  <w:r w:rsidRPr="00FD7309">
                                    <w:rPr>
                                      <w:i/>
                                      <w:sz w:val="16"/>
                                      <w:szCs w:val="16"/>
                                    </w:rPr>
                                    <w:t>F1</w:t>
                                  </w:r>
                                  <w:r w:rsidRPr="00786DB7">
                                    <w:rPr>
                                      <w:sz w:val="16"/>
                                      <w:szCs w:val="16"/>
                                    </w:rPr>
                                    <w:t>@5</w:t>
                                  </w:r>
                                </w:p>
                              </w:tc>
                            </w:tr>
                            <w:tr w:rsidR="00384D49" w:rsidRPr="00786DB7" w14:paraId="058E9050" w14:textId="77777777" w:rsidTr="00634A08">
                              <w:trPr>
                                <w:trHeight w:val="227"/>
                                <w:jc w:val="center"/>
                              </w:trPr>
                              <w:tc>
                                <w:tcPr>
                                  <w:tcW w:w="0" w:type="auto"/>
                                  <w:tcBorders>
                                    <w:top w:val="single" w:sz="4" w:space="0" w:color="auto"/>
                                  </w:tcBorders>
                                  <w:shd w:val="clear" w:color="auto" w:fill="auto"/>
                                </w:tcPr>
                                <w:p w14:paraId="3F4CD8E3" w14:textId="77777777" w:rsidR="00384D49" w:rsidRPr="00786DB7" w:rsidRDefault="00384D49" w:rsidP="00A145A7">
                                  <w:pPr>
                                    <w:spacing w:line="240" w:lineRule="atLeast"/>
                                    <w:jc w:val="center"/>
                                    <w:rPr>
                                      <w:sz w:val="16"/>
                                      <w:szCs w:val="16"/>
                                    </w:rPr>
                                  </w:pPr>
                                  <w:r w:rsidRPr="00786DB7">
                                    <w:rPr>
                                      <w:sz w:val="16"/>
                                      <w:szCs w:val="16"/>
                                    </w:rPr>
                                    <w:t>10</w:t>
                                  </w:r>
                                </w:p>
                              </w:tc>
                              <w:tc>
                                <w:tcPr>
                                  <w:tcW w:w="0" w:type="auto"/>
                                  <w:tcBorders>
                                    <w:top w:val="single" w:sz="4" w:space="0" w:color="auto"/>
                                  </w:tcBorders>
                                  <w:shd w:val="clear" w:color="auto" w:fill="auto"/>
                                </w:tcPr>
                                <w:p w14:paraId="02294B38" w14:textId="77777777" w:rsidR="00384D49" w:rsidRPr="00786DB7" w:rsidRDefault="00384D49" w:rsidP="00A145A7">
                                  <w:pPr>
                                    <w:spacing w:line="240" w:lineRule="atLeast"/>
                                    <w:jc w:val="center"/>
                                    <w:rPr>
                                      <w:sz w:val="16"/>
                                      <w:szCs w:val="16"/>
                                    </w:rPr>
                                  </w:pPr>
                                  <w:r w:rsidRPr="00786DB7">
                                    <w:rPr>
                                      <w:sz w:val="16"/>
                                      <w:szCs w:val="16"/>
                                    </w:rPr>
                                    <w:t>0.5301±(0.0152)</w:t>
                                  </w:r>
                                </w:p>
                              </w:tc>
                              <w:tc>
                                <w:tcPr>
                                  <w:tcW w:w="0" w:type="auto"/>
                                  <w:tcBorders>
                                    <w:top w:val="single" w:sz="4" w:space="0" w:color="auto"/>
                                  </w:tcBorders>
                                  <w:shd w:val="clear" w:color="auto" w:fill="auto"/>
                                </w:tcPr>
                                <w:p w14:paraId="05375327" w14:textId="77777777" w:rsidR="00384D49" w:rsidRPr="00786DB7" w:rsidRDefault="00384D49" w:rsidP="00A145A7">
                                  <w:pPr>
                                    <w:spacing w:line="240" w:lineRule="atLeast"/>
                                    <w:jc w:val="center"/>
                                    <w:rPr>
                                      <w:sz w:val="16"/>
                                      <w:szCs w:val="16"/>
                                    </w:rPr>
                                  </w:pPr>
                                  <w:r w:rsidRPr="00786DB7">
                                    <w:rPr>
                                      <w:sz w:val="16"/>
                                      <w:szCs w:val="16"/>
                                    </w:rPr>
                                    <w:t>0.4398±(0.0153)</w:t>
                                  </w:r>
                                </w:p>
                              </w:tc>
                              <w:tc>
                                <w:tcPr>
                                  <w:tcW w:w="0" w:type="auto"/>
                                  <w:tcBorders>
                                    <w:top w:val="single" w:sz="4" w:space="0" w:color="auto"/>
                                  </w:tcBorders>
                                  <w:shd w:val="clear" w:color="auto" w:fill="auto"/>
                                </w:tcPr>
                                <w:p w14:paraId="367DAE4D" w14:textId="77777777" w:rsidR="00384D49" w:rsidRPr="00786DB7" w:rsidRDefault="00384D49" w:rsidP="00A145A7">
                                  <w:pPr>
                                    <w:spacing w:line="240" w:lineRule="atLeast"/>
                                    <w:jc w:val="center"/>
                                    <w:rPr>
                                      <w:sz w:val="16"/>
                                      <w:szCs w:val="16"/>
                                    </w:rPr>
                                  </w:pPr>
                                  <w:r w:rsidRPr="00786DB7">
                                    <w:rPr>
                                      <w:sz w:val="16"/>
                                      <w:szCs w:val="16"/>
                                    </w:rPr>
                                    <w:t>0.2803±(0.0101)</w:t>
                                  </w:r>
                                </w:p>
                              </w:tc>
                              <w:tc>
                                <w:tcPr>
                                  <w:tcW w:w="0" w:type="auto"/>
                                  <w:tcBorders>
                                    <w:top w:val="single" w:sz="4" w:space="0" w:color="auto"/>
                                  </w:tcBorders>
                                  <w:shd w:val="clear" w:color="auto" w:fill="auto"/>
                                </w:tcPr>
                                <w:p w14:paraId="0E94941C" w14:textId="77777777" w:rsidR="00384D49" w:rsidRPr="00786DB7" w:rsidRDefault="00384D49" w:rsidP="00A145A7">
                                  <w:pPr>
                                    <w:spacing w:line="240" w:lineRule="atLeast"/>
                                    <w:jc w:val="center"/>
                                    <w:rPr>
                                      <w:sz w:val="16"/>
                                      <w:szCs w:val="16"/>
                                    </w:rPr>
                                  </w:pPr>
                                  <w:r w:rsidRPr="00786DB7">
                                    <w:rPr>
                                      <w:sz w:val="16"/>
                                      <w:szCs w:val="16"/>
                                    </w:rPr>
                                    <w:t>0.5294±(0.0149)</w:t>
                                  </w:r>
                                </w:p>
                              </w:tc>
                              <w:tc>
                                <w:tcPr>
                                  <w:tcW w:w="0" w:type="auto"/>
                                  <w:tcBorders>
                                    <w:top w:val="single" w:sz="4" w:space="0" w:color="auto"/>
                                  </w:tcBorders>
                                  <w:shd w:val="clear" w:color="auto" w:fill="auto"/>
                                </w:tcPr>
                                <w:p w14:paraId="7502C00C" w14:textId="77777777" w:rsidR="00384D49" w:rsidRPr="00786DB7" w:rsidRDefault="00384D49" w:rsidP="00A145A7">
                                  <w:pPr>
                                    <w:spacing w:line="240" w:lineRule="atLeast"/>
                                    <w:jc w:val="center"/>
                                    <w:rPr>
                                      <w:sz w:val="16"/>
                                      <w:szCs w:val="16"/>
                                    </w:rPr>
                                  </w:pPr>
                                  <w:r w:rsidRPr="00786DB7">
                                    <w:rPr>
                                      <w:sz w:val="16"/>
                                      <w:szCs w:val="16"/>
                                    </w:rPr>
                                    <w:t>0.3532±(0.0108)</w:t>
                                  </w:r>
                                </w:p>
                              </w:tc>
                            </w:tr>
                            <w:tr w:rsidR="00384D49" w:rsidRPr="00786DB7" w14:paraId="24B37F76" w14:textId="77777777" w:rsidTr="00634A08">
                              <w:trPr>
                                <w:trHeight w:val="227"/>
                                <w:jc w:val="center"/>
                              </w:trPr>
                              <w:tc>
                                <w:tcPr>
                                  <w:tcW w:w="0" w:type="auto"/>
                                  <w:shd w:val="clear" w:color="auto" w:fill="auto"/>
                                </w:tcPr>
                                <w:p w14:paraId="4942FB98" w14:textId="77777777" w:rsidR="00384D49" w:rsidRPr="00786DB7" w:rsidRDefault="00384D49" w:rsidP="00A145A7">
                                  <w:pPr>
                                    <w:spacing w:line="240" w:lineRule="atLeast"/>
                                    <w:jc w:val="center"/>
                                    <w:rPr>
                                      <w:sz w:val="16"/>
                                      <w:szCs w:val="16"/>
                                    </w:rPr>
                                  </w:pPr>
                                  <w:r w:rsidRPr="00786DB7">
                                    <w:rPr>
                                      <w:sz w:val="16"/>
                                      <w:szCs w:val="16"/>
                                    </w:rPr>
                                    <w:t>20</w:t>
                                  </w:r>
                                </w:p>
                              </w:tc>
                              <w:tc>
                                <w:tcPr>
                                  <w:tcW w:w="0" w:type="auto"/>
                                  <w:shd w:val="clear" w:color="auto" w:fill="auto"/>
                                </w:tcPr>
                                <w:p w14:paraId="29BAC858" w14:textId="77777777" w:rsidR="00384D49" w:rsidRPr="00786DB7" w:rsidRDefault="00384D49" w:rsidP="00A145A7">
                                  <w:pPr>
                                    <w:spacing w:line="240" w:lineRule="atLeast"/>
                                    <w:jc w:val="center"/>
                                    <w:rPr>
                                      <w:sz w:val="16"/>
                                      <w:szCs w:val="16"/>
                                    </w:rPr>
                                  </w:pPr>
                                  <w:r w:rsidRPr="00786DB7">
                                    <w:rPr>
                                      <w:sz w:val="16"/>
                                      <w:szCs w:val="16"/>
                                    </w:rPr>
                                    <w:t>0.5408±(0.0234)</w:t>
                                  </w:r>
                                </w:p>
                              </w:tc>
                              <w:tc>
                                <w:tcPr>
                                  <w:tcW w:w="0" w:type="auto"/>
                                  <w:shd w:val="clear" w:color="auto" w:fill="auto"/>
                                </w:tcPr>
                                <w:p w14:paraId="7DA48E70" w14:textId="77777777" w:rsidR="00384D49" w:rsidRPr="00786DB7" w:rsidRDefault="00384D49" w:rsidP="00A145A7">
                                  <w:pPr>
                                    <w:spacing w:line="240" w:lineRule="atLeast"/>
                                    <w:jc w:val="center"/>
                                    <w:rPr>
                                      <w:sz w:val="16"/>
                                      <w:szCs w:val="16"/>
                                    </w:rPr>
                                  </w:pPr>
                                  <w:r w:rsidRPr="00786DB7">
                                    <w:rPr>
                                      <w:sz w:val="16"/>
                                      <w:szCs w:val="16"/>
                                    </w:rPr>
                                    <w:t>0.4520±(0.0247)</w:t>
                                  </w:r>
                                </w:p>
                              </w:tc>
                              <w:tc>
                                <w:tcPr>
                                  <w:tcW w:w="0" w:type="auto"/>
                                  <w:shd w:val="clear" w:color="auto" w:fill="auto"/>
                                </w:tcPr>
                                <w:p w14:paraId="2CF960EA" w14:textId="77777777" w:rsidR="00384D49" w:rsidRPr="00786DB7" w:rsidRDefault="00384D49" w:rsidP="00A145A7">
                                  <w:pPr>
                                    <w:spacing w:line="240" w:lineRule="atLeast"/>
                                    <w:jc w:val="center"/>
                                    <w:rPr>
                                      <w:sz w:val="16"/>
                                      <w:szCs w:val="16"/>
                                    </w:rPr>
                                  </w:pPr>
                                  <w:r w:rsidRPr="00786DB7">
                                    <w:rPr>
                                      <w:sz w:val="16"/>
                                      <w:szCs w:val="16"/>
                                    </w:rPr>
                                    <w:t>0.2836±(0.0124)</w:t>
                                  </w:r>
                                </w:p>
                              </w:tc>
                              <w:tc>
                                <w:tcPr>
                                  <w:tcW w:w="0" w:type="auto"/>
                                  <w:shd w:val="clear" w:color="auto" w:fill="auto"/>
                                </w:tcPr>
                                <w:p w14:paraId="7607BF28" w14:textId="77777777" w:rsidR="00384D49" w:rsidRPr="00786DB7" w:rsidRDefault="00384D49" w:rsidP="00A145A7">
                                  <w:pPr>
                                    <w:spacing w:line="240" w:lineRule="atLeast"/>
                                    <w:jc w:val="center"/>
                                    <w:rPr>
                                      <w:sz w:val="16"/>
                                      <w:szCs w:val="16"/>
                                    </w:rPr>
                                  </w:pPr>
                                  <w:r w:rsidRPr="00786DB7">
                                    <w:rPr>
                                      <w:sz w:val="16"/>
                                      <w:szCs w:val="16"/>
                                    </w:rPr>
                                    <w:t>0.5339±(0.0253)</w:t>
                                  </w:r>
                                </w:p>
                              </w:tc>
                              <w:tc>
                                <w:tcPr>
                                  <w:tcW w:w="0" w:type="auto"/>
                                  <w:shd w:val="clear" w:color="auto" w:fill="auto"/>
                                </w:tcPr>
                                <w:p w14:paraId="223D4CAE" w14:textId="77777777" w:rsidR="00384D49" w:rsidRPr="00786DB7" w:rsidRDefault="00384D49" w:rsidP="00A145A7">
                                  <w:pPr>
                                    <w:spacing w:line="240" w:lineRule="atLeast"/>
                                    <w:jc w:val="center"/>
                                    <w:rPr>
                                      <w:sz w:val="16"/>
                                      <w:szCs w:val="16"/>
                                    </w:rPr>
                                  </w:pPr>
                                  <w:r w:rsidRPr="00786DB7">
                                    <w:rPr>
                                      <w:sz w:val="16"/>
                                      <w:szCs w:val="16"/>
                                    </w:rPr>
                                    <w:t>0.3568±(0.0155)</w:t>
                                  </w:r>
                                </w:p>
                              </w:tc>
                            </w:tr>
                            <w:tr w:rsidR="00384D49" w:rsidRPr="00786DB7" w14:paraId="579EF864" w14:textId="77777777" w:rsidTr="00634A08">
                              <w:trPr>
                                <w:trHeight w:val="227"/>
                                <w:jc w:val="center"/>
                              </w:trPr>
                              <w:tc>
                                <w:tcPr>
                                  <w:tcW w:w="0" w:type="auto"/>
                                  <w:shd w:val="clear" w:color="auto" w:fill="auto"/>
                                </w:tcPr>
                                <w:p w14:paraId="152D99F3" w14:textId="77777777" w:rsidR="00384D49" w:rsidRPr="00786DB7" w:rsidRDefault="00384D49" w:rsidP="00A145A7">
                                  <w:pPr>
                                    <w:spacing w:line="240" w:lineRule="atLeast"/>
                                    <w:jc w:val="center"/>
                                    <w:rPr>
                                      <w:sz w:val="16"/>
                                      <w:szCs w:val="16"/>
                                    </w:rPr>
                                  </w:pPr>
                                  <w:r w:rsidRPr="00786DB7">
                                    <w:rPr>
                                      <w:sz w:val="16"/>
                                      <w:szCs w:val="16"/>
                                    </w:rPr>
                                    <w:t>30</w:t>
                                  </w:r>
                                </w:p>
                              </w:tc>
                              <w:tc>
                                <w:tcPr>
                                  <w:tcW w:w="0" w:type="auto"/>
                                  <w:shd w:val="clear" w:color="auto" w:fill="auto"/>
                                </w:tcPr>
                                <w:p w14:paraId="1177CF14" w14:textId="77777777" w:rsidR="00384D49" w:rsidRPr="00786DB7" w:rsidRDefault="00384D49" w:rsidP="00A145A7">
                                  <w:pPr>
                                    <w:spacing w:line="240" w:lineRule="atLeast"/>
                                    <w:jc w:val="center"/>
                                    <w:rPr>
                                      <w:sz w:val="16"/>
                                      <w:szCs w:val="16"/>
                                    </w:rPr>
                                  </w:pPr>
                                  <w:r w:rsidRPr="00786DB7">
                                    <w:rPr>
                                      <w:b/>
                                      <w:sz w:val="16"/>
                                      <w:szCs w:val="16"/>
                                    </w:rPr>
                                    <w:t>0.5429</w:t>
                                  </w:r>
                                  <w:r w:rsidRPr="00786DB7">
                                    <w:rPr>
                                      <w:sz w:val="16"/>
                                      <w:szCs w:val="16"/>
                                    </w:rPr>
                                    <w:t>±(0.0202)</w:t>
                                  </w:r>
                                </w:p>
                              </w:tc>
                              <w:tc>
                                <w:tcPr>
                                  <w:tcW w:w="0" w:type="auto"/>
                                  <w:shd w:val="clear" w:color="auto" w:fill="auto"/>
                                </w:tcPr>
                                <w:p w14:paraId="3C4FF6E7" w14:textId="77777777" w:rsidR="00384D49" w:rsidRPr="00786DB7" w:rsidRDefault="00384D49" w:rsidP="00A145A7">
                                  <w:pPr>
                                    <w:spacing w:line="240" w:lineRule="atLeast"/>
                                    <w:jc w:val="center"/>
                                    <w:rPr>
                                      <w:sz w:val="16"/>
                                      <w:szCs w:val="16"/>
                                    </w:rPr>
                                  </w:pPr>
                                  <w:r w:rsidRPr="00786DB7">
                                    <w:rPr>
                                      <w:b/>
                                      <w:sz w:val="16"/>
                                      <w:szCs w:val="16"/>
                                    </w:rPr>
                                    <w:t>0.4532</w:t>
                                  </w:r>
                                  <w:r w:rsidRPr="00786DB7">
                                    <w:rPr>
                                      <w:sz w:val="16"/>
                                      <w:szCs w:val="16"/>
                                    </w:rPr>
                                    <w:t>±(0.0226)</w:t>
                                  </w:r>
                                </w:p>
                              </w:tc>
                              <w:tc>
                                <w:tcPr>
                                  <w:tcW w:w="0" w:type="auto"/>
                                  <w:shd w:val="clear" w:color="auto" w:fill="auto"/>
                                </w:tcPr>
                                <w:p w14:paraId="62BFBE14" w14:textId="77777777" w:rsidR="00384D49" w:rsidRPr="00786DB7" w:rsidRDefault="00384D49" w:rsidP="00A145A7">
                                  <w:pPr>
                                    <w:spacing w:line="240" w:lineRule="atLeast"/>
                                    <w:jc w:val="center"/>
                                    <w:rPr>
                                      <w:sz w:val="16"/>
                                      <w:szCs w:val="16"/>
                                    </w:rPr>
                                  </w:pPr>
                                  <w:r w:rsidRPr="00786DB7">
                                    <w:rPr>
                                      <w:b/>
                                      <w:sz w:val="16"/>
                                      <w:szCs w:val="16"/>
                                    </w:rPr>
                                    <w:t>0.2869</w:t>
                                  </w:r>
                                  <w:r w:rsidRPr="00786DB7">
                                    <w:rPr>
                                      <w:sz w:val="16"/>
                                      <w:szCs w:val="16"/>
                                    </w:rPr>
                                    <w:t>±(0.0106)</w:t>
                                  </w:r>
                                </w:p>
                              </w:tc>
                              <w:tc>
                                <w:tcPr>
                                  <w:tcW w:w="0" w:type="auto"/>
                                  <w:shd w:val="clear" w:color="auto" w:fill="auto"/>
                                </w:tcPr>
                                <w:p w14:paraId="70EBEE03" w14:textId="77777777" w:rsidR="00384D49" w:rsidRPr="00786DB7" w:rsidRDefault="00384D49" w:rsidP="00A145A7">
                                  <w:pPr>
                                    <w:spacing w:line="240" w:lineRule="atLeast"/>
                                    <w:jc w:val="center"/>
                                    <w:rPr>
                                      <w:sz w:val="16"/>
                                      <w:szCs w:val="16"/>
                                    </w:rPr>
                                  </w:pPr>
                                  <w:r w:rsidRPr="00786DB7">
                                    <w:rPr>
                                      <w:b/>
                                      <w:sz w:val="16"/>
                                      <w:szCs w:val="16"/>
                                    </w:rPr>
                                    <w:t>0.5406</w:t>
                                  </w:r>
                                  <w:r w:rsidRPr="00786DB7">
                                    <w:rPr>
                                      <w:sz w:val="16"/>
                                      <w:szCs w:val="16"/>
                                    </w:rPr>
                                    <w:t>±(0.0238)</w:t>
                                  </w:r>
                                </w:p>
                              </w:tc>
                              <w:tc>
                                <w:tcPr>
                                  <w:tcW w:w="0" w:type="auto"/>
                                  <w:shd w:val="clear" w:color="auto" w:fill="auto"/>
                                </w:tcPr>
                                <w:p w14:paraId="2616E6BF" w14:textId="77777777" w:rsidR="00384D49" w:rsidRPr="00786DB7" w:rsidRDefault="00384D49" w:rsidP="00A145A7">
                                  <w:pPr>
                                    <w:spacing w:line="240" w:lineRule="atLeast"/>
                                    <w:jc w:val="center"/>
                                    <w:rPr>
                                      <w:sz w:val="16"/>
                                      <w:szCs w:val="16"/>
                                    </w:rPr>
                                  </w:pPr>
                                  <w:r w:rsidRPr="00786DB7">
                                    <w:rPr>
                                      <w:b/>
                                      <w:sz w:val="16"/>
                                      <w:szCs w:val="16"/>
                                    </w:rPr>
                                    <w:t>0.3610</w:t>
                                  </w:r>
                                  <w:r w:rsidRPr="00786DB7">
                                    <w:rPr>
                                      <w:sz w:val="16"/>
                                      <w:szCs w:val="16"/>
                                    </w:rPr>
                                    <w:t>±(0.0140)</w:t>
                                  </w:r>
                                </w:p>
                              </w:tc>
                            </w:tr>
                            <w:tr w:rsidR="00384D49" w:rsidRPr="00786DB7" w14:paraId="7616EC63" w14:textId="77777777" w:rsidTr="00634A08">
                              <w:trPr>
                                <w:trHeight w:val="227"/>
                                <w:jc w:val="center"/>
                              </w:trPr>
                              <w:tc>
                                <w:tcPr>
                                  <w:tcW w:w="0" w:type="auto"/>
                                  <w:shd w:val="clear" w:color="auto" w:fill="auto"/>
                                </w:tcPr>
                                <w:p w14:paraId="08ABE75A" w14:textId="77777777" w:rsidR="00384D49" w:rsidRPr="00786DB7" w:rsidRDefault="00384D49" w:rsidP="00A145A7">
                                  <w:pPr>
                                    <w:spacing w:line="240" w:lineRule="atLeast"/>
                                    <w:jc w:val="center"/>
                                    <w:rPr>
                                      <w:sz w:val="16"/>
                                      <w:szCs w:val="16"/>
                                    </w:rPr>
                                  </w:pPr>
                                  <w:r w:rsidRPr="00786DB7">
                                    <w:rPr>
                                      <w:sz w:val="16"/>
                                      <w:szCs w:val="16"/>
                                    </w:rPr>
                                    <w:t>40</w:t>
                                  </w:r>
                                </w:p>
                              </w:tc>
                              <w:tc>
                                <w:tcPr>
                                  <w:tcW w:w="0" w:type="auto"/>
                                  <w:shd w:val="clear" w:color="auto" w:fill="auto"/>
                                </w:tcPr>
                                <w:p w14:paraId="45D72510" w14:textId="77777777" w:rsidR="00384D49" w:rsidRPr="00786DB7" w:rsidRDefault="00384D49" w:rsidP="00A145A7">
                                  <w:pPr>
                                    <w:spacing w:line="240" w:lineRule="atLeast"/>
                                    <w:jc w:val="center"/>
                                    <w:rPr>
                                      <w:sz w:val="16"/>
                                      <w:szCs w:val="16"/>
                                    </w:rPr>
                                  </w:pPr>
                                  <w:r w:rsidRPr="00786DB7">
                                    <w:rPr>
                                      <w:sz w:val="16"/>
                                      <w:szCs w:val="16"/>
                                    </w:rPr>
                                    <w:t>0.5371±(0.0099)</w:t>
                                  </w:r>
                                </w:p>
                              </w:tc>
                              <w:tc>
                                <w:tcPr>
                                  <w:tcW w:w="0" w:type="auto"/>
                                  <w:shd w:val="clear" w:color="auto" w:fill="auto"/>
                                </w:tcPr>
                                <w:p w14:paraId="69B5A795" w14:textId="77777777" w:rsidR="00384D49" w:rsidRPr="00786DB7" w:rsidRDefault="00384D49" w:rsidP="00A145A7">
                                  <w:pPr>
                                    <w:spacing w:line="240" w:lineRule="atLeast"/>
                                    <w:jc w:val="center"/>
                                    <w:rPr>
                                      <w:sz w:val="16"/>
                                      <w:szCs w:val="16"/>
                                    </w:rPr>
                                  </w:pPr>
                                  <w:r w:rsidRPr="00786DB7">
                                    <w:rPr>
                                      <w:sz w:val="16"/>
                                      <w:szCs w:val="16"/>
                                    </w:rPr>
                                    <w:t>0.4484±(0.0121)</w:t>
                                  </w:r>
                                </w:p>
                              </w:tc>
                              <w:tc>
                                <w:tcPr>
                                  <w:tcW w:w="0" w:type="auto"/>
                                  <w:shd w:val="clear" w:color="auto" w:fill="auto"/>
                                </w:tcPr>
                                <w:p w14:paraId="78EAF7FC" w14:textId="77777777" w:rsidR="00384D49" w:rsidRPr="00786DB7" w:rsidRDefault="00384D49" w:rsidP="00A145A7">
                                  <w:pPr>
                                    <w:spacing w:line="240" w:lineRule="atLeast"/>
                                    <w:jc w:val="center"/>
                                    <w:rPr>
                                      <w:sz w:val="16"/>
                                      <w:szCs w:val="16"/>
                                    </w:rPr>
                                  </w:pPr>
                                  <w:r w:rsidRPr="00786DB7">
                                    <w:rPr>
                                      <w:sz w:val="16"/>
                                      <w:szCs w:val="16"/>
                                    </w:rPr>
                                    <w:t>0.2829±(0.0054)</w:t>
                                  </w:r>
                                </w:p>
                              </w:tc>
                              <w:tc>
                                <w:tcPr>
                                  <w:tcW w:w="0" w:type="auto"/>
                                  <w:shd w:val="clear" w:color="auto" w:fill="auto"/>
                                </w:tcPr>
                                <w:p w14:paraId="69387E39" w14:textId="77777777" w:rsidR="00384D49" w:rsidRPr="00786DB7" w:rsidRDefault="00384D49" w:rsidP="00A145A7">
                                  <w:pPr>
                                    <w:spacing w:line="240" w:lineRule="atLeast"/>
                                    <w:jc w:val="center"/>
                                    <w:rPr>
                                      <w:sz w:val="16"/>
                                      <w:szCs w:val="16"/>
                                    </w:rPr>
                                  </w:pPr>
                                  <w:r w:rsidRPr="00786DB7">
                                    <w:rPr>
                                      <w:sz w:val="16"/>
                                      <w:szCs w:val="16"/>
                                    </w:rPr>
                                    <w:t>0.5323±(0.0104)</w:t>
                                  </w:r>
                                </w:p>
                              </w:tc>
                              <w:tc>
                                <w:tcPr>
                                  <w:tcW w:w="0" w:type="auto"/>
                                  <w:shd w:val="clear" w:color="auto" w:fill="auto"/>
                                </w:tcPr>
                                <w:p w14:paraId="374F3E54" w14:textId="77777777" w:rsidR="00384D49" w:rsidRPr="00786DB7" w:rsidRDefault="00384D49" w:rsidP="00A145A7">
                                  <w:pPr>
                                    <w:spacing w:line="240" w:lineRule="atLeast"/>
                                    <w:jc w:val="center"/>
                                    <w:rPr>
                                      <w:sz w:val="16"/>
                                      <w:szCs w:val="16"/>
                                    </w:rPr>
                                  </w:pPr>
                                  <w:r w:rsidRPr="00786DB7">
                                    <w:rPr>
                                      <w:sz w:val="16"/>
                                      <w:szCs w:val="16"/>
                                    </w:rPr>
                                    <w:t>0.3558±(0.0055)</w:t>
                                  </w:r>
                                </w:p>
                              </w:tc>
                            </w:tr>
                            <w:tr w:rsidR="00384D49" w:rsidRPr="00786DB7" w14:paraId="2999E402" w14:textId="77777777" w:rsidTr="00634A08">
                              <w:trPr>
                                <w:trHeight w:val="227"/>
                                <w:jc w:val="center"/>
                              </w:trPr>
                              <w:tc>
                                <w:tcPr>
                                  <w:tcW w:w="0" w:type="auto"/>
                                  <w:shd w:val="clear" w:color="auto" w:fill="auto"/>
                                </w:tcPr>
                                <w:p w14:paraId="687783EE" w14:textId="77777777" w:rsidR="00384D49" w:rsidRPr="00786DB7" w:rsidRDefault="00384D49" w:rsidP="00A145A7">
                                  <w:pPr>
                                    <w:spacing w:line="240" w:lineRule="atLeast"/>
                                    <w:jc w:val="center"/>
                                    <w:rPr>
                                      <w:sz w:val="16"/>
                                      <w:szCs w:val="16"/>
                                    </w:rPr>
                                  </w:pPr>
                                  <w:r w:rsidRPr="00786DB7">
                                    <w:rPr>
                                      <w:sz w:val="16"/>
                                      <w:szCs w:val="16"/>
                                    </w:rPr>
                                    <w:t>50</w:t>
                                  </w:r>
                                </w:p>
                              </w:tc>
                              <w:tc>
                                <w:tcPr>
                                  <w:tcW w:w="0" w:type="auto"/>
                                  <w:shd w:val="clear" w:color="auto" w:fill="auto"/>
                                </w:tcPr>
                                <w:p w14:paraId="4C0D25F0" w14:textId="77777777" w:rsidR="00384D49" w:rsidRPr="00786DB7" w:rsidRDefault="00384D49" w:rsidP="00A145A7">
                                  <w:pPr>
                                    <w:spacing w:line="240" w:lineRule="atLeast"/>
                                    <w:jc w:val="center"/>
                                    <w:rPr>
                                      <w:sz w:val="16"/>
                                      <w:szCs w:val="16"/>
                                    </w:rPr>
                                  </w:pPr>
                                  <w:r w:rsidRPr="00786DB7">
                                    <w:rPr>
                                      <w:sz w:val="16"/>
                                      <w:szCs w:val="16"/>
                                    </w:rPr>
                                    <w:t>0.5347±(0.0192)</w:t>
                                  </w:r>
                                </w:p>
                              </w:tc>
                              <w:tc>
                                <w:tcPr>
                                  <w:tcW w:w="0" w:type="auto"/>
                                  <w:shd w:val="clear" w:color="auto" w:fill="auto"/>
                                </w:tcPr>
                                <w:p w14:paraId="2F755848" w14:textId="77777777" w:rsidR="00384D49" w:rsidRPr="00786DB7" w:rsidRDefault="00384D49" w:rsidP="00A145A7">
                                  <w:pPr>
                                    <w:spacing w:line="240" w:lineRule="atLeast"/>
                                    <w:jc w:val="center"/>
                                    <w:rPr>
                                      <w:sz w:val="16"/>
                                      <w:szCs w:val="16"/>
                                    </w:rPr>
                                  </w:pPr>
                                  <w:r w:rsidRPr="00786DB7">
                                    <w:rPr>
                                      <w:sz w:val="16"/>
                                      <w:szCs w:val="16"/>
                                    </w:rPr>
                                    <w:t>0.4437±(0.0208)</w:t>
                                  </w:r>
                                </w:p>
                              </w:tc>
                              <w:tc>
                                <w:tcPr>
                                  <w:tcW w:w="0" w:type="auto"/>
                                  <w:shd w:val="clear" w:color="auto" w:fill="auto"/>
                                </w:tcPr>
                                <w:p w14:paraId="43C891CE" w14:textId="77777777" w:rsidR="00384D49" w:rsidRPr="00786DB7" w:rsidRDefault="00384D49" w:rsidP="00A145A7">
                                  <w:pPr>
                                    <w:spacing w:line="240" w:lineRule="atLeast"/>
                                    <w:jc w:val="center"/>
                                    <w:rPr>
                                      <w:sz w:val="16"/>
                                      <w:szCs w:val="16"/>
                                    </w:rPr>
                                  </w:pPr>
                                  <w:r w:rsidRPr="00786DB7">
                                    <w:rPr>
                                      <w:sz w:val="16"/>
                                      <w:szCs w:val="16"/>
                                    </w:rPr>
                                    <w:t>0.2824±(0.0105)</w:t>
                                  </w:r>
                                </w:p>
                              </w:tc>
                              <w:tc>
                                <w:tcPr>
                                  <w:tcW w:w="0" w:type="auto"/>
                                  <w:shd w:val="clear" w:color="auto" w:fill="auto"/>
                                </w:tcPr>
                                <w:p w14:paraId="008E68E7" w14:textId="77777777" w:rsidR="00384D49" w:rsidRPr="00786DB7" w:rsidRDefault="00384D49" w:rsidP="00A145A7">
                                  <w:pPr>
                                    <w:spacing w:line="240" w:lineRule="atLeast"/>
                                    <w:jc w:val="center"/>
                                    <w:rPr>
                                      <w:sz w:val="16"/>
                                      <w:szCs w:val="16"/>
                                    </w:rPr>
                                  </w:pPr>
                                  <w:r w:rsidRPr="00786DB7">
                                    <w:rPr>
                                      <w:sz w:val="16"/>
                                      <w:szCs w:val="16"/>
                                    </w:rPr>
                                    <w:t>0.5322±(0.0224)</w:t>
                                  </w:r>
                                </w:p>
                              </w:tc>
                              <w:tc>
                                <w:tcPr>
                                  <w:tcW w:w="0" w:type="auto"/>
                                  <w:shd w:val="clear" w:color="auto" w:fill="auto"/>
                                </w:tcPr>
                                <w:p w14:paraId="725B09F5" w14:textId="77777777" w:rsidR="00384D49" w:rsidRPr="00786DB7" w:rsidRDefault="00384D49" w:rsidP="00A145A7">
                                  <w:pPr>
                                    <w:spacing w:line="240" w:lineRule="atLeast"/>
                                    <w:jc w:val="center"/>
                                    <w:rPr>
                                      <w:sz w:val="16"/>
                                      <w:szCs w:val="16"/>
                                    </w:rPr>
                                  </w:pPr>
                                  <w:r w:rsidRPr="00786DB7">
                                    <w:rPr>
                                      <w:sz w:val="16"/>
                                      <w:szCs w:val="16"/>
                                    </w:rPr>
                                    <w:t>0.3553±(0.0130)</w:t>
                                  </w:r>
                                </w:p>
                              </w:tc>
                            </w:tr>
                          </w:tbl>
                          <w:p w14:paraId="0FCCE43D" w14:textId="77777777" w:rsidR="00384D49" w:rsidRPr="00786DB7" w:rsidRDefault="00384D49" w:rsidP="008A56BD">
                            <w:pPr>
                              <w:spacing w:line="120" w:lineRule="exact"/>
                              <w:rPr>
                                <w:color w:val="000000"/>
                                <w:sz w:val="16"/>
                                <w:szCs w:val="16"/>
                              </w:rPr>
                            </w:pPr>
                          </w:p>
                          <w:tbl>
                            <w:tblPr>
                              <w:tblW w:w="0" w:type="auto"/>
                              <w:jc w:val="center"/>
                              <w:tblBorders>
                                <w:top w:val="single" w:sz="4" w:space="0" w:color="auto"/>
                                <w:bottom w:val="single" w:sz="4" w:space="0" w:color="auto"/>
                              </w:tblBorders>
                              <w:tblLook w:val="04A0" w:firstRow="1" w:lastRow="0" w:firstColumn="1" w:lastColumn="0" w:noHBand="0" w:noVBand="1"/>
                            </w:tblPr>
                            <w:tblGrid>
                              <w:gridCol w:w="376"/>
                              <w:gridCol w:w="1291"/>
                              <w:gridCol w:w="1291"/>
                              <w:gridCol w:w="1291"/>
                              <w:gridCol w:w="1291"/>
                              <w:gridCol w:w="1291"/>
                            </w:tblGrid>
                            <w:tr w:rsidR="00384D49" w:rsidRPr="00786DB7" w14:paraId="0EF28F5E" w14:textId="77777777" w:rsidTr="00634A08">
                              <w:trPr>
                                <w:jc w:val="center"/>
                              </w:trPr>
                              <w:tc>
                                <w:tcPr>
                                  <w:tcW w:w="0" w:type="auto"/>
                                  <w:tcBorders>
                                    <w:top w:val="nil"/>
                                    <w:bottom w:val="single" w:sz="4" w:space="0" w:color="auto"/>
                                  </w:tcBorders>
                                  <w:shd w:val="clear" w:color="auto" w:fill="auto"/>
                                </w:tcPr>
                                <w:p w14:paraId="425CC4E3" w14:textId="77777777" w:rsidR="00384D49" w:rsidRPr="00786DB7" w:rsidRDefault="00384D49" w:rsidP="00A145A7">
                                  <w:pPr>
                                    <w:spacing w:line="240" w:lineRule="atLeast"/>
                                    <w:jc w:val="center"/>
                                    <w:rPr>
                                      <w:sz w:val="16"/>
                                      <w:szCs w:val="16"/>
                                    </w:rPr>
                                  </w:pPr>
                                  <w:r w:rsidRPr="00786DB7">
                                    <w:rPr>
                                      <w:sz w:val="16"/>
                                      <w:szCs w:val="16"/>
                                    </w:rPr>
                                    <w:t>K</w:t>
                                  </w:r>
                                </w:p>
                              </w:tc>
                              <w:tc>
                                <w:tcPr>
                                  <w:tcW w:w="0" w:type="auto"/>
                                  <w:tcBorders>
                                    <w:top w:val="nil"/>
                                    <w:bottom w:val="single" w:sz="4" w:space="0" w:color="auto"/>
                                  </w:tcBorders>
                                  <w:shd w:val="clear" w:color="auto" w:fill="auto"/>
                                </w:tcPr>
                                <w:p w14:paraId="7BFA124D" w14:textId="77777777" w:rsidR="00384D49" w:rsidRPr="00786DB7" w:rsidRDefault="00384D49" w:rsidP="00A145A7">
                                  <w:pPr>
                                    <w:spacing w:line="240" w:lineRule="atLeast"/>
                                    <w:jc w:val="center"/>
                                    <w:rPr>
                                      <w:sz w:val="16"/>
                                      <w:szCs w:val="16"/>
                                    </w:rPr>
                                  </w:pPr>
                                  <w:r w:rsidRPr="00FD7309">
                                    <w:rPr>
                                      <w:i/>
                                      <w:sz w:val="16"/>
                                      <w:szCs w:val="16"/>
                                    </w:rPr>
                                    <w:t>NDCG</w:t>
                                  </w:r>
                                  <w:r w:rsidRPr="00786DB7">
                                    <w:rPr>
                                      <w:sz w:val="16"/>
                                      <w:szCs w:val="16"/>
                                    </w:rPr>
                                    <w:t>@10</w:t>
                                  </w:r>
                                </w:p>
                              </w:tc>
                              <w:tc>
                                <w:tcPr>
                                  <w:tcW w:w="0" w:type="auto"/>
                                  <w:tcBorders>
                                    <w:top w:val="nil"/>
                                    <w:bottom w:val="single" w:sz="4" w:space="0" w:color="auto"/>
                                  </w:tcBorders>
                                  <w:shd w:val="clear" w:color="auto" w:fill="auto"/>
                                </w:tcPr>
                                <w:p w14:paraId="439D0C02" w14:textId="77777777" w:rsidR="00384D49" w:rsidRPr="00786DB7" w:rsidRDefault="00384D49" w:rsidP="00A145A7">
                                  <w:pPr>
                                    <w:spacing w:line="240" w:lineRule="atLeast"/>
                                    <w:jc w:val="center"/>
                                    <w:rPr>
                                      <w:sz w:val="16"/>
                                      <w:szCs w:val="16"/>
                                    </w:rPr>
                                  </w:pPr>
                                  <w:r w:rsidRPr="00FD7309">
                                    <w:rPr>
                                      <w:i/>
                                      <w:sz w:val="16"/>
                                      <w:szCs w:val="16"/>
                                    </w:rPr>
                                    <w:t>MAP</w:t>
                                  </w:r>
                                  <w:r w:rsidRPr="00786DB7">
                                    <w:rPr>
                                      <w:sz w:val="16"/>
                                      <w:szCs w:val="16"/>
                                    </w:rPr>
                                    <w:t>@10</w:t>
                                  </w:r>
                                </w:p>
                              </w:tc>
                              <w:tc>
                                <w:tcPr>
                                  <w:tcW w:w="0" w:type="auto"/>
                                  <w:tcBorders>
                                    <w:top w:val="nil"/>
                                    <w:bottom w:val="single" w:sz="4" w:space="0" w:color="auto"/>
                                  </w:tcBorders>
                                  <w:shd w:val="clear" w:color="auto" w:fill="auto"/>
                                </w:tcPr>
                                <w:p w14:paraId="7AE28243" w14:textId="77777777" w:rsidR="00384D49" w:rsidRPr="00786DB7" w:rsidRDefault="00384D49" w:rsidP="00A145A7">
                                  <w:pPr>
                                    <w:spacing w:line="240" w:lineRule="atLeast"/>
                                    <w:jc w:val="center"/>
                                    <w:rPr>
                                      <w:sz w:val="16"/>
                                      <w:szCs w:val="16"/>
                                    </w:rPr>
                                  </w:pPr>
                                  <w:r w:rsidRPr="00FD7309">
                                    <w:rPr>
                                      <w:i/>
                                      <w:sz w:val="16"/>
                                      <w:szCs w:val="16"/>
                                    </w:rPr>
                                    <w:t>Precision</w:t>
                                  </w:r>
                                  <w:r w:rsidRPr="00786DB7">
                                    <w:rPr>
                                      <w:sz w:val="16"/>
                                      <w:szCs w:val="16"/>
                                    </w:rPr>
                                    <w:t>@10</w:t>
                                  </w:r>
                                </w:p>
                              </w:tc>
                              <w:tc>
                                <w:tcPr>
                                  <w:tcW w:w="0" w:type="auto"/>
                                  <w:tcBorders>
                                    <w:top w:val="nil"/>
                                    <w:bottom w:val="single" w:sz="4" w:space="0" w:color="auto"/>
                                  </w:tcBorders>
                                  <w:shd w:val="clear" w:color="auto" w:fill="auto"/>
                                </w:tcPr>
                                <w:p w14:paraId="5EAC46DD" w14:textId="77777777" w:rsidR="00384D49" w:rsidRPr="00786DB7" w:rsidRDefault="00384D49" w:rsidP="00A145A7">
                                  <w:pPr>
                                    <w:spacing w:line="240" w:lineRule="atLeast"/>
                                    <w:jc w:val="center"/>
                                    <w:rPr>
                                      <w:sz w:val="16"/>
                                      <w:szCs w:val="16"/>
                                    </w:rPr>
                                  </w:pPr>
                                  <w:r w:rsidRPr="00FD7309">
                                    <w:rPr>
                                      <w:i/>
                                      <w:sz w:val="16"/>
                                      <w:szCs w:val="16"/>
                                    </w:rPr>
                                    <w:t>Recall</w:t>
                                  </w:r>
                                  <w:r w:rsidRPr="00786DB7">
                                    <w:rPr>
                                      <w:sz w:val="16"/>
                                      <w:szCs w:val="16"/>
                                    </w:rPr>
                                    <w:t>@10</w:t>
                                  </w:r>
                                </w:p>
                              </w:tc>
                              <w:tc>
                                <w:tcPr>
                                  <w:tcW w:w="0" w:type="auto"/>
                                  <w:tcBorders>
                                    <w:top w:val="nil"/>
                                    <w:bottom w:val="single" w:sz="4" w:space="0" w:color="auto"/>
                                  </w:tcBorders>
                                  <w:shd w:val="clear" w:color="auto" w:fill="auto"/>
                                </w:tcPr>
                                <w:p w14:paraId="12277650" w14:textId="77777777" w:rsidR="00384D49" w:rsidRPr="00786DB7" w:rsidRDefault="00384D49" w:rsidP="00A145A7">
                                  <w:pPr>
                                    <w:spacing w:line="240" w:lineRule="atLeast"/>
                                    <w:jc w:val="center"/>
                                    <w:rPr>
                                      <w:sz w:val="16"/>
                                      <w:szCs w:val="16"/>
                                    </w:rPr>
                                  </w:pPr>
                                  <w:r w:rsidRPr="00FD7309">
                                    <w:rPr>
                                      <w:i/>
                                      <w:sz w:val="16"/>
                                      <w:szCs w:val="16"/>
                                    </w:rPr>
                                    <w:t>F1</w:t>
                                  </w:r>
                                  <w:r w:rsidRPr="00786DB7">
                                    <w:rPr>
                                      <w:sz w:val="16"/>
                                      <w:szCs w:val="16"/>
                                    </w:rPr>
                                    <w:t>@10</w:t>
                                  </w:r>
                                </w:p>
                              </w:tc>
                            </w:tr>
                            <w:tr w:rsidR="00384D49" w:rsidRPr="00786DB7" w14:paraId="09CB3316" w14:textId="77777777" w:rsidTr="00634A08">
                              <w:trPr>
                                <w:trHeight w:val="227"/>
                                <w:jc w:val="center"/>
                              </w:trPr>
                              <w:tc>
                                <w:tcPr>
                                  <w:tcW w:w="0" w:type="auto"/>
                                  <w:tcBorders>
                                    <w:top w:val="single" w:sz="4" w:space="0" w:color="auto"/>
                                  </w:tcBorders>
                                  <w:shd w:val="clear" w:color="auto" w:fill="auto"/>
                                </w:tcPr>
                                <w:p w14:paraId="0A72B463" w14:textId="77777777" w:rsidR="00384D49" w:rsidRPr="00786DB7" w:rsidRDefault="00384D49" w:rsidP="00A145A7">
                                  <w:pPr>
                                    <w:spacing w:line="240" w:lineRule="atLeast"/>
                                    <w:jc w:val="center"/>
                                    <w:rPr>
                                      <w:sz w:val="16"/>
                                      <w:szCs w:val="16"/>
                                    </w:rPr>
                                  </w:pPr>
                                  <w:r w:rsidRPr="00786DB7">
                                    <w:rPr>
                                      <w:sz w:val="16"/>
                                      <w:szCs w:val="16"/>
                                    </w:rPr>
                                    <w:t>10</w:t>
                                  </w:r>
                                </w:p>
                              </w:tc>
                              <w:tc>
                                <w:tcPr>
                                  <w:tcW w:w="0" w:type="auto"/>
                                  <w:tcBorders>
                                    <w:top w:val="single" w:sz="4" w:space="0" w:color="auto"/>
                                  </w:tcBorders>
                                  <w:shd w:val="clear" w:color="auto" w:fill="auto"/>
                                </w:tcPr>
                                <w:p w14:paraId="6D7EE605" w14:textId="77777777" w:rsidR="00384D49" w:rsidRPr="00786DB7" w:rsidRDefault="00384D49" w:rsidP="00A145A7">
                                  <w:pPr>
                                    <w:spacing w:line="240" w:lineRule="atLeast"/>
                                    <w:jc w:val="center"/>
                                    <w:rPr>
                                      <w:sz w:val="16"/>
                                      <w:szCs w:val="16"/>
                                    </w:rPr>
                                  </w:pPr>
                                  <w:r w:rsidRPr="00786DB7">
                                    <w:rPr>
                                      <w:sz w:val="16"/>
                                      <w:szCs w:val="16"/>
                                    </w:rPr>
                                    <w:t>0.5683±(0.0165)</w:t>
                                  </w:r>
                                </w:p>
                              </w:tc>
                              <w:tc>
                                <w:tcPr>
                                  <w:tcW w:w="0" w:type="auto"/>
                                  <w:tcBorders>
                                    <w:top w:val="single" w:sz="4" w:space="0" w:color="auto"/>
                                  </w:tcBorders>
                                  <w:shd w:val="clear" w:color="auto" w:fill="auto"/>
                                </w:tcPr>
                                <w:p w14:paraId="384B4687" w14:textId="77777777" w:rsidR="00384D49" w:rsidRPr="00786DB7" w:rsidRDefault="00384D49" w:rsidP="00A145A7">
                                  <w:pPr>
                                    <w:spacing w:line="240" w:lineRule="atLeast"/>
                                    <w:jc w:val="center"/>
                                    <w:rPr>
                                      <w:sz w:val="16"/>
                                      <w:szCs w:val="16"/>
                                    </w:rPr>
                                  </w:pPr>
                                  <w:r w:rsidRPr="00786DB7">
                                    <w:rPr>
                                      <w:sz w:val="16"/>
                                      <w:szCs w:val="16"/>
                                    </w:rPr>
                                    <w:t>0.4637±(0.0161)</w:t>
                                  </w:r>
                                </w:p>
                              </w:tc>
                              <w:tc>
                                <w:tcPr>
                                  <w:tcW w:w="0" w:type="auto"/>
                                  <w:tcBorders>
                                    <w:top w:val="single" w:sz="4" w:space="0" w:color="auto"/>
                                  </w:tcBorders>
                                  <w:shd w:val="clear" w:color="auto" w:fill="auto"/>
                                </w:tcPr>
                                <w:p w14:paraId="3ADD747F" w14:textId="77777777" w:rsidR="00384D49" w:rsidRPr="00786DB7" w:rsidRDefault="00384D49" w:rsidP="00A145A7">
                                  <w:pPr>
                                    <w:spacing w:line="240" w:lineRule="atLeast"/>
                                    <w:jc w:val="center"/>
                                    <w:rPr>
                                      <w:sz w:val="16"/>
                                      <w:szCs w:val="16"/>
                                    </w:rPr>
                                  </w:pPr>
                                  <w:r w:rsidRPr="00786DB7">
                                    <w:rPr>
                                      <w:sz w:val="16"/>
                                      <w:szCs w:val="16"/>
                                    </w:rPr>
                                    <w:t>0.1663±(0.0047)</w:t>
                                  </w:r>
                                </w:p>
                              </w:tc>
                              <w:tc>
                                <w:tcPr>
                                  <w:tcW w:w="0" w:type="auto"/>
                                  <w:tcBorders>
                                    <w:top w:val="single" w:sz="4" w:space="0" w:color="auto"/>
                                  </w:tcBorders>
                                  <w:shd w:val="clear" w:color="auto" w:fill="auto"/>
                                </w:tcPr>
                                <w:p w14:paraId="5CCB029A" w14:textId="77777777" w:rsidR="00384D49" w:rsidRPr="00786DB7" w:rsidRDefault="00384D49" w:rsidP="00A145A7">
                                  <w:pPr>
                                    <w:spacing w:line="240" w:lineRule="atLeast"/>
                                    <w:jc w:val="center"/>
                                    <w:rPr>
                                      <w:sz w:val="16"/>
                                      <w:szCs w:val="16"/>
                                    </w:rPr>
                                  </w:pPr>
                                  <w:r w:rsidRPr="00786DB7">
                                    <w:rPr>
                                      <w:sz w:val="16"/>
                                      <w:szCs w:val="16"/>
                                    </w:rPr>
                                    <w:t>0.6154±(0.0192)</w:t>
                                  </w:r>
                                </w:p>
                              </w:tc>
                              <w:tc>
                                <w:tcPr>
                                  <w:tcW w:w="0" w:type="auto"/>
                                  <w:tcBorders>
                                    <w:top w:val="single" w:sz="4" w:space="0" w:color="auto"/>
                                  </w:tcBorders>
                                  <w:shd w:val="clear" w:color="auto" w:fill="auto"/>
                                </w:tcPr>
                                <w:p w14:paraId="732FBF4F" w14:textId="77777777" w:rsidR="00384D49" w:rsidRPr="00786DB7" w:rsidRDefault="00384D49" w:rsidP="00A145A7">
                                  <w:pPr>
                                    <w:spacing w:line="240" w:lineRule="atLeast"/>
                                    <w:jc w:val="center"/>
                                    <w:rPr>
                                      <w:sz w:val="16"/>
                                      <w:szCs w:val="16"/>
                                    </w:rPr>
                                  </w:pPr>
                                  <w:r w:rsidRPr="00786DB7">
                                    <w:rPr>
                                      <w:sz w:val="16"/>
                                      <w:szCs w:val="16"/>
                                    </w:rPr>
                                    <w:t>0.2533±(0.0070)</w:t>
                                  </w:r>
                                </w:p>
                              </w:tc>
                            </w:tr>
                            <w:tr w:rsidR="00384D49" w:rsidRPr="00786DB7" w14:paraId="2267BE81" w14:textId="77777777" w:rsidTr="00634A08">
                              <w:trPr>
                                <w:trHeight w:val="227"/>
                                <w:jc w:val="center"/>
                              </w:trPr>
                              <w:tc>
                                <w:tcPr>
                                  <w:tcW w:w="0" w:type="auto"/>
                                  <w:shd w:val="clear" w:color="auto" w:fill="auto"/>
                                </w:tcPr>
                                <w:p w14:paraId="5373905C" w14:textId="77777777" w:rsidR="00384D49" w:rsidRPr="00786DB7" w:rsidRDefault="00384D49" w:rsidP="00A145A7">
                                  <w:pPr>
                                    <w:spacing w:line="240" w:lineRule="atLeast"/>
                                    <w:jc w:val="center"/>
                                    <w:rPr>
                                      <w:sz w:val="16"/>
                                      <w:szCs w:val="16"/>
                                    </w:rPr>
                                  </w:pPr>
                                  <w:r w:rsidRPr="00786DB7">
                                    <w:rPr>
                                      <w:sz w:val="16"/>
                                      <w:szCs w:val="16"/>
                                    </w:rPr>
                                    <w:t>20</w:t>
                                  </w:r>
                                </w:p>
                              </w:tc>
                              <w:tc>
                                <w:tcPr>
                                  <w:tcW w:w="0" w:type="auto"/>
                                  <w:shd w:val="clear" w:color="auto" w:fill="auto"/>
                                </w:tcPr>
                                <w:p w14:paraId="1375EA33" w14:textId="77777777" w:rsidR="00384D49" w:rsidRPr="00786DB7" w:rsidRDefault="00384D49" w:rsidP="00A145A7">
                                  <w:pPr>
                                    <w:spacing w:line="240" w:lineRule="atLeast"/>
                                    <w:jc w:val="center"/>
                                    <w:rPr>
                                      <w:sz w:val="16"/>
                                      <w:szCs w:val="16"/>
                                    </w:rPr>
                                  </w:pPr>
                                  <w:r w:rsidRPr="00786DB7">
                                    <w:rPr>
                                      <w:sz w:val="16"/>
                                      <w:szCs w:val="16"/>
                                    </w:rPr>
                                    <w:t>0.5800±(0.0240)</w:t>
                                  </w:r>
                                </w:p>
                              </w:tc>
                              <w:tc>
                                <w:tcPr>
                                  <w:tcW w:w="0" w:type="auto"/>
                                  <w:shd w:val="clear" w:color="auto" w:fill="auto"/>
                                </w:tcPr>
                                <w:p w14:paraId="2DA652A9" w14:textId="77777777" w:rsidR="00384D49" w:rsidRPr="00786DB7" w:rsidRDefault="00384D49" w:rsidP="00A145A7">
                                  <w:pPr>
                                    <w:spacing w:line="240" w:lineRule="atLeast"/>
                                    <w:jc w:val="center"/>
                                    <w:rPr>
                                      <w:sz w:val="16"/>
                                      <w:szCs w:val="16"/>
                                    </w:rPr>
                                  </w:pPr>
                                  <w:r w:rsidRPr="00786DB7">
                                    <w:rPr>
                                      <w:sz w:val="16"/>
                                      <w:szCs w:val="16"/>
                                    </w:rPr>
                                    <w:t>0.4769±(0.0259)</w:t>
                                  </w:r>
                                </w:p>
                              </w:tc>
                              <w:tc>
                                <w:tcPr>
                                  <w:tcW w:w="0" w:type="auto"/>
                                  <w:shd w:val="clear" w:color="auto" w:fill="auto"/>
                                </w:tcPr>
                                <w:p w14:paraId="60BDF6B5" w14:textId="77777777" w:rsidR="00384D49" w:rsidRPr="00786DB7" w:rsidRDefault="00384D49" w:rsidP="00A145A7">
                                  <w:pPr>
                                    <w:spacing w:line="240" w:lineRule="atLeast"/>
                                    <w:jc w:val="center"/>
                                    <w:rPr>
                                      <w:sz w:val="16"/>
                                      <w:szCs w:val="16"/>
                                    </w:rPr>
                                  </w:pPr>
                                  <w:r w:rsidRPr="00786DB7">
                                    <w:rPr>
                                      <w:sz w:val="16"/>
                                      <w:szCs w:val="16"/>
                                    </w:rPr>
                                    <w:t>0.1687±(0.0062)</w:t>
                                  </w:r>
                                </w:p>
                              </w:tc>
                              <w:tc>
                                <w:tcPr>
                                  <w:tcW w:w="0" w:type="auto"/>
                                  <w:shd w:val="clear" w:color="auto" w:fill="auto"/>
                                </w:tcPr>
                                <w:p w14:paraId="72AE6B5F" w14:textId="77777777" w:rsidR="00384D49" w:rsidRPr="00786DB7" w:rsidRDefault="00384D49" w:rsidP="00A145A7">
                                  <w:pPr>
                                    <w:spacing w:line="240" w:lineRule="atLeast"/>
                                    <w:jc w:val="center"/>
                                    <w:rPr>
                                      <w:sz w:val="16"/>
                                      <w:szCs w:val="16"/>
                                    </w:rPr>
                                  </w:pPr>
                                  <w:r w:rsidRPr="00786DB7">
                                    <w:rPr>
                                      <w:sz w:val="16"/>
                                      <w:szCs w:val="16"/>
                                    </w:rPr>
                                    <w:t>0.6214±(0.0262)</w:t>
                                  </w:r>
                                </w:p>
                              </w:tc>
                              <w:tc>
                                <w:tcPr>
                                  <w:tcW w:w="0" w:type="auto"/>
                                  <w:shd w:val="clear" w:color="auto" w:fill="auto"/>
                                </w:tcPr>
                                <w:p w14:paraId="285A11C0" w14:textId="77777777" w:rsidR="00384D49" w:rsidRPr="00786DB7" w:rsidRDefault="00384D49" w:rsidP="00A145A7">
                                  <w:pPr>
                                    <w:spacing w:line="240" w:lineRule="atLeast"/>
                                    <w:jc w:val="center"/>
                                    <w:rPr>
                                      <w:sz w:val="16"/>
                                      <w:szCs w:val="16"/>
                                    </w:rPr>
                                  </w:pPr>
                                  <w:r w:rsidRPr="00786DB7">
                                    <w:rPr>
                                      <w:sz w:val="16"/>
                                      <w:szCs w:val="16"/>
                                    </w:rPr>
                                    <w:t>0.2566±(0.0095)</w:t>
                                  </w:r>
                                </w:p>
                              </w:tc>
                            </w:tr>
                            <w:tr w:rsidR="00384D49" w:rsidRPr="00786DB7" w14:paraId="00F8DD53" w14:textId="77777777" w:rsidTr="00634A08">
                              <w:trPr>
                                <w:trHeight w:val="227"/>
                                <w:jc w:val="center"/>
                              </w:trPr>
                              <w:tc>
                                <w:tcPr>
                                  <w:tcW w:w="0" w:type="auto"/>
                                  <w:shd w:val="clear" w:color="auto" w:fill="auto"/>
                                </w:tcPr>
                                <w:p w14:paraId="010426D8" w14:textId="77777777" w:rsidR="00384D49" w:rsidRPr="00786DB7" w:rsidRDefault="00384D49" w:rsidP="00A145A7">
                                  <w:pPr>
                                    <w:spacing w:line="240" w:lineRule="atLeast"/>
                                    <w:jc w:val="center"/>
                                    <w:rPr>
                                      <w:sz w:val="16"/>
                                      <w:szCs w:val="16"/>
                                    </w:rPr>
                                  </w:pPr>
                                  <w:r w:rsidRPr="00786DB7">
                                    <w:rPr>
                                      <w:sz w:val="16"/>
                                      <w:szCs w:val="16"/>
                                    </w:rPr>
                                    <w:t>30</w:t>
                                  </w:r>
                                </w:p>
                              </w:tc>
                              <w:tc>
                                <w:tcPr>
                                  <w:tcW w:w="0" w:type="auto"/>
                                  <w:shd w:val="clear" w:color="auto" w:fill="auto"/>
                                </w:tcPr>
                                <w:p w14:paraId="1752E6FE" w14:textId="77777777" w:rsidR="00384D49" w:rsidRPr="00786DB7" w:rsidRDefault="00384D49" w:rsidP="00A145A7">
                                  <w:pPr>
                                    <w:spacing w:line="240" w:lineRule="atLeast"/>
                                    <w:jc w:val="center"/>
                                    <w:rPr>
                                      <w:sz w:val="16"/>
                                      <w:szCs w:val="16"/>
                                    </w:rPr>
                                  </w:pPr>
                                  <w:r w:rsidRPr="00786DB7">
                                    <w:rPr>
                                      <w:b/>
                                      <w:sz w:val="16"/>
                                      <w:szCs w:val="16"/>
                                    </w:rPr>
                                    <w:t>0.5818</w:t>
                                  </w:r>
                                  <w:r w:rsidRPr="00786DB7">
                                    <w:rPr>
                                      <w:sz w:val="16"/>
                                      <w:szCs w:val="16"/>
                                    </w:rPr>
                                    <w:t>±(0.0185)</w:t>
                                  </w:r>
                                </w:p>
                              </w:tc>
                              <w:tc>
                                <w:tcPr>
                                  <w:tcW w:w="0" w:type="auto"/>
                                  <w:shd w:val="clear" w:color="auto" w:fill="auto"/>
                                </w:tcPr>
                                <w:p w14:paraId="62744C6E" w14:textId="77777777" w:rsidR="00384D49" w:rsidRPr="00786DB7" w:rsidRDefault="00384D49" w:rsidP="00A145A7">
                                  <w:pPr>
                                    <w:spacing w:line="240" w:lineRule="atLeast"/>
                                    <w:jc w:val="center"/>
                                    <w:rPr>
                                      <w:sz w:val="16"/>
                                      <w:szCs w:val="16"/>
                                    </w:rPr>
                                  </w:pPr>
                                  <w:r w:rsidRPr="00786DB7">
                                    <w:rPr>
                                      <w:b/>
                                      <w:sz w:val="16"/>
                                      <w:szCs w:val="16"/>
                                    </w:rPr>
                                    <w:t>0.4777</w:t>
                                  </w:r>
                                  <w:r w:rsidRPr="00786DB7">
                                    <w:rPr>
                                      <w:sz w:val="16"/>
                                      <w:szCs w:val="16"/>
                                    </w:rPr>
                                    <w:t>±(0.0217)</w:t>
                                  </w:r>
                                </w:p>
                              </w:tc>
                              <w:tc>
                                <w:tcPr>
                                  <w:tcW w:w="0" w:type="auto"/>
                                  <w:shd w:val="clear" w:color="auto" w:fill="auto"/>
                                </w:tcPr>
                                <w:p w14:paraId="22A4F91C" w14:textId="77777777" w:rsidR="00384D49" w:rsidRPr="00786DB7" w:rsidRDefault="00384D49" w:rsidP="00A145A7">
                                  <w:pPr>
                                    <w:spacing w:line="240" w:lineRule="atLeast"/>
                                    <w:jc w:val="center"/>
                                    <w:rPr>
                                      <w:sz w:val="16"/>
                                      <w:szCs w:val="16"/>
                                    </w:rPr>
                                  </w:pPr>
                                  <w:r w:rsidRPr="00786DB7">
                                    <w:rPr>
                                      <w:b/>
                                      <w:sz w:val="16"/>
                                      <w:szCs w:val="16"/>
                                    </w:rPr>
                                    <w:t>0.1702</w:t>
                                  </w:r>
                                  <w:r w:rsidRPr="00786DB7">
                                    <w:rPr>
                                      <w:sz w:val="16"/>
                                      <w:szCs w:val="16"/>
                                    </w:rPr>
                                    <w:t>±(0.0040)</w:t>
                                  </w:r>
                                </w:p>
                              </w:tc>
                              <w:tc>
                                <w:tcPr>
                                  <w:tcW w:w="0" w:type="auto"/>
                                  <w:shd w:val="clear" w:color="auto" w:fill="auto"/>
                                </w:tcPr>
                                <w:p w14:paraId="2DF55A93" w14:textId="77777777" w:rsidR="00384D49" w:rsidRPr="00786DB7" w:rsidRDefault="00384D49" w:rsidP="00A145A7">
                                  <w:pPr>
                                    <w:spacing w:line="240" w:lineRule="atLeast"/>
                                    <w:jc w:val="center"/>
                                    <w:rPr>
                                      <w:sz w:val="16"/>
                                      <w:szCs w:val="16"/>
                                    </w:rPr>
                                  </w:pPr>
                                  <w:r w:rsidRPr="00786DB7">
                                    <w:rPr>
                                      <w:b/>
                                      <w:sz w:val="16"/>
                                      <w:szCs w:val="16"/>
                                    </w:rPr>
                                    <w:t>0.6267</w:t>
                                  </w:r>
                                  <w:r w:rsidRPr="00786DB7">
                                    <w:rPr>
                                      <w:sz w:val="16"/>
                                      <w:szCs w:val="16"/>
                                    </w:rPr>
                                    <w:t>±(0.0190)</w:t>
                                  </w:r>
                                </w:p>
                              </w:tc>
                              <w:tc>
                                <w:tcPr>
                                  <w:tcW w:w="0" w:type="auto"/>
                                  <w:shd w:val="clear" w:color="auto" w:fill="auto"/>
                                </w:tcPr>
                                <w:p w14:paraId="38A0841B" w14:textId="77777777" w:rsidR="00384D49" w:rsidRPr="00786DB7" w:rsidRDefault="00384D49" w:rsidP="00A145A7">
                                  <w:pPr>
                                    <w:spacing w:line="240" w:lineRule="atLeast"/>
                                    <w:jc w:val="center"/>
                                    <w:rPr>
                                      <w:sz w:val="16"/>
                                      <w:szCs w:val="16"/>
                                    </w:rPr>
                                  </w:pPr>
                                  <w:r w:rsidRPr="00786DB7">
                                    <w:rPr>
                                      <w:b/>
                                      <w:sz w:val="16"/>
                                      <w:szCs w:val="16"/>
                                    </w:rPr>
                                    <w:t>0.2589</w:t>
                                  </w:r>
                                  <w:r w:rsidRPr="00786DB7">
                                    <w:rPr>
                                      <w:sz w:val="16"/>
                                      <w:szCs w:val="16"/>
                                    </w:rPr>
                                    <w:t>±(0.0062)</w:t>
                                  </w:r>
                                </w:p>
                              </w:tc>
                            </w:tr>
                            <w:tr w:rsidR="00384D49" w:rsidRPr="00786DB7" w14:paraId="76A512B5" w14:textId="77777777" w:rsidTr="00634A08">
                              <w:trPr>
                                <w:trHeight w:val="227"/>
                                <w:jc w:val="center"/>
                              </w:trPr>
                              <w:tc>
                                <w:tcPr>
                                  <w:tcW w:w="0" w:type="auto"/>
                                  <w:shd w:val="clear" w:color="auto" w:fill="auto"/>
                                </w:tcPr>
                                <w:p w14:paraId="664F60A3" w14:textId="77777777" w:rsidR="00384D49" w:rsidRPr="00786DB7" w:rsidRDefault="00384D49" w:rsidP="00A145A7">
                                  <w:pPr>
                                    <w:spacing w:line="240" w:lineRule="atLeast"/>
                                    <w:jc w:val="center"/>
                                    <w:rPr>
                                      <w:sz w:val="16"/>
                                      <w:szCs w:val="16"/>
                                    </w:rPr>
                                  </w:pPr>
                                  <w:r w:rsidRPr="00786DB7">
                                    <w:rPr>
                                      <w:sz w:val="16"/>
                                      <w:szCs w:val="16"/>
                                    </w:rPr>
                                    <w:t>40</w:t>
                                  </w:r>
                                </w:p>
                              </w:tc>
                              <w:tc>
                                <w:tcPr>
                                  <w:tcW w:w="0" w:type="auto"/>
                                  <w:shd w:val="clear" w:color="auto" w:fill="auto"/>
                                </w:tcPr>
                                <w:p w14:paraId="0E3B42DB" w14:textId="77777777" w:rsidR="00384D49" w:rsidRPr="00786DB7" w:rsidRDefault="00384D49" w:rsidP="00A145A7">
                                  <w:pPr>
                                    <w:spacing w:line="240" w:lineRule="atLeast"/>
                                    <w:rPr>
                                      <w:sz w:val="16"/>
                                      <w:szCs w:val="16"/>
                                    </w:rPr>
                                  </w:pPr>
                                  <w:r w:rsidRPr="00786DB7">
                                    <w:rPr>
                                      <w:sz w:val="16"/>
                                      <w:szCs w:val="16"/>
                                    </w:rPr>
                                    <w:t>0.5753±(0.0104)</w:t>
                                  </w:r>
                                </w:p>
                              </w:tc>
                              <w:tc>
                                <w:tcPr>
                                  <w:tcW w:w="0" w:type="auto"/>
                                  <w:shd w:val="clear" w:color="auto" w:fill="auto"/>
                                </w:tcPr>
                                <w:p w14:paraId="1280913F" w14:textId="77777777" w:rsidR="00384D49" w:rsidRPr="00786DB7" w:rsidRDefault="00384D49" w:rsidP="00A145A7">
                                  <w:pPr>
                                    <w:spacing w:line="240" w:lineRule="atLeast"/>
                                    <w:jc w:val="center"/>
                                    <w:rPr>
                                      <w:sz w:val="16"/>
                                      <w:szCs w:val="16"/>
                                    </w:rPr>
                                  </w:pPr>
                                  <w:r w:rsidRPr="00786DB7">
                                    <w:rPr>
                                      <w:sz w:val="16"/>
                                      <w:szCs w:val="16"/>
                                    </w:rPr>
                                    <w:t>0.4719±(0.0123)</w:t>
                                  </w:r>
                                </w:p>
                              </w:tc>
                              <w:tc>
                                <w:tcPr>
                                  <w:tcW w:w="0" w:type="auto"/>
                                  <w:shd w:val="clear" w:color="auto" w:fill="auto"/>
                                </w:tcPr>
                                <w:p w14:paraId="6950CE83" w14:textId="77777777" w:rsidR="00384D49" w:rsidRPr="00786DB7" w:rsidRDefault="00384D49" w:rsidP="00A145A7">
                                  <w:pPr>
                                    <w:spacing w:line="240" w:lineRule="atLeast"/>
                                    <w:jc w:val="center"/>
                                    <w:rPr>
                                      <w:sz w:val="16"/>
                                      <w:szCs w:val="16"/>
                                    </w:rPr>
                                  </w:pPr>
                                  <w:r w:rsidRPr="00786DB7">
                                    <w:rPr>
                                      <w:sz w:val="16"/>
                                      <w:szCs w:val="16"/>
                                    </w:rPr>
                                    <w:t>0.1678±(0.0027)</w:t>
                                  </w:r>
                                </w:p>
                              </w:tc>
                              <w:tc>
                                <w:tcPr>
                                  <w:tcW w:w="0" w:type="auto"/>
                                  <w:shd w:val="clear" w:color="auto" w:fill="auto"/>
                                </w:tcPr>
                                <w:p w14:paraId="5C0F735F" w14:textId="77777777" w:rsidR="00384D49" w:rsidRPr="00786DB7" w:rsidRDefault="00384D49" w:rsidP="00A145A7">
                                  <w:pPr>
                                    <w:spacing w:line="240" w:lineRule="atLeast"/>
                                    <w:jc w:val="center"/>
                                    <w:rPr>
                                      <w:sz w:val="16"/>
                                      <w:szCs w:val="16"/>
                                    </w:rPr>
                                  </w:pPr>
                                  <w:r w:rsidRPr="00786DB7">
                                    <w:rPr>
                                      <w:sz w:val="16"/>
                                      <w:szCs w:val="16"/>
                                    </w:rPr>
                                    <w:t>0.6175±(0.0108)</w:t>
                                  </w:r>
                                </w:p>
                              </w:tc>
                              <w:tc>
                                <w:tcPr>
                                  <w:tcW w:w="0" w:type="auto"/>
                                  <w:shd w:val="clear" w:color="auto" w:fill="auto"/>
                                </w:tcPr>
                                <w:p w14:paraId="57C9E00C" w14:textId="77777777" w:rsidR="00384D49" w:rsidRPr="00786DB7" w:rsidRDefault="00384D49" w:rsidP="00A145A7">
                                  <w:pPr>
                                    <w:spacing w:line="240" w:lineRule="atLeast"/>
                                    <w:jc w:val="center"/>
                                    <w:rPr>
                                      <w:sz w:val="16"/>
                                      <w:szCs w:val="16"/>
                                    </w:rPr>
                                  </w:pPr>
                                  <w:r w:rsidRPr="00786DB7">
                                    <w:rPr>
                                      <w:sz w:val="16"/>
                                      <w:szCs w:val="16"/>
                                    </w:rPr>
                                    <w:t>0.2552±(0.0035)</w:t>
                                  </w:r>
                                </w:p>
                              </w:tc>
                            </w:tr>
                            <w:tr w:rsidR="00384D49" w:rsidRPr="00786DB7" w14:paraId="06837DA8" w14:textId="77777777" w:rsidTr="00634A08">
                              <w:trPr>
                                <w:trHeight w:val="227"/>
                                <w:jc w:val="center"/>
                              </w:trPr>
                              <w:tc>
                                <w:tcPr>
                                  <w:tcW w:w="0" w:type="auto"/>
                                  <w:shd w:val="clear" w:color="auto" w:fill="auto"/>
                                </w:tcPr>
                                <w:p w14:paraId="35CBAE9A" w14:textId="77777777" w:rsidR="00384D49" w:rsidRPr="00786DB7" w:rsidRDefault="00384D49" w:rsidP="00A145A7">
                                  <w:pPr>
                                    <w:spacing w:line="240" w:lineRule="atLeast"/>
                                    <w:jc w:val="center"/>
                                    <w:rPr>
                                      <w:sz w:val="16"/>
                                      <w:szCs w:val="16"/>
                                    </w:rPr>
                                  </w:pPr>
                                  <w:r w:rsidRPr="00786DB7">
                                    <w:rPr>
                                      <w:sz w:val="16"/>
                                      <w:szCs w:val="16"/>
                                    </w:rPr>
                                    <w:t>50</w:t>
                                  </w:r>
                                </w:p>
                              </w:tc>
                              <w:tc>
                                <w:tcPr>
                                  <w:tcW w:w="0" w:type="auto"/>
                                  <w:shd w:val="clear" w:color="auto" w:fill="auto"/>
                                </w:tcPr>
                                <w:p w14:paraId="61F625BB" w14:textId="77777777" w:rsidR="00384D49" w:rsidRPr="00786DB7" w:rsidRDefault="00384D49" w:rsidP="00A145A7">
                                  <w:pPr>
                                    <w:spacing w:line="240" w:lineRule="atLeast"/>
                                    <w:rPr>
                                      <w:sz w:val="16"/>
                                      <w:szCs w:val="16"/>
                                    </w:rPr>
                                  </w:pPr>
                                  <w:r w:rsidRPr="00786DB7">
                                    <w:rPr>
                                      <w:sz w:val="16"/>
                                      <w:szCs w:val="16"/>
                                    </w:rPr>
                                    <w:t>0.5729±(0.0170)</w:t>
                                  </w:r>
                                </w:p>
                              </w:tc>
                              <w:tc>
                                <w:tcPr>
                                  <w:tcW w:w="0" w:type="auto"/>
                                  <w:shd w:val="clear" w:color="auto" w:fill="auto"/>
                                </w:tcPr>
                                <w:p w14:paraId="3B126454" w14:textId="77777777" w:rsidR="00384D49" w:rsidRPr="00786DB7" w:rsidRDefault="00384D49" w:rsidP="00A145A7">
                                  <w:pPr>
                                    <w:spacing w:line="240" w:lineRule="atLeast"/>
                                    <w:jc w:val="center"/>
                                    <w:rPr>
                                      <w:sz w:val="16"/>
                                      <w:szCs w:val="16"/>
                                    </w:rPr>
                                  </w:pPr>
                                  <w:r w:rsidRPr="00786DB7">
                                    <w:rPr>
                                      <w:sz w:val="16"/>
                                      <w:szCs w:val="16"/>
                                    </w:rPr>
                                    <w:t>0.4683±(0.0196)</w:t>
                                  </w:r>
                                </w:p>
                              </w:tc>
                              <w:tc>
                                <w:tcPr>
                                  <w:tcW w:w="0" w:type="auto"/>
                                  <w:shd w:val="clear" w:color="auto" w:fill="auto"/>
                                </w:tcPr>
                                <w:p w14:paraId="4B9FCBD9" w14:textId="77777777" w:rsidR="00384D49" w:rsidRPr="00786DB7" w:rsidRDefault="00384D49" w:rsidP="00A145A7">
                                  <w:pPr>
                                    <w:spacing w:line="240" w:lineRule="atLeast"/>
                                    <w:jc w:val="center"/>
                                    <w:rPr>
                                      <w:color w:val="000000"/>
                                      <w:sz w:val="16"/>
                                      <w:szCs w:val="16"/>
                                    </w:rPr>
                                  </w:pPr>
                                  <w:r w:rsidRPr="00786DB7">
                                    <w:rPr>
                                      <w:sz w:val="16"/>
                                      <w:szCs w:val="16"/>
                                    </w:rPr>
                                    <w:t>0.1674±(0.0050)</w:t>
                                  </w:r>
                                </w:p>
                              </w:tc>
                              <w:tc>
                                <w:tcPr>
                                  <w:tcW w:w="0" w:type="auto"/>
                                  <w:shd w:val="clear" w:color="auto" w:fill="auto"/>
                                </w:tcPr>
                                <w:p w14:paraId="4C5C1BCC" w14:textId="77777777" w:rsidR="00384D49" w:rsidRPr="00786DB7" w:rsidRDefault="00384D49" w:rsidP="00A145A7">
                                  <w:pPr>
                                    <w:spacing w:line="240" w:lineRule="atLeast"/>
                                    <w:jc w:val="center"/>
                                    <w:rPr>
                                      <w:color w:val="000000"/>
                                      <w:sz w:val="16"/>
                                      <w:szCs w:val="16"/>
                                    </w:rPr>
                                  </w:pPr>
                                  <w:r w:rsidRPr="00786DB7">
                                    <w:rPr>
                                      <w:sz w:val="16"/>
                                      <w:szCs w:val="16"/>
                                    </w:rPr>
                                    <w:t>0.6162±(0.0190)</w:t>
                                  </w:r>
                                </w:p>
                              </w:tc>
                              <w:tc>
                                <w:tcPr>
                                  <w:tcW w:w="0" w:type="auto"/>
                                  <w:shd w:val="clear" w:color="auto" w:fill="auto"/>
                                </w:tcPr>
                                <w:p w14:paraId="04A34465" w14:textId="77777777" w:rsidR="00384D49" w:rsidRPr="00786DB7" w:rsidRDefault="00384D49" w:rsidP="00A145A7">
                                  <w:pPr>
                                    <w:spacing w:line="240" w:lineRule="atLeast"/>
                                    <w:jc w:val="center"/>
                                    <w:rPr>
                                      <w:color w:val="000000"/>
                                      <w:sz w:val="16"/>
                                      <w:szCs w:val="16"/>
                                    </w:rPr>
                                  </w:pPr>
                                  <w:r w:rsidRPr="00786DB7">
                                    <w:rPr>
                                      <w:sz w:val="16"/>
                                      <w:szCs w:val="16"/>
                                    </w:rPr>
                                    <w:t>0.2545±(0.0074)</w:t>
                                  </w:r>
                                </w:p>
                              </w:tc>
                            </w:tr>
                          </w:tbl>
                          <w:p w14:paraId="7D785AE3" w14:textId="77777777" w:rsidR="00384D49" w:rsidRPr="00786DB7" w:rsidRDefault="00384D49" w:rsidP="008A56BD">
                            <w:pPr>
                              <w:spacing w:line="120" w:lineRule="exact"/>
                              <w:rPr>
                                <w:color w:val="000000"/>
                                <w:sz w:val="16"/>
                                <w:szCs w:val="16"/>
                              </w:rPr>
                            </w:pPr>
                          </w:p>
                          <w:tbl>
                            <w:tblPr>
                              <w:tblW w:w="0" w:type="auto"/>
                              <w:jc w:val="center"/>
                              <w:tblBorders>
                                <w:top w:val="single" w:sz="4" w:space="0" w:color="auto"/>
                                <w:bottom w:val="single" w:sz="4" w:space="0" w:color="auto"/>
                              </w:tblBorders>
                              <w:tblLook w:val="04A0" w:firstRow="1" w:lastRow="0" w:firstColumn="1" w:lastColumn="0" w:noHBand="0" w:noVBand="1"/>
                            </w:tblPr>
                            <w:tblGrid>
                              <w:gridCol w:w="376"/>
                              <w:gridCol w:w="1291"/>
                              <w:gridCol w:w="1291"/>
                              <w:gridCol w:w="1291"/>
                              <w:gridCol w:w="1291"/>
                              <w:gridCol w:w="1291"/>
                            </w:tblGrid>
                            <w:tr w:rsidR="00384D49" w:rsidRPr="00786DB7" w14:paraId="62607948" w14:textId="77777777" w:rsidTr="00634A08">
                              <w:trPr>
                                <w:jc w:val="center"/>
                              </w:trPr>
                              <w:tc>
                                <w:tcPr>
                                  <w:tcW w:w="0" w:type="auto"/>
                                  <w:tcBorders>
                                    <w:top w:val="nil"/>
                                    <w:bottom w:val="single" w:sz="4" w:space="0" w:color="auto"/>
                                  </w:tcBorders>
                                  <w:shd w:val="clear" w:color="auto" w:fill="auto"/>
                                </w:tcPr>
                                <w:p w14:paraId="0D43B3E6" w14:textId="77777777" w:rsidR="00384D49" w:rsidRPr="00786DB7" w:rsidRDefault="00384D49" w:rsidP="00A145A7">
                                  <w:pPr>
                                    <w:spacing w:line="240" w:lineRule="atLeast"/>
                                    <w:jc w:val="center"/>
                                    <w:rPr>
                                      <w:sz w:val="16"/>
                                      <w:szCs w:val="16"/>
                                    </w:rPr>
                                  </w:pPr>
                                  <w:r w:rsidRPr="00786DB7">
                                    <w:rPr>
                                      <w:sz w:val="16"/>
                                      <w:szCs w:val="16"/>
                                    </w:rPr>
                                    <w:t>K</w:t>
                                  </w:r>
                                </w:p>
                              </w:tc>
                              <w:tc>
                                <w:tcPr>
                                  <w:tcW w:w="0" w:type="auto"/>
                                  <w:tcBorders>
                                    <w:top w:val="nil"/>
                                    <w:bottom w:val="single" w:sz="4" w:space="0" w:color="auto"/>
                                  </w:tcBorders>
                                  <w:shd w:val="clear" w:color="auto" w:fill="auto"/>
                                </w:tcPr>
                                <w:p w14:paraId="795934BA" w14:textId="77777777" w:rsidR="00384D49" w:rsidRPr="00786DB7" w:rsidRDefault="00384D49" w:rsidP="00A145A7">
                                  <w:pPr>
                                    <w:spacing w:line="240" w:lineRule="atLeast"/>
                                    <w:jc w:val="center"/>
                                    <w:rPr>
                                      <w:sz w:val="16"/>
                                      <w:szCs w:val="16"/>
                                    </w:rPr>
                                  </w:pPr>
                                  <w:r w:rsidRPr="00FD7309">
                                    <w:rPr>
                                      <w:i/>
                                      <w:sz w:val="16"/>
                                      <w:szCs w:val="16"/>
                                    </w:rPr>
                                    <w:t>NDCG</w:t>
                                  </w:r>
                                  <w:r w:rsidRPr="00786DB7">
                                    <w:rPr>
                                      <w:sz w:val="16"/>
                                      <w:szCs w:val="16"/>
                                    </w:rPr>
                                    <w:t>@15</w:t>
                                  </w:r>
                                </w:p>
                              </w:tc>
                              <w:tc>
                                <w:tcPr>
                                  <w:tcW w:w="0" w:type="auto"/>
                                  <w:tcBorders>
                                    <w:top w:val="nil"/>
                                    <w:bottom w:val="single" w:sz="4" w:space="0" w:color="auto"/>
                                  </w:tcBorders>
                                  <w:shd w:val="clear" w:color="auto" w:fill="auto"/>
                                </w:tcPr>
                                <w:p w14:paraId="6E48A9EB" w14:textId="77777777" w:rsidR="00384D49" w:rsidRPr="00786DB7" w:rsidRDefault="00384D49" w:rsidP="00A145A7">
                                  <w:pPr>
                                    <w:spacing w:line="240" w:lineRule="atLeast"/>
                                    <w:jc w:val="center"/>
                                    <w:rPr>
                                      <w:sz w:val="16"/>
                                      <w:szCs w:val="16"/>
                                    </w:rPr>
                                  </w:pPr>
                                  <w:r w:rsidRPr="00FD7309">
                                    <w:rPr>
                                      <w:i/>
                                      <w:sz w:val="16"/>
                                      <w:szCs w:val="16"/>
                                    </w:rPr>
                                    <w:t>MAP</w:t>
                                  </w:r>
                                  <w:r w:rsidRPr="00786DB7">
                                    <w:rPr>
                                      <w:sz w:val="16"/>
                                      <w:szCs w:val="16"/>
                                    </w:rPr>
                                    <w:t>@15</w:t>
                                  </w:r>
                                </w:p>
                              </w:tc>
                              <w:tc>
                                <w:tcPr>
                                  <w:tcW w:w="0" w:type="auto"/>
                                  <w:tcBorders>
                                    <w:top w:val="nil"/>
                                    <w:bottom w:val="single" w:sz="4" w:space="0" w:color="auto"/>
                                  </w:tcBorders>
                                  <w:shd w:val="clear" w:color="auto" w:fill="auto"/>
                                </w:tcPr>
                                <w:p w14:paraId="74ABA15E" w14:textId="77777777" w:rsidR="00384D49" w:rsidRPr="00786DB7" w:rsidRDefault="00384D49" w:rsidP="00A145A7">
                                  <w:pPr>
                                    <w:spacing w:line="240" w:lineRule="atLeast"/>
                                    <w:jc w:val="center"/>
                                    <w:rPr>
                                      <w:sz w:val="16"/>
                                      <w:szCs w:val="16"/>
                                    </w:rPr>
                                  </w:pPr>
                                  <w:r w:rsidRPr="00FD7309">
                                    <w:rPr>
                                      <w:i/>
                                      <w:sz w:val="16"/>
                                      <w:szCs w:val="16"/>
                                    </w:rPr>
                                    <w:t>Precision</w:t>
                                  </w:r>
                                  <w:r w:rsidRPr="00786DB7">
                                    <w:rPr>
                                      <w:sz w:val="16"/>
                                      <w:szCs w:val="16"/>
                                    </w:rPr>
                                    <w:t>@15</w:t>
                                  </w:r>
                                </w:p>
                              </w:tc>
                              <w:tc>
                                <w:tcPr>
                                  <w:tcW w:w="0" w:type="auto"/>
                                  <w:tcBorders>
                                    <w:top w:val="nil"/>
                                    <w:bottom w:val="single" w:sz="4" w:space="0" w:color="auto"/>
                                  </w:tcBorders>
                                  <w:shd w:val="clear" w:color="auto" w:fill="auto"/>
                                </w:tcPr>
                                <w:p w14:paraId="775A7CDF" w14:textId="77777777" w:rsidR="00384D49" w:rsidRPr="00786DB7" w:rsidRDefault="00384D49" w:rsidP="00A145A7">
                                  <w:pPr>
                                    <w:spacing w:line="240" w:lineRule="atLeast"/>
                                    <w:jc w:val="center"/>
                                    <w:rPr>
                                      <w:sz w:val="16"/>
                                      <w:szCs w:val="16"/>
                                    </w:rPr>
                                  </w:pPr>
                                  <w:r w:rsidRPr="00FD7309">
                                    <w:rPr>
                                      <w:i/>
                                      <w:sz w:val="16"/>
                                      <w:szCs w:val="16"/>
                                    </w:rPr>
                                    <w:t>Recall</w:t>
                                  </w:r>
                                  <w:r w:rsidRPr="00786DB7">
                                    <w:rPr>
                                      <w:sz w:val="16"/>
                                      <w:szCs w:val="16"/>
                                    </w:rPr>
                                    <w:t>@15</w:t>
                                  </w:r>
                                </w:p>
                              </w:tc>
                              <w:tc>
                                <w:tcPr>
                                  <w:tcW w:w="0" w:type="auto"/>
                                  <w:tcBorders>
                                    <w:top w:val="nil"/>
                                    <w:bottom w:val="single" w:sz="4" w:space="0" w:color="auto"/>
                                  </w:tcBorders>
                                  <w:shd w:val="clear" w:color="auto" w:fill="auto"/>
                                </w:tcPr>
                                <w:p w14:paraId="65755C3D" w14:textId="77777777" w:rsidR="00384D49" w:rsidRPr="00786DB7" w:rsidRDefault="00384D49" w:rsidP="00A145A7">
                                  <w:pPr>
                                    <w:spacing w:line="240" w:lineRule="atLeast"/>
                                    <w:jc w:val="center"/>
                                    <w:rPr>
                                      <w:sz w:val="16"/>
                                      <w:szCs w:val="16"/>
                                    </w:rPr>
                                  </w:pPr>
                                  <w:r w:rsidRPr="00FD7309">
                                    <w:rPr>
                                      <w:i/>
                                      <w:sz w:val="16"/>
                                      <w:szCs w:val="16"/>
                                    </w:rPr>
                                    <w:t>F1</w:t>
                                  </w:r>
                                  <w:r w:rsidRPr="00786DB7">
                                    <w:rPr>
                                      <w:sz w:val="16"/>
                                      <w:szCs w:val="16"/>
                                    </w:rPr>
                                    <w:t>@15</w:t>
                                  </w:r>
                                </w:p>
                              </w:tc>
                            </w:tr>
                            <w:tr w:rsidR="00384D49" w:rsidRPr="00786DB7" w14:paraId="7D0CABCA" w14:textId="77777777" w:rsidTr="00634A08">
                              <w:trPr>
                                <w:trHeight w:val="227"/>
                                <w:jc w:val="center"/>
                              </w:trPr>
                              <w:tc>
                                <w:tcPr>
                                  <w:tcW w:w="0" w:type="auto"/>
                                  <w:tcBorders>
                                    <w:top w:val="single" w:sz="4" w:space="0" w:color="auto"/>
                                  </w:tcBorders>
                                  <w:shd w:val="clear" w:color="auto" w:fill="auto"/>
                                </w:tcPr>
                                <w:p w14:paraId="2A19B94B" w14:textId="77777777" w:rsidR="00384D49" w:rsidRPr="00786DB7" w:rsidRDefault="00384D49" w:rsidP="00A145A7">
                                  <w:pPr>
                                    <w:spacing w:line="240" w:lineRule="atLeast"/>
                                    <w:jc w:val="center"/>
                                    <w:rPr>
                                      <w:sz w:val="16"/>
                                      <w:szCs w:val="16"/>
                                    </w:rPr>
                                  </w:pPr>
                                  <w:r w:rsidRPr="00786DB7">
                                    <w:rPr>
                                      <w:sz w:val="16"/>
                                      <w:szCs w:val="16"/>
                                    </w:rPr>
                                    <w:t>10</w:t>
                                  </w:r>
                                </w:p>
                              </w:tc>
                              <w:tc>
                                <w:tcPr>
                                  <w:tcW w:w="0" w:type="auto"/>
                                  <w:tcBorders>
                                    <w:top w:val="single" w:sz="4" w:space="0" w:color="auto"/>
                                  </w:tcBorders>
                                  <w:shd w:val="clear" w:color="auto" w:fill="auto"/>
                                </w:tcPr>
                                <w:p w14:paraId="37E62892" w14:textId="77777777" w:rsidR="00384D49" w:rsidRPr="00786DB7" w:rsidRDefault="00384D49" w:rsidP="00A145A7">
                                  <w:pPr>
                                    <w:spacing w:line="240" w:lineRule="atLeast"/>
                                    <w:jc w:val="center"/>
                                    <w:rPr>
                                      <w:sz w:val="16"/>
                                      <w:szCs w:val="16"/>
                                    </w:rPr>
                                  </w:pPr>
                                  <w:r w:rsidRPr="00786DB7">
                                    <w:rPr>
                                      <w:sz w:val="16"/>
                                      <w:szCs w:val="16"/>
                                    </w:rPr>
                                    <w:t>0.5875±(0.0160)</w:t>
                                  </w:r>
                                </w:p>
                              </w:tc>
                              <w:tc>
                                <w:tcPr>
                                  <w:tcW w:w="0" w:type="auto"/>
                                  <w:tcBorders>
                                    <w:top w:val="single" w:sz="4" w:space="0" w:color="auto"/>
                                  </w:tcBorders>
                                  <w:shd w:val="clear" w:color="auto" w:fill="auto"/>
                                </w:tcPr>
                                <w:p w14:paraId="13AF36F8" w14:textId="77777777" w:rsidR="00384D49" w:rsidRPr="00786DB7" w:rsidRDefault="00384D49" w:rsidP="00A145A7">
                                  <w:pPr>
                                    <w:spacing w:line="240" w:lineRule="atLeast"/>
                                    <w:jc w:val="center"/>
                                    <w:rPr>
                                      <w:sz w:val="16"/>
                                      <w:szCs w:val="16"/>
                                    </w:rPr>
                                  </w:pPr>
                                  <w:r w:rsidRPr="00786DB7">
                                    <w:rPr>
                                      <w:sz w:val="16"/>
                                      <w:szCs w:val="16"/>
                                    </w:rPr>
                                    <w:t>0.4730±(0.0159)</w:t>
                                  </w:r>
                                </w:p>
                              </w:tc>
                              <w:tc>
                                <w:tcPr>
                                  <w:tcW w:w="0" w:type="auto"/>
                                  <w:tcBorders>
                                    <w:top w:val="single" w:sz="4" w:space="0" w:color="auto"/>
                                  </w:tcBorders>
                                  <w:shd w:val="clear" w:color="auto" w:fill="auto"/>
                                </w:tcPr>
                                <w:p w14:paraId="43DC77F9" w14:textId="77777777" w:rsidR="00384D49" w:rsidRPr="00786DB7" w:rsidRDefault="00384D49" w:rsidP="00A145A7">
                                  <w:pPr>
                                    <w:spacing w:line="240" w:lineRule="atLeast"/>
                                    <w:jc w:val="center"/>
                                    <w:rPr>
                                      <w:sz w:val="16"/>
                                      <w:szCs w:val="16"/>
                                    </w:rPr>
                                  </w:pPr>
                                  <w:r w:rsidRPr="00786DB7">
                                    <w:rPr>
                                      <w:sz w:val="16"/>
                                      <w:szCs w:val="16"/>
                                    </w:rPr>
                                    <w:t>0.1218±(0.0038)</w:t>
                                  </w:r>
                                </w:p>
                              </w:tc>
                              <w:tc>
                                <w:tcPr>
                                  <w:tcW w:w="0" w:type="auto"/>
                                  <w:tcBorders>
                                    <w:top w:val="single" w:sz="4" w:space="0" w:color="auto"/>
                                  </w:tcBorders>
                                  <w:shd w:val="clear" w:color="auto" w:fill="auto"/>
                                </w:tcPr>
                                <w:p w14:paraId="7BF367EA" w14:textId="77777777" w:rsidR="00384D49" w:rsidRPr="00786DB7" w:rsidRDefault="00384D49" w:rsidP="00A145A7">
                                  <w:pPr>
                                    <w:spacing w:line="240" w:lineRule="atLeast"/>
                                    <w:jc w:val="center"/>
                                    <w:rPr>
                                      <w:sz w:val="16"/>
                                      <w:szCs w:val="16"/>
                                    </w:rPr>
                                  </w:pPr>
                                  <w:r w:rsidRPr="00786DB7">
                                    <w:rPr>
                                      <w:sz w:val="16"/>
                                      <w:szCs w:val="16"/>
                                    </w:rPr>
                                    <w:t>0.6675±(0.0185)</w:t>
                                  </w:r>
                                </w:p>
                              </w:tc>
                              <w:tc>
                                <w:tcPr>
                                  <w:tcW w:w="0" w:type="auto"/>
                                  <w:tcBorders>
                                    <w:top w:val="single" w:sz="4" w:space="0" w:color="auto"/>
                                  </w:tcBorders>
                                  <w:shd w:val="clear" w:color="auto" w:fill="auto"/>
                                </w:tcPr>
                                <w:p w14:paraId="43E681C1" w14:textId="77777777" w:rsidR="00384D49" w:rsidRPr="00786DB7" w:rsidRDefault="00384D49" w:rsidP="00A145A7">
                                  <w:pPr>
                                    <w:spacing w:line="240" w:lineRule="atLeast"/>
                                    <w:jc w:val="center"/>
                                    <w:rPr>
                                      <w:sz w:val="16"/>
                                      <w:szCs w:val="16"/>
                                    </w:rPr>
                                  </w:pPr>
                                  <w:r w:rsidRPr="00786DB7">
                                    <w:rPr>
                                      <w:sz w:val="16"/>
                                      <w:szCs w:val="16"/>
                                    </w:rPr>
                                    <w:t>0.2002±(0.0058)</w:t>
                                  </w:r>
                                </w:p>
                              </w:tc>
                            </w:tr>
                            <w:tr w:rsidR="00384D49" w:rsidRPr="00786DB7" w14:paraId="17C2F63E" w14:textId="77777777" w:rsidTr="00634A08">
                              <w:trPr>
                                <w:trHeight w:val="227"/>
                                <w:jc w:val="center"/>
                              </w:trPr>
                              <w:tc>
                                <w:tcPr>
                                  <w:tcW w:w="0" w:type="auto"/>
                                  <w:shd w:val="clear" w:color="auto" w:fill="auto"/>
                                </w:tcPr>
                                <w:p w14:paraId="6A276D0D" w14:textId="77777777" w:rsidR="00384D49" w:rsidRPr="00786DB7" w:rsidRDefault="00384D49" w:rsidP="00A145A7">
                                  <w:pPr>
                                    <w:spacing w:line="240" w:lineRule="atLeast"/>
                                    <w:jc w:val="center"/>
                                    <w:rPr>
                                      <w:sz w:val="16"/>
                                      <w:szCs w:val="16"/>
                                    </w:rPr>
                                  </w:pPr>
                                  <w:r w:rsidRPr="00786DB7">
                                    <w:rPr>
                                      <w:sz w:val="16"/>
                                      <w:szCs w:val="16"/>
                                    </w:rPr>
                                    <w:t>20</w:t>
                                  </w:r>
                                </w:p>
                              </w:tc>
                              <w:tc>
                                <w:tcPr>
                                  <w:tcW w:w="0" w:type="auto"/>
                                  <w:shd w:val="clear" w:color="auto" w:fill="auto"/>
                                </w:tcPr>
                                <w:p w14:paraId="058F718E" w14:textId="77777777" w:rsidR="00384D49" w:rsidRPr="00786DB7" w:rsidRDefault="00384D49" w:rsidP="00A145A7">
                                  <w:pPr>
                                    <w:spacing w:line="240" w:lineRule="atLeast"/>
                                    <w:jc w:val="center"/>
                                    <w:rPr>
                                      <w:sz w:val="16"/>
                                      <w:szCs w:val="16"/>
                                    </w:rPr>
                                  </w:pPr>
                                  <w:r w:rsidRPr="00786DB7">
                                    <w:rPr>
                                      <w:sz w:val="16"/>
                                      <w:szCs w:val="16"/>
                                    </w:rPr>
                                    <w:t>0.5985±(0.0230)</w:t>
                                  </w:r>
                                </w:p>
                              </w:tc>
                              <w:tc>
                                <w:tcPr>
                                  <w:tcW w:w="0" w:type="auto"/>
                                  <w:shd w:val="clear" w:color="auto" w:fill="auto"/>
                                </w:tcPr>
                                <w:p w14:paraId="6B04024A" w14:textId="77777777" w:rsidR="00384D49" w:rsidRPr="00786DB7" w:rsidRDefault="00384D49" w:rsidP="00A145A7">
                                  <w:pPr>
                                    <w:spacing w:line="240" w:lineRule="atLeast"/>
                                    <w:jc w:val="center"/>
                                    <w:rPr>
                                      <w:sz w:val="16"/>
                                      <w:szCs w:val="16"/>
                                    </w:rPr>
                                  </w:pPr>
                                  <w:r w:rsidRPr="00786DB7">
                                    <w:rPr>
                                      <w:sz w:val="16"/>
                                      <w:szCs w:val="16"/>
                                    </w:rPr>
                                    <w:t>0.4861±(0.0257)</w:t>
                                  </w:r>
                                </w:p>
                              </w:tc>
                              <w:tc>
                                <w:tcPr>
                                  <w:tcW w:w="0" w:type="auto"/>
                                  <w:shd w:val="clear" w:color="auto" w:fill="auto"/>
                                </w:tcPr>
                                <w:p w14:paraId="13D8C972" w14:textId="77777777" w:rsidR="00384D49" w:rsidRPr="00786DB7" w:rsidRDefault="00384D49" w:rsidP="00A145A7">
                                  <w:pPr>
                                    <w:spacing w:line="240" w:lineRule="atLeast"/>
                                    <w:jc w:val="center"/>
                                    <w:rPr>
                                      <w:sz w:val="16"/>
                                      <w:szCs w:val="16"/>
                                    </w:rPr>
                                  </w:pPr>
                                  <w:r w:rsidRPr="00786DB7">
                                    <w:rPr>
                                      <w:sz w:val="16"/>
                                      <w:szCs w:val="16"/>
                                    </w:rPr>
                                    <w:t>0.1228±(0.0041)</w:t>
                                  </w:r>
                                </w:p>
                              </w:tc>
                              <w:tc>
                                <w:tcPr>
                                  <w:tcW w:w="0" w:type="auto"/>
                                  <w:shd w:val="clear" w:color="auto" w:fill="auto"/>
                                </w:tcPr>
                                <w:p w14:paraId="7EB4D7ED" w14:textId="77777777" w:rsidR="00384D49" w:rsidRPr="00786DB7" w:rsidRDefault="00384D49" w:rsidP="00A145A7">
                                  <w:pPr>
                                    <w:spacing w:line="240" w:lineRule="atLeast"/>
                                    <w:jc w:val="center"/>
                                    <w:rPr>
                                      <w:sz w:val="16"/>
                                      <w:szCs w:val="16"/>
                                    </w:rPr>
                                  </w:pPr>
                                  <w:r w:rsidRPr="00786DB7">
                                    <w:rPr>
                                      <w:sz w:val="16"/>
                                      <w:szCs w:val="16"/>
                                    </w:rPr>
                                    <w:t>0.6716±(0.0235)</w:t>
                                  </w:r>
                                </w:p>
                              </w:tc>
                              <w:tc>
                                <w:tcPr>
                                  <w:tcW w:w="0" w:type="auto"/>
                                  <w:shd w:val="clear" w:color="auto" w:fill="auto"/>
                                </w:tcPr>
                                <w:p w14:paraId="7ACCA42B" w14:textId="77777777" w:rsidR="00384D49" w:rsidRPr="00786DB7" w:rsidRDefault="00384D49" w:rsidP="00A145A7">
                                  <w:pPr>
                                    <w:spacing w:line="240" w:lineRule="atLeast"/>
                                    <w:jc w:val="center"/>
                                    <w:rPr>
                                      <w:sz w:val="16"/>
                                      <w:szCs w:val="16"/>
                                    </w:rPr>
                                  </w:pPr>
                                  <w:r w:rsidRPr="00786DB7">
                                    <w:rPr>
                                      <w:sz w:val="16"/>
                                      <w:szCs w:val="16"/>
                                    </w:rPr>
                                    <w:t>0.2019±(0.0066)</w:t>
                                  </w:r>
                                </w:p>
                              </w:tc>
                            </w:tr>
                            <w:tr w:rsidR="00384D49" w:rsidRPr="00786DB7" w14:paraId="2E9404DD" w14:textId="77777777" w:rsidTr="00634A08">
                              <w:trPr>
                                <w:trHeight w:val="227"/>
                                <w:jc w:val="center"/>
                              </w:trPr>
                              <w:tc>
                                <w:tcPr>
                                  <w:tcW w:w="0" w:type="auto"/>
                                  <w:shd w:val="clear" w:color="auto" w:fill="auto"/>
                                </w:tcPr>
                                <w:p w14:paraId="2D6D5C4D" w14:textId="77777777" w:rsidR="00384D49" w:rsidRPr="00786DB7" w:rsidRDefault="00384D49" w:rsidP="00A145A7">
                                  <w:pPr>
                                    <w:spacing w:line="240" w:lineRule="atLeast"/>
                                    <w:jc w:val="center"/>
                                    <w:rPr>
                                      <w:sz w:val="16"/>
                                      <w:szCs w:val="16"/>
                                    </w:rPr>
                                  </w:pPr>
                                  <w:r w:rsidRPr="00786DB7">
                                    <w:rPr>
                                      <w:sz w:val="16"/>
                                      <w:szCs w:val="16"/>
                                    </w:rPr>
                                    <w:t>30</w:t>
                                  </w:r>
                                </w:p>
                              </w:tc>
                              <w:tc>
                                <w:tcPr>
                                  <w:tcW w:w="0" w:type="auto"/>
                                  <w:shd w:val="clear" w:color="auto" w:fill="auto"/>
                                </w:tcPr>
                                <w:p w14:paraId="577ABD27" w14:textId="77777777" w:rsidR="00384D49" w:rsidRPr="00786DB7" w:rsidRDefault="00384D49" w:rsidP="00A145A7">
                                  <w:pPr>
                                    <w:spacing w:line="240" w:lineRule="atLeast"/>
                                    <w:jc w:val="center"/>
                                    <w:rPr>
                                      <w:sz w:val="16"/>
                                      <w:szCs w:val="16"/>
                                    </w:rPr>
                                  </w:pPr>
                                  <w:r w:rsidRPr="00786DB7">
                                    <w:rPr>
                                      <w:b/>
                                      <w:sz w:val="16"/>
                                      <w:szCs w:val="16"/>
                                    </w:rPr>
                                    <w:t>0.5997</w:t>
                                  </w:r>
                                  <w:r w:rsidRPr="00786DB7">
                                    <w:rPr>
                                      <w:sz w:val="16"/>
                                      <w:szCs w:val="16"/>
                                    </w:rPr>
                                    <w:t>±(0.0179)</w:t>
                                  </w:r>
                                </w:p>
                              </w:tc>
                              <w:tc>
                                <w:tcPr>
                                  <w:tcW w:w="0" w:type="auto"/>
                                  <w:shd w:val="clear" w:color="auto" w:fill="auto"/>
                                </w:tcPr>
                                <w:p w14:paraId="1AB77070" w14:textId="77777777" w:rsidR="00384D49" w:rsidRPr="00786DB7" w:rsidRDefault="00384D49" w:rsidP="00A145A7">
                                  <w:pPr>
                                    <w:spacing w:line="240" w:lineRule="atLeast"/>
                                    <w:jc w:val="center"/>
                                    <w:rPr>
                                      <w:sz w:val="16"/>
                                      <w:szCs w:val="16"/>
                                    </w:rPr>
                                  </w:pPr>
                                  <w:r w:rsidRPr="00786DB7">
                                    <w:rPr>
                                      <w:b/>
                                      <w:sz w:val="16"/>
                                      <w:szCs w:val="16"/>
                                    </w:rPr>
                                    <w:t>0.4867</w:t>
                                  </w:r>
                                  <w:r w:rsidRPr="00786DB7">
                                    <w:rPr>
                                      <w:sz w:val="16"/>
                                      <w:szCs w:val="16"/>
                                    </w:rPr>
                                    <w:t>±(0.0217)</w:t>
                                  </w:r>
                                </w:p>
                              </w:tc>
                              <w:tc>
                                <w:tcPr>
                                  <w:tcW w:w="0" w:type="auto"/>
                                  <w:shd w:val="clear" w:color="auto" w:fill="auto"/>
                                </w:tcPr>
                                <w:p w14:paraId="0A61486A" w14:textId="77777777" w:rsidR="00384D49" w:rsidRPr="00786DB7" w:rsidRDefault="00384D49" w:rsidP="00A145A7">
                                  <w:pPr>
                                    <w:spacing w:line="240" w:lineRule="atLeast"/>
                                    <w:jc w:val="center"/>
                                    <w:rPr>
                                      <w:sz w:val="16"/>
                                      <w:szCs w:val="16"/>
                                    </w:rPr>
                                  </w:pPr>
                                  <w:r w:rsidRPr="00786DB7">
                                    <w:rPr>
                                      <w:b/>
                                      <w:sz w:val="16"/>
                                      <w:szCs w:val="16"/>
                                    </w:rPr>
                                    <w:t>0.1237</w:t>
                                  </w:r>
                                  <w:r w:rsidRPr="00786DB7">
                                    <w:rPr>
                                      <w:sz w:val="16"/>
                                      <w:szCs w:val="16"/>
                                    </w:rPr>
                                    <w:t>±(0.0022)</w:t>
                                  </w:r>
                                </w:p>
                              </w:tc>
                              <w:tc>
                                <w:tcPr>
                                  <w:tcW w:w="0" w:type="auto"/>
                                  <w:shd w:val="clear" w:color="auto" w:fill="auto"/>
                                </w:tcPr>
                                <w:p w14:paraId="5123C82C" w14:textId="77777777" w:rsidR="00384D49" w:rsidRPr="00786DB7" w:rsidRDefault="00384D49" w:rsidP="00A145A7">
                                  <w:pPr>
                                    <w:spacing w:line="240" w:lineRule="atLeast"/>
                                    <w:jc w:val="center"/>
                                    <w:rPr>
                                      <w:sz w:val="16"/>
                                      <w:szCs w:val="16"/>
                                    </w:rPr>
                                  </w:pPr>
                                  <w:r w:rsidRPr="00786DB7">
                                    <w:rPr>
                                      <w:b/>
                                      <w:sz w:val="16"/>
                                      <w:szCs w:val="16"/>
                                    </w:rPr>
                                    <w:t>0.6754</w:t>
                                  </w:r>
                                  <w:r w:rsidRPr="00786DB7">
                                    <w:rPr>
                                      <w:sz w:val="16"/>
                                      <w:szCs w:val="16"/>
                                    </w:rPr>
                                    <w:t>±(0.0203)</w:t>
                                  </w:r>
                                </w:p>
                              </w:tc>
                              <w:tc>
                                <w:tcPr>
                                  <w:tcW w:w="0" w:type="auto"/>
                                  <w:shd w:val="clear" w:color="auto" w:fill="auto"/>
                                </w:tcPr>
                                <w:p w14:paraId="64C32CA1" w14:textId="77777777" w:rsidR="00384D49" w:rsidRPr="00786DB7" w:rsidRDefault="00384D49" w:rsidP="00A145A7">
                                  <w:pPr>
                                    <w:spacing w:line="240" w:lineRule="atLeast"/>
                                    <w:jc w:val="center"/>
                                    <w:rPr>
                                      <w:sz w:val="16"/>
                                      <w:szCs w:val="16"/>
                                    </w:rPr>
                                  </w:pPr>
                                  <w:r w:rsidRPr="00786DB7">
                                    <w:rPr>
                                      <w:b/>
                                      <w:sz w:val="16"/>
                                      <w:szCs w:val="16"/>
                                    </w:rPr>
                                    <w:t>0.2031</w:t>
                                  </w:r>
                                  <w:r w:rsidRPr="00786DB7">
                                    <w:rPr>
                                      <w:sz w:val="16"/>
                                      <w:szCs w:val="16"/>
                                    </w:rPr>
                                    <w:t>±(0.0039)</w:t>
                                  </w:r>
                                </w:p>
                              </w:tc>
                            </w:tr>
                            <w:tr w:rsidR="00384D49" w:rsidRPr="00786DB7" w14:paraId="5B9930BF" w14:textId="77777777" w:rsidTr="00634A08">
                              <w:trPr>
                                <w:trHeight w:val="227"/>
                                <w:jc w:val="center"/>
                              </w:trPr>
                              <w:tc>
                                <w:tcPr>
                                  <w:tcW w:w="0" w:type="auto"/>
                                  <w:shd w:val="clear" w:color="auto" w:fill="auto"/>
                                </w:tcPr>
                                <w:p w14:paraId="7F8B6D18" w14:textId="77777777" w:rsidR="00384D49" w:rsidRPr="00786DB7" w:rsidRDefault="00384D49" w:rsidP="00A145A7">
                                  <w:pPr>
                                    <w:spacing w:line="240" w:lineRule="atLeast"/>
                                    <w:jc w:val="center"/>
                                    <w:rPr>
                                      <w:sz w:val="16"/>
                                      <w:szCs w:val="16"/>
                                    </w:rPr>
                                  </w:pPr>
                                  <w:r w:rsidRPr="00786DB7">
                                    <w:rPr>
                                      <w:sz w:val="16"/>
                                      <w:szCs w:val="16"/>
                                    </w:rPr>
                                    <w:t>40</w:t>
                                  </w:r>
                                </w:p>
                              </w:tc>
                              <w:tc>
                                <w:tcPr>
                                  <w:tcW w:w="0" w:type="auto"/>
                                  <w:shd w:val="clear" w:color="auto" w:fill="auto"/>
                                </w:tcPr>
                                <w:p w14:paraId="22E5379E" w14:textId="77777777" w:rsidR="00384D49" w:rsidRPr="00786DB7" w:rsidRDefault="00384D49" w:rsidP="00A145A7">
                                  <w:pPr>
                                    <w:spacing w:line="240" w:lineRule="atLeast"/>
                                    <w:rPr>
                                      <w:sz w:val="16"/>
                                      <w:szCs w:val="16"/>
                                    </w:rPr>
                                  </w:pPr>
                                  <w:r w:rsidRPr="00786DB7">
                                    <w:rPr>
                                      <w:sz w:val="16"/>
                                      <w:szCs w:val="16"/>
                                    </w:rPr>
                                    <w:t>0.5946±(0.0092)</w:t>
                                  </w:r>
                                </w:p>
                              </w:tc>
                              <w:tc>
                                <w:tcPr>
                                  <w:tcW w:w="0" w:type="auto"/>
                                  <w:shd w:val="clear" w:color="auto" w:fill="auto"/>
                                </w:tcPr>
                                <w:p w14:paraId="4E9372A7" w14:textId="77777777" w:rsidR="00384D49" w:rsidRPr="00786DB7" w:rsidRDefault="00384D49" w:rsidP="00A145A7">
                                  <w:pPr>
                                    <w:spacing w:line="240" w:lineRule="atLeast"/>
                                    <w:jc w:val="center"/>
                                    <w:rPr>
                                      <w:sz w:val="16"/>
                                      <w:szCs w:val="16"/>
                                    </w:rPr>
                                  </w:pPr>
                                  <w:r w:rsidRPr="00786DB7">
                                    <w:rPr>
                                      <w:sz w:val="16"/>
                                      <w:szCs w:val="16"/>
                                    </w:rPr>
                                    <w:t>0.4816±(0.0118)</w:t>
                                  </w:r>
                                </w:p>
                              </w:tc>
                              <w:tc>
                                <w:tcPr>
                                  <w:tcW w:w="0" w:type="auto"/>
                                  <w:shd w:val="clear" w:color="auto" w:fill="auto"/>
                                </w:tcPr>
                                <w:p w14:paraId="09A24ABC" w14:textId="77777777" w:rsidR="00384D49" w:rsidRPr="00786DB7" w:rsidRDefault="00384D49" w:rsidP="00A145A7">
                                  <w:pPr>
                                    <w:spacing w:line="240" w:lineRule="atLeast"/>
                                    <w:jc w:val="center"/>
                                    <w:rPr>
                                      <w:sz w:val="16"/>
                                      <w:szCs w:val="16"/>
                                    </w:rPr>
                                  </w:pPr>
                                  <w:r w:rsidRPr="00786DB7">
                                    <w:rPr>
                                      <w:sz w:val="16"/>
                                      <w:szCs w:val="16"/>
                                    </w:rPr>
                                    <w:t>0.1229±(0.0023)</w:t>
                                  </w:r>
                                </w:p>
                              </w:tc>
                              <w:tc>
                                <w:tcPr>
                                  <w:tcW w:w="0" w:type="auto"/>
                                  <w:shd w:val="clear" w:color="auto" w:fill="auto"/>
                                </w:tcPr>
                                <w:p w14:paraId="3219CE83" w14:textId="77777777" w:rsidR="00384D49" w:rsidRPr="00786DB7" w:rsidRDefault="00384D49" w:rsidP="00A145A7">
                                  <w:pPr>
                                    <w:spacing w:line="240" w:lineRule="atLeast"/>
                                    <w:jc w:val="center"/>
                                    <w:rPr>
                                      <w:sz w:val="16"/>
                                      <w:szCs w:val="16"/>
                                    </w:rPr>
                                  </w:pPr>
                                  <w:r w:rsidRPr="00786DB7">
                                    <w:rPr>
                                      <w:sz w:val="16"/>
                                      <w:szCs w:val="16"/>
                                    </w:rPr>
                                    <w:t>0.6692±(0.0070)</w:t>
                                  </w:r>
                                </w:p>
                              </w:tc>
                              <w:tc>
                                <w:tcPr>
                                  <w:tcW w:w="0" w:type="auto"/>
                                  <w:shd w:val="clear" w:color="auto" w:fill="auto"/>
                                </w:tcPr>
                                <w:p w14:paraId="2314449E" w14:textId="77777777" w:rsidR="00384D49" w:rsidRPr="00786DB7" w:rsidRDefault="00384D49" w:rsidP="00A145A7">
                                  <w:pPr>
                                    <w:spacing w:line="240" w:lineRule="atLeast"/>
                                    <w:jc w:val="center"/>
                                    <w:rPr>
                                      <w:sz w:val="16"/>
                                      <w:szCs w:val="16"/>
                                    </w:rPr>
                                  </w:pPr>
                                  <w:r w:rsidRPr="00786DB7">
                                    <w:rPr>
                                      <w:sz w:val="16"/>
                                      <w:szCs w:val="16"/>
                                    </w:rPr>
                                    <w:t>0.2016±(0.0031)</w:t>
                                  </w:r>
                                </w:p>
                              </w:tc>
                            </w:tr>
                            <w:tr w:rsidR="00384D49" w:rsidRPr="00786DB7" w14:paraId="7DB74B2C" w14:textId="77777777" w:rsidTr="00634A08">
                              <w:trPr>
                                <w:trHeight w:val="227"/>
                                <w:jc w:val="center"/>
                              </w:trPr>
                              <w:tc>
                                <w:tcPr>
                                  <w:tcW w:w="0" w:type="auto"/>
                                  <w:shd w:val="clear" w:color="auto" w:fill="auto"/>
                                </w:tcPr>
                                <w:p w14:paraId="1EEFF6F1" w14:textId="77777777" w:rsidR="00384D49" w:rsidRPr="00786DB7" w:rsidRDefault="00384D49" w:rsidP="00A145A7">
                                  <w:pPr>
                                    <w:spacing w:line="240" w:lineRule="atLeast"/>
                                    <w:jc w:val="center"/>
                                    <w:rPr>
                                      <w:sz w:val="16"/>
                                      <w:szCs w:val="16"/>
                                    </w:rPr>
                                  </w:pPr>
                                  <w:r w:rsidRPr="00786DB7">
                                    <w:rPr>
                                      <w:sz w:val="16"/>
                                      <w:szCs w:val="16"/>
                                    </w:rPr>
                                    <w:t>50</w:t>
                                  </w:r>
                                </w:p>
                              </w:tc>
                              <w:tc>
                                <w:tcPr>
                                  <w:tcW w:w="0" w:type="auto"/>
                                  <w:shd w:val="clear" w:color="auto" w:fill="auto"/>
                                </w:tcPr>
                                <w:p w14:paraId="76E13013" w14:textId="77777777" w:rsidR="00384D49" w:rsidRPr="00786DB7" w:rsidRDefault="00384D49" w:rsidP="00A145A7">
                                  <w:pPr>
                                    <w:spacing w:line="240" w:lineRule="atLeast"/>
                                    <w:rPr>
                                      <w:color w:val="000000"/>
                                      <w:sz w:val="16"/>
                                      <w:szCs w:val="16"/>
                                    </w:rPr>
                                  </w:pPr>
                                  <w:r w:rsidRPr="00786DB7">
                                    <w:rPr>
                                      <w:sz w:val="16"/>
                                      <w:szCs w:val="16"/>
                                    </w:rPr>
                                    <w:t>0.5928±(0.0177)</w:t>
                                  </w:r>
                                </w:p>
                              </w:tc>
                              <w:tc>
                                <w:tcPr>
                                  <w:tcW w:w="0" w:type="auto"/>
                                  <w:shd w:val="clear" w:color="auto" w:fill="auto"/>
                                </w:tcPr>
                                <w:p w14:paraId="37FE2F68" w14:textId="77777777" w:rsidR="00384D49" w:rsidRPr="00786DB7" w:rsidRDefault="00384D49" w:rsidP="00A145A7">
                                  <w:pPr>
                                    <w:spacing w:line="240" w:lineRule="atLeast"/>
                                    <w:jc w:val="center"/>
                                    <w:rPr>
                                      <w:color w:val="000000"/>
                                      <w:sz w:val="16"/>
                                      <w:szCs w:val="16"/>
                                    </w:rPr>
                                  </w:pPr>
                                  <w:r w:rsidRPr="00786DB7">
                                    <w:rPr>
                                      <w:sz w:val="16"/>
                                      <w:szCs w:val="16"/>
                                    </w:rPr>
                                    <w:t>0.4782±(0.0201)</w:t>
                                  </w:r>
                                </w:p>
                              </w:tc>
                              <w:tc>
                                <w:tcPr>
                                  <w:tcW w:w="0" w:type="auto"/>
                                  <w:shd w:val="clear" w:color="auto" w:fill="auto"/>
                                </w:tcPr>
                                <w:p w14:paraId="2D6D6ED7" w14:textId="77777777" w:rsidR="00384D49" w:rsidRPr="00786DB7" w:rsidRDefault="00384D49" w:rsidP="00A145A7">
                                  <w:pPr>
                                    <w:spacing w:line="240" w:lineRule="atLeast"/>
                                    <w:jc w:val="center"/>
                                    <w:rPr>
                                      <w:color w:val="000000"/>
                                      <w:sz w:val="16"/>
                                      <w:szCs w:val="16"/>
                                    </w:rPr>
                                  </w:pPr>
                                  <w:r w:rsidRPr="00786DB7">
                                    <w:rPr>
                                      <w:sz w:val="16"/>
                                      <w:szCs w:val="16"/>
                                    </w:rPr>
                                    <w:t>0.1226±(0.0038)</w:t>
                                  </w:r>
                                </w:p>
                              </w:tc>
                              <w:tc>
                                <w:tcPr>
                                  <w:tcW w:w="0" w:type="auto"/>
                                  <w:shd w:val="clear" w:color="auto" w:fill="auto"/>
                                </w:tcPr>
                                <w:p w14:paraId="5A420193" w14:textId="77777777" w:rsidR="00384D49" w:rsidRPr="00786DB7" w:rsidRDefault="00384D49" w:rsidP="00A145A7">
                                  <w:pPr>
                                    <w:spacing w:line="240" w:lineRule="atLeast"/>
                                    <w:jc w:val="center"/>
                                    <w:rPr>
                                      <w:color w:val="000000"/>
                                      <w:sz w:val="16"/>
                                      <w:szCs w:val="16"/>
                                    </w:rPr>
                                  </w:pPr>
                                  <w:r w:rsidRPr="00786DB7">
                                    <w:rPr>
                                      <w:sz w:val="16"/>
                                      <w:szCs w:val="16"/>
                                    </w:rPr>
                                    <w:t>0.6704±(0.0216)</w:t>
                                  </w:r>
                                </w:p>
                              </w:tc>
                              <w:tc>
                                <w:tcPr>
                                  <w:tcW w:w="0" w:type="auto"/>
                                  <w:shd w:val="clear" w:color="auto" w:fill="auto"/>
                                </w:tcPr>
                                <w:p w14:paraId="31434B94" w14:textId="77777777" w:rsidR="00384D49" w:rsidRPr="00786DB7" w:rsidRDefault="00384D49" w:rsidP="00A145A7">
                                  <w:pPr>
                                    <w:spacing w:line="240" w:lineRule="atLeast"/>
                                    <w:jc w:val="center"/>
                                    <w:rPr>
                                      <w:color w:val="000000"/>
                                      <w:sz w:val="16"/>
                                      <w:szCs w:val="16"/>
                                    </w:rPr>
                                  </w:pPr>
                                  <w:r w:rsidRPr="00786DB7">
                                    <w:rPr>
                                      <w:sz w:val="16"/>
                                      <w:szCs w:val="16"/>
                                    </w:rPr>
                                    <w:t>0.2014±(0.0061)</w:t>
                                  </w:r>
                                </w:p>
                              </w:tc>
                            </w:tr>
                          </w:tbl>
                          <w:p w14:paraId="7BCBD217" w14:textId="77777777" w:rsidR="00384D49" w:rsidRPr="00786DB7" w:rsidRDefault="00384D49" w:rsidP="008A56BD">
                            <w:pPr>
                              <w:spacing w:line="120" w:lineRule="exact"/>
                              <w:rPr>
                                <w:color w:val="000000"/>
                                <w:sz w:val="16"/>
                                <w:szCs w:val="16"/>
                              </w:rPr>
                            </w:pPr>
                          </w:p>
                          <w:tbl>
                            <w:tblPr>
                              <w:tblW w:w="0" w:type="auto"/>
                              <w:jc w:val="center"/>
                              <w:tblBorders>
                                <w:top w:val="single" w:sz="4" w:space="0" w:color="auto"/>
                                <w:bottom w:val="single" w:sz="4" w:space="0" w:color="auto"/>
                              </w:tblBorders>
                              <w:tblLook w:val="04A0" w:firstRow="1" w:lastRow="0" w:firstColumn="1" w:lastColumn="0" w:noHBand="0" w:noVBand="1"/>
                            </w:tblPr>
                            <w:tblGrid>
                              <w:gridCol w:w="376"/>
                              <w:gridCol w:w="1291"/>
                              <w:gridCol w:w="1291"/>
                              <w:gridCol w:w="1291"/>
                              <w:gridCol w:w="1291"/>
                              <w:gridCol w:w="1291"/>
                            </w:tblGrid>
                            <w:tr w:rsidR="00384D49" w:rsidRPr="00786DB7" w14:paraId="0461B8B6" w14:textId="77777777" w:rsidTr="00634A08">
                              <w:trPr>
                                <w:jc w:val="center"/>
                              </w:trPr>
                              <w:tc>
                                <w:tcPr>
                                  <w:tcW w:w="0" w:type="auto"/>
                                  <w:tcBorders>
                                    <w:top w:val="nil"/>
                                    <w:bottom w:val="single" w:sz="4" w:space="0" w:color="auto"/>
                                  </w:tcBorders>
                                  <w:shd w:val="clear" w:color="auto" w:fill="auto"/>
                                </w:tcPr>
                                <w:p w14:paraId="5547A6FA" w14:textId="77777777" w:rsidR="00384D49" w:rsidRPr="00786DB7" w:rsidRDefault="00384D49" w:rsidP="00A145A7">
                                  <w:pPr>
                                    <w:spacing w:line="240" w:lineRule="atLeast"/>
                                    <w:jc w:val="center"/>
                                    <w:rPr>
                                      <w:sz w:val="16"/>
                                      <w:szCs w:val="16"/>
                                    </w:rPr>
                                  </w:pPr>
                                  <w:r w:rsidRPr="00786DB7">
                                    <w:rPr>
                                      <w:sz w:val="16"/>
                                      <w:szCs w:val="16"/>
                                    </w:rPr>
                                    <w:t>K</w:t>
                                  </w:r>
                                </w:p>
                              </w:tc>
                              <w:tc>
                                <w:tcPr>
                                  <w:tcW w:w="0" w:type="auto"/>
                                  <w:tcBorders>
                                    <w:top w:val="nil"/>
                                    <w:bottom w:val="single" w:sz="4" w:space="0" w:color="auto"/>
                                  </w:tcBorders>
                                  <w:shd w:val="clear" w:color="auto" w:fill="auto"/>
                                </w:tcPr>
                                <w:p w14:paraId="38DDB0F1" w14:textId="77777777" w:rsidR="00384D49" w:rsidRPr="00786DB7" w:rsidRDefault="00384D49" w:rsidP="00A145A7">
                                  <w:pPr>
                                    <w:spacing w:line="240" w:lineRule="atLeast"/>
                                    <w:jc w:val="center"/>
                                    <w:rPr>
                                      <w:sz w:val="16"/>
                                      <w:szCs w:val="16"/>
                                    </w:rPr>
                                  </w:pPr>
                                  <w:r w:rsidRPr="00FD7309">
                                    <w:rPr>
                                      <w:i/>
                                      <w:sz w:val="16"/>
                                      <w:szCs w:val="16"/>
                                    </w:rPr>
                                    <w:t>NDCG</w:t>
                                  </w:r>
                                  <w:r w:rsidRPr="00786DB7">
                                    <w:rPr>
                                      <w:sz w:val="16"/>
                                      <w:szCs w:val="16"/>
                                    </w:rPr>
                                    <w:t>@20</w:t>
                                  </w:r>
                                </w:p>
                              </w:tc>
                              <w:tc>
                                <w:tcPr>
                                  <w:tcW w:w="0" w:type="auto"/>
                                  <w:tcBorders>
                                    <w:top w:val="nil"/>
                                    <w:bottom w:val="single" w:sz="4" w:space="0" w:color="auto"/>
                                  </w:tcBorders>
                                  <w:shd w:val="clear" w:color="auto" w:fill="auto"/>
                                </w:tcPr>
                                <w:p w14:paraId="2BD9EB83" w14:textId="77777777" w:rsidR="00384D49" w:rsidRPr="00786DB7" w:rsidRDefault="00384D49" w:rsidP="00A145A7">
                                  <w:pPr>
                                    <w:spacing w:line="240" w:lineRule="atLeast"/>
                                    <w:jc w:val="center"/>
                                    <w:rPr>
                                      <w:sz w:val="16"/>
                                      <w:szCs w:val="16"/>
                                    </w:rPr>
                                  </w:pPr>
                                  <w:r w:rsidRPr="00FD7309">
                                    <w:rPr>
                                      <w:i/>
                                      <w:sz w:val="16"/>
                                      <w:szCs w:val="16"/>
                                    </w:rPr>
                                    <w:t>MAP</w:t>
                                  </w:r>
                                  <w:r w:rsidRPr="00786DB7">
                                    <w:rPr>
                                      <w:sz w:val="16"/>
                                      <w:szCs w:val="16"/>
                                    </w:rPr>
                                    <w:t>@20</w:t>
                                  </w:r>
                                </w:p>
                              </w:tc>
                              <w:tc>
                                <w:tcPr>
                                  <w:tcW w:w="0" w:type="auto"/>
                                  <w:tcBorders>
                                    <w:top w:val="nil"/>
                                    <w:bottom w:val="single" w:sz="4" w:space="0" w:color="auto"/>
                                  </w:tcBorders>
                                  <w:shd w:val="clear" w:color="auto" w:fill="auto"/>
                                </w:tcPr>
                                <w:p w14:paraId="622CD1E3" w14:textId="77777777" w:rsidR="00384D49" w:rsidRPr="00786DB7" w:rsidRDefault="00384D49" w:rsidP="00A145A7">
                                  <w:pPr>
                                    <w:spacing w:line="240" w:lineRule="atLeast"/>
                                    <w:jc w:val="center"/>
                                    <w:rPr>
                                      <w:sz w:val="16"/>
                                      <w:szCs w:val="16"/>
                                    </w:rPr>
                                  </w:pPr>
                                  <w:r w:rsidRPr="00FD7309">
                                    <w:rPr>
                                      <w:i/>
                                      <w:sz w:val="16"/>
                                      <w:szCs w:val="16"/>
                                    </w:rPr>
                                    <w:t>Precision</w:t>
                                  </w:r>
                                  <w:r w:rsidRPr="00786DB7">
                                    <w:rPr>
                                      <w:sz w:val="16"/>
                                      <w:szCs w:val="16"/>
                                    </w:rPr>
                                    <w:t>@20</w:t>
                                  </w:r>
                                </w:p>
                              </w:tc>
                              <w:tc>
                                <w:tcPr>
                                  <w:tcW w:w="0" w:type="auto"/>
                                  <w:tcBorders>
                                    <w:top w:val="nil"/>
                                    <w:bottom w:val="single" w:sz="4" w:space="0" w:color="auto"/>
                                  </w:tcBorders>
                                  <w:shd w:val="clear" w:color="auto" w:fill="auto"/>
                                </w:tcPr>
                                <w:p w14:paraId="6C7CCE60" w14:textId="77777777" w:rsidR="00384D49" w:rsidRPr="00786DB7" w:rsidRDefault="00384D49" w:rsidP="00A145A7">
                                  <w:pPr>
                                    <w:spacing w:line="240" w:lineRule="atLeast"/>
                                    <w:jc w:val="center"/>
                                    <w:rPr>
                                      <w:sz w:val="16"/>
                                      <w:szCs w:val="16"/>
                                    </w:rPr>
                                  </w:pPr>
                                  <w:r w:rsidRPr="00FD7309">
                                    <w:rPr>
                                      <w:i/>
                                      <w:sz w:val="16"/>
                                      <w:szCs w:val="16"/>
                                    </w:rPr>
                                    <w:t>Recall</w:t>
                                  </w:r>
                                  <w:r w:rsidRPr="00786DB7">
                                    <w:rPr>
                                      <w:sz w:val="16"/>
                                      <w:szCs w:val="16"/>
                                    </w:rPr>
                                    <w:t>@20</w:t>
                                  </w:r>
                                </w:p>
                              </w:tc>
                              <w:tc>
                                <w:tcPr>
                                  <w:tcW w:w="0" w:type="auto"/>
                                  <w:tcBorders>
                                    <w:top w:val="nil"/>
                                    <w:bottom w:val="single" w:sz="4" w:space="0" w:color="auto"/>
                                  </w:tcBorders>
                                  <w:shd w:val="clear" w:color="auto" w:fill="auto"/>
                                </w:tcPr>
                                <w:p w14:paraId="0B061BB5" w14:textId="77777777" w:rsidR="00384D49" w:rsidRPr="00786DB7" w:rsidRDefault="00384D49" w:rsidP="00A145A7">
                                  <w:pPr>
                                    <w:spacing w:line="240" w:lineRule="atLeast"/>
                                    <w:jc w:val="center"/>
                                    <w:rPr>
                                      <w:sz w:val="16"/>
                                      <w:szCs w:val="16"/>
                                    </w:rPr>
                                  </w:pPr>
                                  <w:r w:rsidRPr="00FD7309">
                                    <w:rPr>
                                      <w:i/>
                                      <w:sz w:val="16"/>
                                      <w:szCs w:val="16"/>
                                    </w:rPr>
                                    <w:t>F1</w:t>
                                  </w:r>
                                  <w:r w:rsidRPr="00786DB7">
                                    <w:rPr>
                                      <w:sz w:val="16"/>
                                      <w:szCs w:val="16"/>
                                    </w:rPr>
                                    <w:t>@20</w:t>
                                  </w:r>
                                </w:p>
                              </w:tc>
                            </w:tr>
                            <w:tr w:rsidR="00384D49" w:rsidRPr="00786DB7" w14:paraId="5DE1562D" w14:textId="77777777" w:rsidTr="00634A08">
                              <w:trPr>
                                <w:trHeight w:val="283"/>
                                <w:jc w:val="center"/>
                              </w:trPr>
                              <w:tc>
                                <w:tcPr>
                                  <w:tcW w:w="0" w:type="auto"/>
                                  <w:tcBorders>
                                    <w:top w:val="single" w:sz="4" w:space="0" w:color="auto"/>
                                  </w:tcBorders>
                                  <w:shd w:val="clear" w:color="auto" w:fill="auto"/>
                                </w:tcPr>
                                <w:p w14:paraId="33F7DC4F" w14:textId="77777777" w:rsidR="00384D49" w:rsidRPr="00786DB7" w:rsidRDefault="00384D49" w:rsidP="00A145A7">
                                  <w:pPr>
                                    <w:spacing w:line="240" w:lineRule="atLeast"/>
                                    <w:jc w:val="center"/>
                                    <w:rPr>
                                      <w:sz w:val="16"/>
                                      <w:szCs w:val="16"/>
                                    </w:rPr>
                                  </w:pPr>
                                  <w:r w:rsidRPr="00786DB7">
                                    <w:rPr>
                                      <w:sz w:val="16"/>
                                      <w:szCs w:val="16"/>
                                    </w:rPr>
                                    <w:t>10</w:t>
                                  </w:r>
                                </w:p>
                              </w:tc>
                              <w:tc>
                                <w:tcPr>
                                  <w:tcW w:w="0" w:type="auto"/>
                                  <w:tcBorders>
                                    <w:top w:val="single" w:sz="4" w:space="0" w:color="auto"/>
                                  </w:tcBorders>
                                  <w:shd w:val="clear" w:color="auto" w:fill="auto"/>
                                </w:tcPr>
                                <w:p w14:paraId="46CB9366" w14:textId="77777777" w:rsidR="00384D49" w:rsidRPr="00786DB7" w:rsidRDefault="00384D49" w:rsidP="00A145A7">
                                  <w:pPr>
                                    <w:spacing w:line="240" w:lineRule="atLeast"/>
                                    <w:jc w:val="center"/>
                                    <w:rPr>
                                      <w:sz w:val="16"/>
                                      <w:szCs w:val="16"/>
                                    </w:rPr>
                                  </w:pPr>
                                  <w:r w:rsidRPr="00786DB7">
                                    <w:rPr>
                                      <w:sz w:val="16"/>
                                      <w:szCs w:val="16"/>
                                    </w:rPr>
                                    <w:t>0.6001±(0.0172)</w:t>
                                  </w:r>
                                </w:p>
                              </w:tc>
                              <w:tc>
                                <w:tcPr>
                                  <w:tcW w:w="0" w:type="auto"/>
                                  <w:tcBorders>
                                    <w:top w:val="single" w:sz="4" w:space="0" w:color="auto"/>
                                  </w:tcBorders>
                                  <w:shd w:val="clear" w:color="auto" w:fill="auto"/>
                                </w:tcPr>
                                <w:p w14:paraId="0AE27B96" w14:textId="77777777" w:rsidR="00384D49" w:rsidRPr="00786DB7" w:rsidRDefault="00384D49" w:rsidP="00A145A7">
                                  <w:pPr>
                                    <w:spacing w:line="240" w:lineRule="atLeast"/>
                                    <w:jc w:val="center"/>
                                    <w:rPr>
                                      <w:sz w:val="16"/>
                                      <w:szCs w:val="16"/>
                                    </w:rPr>
                                  </w:pPr>
                                  <w:r w:rsidRPr="00786DB7">
                                    <w:rPr>
                                      <w:sz w:val="16"/>
                                      <w:szCs w:val="16"/>
                                    </w:rPr>
                                    <w:t>0.4782±(0.0166)</w:t>
                                  </w:r>
                                </w:p>
                              </w:tc>
                              <w:tc>
                                <w:tcPr>
                                  <w:tcW w:w="0" w:type="auto"/>
                                  <w:tcBorders>
                                    <w:top w:val="single" w:sz="4" w:space="0" w:color="auto"/>
                                  </w:tcBorders>
                                  <w:shd w:val="clear" w:color="auto" w:fill="auto"/>
                                </w:tcPr>
                                <w:p w14:paraId="2DABE091" w14:textId="77777777" w:rsidR="00384D49" w:rsidRPr="00786DB7" w:rsidRDefault="00384D49" w:rsidP="00A145A7">
                                  <w:pPr>
                                    <w:spacing w:line="240" w:lineRule="atLeast"/>
                                    <w:jc w:val="center"/>
                                    <w:rPr>
                                      <w:sz w:val="16"/>
                                      <w:szCs w:val="16"/>
                                    </w:rPr>
                                  </w:pPr>
                                  <w:r w:rsidRPr="00786DB7">
                                    <w:rPr>
                                      <w:sz w:val="16"/>
                                      <w:szCs w:val="16"/>
                                    </w:rPr>
                                    <w:t>0.0975±(0.0033)</w:t>
                                  </w:r>
                                </w:p>
                              </w:tc>
                              <w:tc>
                                <w:tcPr>
                                  <w:tcW w:w="0" w:type="auto"/>
                                  <w:tcBorders>
                                    <w:top w:val="single" w:sz="4" w:space="0" w:color="auto"/>
                                  </w:tcBorders>
                                  <w:shd w:val="clear" w:color="auto" w:fill="auto"/>
                                </w:tcPr>
                                <w:p w14:paraId="35D2E18F" w14:textId="77777777" w:rsidR="00384D49" w:rsidRPr="00786DB7" w:rsidRDefault="00384D49" w:rsidP="00A145A7">
                                  <w:pPr>
                                    <w:spacing w:line="240" w:lineRule="atLeast"/>
                                    <w:jc w:val="center"/>
                                    <w:rPr>
                                      <w:sz w:val="16"/>
                                      <w:szCs w:val="16"/>
                                    </w:rPr>
                                  </w:pPr>
                                  <w:r w:rsidRPr="00786DB7">
                                    <w:rPr>
                                      <w:sz w:val="16"/>
                                      <w:szCs w:val="16"/>
                                    </w:rPr>
                                    <w:t>0.7048±(0.0229)</w:t>
                                  </w:r>
                                </w:p>
                              </w:tc>
                              <w:tc>
                                <w:tcPr>
                                  <w:tcW w:w="0" w:type="auto"/>
                                  <w:tcBorders>
                                    <w:top w:val="single" w:sz="4" w:space="0" w:color="auto"/>
                                  </w:tcBorders>
                                  <w:shd w:val="clear" w:color="auto" w:fill="auto"/>
                                </w:tcPr>
                                <w:p w14:paraId="7623FE57" w14:textId="77777777" w:rsidR="00384D49" w:rsidRPr="00786DB7" w:rsidRDefault="00384D49" w:rsidP="00A145A7">
                                  <w:pPr>
                                    <w:spacing w:line="240" w:lineRule="atLeast"/>
                                    <w:jc w:val="center"/>
                                    <w:rPr>
                                      <w:sz w:val="16"/>
                                      <w:szCs w:val="16"/>
                                    </w:rPr>
                                  </w:pPr>
                                  <w:r w:rsidRPr="00786DB7">
                                    <w:rPr>
                                      <w:sz w:val="16"/>
                                      <w:szCs w:val="16"/>
                                    </w:rPr>
                                    <w:t>0.1670±(0.0056)</w:t>
                                  </w:r>
                                </w:p>
                              </w:tc>
                            </w:tr>
                            <w:tr w:rsidR="00384D49" w:rsidRPr="00786DB7" w14:paraId="0FC104DA" w14:textId="77777777" w:rsidTr="00634A08">
                              <w:trPr>
                                <w:trHeight w:val="283"/>
                                <w:jc w:val="center"/>
                              </w:trPr>
                              <w:tc>
                                <w:tcPr>
                                  <w:tcW w:w="0" w:type="auto"/>
                                  <w:shd w:val="clear" w:color="auto" w:fill="auto"/>
                                </w:tcPr>
                                <w:p w14:paraId="28B3DEE1" w14:textId="77777777" w:rsidR="00384D49" w:rsidRPr="00786DB7" w:rsidRDefault="00384D49" w:rsidP="00A145A7">
                                  <w:pPr>
                                    <w:spacing w:line="240" w:lineRule="atLeast"/>
                                    <w:jc w:val="center"/>
                                    <w:rPr>
                                      <w:sz w:val="16"/>
                                      <w:szCs w:val="16"/>
                                    </w:rPr>
                                  </w:pPr>
                                  <w:r w:rsidRPr="00786DB7">
                                    <w:rPr>
                                      <w:sz w:val="16"/>
                                      <w:szCs w:val="16"/>
                                    </w:rPr>
                                    <w:t>20</w:t>
                                  </w:r>
                                </w:p>
                              </w:tc>
                              <w:tc>
                                <w:tcPr>
                                  <w:tcW w:w="0" w:type="auto"/>
                                  <w:shd w:val="clear" w:color="auto" w:fill="auto"/>
                                </w:tcPr>
                                <w:p w14:paraId="177A321C" w14:textId="77777777" w:rsidR="00384D49" w:rsidRPr="00786DB7" w:rsidRDefault="00384D49" w:rsidP="00A145A7">
                                  <w:pPr>
                                    <w:spacing w:line="240" w:lineRule="atLeast"/>
                                    <w:jc w:val="center"/>
                                    <w:rPr>
                                      <w:sz w:val="16"/>
                                      <w:szCs w:val="16"/>
                                    </w:rPr>
                                  </w:pPr>
                                  <w:r w:rsidRPr="00786DB7">
                                    <w:rPr>
                                      <w:b/>
                                      <w:sz w:val="16"/>
                                      <w:szCs w:val="16"/>
                                    </w:rPr>
                                    <w:t>0.6113</w:t>
                                  </w:r>
                                  <w:r w:rsidRPr="00786DB7">
                                    <w:rPr>
                                      <w:sz w:val="16"/>
                                      <w:szCs w:val="16"/>
                                    </w:rPr>
                                    <w:t>±(0.0227)</w:t>
                                  </w:r>
                                </w:p>
                              </w:tc>
                              <w:tc>
                                <w:tcPr>
                                  <w:tcW w:w="0" w:type="auto"/>
                                  <w:shd w:val="clear" w:color="auto" w:fill="auto"/>
                                </w:tcPr>
                                <w:p w14:paraId="45E123E1" w14:textId="77777777" w:rsidR="00384D49" w:rsidRPr="00786DB7" w:rsidRDefault="00384D49" w:rsidP="00A145A7">
                                  <w:pPr>
                                    <w:spacing w:line="240" w:lineRule="atLeast"/>
                                    <w:jc w:val="center"/>
                                    <w:rPr>
                                      <w:sz w:val="16"/>
                                      <w:szCs w:val="16"/>
                                    </w:rPr>
                                  </w:pPr>
                                  <w:r w:rsidRPr="00786DB7">
                                    <w:rPr>
                                      <w:sz w:val="16"/>
                                      <w:szCs w:val="16"/>
                                    </w:rPr>
                                    <w:t>0.4913±(0.0256)</w:t>
                                  </w:r>
                                </w:p>
                              </w:tc>
                              <w:tc>
                                <w:tcPr>
                                  <w:tcW w:w="0" w:type="auto"/>
                                  <w:shd w:val="clear" w:color="auto" w:fill="auto"/>
                                </w:tcPr>
                                <w:p w14:paraId="692A420E" w14:textId="77777777" w:rsidR="00384D49" w:rsidRPr="00786DB7" w:rsidRDefault="00384D49" w:rsidP="00A145A7">
                                  <w:pPr>
                                    <w:spacing w:line="240" w:lineRule="atLeast"/>
                                    <w:jc w:val="center"/>
                                    <w:rPr>
                                      <w:sz w:val="16"/>
                                      <w:szCs w:val="16"/>
                                    </w:rPr>
                                  </w:pPr>
                                  <w:r w:rsidRPr="00786DB7">
                                    <w:rPr>
                                      <w:sz w:val="16"/>
                                      <w:szCs w:val="16"/>
                                    </w:rPr>
                                    <w:t>0.0983±(0.0031)</w:t>
                                  </w:r>
                                </w:p>
                              </w:tc>
                              <w:tc>
                                <w:tcPr>
                                  <w:tcW w:w="0" w:type="auto"/>
                                  <w:shd w:val="clear" w:color="auto" w:fill="auto"/>
                                </w:tcPr>
                                <w:p w14:paraId="153512B1" w14:textId="77777777" w:rsidR="00384D49" w:rsidRPr="00786DB7" w:rsidRDefault="00384D49" w:rsidP="00A145A7">
                                  <w:pPr>
                                    <w:spacing w:line="240" w:lineRule="atLeast"/>
                                    <w:jc w:val="center"/>
                                    <w:rPr>
                                      <w:sz w:val="16"/>
                                      <w:szCs w:val="16"/>
                                    </w:rPr>
                                  </w:pPr>
                                  <w:r w:rsidRPr="00786DB7">
                                    <w:rPr>
                                      <w:b/>
                                      <w:sz w:val="16"/>
                                      <w:szCs w:val="16"/>
                                    </w:rPr>
                                    <w:t>0.7101</w:t>
                                  </w:r>
                                  <w:r w:rsidRPr="00786DB7">
                                    <w:rPr>
                                      <w:sz w:val="16"/>
                                      <w:szCs w:val="16"/>
                                    </w:rPr>
                                    <w:t>±(0.0228)</w:t>
                                  </w:r>
                                </w:p>
                              </w:tc>
                              <w:tc>
                                <w:tcPr>
                                  <w:tcW w:w="0" w:type="auto"/>
                                  <w:shd w:val="clear" w:color="auto" w:fill="auto"/>
                                </w:tcPr>
                                <w:p w14:paraId="301AD097" w14:textId="77777777" w:rsidR="00384D49" w:rsidRPr="00786DB7" w:rsidRDefault="00384D49" w:rsidP="00A145A7">
                                  <w:pPr>
                                    <w:spacing w:line="240" w:lineRule="atLeast"/>
                                    <w:jc w:val="center"/>
                                    <w:rPr>
                                      <w:sz w:val="16"/>
                                      <w:szCs w:val="16"/>
                                    </w:rPr>
                                  </w:pPr>
                                  <w:r w:rsidRPr="00786DB7">
                                    <w:rPr>
                                      <w:b/>
                                      <w:sz w:val="16"/>
                                      <w:szCs w:val="16"/>
                                    </w:rPr>
                                    <w:t>0.1684</w:t>
                                  </w:r>
                                  <w:r w:rsidRPr="00786DB7">
                                    <w:rPr>
                                      <w:sz w:val="16"/>
                                      <w:szCs w:val="16"/>
                                    </w:rPr>
                                    <w:t>±(0.0054)</w:t>
                                  </w:r>
                                </w:p>
                              </w:tc>
                            </w:tr>
                            <w:tr w:rsidR="00384D49" w:rsidRPr="00786DB7" w14:paraId="39ED3A5E" w14:textId="77777777" w:rsidTr="00634A08">
                              <w:trPr>
                                <w:trHeight w:val="283"/>
                                <w:jc w:val="center"/>
                              </w:trPr>
                              <w:tc>
                                <w:tcPr>
                                  <w:tcW w:w="0" w:type="auto"/>
                                  <w:shd w:val="clear" w:color="auto" w:fill="auto"/>
                                </w:tcPr>
                                <w:p w14:paraId="7AE3EA6C" w14:textId="77777777" w:rsidR="00384D49" w:rsidRPr="00786DB7" w:rsidRDefault="00384D49" w:rsidP="00A145A7">
                                  <w:pPr>
                                    <w:spacing w:line="240" w:lineRule="atLeast"/>
                                    <w:jc w:val="center"/>
                                    <w:rPr>
                                      <w:sz w:val="16"/>
                                      <w:szCs w:val="16"/>
                                    </w:rPr>
                                  </w:pPr>
                                  <w:r w:rsidRPr="00786DB7">
                                    <w:rPr>
                                      <w:sz w:val="16"/>
                                      <w:szCs w:val="16"/>
                                    </w:rPr>
                                    <w:t>30</w:t>
                                  </w:r>
                                </w:p>
                              </w:tc>
                              <w:tc>
                                <w:tcPr>
                                  <w:tcW w:w="0" w:type="auto"/>
                                  <w:shd w:val="clear" w:color="auto" w:fill="auto"/>
                                </w:tcPr>
                                <w:p w14:paraId="14A5192A" w14:textId="77777777" w:rsidR="00384D49" w:rsidRPr="00786DB7" w:rsidRDefault="00384D49" w:rsidP="00A145A7">
                                  <w:pPr>
                                    <w:spacing w:line="240" w:lineRule="atLeast"/>
                                    <w:jc w:val="center"/>
                                    <w:rPr>
                                      <w:sz w:val="16"/>
                                      <w:szCs w:val="16"/>
                                    </w:rPr>
                                  </w:pPr>
                                  <w:r w:rsidRPr="00786DB7">
                                    <w:rPr>
                                      <w:sz w:val="16"/>
                                      <w:szCs w:val="16"/>
                                    </w:rPr>
                                    <w:t>0.6111±(0.0177)</w:t>
                                  </w:r>
                                </w:p>
                              </w:tc>
                              <w:tc>
                                <w:tcPr>
                                  <w:tcW w:w="0" w:type="auto"/>
                                  <w:shd w:val="clear" w:color="auto" w:fill="auto"/>
                                </w:tcPr>
                                <w:p w14:paraId="1CC31157" w14:textId="77777777" w:rsidR="00384D49" w:rsidRPr="00786DB7" w:rsidRDefault="00384D49" w:rsidP="00A145A7">
                                  <w:pPr>
                                    <w:spacing w:line="240" w:lineRule="atLeast"/>
                                    <w:jc w:val="center"/>
                                    <w:rPr>
                                      <w:sz w:val="16"/>
                                      <w:szCs w:val="16"/>
                                    </w:rPr>
                                  </w:pPr>
                                  <w:r w:rsidRPr="00786DB7">
                                    <w:rPr>
                                      <w:b/>
                                      <w:sz w:val="16"/>
                                      <w:szCs w:val="16"/>
                                    </w:rPr>
                                    <w:t>0.4914</w:t>
                                  </w:r>
                                  <w:r w:rsidRPr="00786DB7">
                                    <w:rPr>
                                      <w:sz w:val="16"/>
                                      <w:szCs w:val="16"/>
                                    </w:rPr>
                                    <w:t>±(0.0216)</w:t>
                                  </w:r>
                                </w:p>
                              </w:tc>
                              <w:tc>
                                <w:tcPr>
                                  <w:tcW w:w="0" w:type="auto"/>
                                  <w:shd w:val="clear" w:color="auto" w:fill="auto"/>
                                </w:tcPr>
                                <w:p w14:paraId="027CE91C" w14:textId="77777777" w:rsidR="00384D49" w:rsidRPr="00786DB7" w:rsidRDefault="00384D49" w:rsidP="00A145A7">
                                  <w:pPr>
                                    <w:spacing w:line="240" w:lineRule="atLeast"/>
                                    <w:jc w:val="center"/>
                                    <w:rPr>
                                      <w:sz w:val="16"/>
                                      <w:szCs w:val="16"/>
                                    </w:rPr>
                                  </w:pPr>
                                  <w:r w:rsidRPr="00786DB7">
                                    <w:rPr>
                                      <w:b/>
                                      <w:sz w:val="16"/>
                                      <w:szCs w:val="16"/>
                                    </w:rPr>
                                    <w:t>0.0984</w:t>
                                  </w:r>
                                  <w:r w:rsidRPr="00786DB7">
                                    <w:rPr>
                                      <w:sz w:val="16"/>
                                      <w:szCs w:val="16"/>
                                    </w:rPr>
                                    <w:t>±(0.0020)</w:t>
                                  </w:r>
                                </w:p>
                              </w:tc>
                              <w:tc>
                                <w:tcPr>
                                  <w:tcW w:w="0" w:type="auto"/>
                                  <w:shd w:val="clear" w:color="auto" w:fill="auto"/>
                                </w:tcPr>
                                <w:p w14:paraId="0D079AFC" w14:textId="77777777" w:rsidR="00384D49" w:rsidRPr="00786DB7" w:rsidRDefault="00384D49" w:rsidP="00A145A7">
                                  <w:pPr>
                                    <w:spacing w:line="240" w:lineRule="atLeast"/>
                                    <w:jc w:val="center"/>
                                    <w:rPr>
                                      <w:sz w:val="16"/>
                                      <w:szCs w:val="16"/>
                                    </w:rPr>
                                  </w:pPr>
                                  <w:r w:rsidRPr="00786DB7">
                                    <w:rPr>
                                      <w:sz w:val="16"/>
                                      <w:szCs w:val="16"/>
                                    </w:rPr>
                                    <w:t>0.7088±(0.0202)</w:t>
                                  </w:r>
                                </w:p>
                              </w:tc>
                              <w:tc>
                                <w:tcPr>
                                  <w:tcW w:w="0" w:type="auto"/>
                                  <w:shd w:val="clear" w:color="auto" w:fill="auto"/>
                                </w:tcPr>
                                <w:p w14:paraId="77D177C8" w14:textId="77777777" w:rsidR="00384D49" w:rsidRPr="00786DB7" w:rsidRDefault="00384D49" w:rsidP="00A145A7">
                                  <w:pPr>
                                    <w:spacing w:line="240" w:lineRule="atLeast"/>
                                    <w:jc w:val="center"/>
                                    <w:rPr>
                                      <w:sz w:val="16"/>
                                      <w:szCs w:val="16"/>
                                    </w:rPr>
                                  </w:pPr>
                                  <w:r w:rsidRPr="00786DB7">
                                    <w:rPr>
                                      <w:b/>
                                      <w:sz w:val="16"/>
                                      <w:szCs w:val="16"/>
                                    </w:rPr>
                                    <w:t>0.1684</w:t>
                                  </w:r>
                                  <w:r w:rsidRPr="00786DB7">
                                    <w:rPr>
                                      <w:sz w:val="16"/>
                                      <w:szCs w:val="16"/>
                                    </w:rPr>
                                    <w:t>±(0.0036)</w:t>
                                  </w:r>
                                </w:p>
                              </w:tc>
                            </w:tr>
                            <w:tr w:rsidR="00384D49" w:rsidRPr="00786DB7" w14:paraId="0859D967" w14:textId="77777777" w:rsidTr="00FD7309">
                              <w:trPr>
                                <w:trHeight w:val="283"/>
                                <w:jc w:val="center"/>
                              </w:trPr>
                              <w:tc>
                                <w:tcPr>
                                  <w:tcW w:w="0" w:type="auto"/>
                                  <w:tcBorders>
                                    <w:bottom w:val="nil"/>
                                  </w:tcBorders>
                                  <w:shd w:val="clear" w:color="auto" w:fill="auto"/>
                                </w:tcPr>
                                <w:p w14:paraId="5CE5097B" w14:textId="77777777" w:rsidR="00384D49" w:rsidRPr="00786DB7" w:rsidRDefault="00384D49" w:rsidP="00A145A7">
                                  <w:pPr>
                                    <w:spacing w:line="240" w:lineRule="atLeast"/>
                                    <w:jc w:val="center"/>
                                    <w:rPr>
                                      <w:sz w:val="16"/>
                                      <w:szCs w:val="16"/>
                                    </w:rPr>
                                  </w:pPr>
                                  <w:r w:rsidRPr="00786DB7">
                                    <w:rPr>
                                      <w:sz w:val="16"/>
                                      <w:szCs w:val="16"/>
                                    </w:rPr>
                                    <w:t>40</w:t>
                                  </w:r>
                                </w:p>
                              </w:tc>
                              <w:tc>
                                <w:tcPr>
                                  <w:tcW w:w="0" w:type="auto"/>
                                  <w:tcBorders>
                                    <w:bottom w:val="nil"/>
                                  </w:tcBorders>
                                  <w:shd w:val="clear" w:color="auto" w:fill="auto"/>
                                </w:tcPr>
                                <w:p w14:paraId="59A98BA6" w14:textId="77777777" w:rsidR="00384D49" w:rsidRPr="00786DB7" w:rsidRDefault="00384D49" w:rsidP="00A145A7">
                                  <w:pPr>
                                    <w:spacing w:line="240" w:lineRule="atLeast"/>
                                    <w:rPr>
                                      <w:sz w:val="16"/>
                                      <w:szCs w:val="16"/>
                                    </w:rPr>
                                  </w:pPr>
                                  <w:r w:rsidRPr="00786DB7">
                                    <w:rPr>
                                      <w:sz w:val="16"/>
                                      <w:szCs w:val="16"/>
                                    </w:rPr>
                                    <w:t>0.6077±(0.0079)</w:t>
                                  </w:r>
                                </w:p>
                              </w:tc>
                              <w:tc>
                                <w:tcPr>
                                  <w:tcW w:w="0" w:type="auto"/>
                                  <w:tcBorders>
                                    <w:bottom w:val="nil"/>
                                  </w:tcBorders>
                                  <w:shd w:val="clear" w:color="auto" w:fill="auto"/>
                                </w:tcPr>
                                <w:p w14:paraId="585F4295" w14:textId="77777777" w:rsidR="00384D49" w:rsidRPr="00786DB7" w:rsidRDefault="00384D49" w:rsidP="00A145A7">
                                  <w:pPr>
                                    <w:spacing w:line="240" w:lineRule="atLeast"/>
                                    <w:jc w:val="center"/>
                                    <w:rPr>
                                      <w:sz w:val="16"/>
                                      <w:szCs w:val="16"/>
                                    </w:rPr>
                                  </w:pPr>
                                  <w:r w:rsidRPr="00786DB7">
                                    <w:rPr>
                                      <w:sz w:val="16"/>
                                      <w:szCs w:val="16"/>
                                    </w:rPr>
                                    <w:t>0.4868±(0.0112)</w:t>
                                  </w:r>
                                </w:p>
                              </w:tc>
                              <w:tc>
                                <w:tcPr>
                                  <w:tcW w:w="0" w:type="auto"/>
                                  <w:tcBorders>
                                    <w:bottom w:val="nil"/>
                                  </w:tcBorders>
                                  <w:shd w:val="clear" w:color="auto" w:fill="auto"/>
                                </w:tcPr>
                                <w:p w14:paraId="598A41D1" w14:textId="77777777" w:rsidR="00384D49" w:rsidRPr="00786DB7" w:rsidRDefault="00384D49" w:rsidP="00A145A7">
                                  <w:pPr>
                                    <w:spacing w:line="240" w:lineRule="atLeast"/>
                                    <w:jc w:val="center"/>
                                    <w:rPr>
                                      <w:sz w:val="16"/>
                                      <w:szCs w:val="16"/>
                                    </w:rPr>
                                  </w:pPr>
                                  <w:r w:rsidRPr="00786DB7">
                                    <w:rPr>
                                      <w:sz w:val="16"/>
                                      <w:szCs w:val="16"/>
                                    </w:rPr>
                                    <w:t>0.0982±(0.0021)</w:t>
                                  </w:r>
                                </w:p>
                              </w:tc>
                              <w:tc>
                                <w:tcPr>
                                  <w:tcW w:w="0" w:type="auto"/>
                                  <w:tcBorders>
                                    <w:bottom w:val="nil"/>
                                  </w:tcBorders>
                                  <w:shd w:val="clear" w:color="auto" w:fill="auto"/>
                                </w:tcPr>
                                <w:p w14:paraId="280BDA26" w14:textId="77777777" w:rsidR="00384D49" w:rsidRPr="00786DB7" w:rsidRDefault="00384D49" w:rsidP="00A145A7">
                                  <w:pPr>
                                    <w:spacing w:line="240" w:lineRule="atLeast"/>
                                    <w:jc w:val="center"/>
                                    <w:rPr>
                                      <w:sz w:val="16"/>
                                      <w:szCs w:val="16"/>
                                    </w:rPr>
                                  </w:pPr>
                                  <w:r w:rsidRPr="00786DB7">
                                    <w:rPr>
                                      <w:sz w:val="16"/>
                                      <w:szCs w:val="16"/>
                                    </w:rPr>
                                    <w:t>0.7094±(0.0131)</w:t>
                                  </w:r>
                                </w:p>
                              </w:tc>
                              <w:tc>
                                <w:tcPr>
                                  <w:tcW w:w="0" w:type="auto"/>
                                  <w:tcBorders>
                                    <w:bottom w:val="nil"/>
                                  </w:tcBorders>
                                  <w:shd w:val="clear" w:color="auto" w:fill="auto"/>
                                </w:tcPr>
                                <w:p w14:paraId="69BCBADF" w14:textId="77777777" w:rsidR="00384D49" w:rsidRPr="00786DB7" w:rsidRDefault="00384D49" w:rsidP="00A145A7">
                                  <w:pPr>
                                    <w:spacing w:line="240" w:lineRule="atLeast"/>
                                    <w:jc w:val="center"/>
                                    <w:rPr>
                                      <w:sz w:val="16"/>
                                      <w:szCs w:val="16"/>
                                    </w:rPr>
                                  </w:pPr>
                                  <w:r w:rsidRPr="00786DB7">
                                    <w:rPr>
                                      <w:sz w:val="16"/>
                                      <w:szCs w:val="16"/>
                                    </w:rPr>
                                    <w:t>0.1682±(0.0035)</w:t>
                                  </w:r>
                                </w:p>
                              </w:tc>
                            </w:tr>
                            <w:tr w:rsidR="00384D49" w:rsidRPr="00786DB7" w14:paraId="09E49C24" w14:textId="77777777" w:rsidTr="00FD7309">
                              <w:trPr>
                                <w:trHeight w:val="283"/>
                                <w:jc w:val="center"/>
                              </w:trPr>
                              <w:tc>
                                <w:tcPr>
                                  <w:tcW w:w="0" w:type="auto"/>
                                  <w:tcBorders>
                                    <w:top w:val="nil"/>
                                    <w:bottom w:val="double" w:sz="4" w:space="0" w:color="auto"/>
                                  </w:tcBorders>
                                  <w:shd w:val="clear" w:color="auto" w:fill="auto"/>
                                </w:tcPr>
                                <w:p w14:paraId="79F5F678" w14:textId="77777777" w:rsidR="00384D49" w:rsidRPr="00786DB7" w:rsidRDefault="00384D49" w:rsidP="00A145A7">
                                  <w:pPr>
                                    <w:spacing w:line="240" w:lineRule="atLeast"/>
                                    <w:jc w:val="center"/>
                                    <w:rPr>
                                      <w:sz w:val="16"/>
                                      <w:szCs w:val="16"/>
                                    </w:rPr>
                                  </w:pPr>
                                  <w:r w:rsidRPr="00786DB7">
                                    <w:rPr>
                                      <w:sz w:val="16"/>
                                      <w:szCs w:val="16"/>
                                    </w:rPr>
                                    <w:t>50</w:t>
                                  </w:r>
                                </w:p>
                              </w:tc>
                              <w:tc>
                                <w:tcPr>
                                  <w:tcW w:w="0" w:type="auto"/>
                                  <w:tcBorders>
                                    <w:top w:val="nil"/>
                                    <w:bottom w:val="double" w:sz="4" w:space="0" w:color="auto"/>
                                  </w:tcBorders>
                                  <w:shd w:val="clear" w:color="auto" w:fill="auto"/>
                                </w:tcPr>
                                <w:p w14:paraId="6BFD4051" w14:textId="77777777" w:rsidR="00384D49" w:rsidRPr="00786DB7" w:rsidRDefault="00384D49" w:rsidP="00A145A7">
                                  <w:pPr>
                                    <w:spacing w:line="240" w:lineRule="atLeast"/>
                                    <w:rPr>
                                      <w:color w:val="000000"/>
                                      <w:sz w:val="16"/>
                                      <w:szCs w:val="16"/>
                                    </w:rPr>
                                  </w:pPr>
                                  <w:r w:rsidRPr="00786DB7">
                                    <w:rPr>
                                      <w:sz w:val="16"/>
                                      <w:szCs w:val="16"/>
                                    </w:rPr>
                                    <w:t>0.6042±(0.0172)</w:t>
                                  </w:r>
                                </w:p>
                              </w:tc>
                              <w:tc>
                                <w:tcPr>
                                  <w:tcW w:w="0" w:type="auto"/>
                                  <w:tcBorders>
                                    <w:top w:val="nil"/>
                                    <w:bottom w:val="double" w:sz="4" w:space="0" w:color="auto"/>
                                  </w:tcBorders>
                                  <w:shd w:val="clear" w:color="auto" w:fill="auto"/>
                                </w:tcPr>
                                <w:p w14:paraId="6D9964D3" w14:textId="77777777" w:rsidR="00384D49" w:rsidRPr="00786DB7" w:rsidRDefault="00384D49" w:rsidP="00A145A7">
                                  <w:pPr>
                                    <w:spacing w:line="240" w:lineRule="atLeast"/>
                                    <w:jc w:val="center"/>
                                    <w:rPr>
                                      <w:color w:val="000000"/>
                                      <w:sz w:val="16"/>
                                      <w:szCs w:val="16"/>
                                    </w:rPr>
                                  </w:pPr>
                                  <w:r w:rsidRPr="00786DB7">
                                    <w:rPr>
                                      <w:sz w:val="16"/>
                                      <w:szCs w:val="16"/>
                                    </w:rPr>
                                    <w:t>0.4829±(0.0199)</w:t>
                                  </w:r>
                                </w:p>
                              </w:tc>
                              <w:tc>
                                <w:tcPr>
                                  <w:tcW w:w="0" w:type="auto"/>
                                  <w:tcBorders>
                                    <w:top w:val="nil"/>
                                    <w:bottom w:val="double" w:sz="4" w:space="0" w:color="auto"/>
                                  </w:tcBorders>
                                  <w:shd w:val="clear" w:color="auto" w:fill="auto"/>
                                </w:tcPr>
                                <w:p w14:paraId="30BDE72B" w14:textId="77777777" w:rsidR="00384D49" w:rsidRPr="00786DB7" w:rsidRDefault="00384D49" w:rsidP="00A145A7">
                                  <w:pPr>
                                    <w:spacing w:line="240" w:lineRule="atLeast"/>
                                    <w:jc w:val="center"/>
                                    <w:rPr>
                                      <w:color w:val="000000"/>
                                      <w:sz w:val="16"/>
                                      <w:szCs w:val="16"/>
                                    </w:rPr>
                                  </w:pPr>
                                  <w:r w:rsidRPr="00786DB7">
                                    <w:rPr>
                                      <w:sz w:val="16"/>
                                      <w:szCs w:val="16"/>
                                    </w:rPr>
                                    <w:t>0.0975±(0.0025)</w:t>
                                  </w:r>
                                </w:p>
                              </w:tc>
                              <w:tc>
                                <w:tcPr>
                                  <w:tcW w:w="0" w:type="auto"/>
                                  <w:tcBorders>
                                    <w:top w:val="nil"/>
                                    <w:bottom w:val="double" w:sz="4" w:space="0" w:color="auto"/>
                                  </w:tcBorders>
                                  <w:shd w:val="clear" w:color="auto" w:fill="auto"/>
                                </w:tcPr>
                                <w:p w14:paraId="005A217C" w14:textId="77777777" w:rsidR="00384D49" w:rsidRPr="00786DB7" w:rsidRDefault="00384D49" w:rsidP="00A145A7">
                                  <w:pPr>
                                    <w:spacing w:line="240" w:lineRule="atLeast"/>
                                    <w:jc w:val="center"/>
                                    <w:rPr>
                                      <w:color w:val="000000"/>
                                      <w:sz w:val="16"/>
                                      <w:szCs w:val="16"/>
                                    </w:rPr>
                                  </w:pPr>
                                  <w:r w:rsidRPr="00786DB7">
                                    <w:rPr>
                                      <w:sz w:val="16"/>
                                      <w:szCs w:val="16"/>
                                    </w:rPr>
                                    <w:t>0.7045±(0.0216)</w:t>
                                  </w:r>
                                </w:p>
                              </w:tc>
                              <w:tc>
                                <w:tcPr>
                                  <w:tcW w:w="0" w:type="auto"/>
                                  <w:tcBorders>
                                    <w:top w:val="nil"/>
                                    <w:bottom w:val="double" w:sz="4" w:space="0" w:color="auto"/>
                                  </w:tcBorders>
                                  <w:shd w:val="clear" w:color="auto" w:fill="auto"/>
                                </w:tcPr>
                                <w:p w14:paraId="1CC342C1" w14:textId="77777777" w:rsidR="00384D49" w:rsidRPr="00786DB7" w:rsidRDefault="00384D49" w:rsidP="00A145A7">
                                  <w:pPr>
                                    <w:spacing w:line="240" w:lineRule="atLeast"/>
                                    <w:jc w:val="center"/>
                                    <w:rPr>
                                      <w:color w:val="000000"/>
                                      <w:sz w:val="16"/>
                                      <w:szCs w:val="16"/>
                                    </w:rPr>
                                  </w:pPr>
                                  <w:r w:rsidRPr="00786DB7">
                                    <w:rPr>
                                      <w:sz w:val="16"/>
                                      <w:szCs w:val="16"/>
                                    </w:rPr>
                                    <w:t>0.1670±(0.0043)</w:t>
                                  </w:r>
                                </w:p>
                              </w:tc>
                            </w:tr>
                          </w:tbl>
                          <w:p w14:paraId="2246D185" w14:textId="77777777" w:rsidR="00384D49" w:rsidRDefault="00384D49" w:rsidP="008A56BD">
                            <w:pPr>
                              <w:pStyle w:val="a4"/>
                              <w:ind w:firstLine="0"/>
                            </w:pPr>
                          </w:p>
                          <w:p w14:paraId="11E096E3" w14:textId="77777777" w:rsidR="00384D49" w:rsidRDefault="00384D49" w:rsidP="008A56BD">
                            <w:pPr>
                              <w:pStyle w:val="a4"/>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BA3574" id="_x0000_s1031" type="#_x0000_t202" style="position:absolute;left:0;text-align:left;margin-left:2pt;margin-top:8.75pt;width:514.45pt;height:342.95pt;z-index:2516874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" stroked="f">
                <v:textbox inset="0,0,0,0">
                  <w:txbxContent>
                    <w:p w14:paraId="224642E5" w14:textId="77777777" w:rsidR="00384D49" w:rsidRPr="00786DB7" w:rsidRDefault="00384D49" w:rsidP="008A56BD">
                      <w:pPr>
                        <w:pStyle w:val="a4"/>
                        <w:spacing w:after="120"/>
                        <w:ind w:firstLine="0"/>
                        <w:jc w:val="center"/>
                      </w:pPr>
                      <w:r w:rsidRPr="00786DB7">
                        <w:t xml:space="preserve">Table </w:t>
                      </w:r>
                      <w:r>
                        <w:t>3.</w:t>
                      </w:r>
                      <w:r w:rsidRPr="00786DB7">
                        <w:t xml:space="preserve"> Recommendation Performance with Different K (mean ± s. d.) </w:t>
                      </w:r>
                    </w:p>
                    <w:tbl>
                      <w:tblPr>
                        <w:tblW w:w="0" w:type="auto"/>
                        <w:jc w:val="center"/>
                        <w:tblBorders>
                          <w:top w:val="single" w:sz="4" w:space="0" w:color="auto"/>
                          <w:bottom w:val="single" w:sz="4" w:space="0" w:color="auto"/>
                        </w:tblBorders>
                        <w:tblLook w:val="04A0" w:firstRow="1" w:lastRow="0" w:firstColumn="1" w:lastColumn="0" w:noHBand="0" w:noVBand="1"/>
                      </w:tblPr>
                      <w:tblGrid>
                        <w:gridCol w:w="376"/>
                        <w:gridCol w:w="1291"/>
                        <w:gridCol w:w="1291"/>
                        <w:gridCol w:w="1291"/>
                        <w:gridCol w:w="1291"/>
                        <w:gridCol w:w="1291"/>
                      </w:tblGrid>
                      <w:tr w:rsidR="00384D49" w:rsidRPr="00786DB7" w14:paraId="7F6ACD24" w14:textId="77777777" w:rsidTr="00FD7309">
                        <w:trPr>
                          <w:jc w:val="center"/>
                        </w:trPr>
                        <w:tc>
                          <w:tcPr>
                            <w:tcW w:w="0" w:type="auto"/>
                            <w:tcBorders>
                              <w:top w:val="double" w:sz="4" w:space="0" w:color="auto"/>
                              <w:bottom w:val="single" w:sz="4" w:space="0" w:color="auto"/>
                            </w:tcBorders>
                            <w:shd w:val="clear" w:color="auto" w:fill="auto"/>
                            <w:vAlign w:val="center"/>
                          </w:tcPr>
                          <w:p w14:paraId="7C811119" w14:textId="77777777" w:rsidR="00384D49" w:rsidRPr="00786DB7" w:rsidRDefault="00384D49" w:rsidP="00A145A7">
                            <w:pPr>
                              <w:spacing w:line="240" w:lineRule="atLeast"/>
                              <w:jc w:val="center"/>
                              <w:rPr>
                                <w:sz w:val="16"/>
                                <w:szCs w:val="16"/>
                              </w:rPr>
                            </w:pPr>
                            <w:r w:rsidRPr="00786DB7">
                              <w:rPr>
                                <w:sz w:val="16"/>
                                <w:szCs w:val="16"/>
                              </w:rPr>
                              <w:t>K</w:t>
                            </w:r>
                          </w:p>
                        </w:tc>
                        <w:tc>
                          <w:tcPr>
                            <w:tcW w:w="0" w:type="auto"/>
                            <w:tcBorders>
                              <w:top w:val="double" w:sz="4" w:space="0" w:color="auto"/>
                              <w:bottom w:val="single" w:sz="4" w:space="0" w:color="auto"/>
                            </w:tcBorders>
                            <w:shd w:val="clear" w:color="auto" w:fill="auto"/>
                          </w:tcPr>
                          <w:p w14:paraId="7E79D7FA" w14:textId="77777777" w:rsidR="00384D49" w:rsidRPr="00786DB7" w:rsidRDefault="00384D49" w:rsidP="00A145A7">
                            <w:pPr>
                              <w:spacing w:line="240" w:lineRule="atLeast"/>
                              <w:jc w:val="center"/>
                              <w:rPr>
                                <w:sz w:val="16"/>
                                <w:szCs w:val="16"/>
                              </w:rPr>
                            </w:pPr>
                            <w:r w:rsidRPr="00FD7309">
                              <w:rPr>
                                <w:i/>
                                <w:sz w:val="16"/>
                                <w:szCs w:val="16"/>
                              </w:rPr>
                              <w:t>NDCG</w:t>
                            </w:r>
                            <w:r w:rsidRPr="00786DB7">
                              <w:rPr>
                                <w:sz w:val="16"/>
                                <w:szCs w:val="16"/>
                              </w:rPr>
                              <w:t>@5</w:t>
                            </w:r>
                          </w:p>
                        </w:tc>
                        <w:tc>
                          <w:tcPr>
                            <w:tcW w:w="0" w:type="auto"/>
                            <w:tcBorders>
                              <w:top w:val="double" w:sz="4" w:space="0" w:color="auto"/>
                              <w:bottom w:val="single" w:sz="4" w:space="0" w:color="auto"/>
                            </w:tcBorders>
                            <w:shd w:val="clear" w:color="auto" w:fill="auto"/>
                          </w:tcPr>
                          <w:p w14:paraId="235F813E" w14:textId="77777777" w:rsidR="00384D49" w:rsidRPr="00786DB7" w:rsidRDefault="00384D49" w:rsidP="00A145A7">
                            <w:pPr>
                              <w:spacing w:line="240" w:lineRule="atLeast"/>
                              <w:jc w:val="center"/>
                              <w:rPr>
                                <w:sz w:val="16"/>
                                <w:szCs w:val="16"/>
                              </w:rPr>
                            </w:pPr>
                            <w:r w:rsidRPr="00FD7309">
                              <w:rPr>
                                <w:i/>
                                <w:sz w:val="16"/>
                                <w:szCs w:val="16"/>
                              </w:rPr>
                              <w:t>MAP</w:t>
                            </w:r>
                            <w:r w:rsidRPr="00786DB7">
                              <w:rPr>
                                <w:sz w:val="16"/>
                                <w:szCs w:val="16"/>
                              </w:rPr>
                              <w:t>@5</w:t>
                            </w:r>
                          </w:p>
                        </w:tc>
                        <w:tc>
                          <w:tcPr>
                            <w:tcW w:w="0" w:type="auto"/>
                            <w:tcBorders>
                              <w:top w:val="double" w:sz="4" w:space="0" w:color="auto"/>
                              <w:bottom w:val="single" w:sz="4" w:space="0" w:color="auto"/>
                            </w:tcBorders>
                            <w:shd w:val="clear" w:color="auto" w:fill="auto"/>
                          </w:tcPr>
                          <w:p w14:paraId="21EDDEE6" w14:textId="77777777" w:rsidR="00384D49" w:rsidRPr="00786DB7" w:rsidRDefault="00384D49" w:rsidP="00A145A7">
                            <w:pPr>
                              <w:spacing w:line="240" w:lineRule="atLeast"/>
                              <w:jc w:val="center"/>
                              <w:rPr>
                                <w:sz w:val="16"/>
                                <w:szCs w:val="16"/>
                              </w:rPr>
                            </w:pPr>
                            <w:r w:rsidRPr="00FD7309">
                              <w:rPr>
                                <w:i/>
                                <w:sz w:val="16"/>
                                <w:szCs w:val="16"/>
                              </w:rPr>
                              <w:t>Precision</w:t>
                            </w:r>
                            <w:r w:rsidRPr="00786DB7">
                              <w:rPr>
                                <w:sz w:val="16"/>
                                <w:szCs w:val="16"/>
                              </w:rPr>
                              <w:t>@5</w:t>
                            </w:r>
                          </w:p>
                        </w:tc>
                        <w:tc>
                          <w:tcPr>
                            <w:tcW w:w="0" w:type="auto"/>
                            <w:tcBorders>
                              <w:top w:val="double" w:sz="4" w:space="0" w:color="auto"/>
                              <w:bottom w:val="single" w:sz="4" w:space="0" w:color="auto"/>
                            </w:tcBorders>
                            <w:shd w:val="clear" w:color="auto" w:fill="auto"/>
                          </w:tcPr>
                          <w:p w14:paraId="3D8CD9F3" w14:textId="77777777" w:rsidR="00384D49" w:rsidRPr="00786DB7" w:rsidRDefault="00384D49" w:rsidP="00A145A7">
                            <w:pPr>
                              <w:spacing w:line="240" w:lineRule="atLeast"/>
                              <w:jc w:val="center"/>
                              <w:rPr>
                                <w:sz w:val="16"/>
                                <w:szCs w:val="16"/>
                              </w:rPr>
                            </w:pPr>
                            <w:r w:rsidRPr="00FD7309">
                              <w:rPr>
                                <w:i/>
                                <w:sz w:val="16"/>
                                <w:szCs w:val="16"/>
                              </w:rPr>
                              <w:t>Recall</w:t>
                            </w:r>
                            <w:r w:rsidRPr="00786DB7">
                              <w:rPr>
                                <w:sz w:val="16"/>
                                <w:szCs w:val="16"/>
                              </w:rPr>
                              <w:t>@5</w:t>
                            </w:r>
                          </w:p>
                        </w:tc>
                        <w:tc>
                          <w:tcPr>
                            <w:tcW w:w="0" w:type="auto"/>
                            <w:tcBorders>
                              <w:top w:val="double" w:sz="4" w:space="0" w:color="auto"/>
                              <w:bottom w:val="single" w:sz="4" w:space="0" w:color="auto"/>
                            </w:tcBorders>
                            <w:shd w:val="clear" w:color="auto" w:fill="auto"/>
                          </w:tcPr>
                          <w:p w14:paraId="5F920230" w14:textId="77777777" w:rsidR="00384D49" w:rsidRPr="00786DB7" w:rsidRDefault="00384D49" w:rsidP="00A145A7">
                            <w:pPr>
                              <w:spacing w:line="240" w:lineRule="atLeast"/>
                              <w:jc w:val="center"/>
                              <w:rPr>
                                <w:sz w:val="16"/>
                                <w:szCs w:val="16"/>
                              </w:rPr>
                            </w:pPr>
                            <w:r w:rsidRPr="00FD7309">
                              <w:rPr>
                                <w:i/>
                                <w:sz w:val="16"/>
                                <w:szCs w:val="16"/>
                              </w:rPr>
                              <w:t>F1</w:t>
                            </w:r>
                            <w:r w:rsidRPr="00786DB7">
                              <w:rPr>
                                <w:sz w:val="16"/>
                                <w:szCs w:val="16"/>
                              </w:rPr>
                              <w:t>@5</w:t>
                            </w:r>
                          </w:p>
                        </w:tc>
                      </w:tr>
                      <w:tr w:rsidR="00384D49" w:rsidRPr="00786DB7" w14:paraId="058E9050" w14:textId="77777777" w:rsidTr="00634A08">
                        <w:trPr>
                          <w:trHeight w:val="227"/>
                          <w:jc w:val="center"/>
                        </w:trPr>
                        <w:tc>
                          <w:tcPr>
                            <w:tcW w:w="0" w:type="auto"/>
                            <w:tcBorders>
                              <w:top w:val="single" w:sz="4" w:space="0" w:color="auto"/>
                            </w:tcBorders>
                            <w:shd w:val="clear" w:color="auto" w:fill="auto"/>
                          </w:tcPr>
                          <w:p w14:paraId="3F4CD8E3" w14:textId="77777777" w:rsidR="00384D49" w:rsidRPr="00786DB7" w:rsidRDefault="00384D49" w:rsidP="00A145A7">
                            <w:pPr>
                              <w:spacing w:line="240" w:lineRule="atLeast"/>
                              <w:jc w:val="center"/>
                              <w:rPr>
                                <w:sz w:val="16"/>
                                <w:szCs w:val="16"/>
                              </w:rPr>
                            </w:pPr>
                            <w:r w:rsidRPr="00786DB7">
                              <w:rPr>
                                <w:sz w:val="16"/>
                                <w:szCs w:val="16"/>
                              </w:rPr>
                              <w:t>10</w:t>
                            </w:r>
                          </w:p>
                        </w:tc>
                        <w:tc>
                          <w:tcPr>
                            <w:tcW w:w="0" w:type="auto"/>
                            <w:tcBorders>
                              <w:top w:val="single" w:sz="4" w:space="0" w:color="auto"/>
                            </w:tcBorders>
                            <w:shd w:val="clear" w:color="auto" w:fill="auto"/>
                          </w:tcPr>
                          <w:p w14:paraId="02294B38" w14:textId="77777777" w:rsidR="00384D49" w:rsidRPr="00786DB7" w:rsidRDefault="00384D49" w:rsidP="00A145A7">
                            <w:pPr>
                              <w:spacing w:line="240" w:lineRule="atLeast"/>
                              <w:jc w:val="center"/>
                              <w:rPr>
                                <w:sz w:val="16"/>
                                <w:szCs w:val="16"/>
                              </w:rPr>
                            </w:pPr>
                            <w:r w:rsidRPr="00786DB7">
                              <w:rPr>
                                <w:sz w:val="16"/>
                                <w:szCs w:val="16"/>
                              </w:rPr>
                              <w:t>0.5301±(0.0152)</w:t>
                            </w:r>
                          </w:p>
                        </w:tc>
                        <w:tc>
                          <w:tcPr>
                            <w:tcW w:w="0" w:type="auto"/>
                            <w:tcBorders>
                              <w:top w:val="single" w:sz="4" w:space="0" w:color="auto"/>
                            </w:tcBorders>
                            <w:shd w:val="clear" w:color="auto" w:fill="auto"/>
                          </w:tcPr>
                          <w:p w14:paraId="05375327" w14:textId="77777777" w:rsidR="00384D49" w:rsidRPr="00786DB7" w:rsidRDefault="00384D49" w:rsidP="00A145A7">
                            <w:pPr>
                              <w:spacing w:line="240" w:lineRule="atLeast"/>
                              <w:jc w:val="center"/>
                              <w:rPr>
                                <w:sz w:val="16"/>
                                <w:szCs w:val="16"/>
                              </w:rPr>
                            </w:pPr>
                            <w:r w:rsidRPr="00786DB7">
                              <w:rPr>
                                <w:sz w:val="16"/>
                                <w:szCs w:val="16"/>
                              </w:rPr>
                              <w:t>0.4398±(0.0153)</w:t>
                            </w:r>
                          </w:p>
                        </w:tc>
                        <w:tc>
                          <w:tcPr>
                            <w:tcW w:w="0" w:type="auto"/>
                            <w:tcBorders>
                              <w:top w:val="single" w:sz="4" w:space="0" w:color="auto"/>
                            </w:tcBorders>
                            <w:shd w:val="clear" w:color="auto" w:fill="auto"/>
                          </w:tcPr>
                          <w:p w14:paraId="367DAE4D" w14:textId="77777777" w:rsidR="00384D49" w:rsidRPr="00786DB7" w:rsidRDefault="00384D49" w:rsidP="00A145A7">
                            <w:pPr>
                              <w:spacing w:line="240" w:lineRule="atLeast"/>
                              <w:jc w:val="center"/>
                              <w:rPr>
                                <w:sz w:val="16"/>
                                <w:szCs w:val="16"/>
                              </w:rPr>
                            </w:pPr>
                            <w:r w:rsidRPr="00786DB7">
                              <w:rPr>
                                <w:sz w:val="16"/>
                                <w:szCs w:val="16"/>
                              </w:rPr>
                              <w:t>0.2803±(0.0101)</w:t>
                            </w:r>
                          </w:p>
                        </w:tc>
                        <w:tc>
                          <w:tcPr>
                            <w:tcW w:w="0" w:type="auto"/>
                            <w:tcBorders>
                              <w:top w:val="single" w:sz="4" w:space="0" w:color="auto"/>
                            </w:tcBorders>
                            <w:shd w:val="clear" w:color="auto" w:fill="auto"/>
                          </w:tcPr>
                          <w:p w14:paraId="0E94941C" w14:textId="77777777" w:rsidR="00384D49" w:rsidRPr="00786DB7" w:rsidRDefault="00384D49" w:rsidP="00A145A7">
                            <w:pPr>
                              <w:spacing w:line="240" w:lineRule="atLeast"/>
                              <w:jc w:val="center"/>
                              <w:rPr>
                                <w:sz w:val="16"/>
                                <w:szCs w:val="16"/>
                              </w:rPr>
                            </w:pPr>
                            <w:r w:rsidRPr="00786DB7">
                              <w:rPr>
                                <w:sz w:val="16"/>
                                <w:szCs w:val="16"/>
                              </w:rPr>
                              <w:t>0.5294±(0.0149)</w:t>
                            </w:r>
                          </w:p>
                        </w:tc>
                        <w:tc>
                          <w:tcPr>
                            <w:tcW w:w="0" w:type="auto"/>
                            <w:tcBorders>
                              <w:top w:val="single" w:sz="4" w:space="0" w:color="auto"/>
                            </w:tcBorders>
                            <w:shd w:val="clear" w:color="auto" w:fill="auto"/>
                          </w:tcPr>
                          <w:p w14:paraId="7502C00C" w14:textId="77777777" w:rsidR="00384D49" w:rsidRPr="00786DB7" w:rsidRDefault="00384D49" w:rsidP="00A145A7">
                            <w:pPr>
                              <w:spacing w:line="240" w:lineRule="atLeast"/>
                              <w:jc w:val="center"/>
                              <w:rPr>
                                <w:sz w:val="16"/>
                                <w:szCs w:val="16"/>
                              </w:rPr>
                            </w:pPr>
                            <w:r w:rsidRPr="00786DB7">
                              <w:rPr>
                                <w:sz w:val="16"/>
                                <w:szCs w:val="16"/>
                              </w:rPr>
                              <w:t>0.3532±(0.0108)</w:t>
                            </w:r>
                          </w:p>
                        </w:tc>
                      </w:tr>
                      <w:tr w:rsidR="00384D49" w:rsidRPr="00786DB7" w14:paraId="24B37F76" w14:textId="77777777" w:rsidTr="00634A08">
                        <w:trPr>
                          <w:trHeight w:val="227"/>
                          <w:jc w:val="center"/>
                        </w:trPr>
                        <w:tc>
                          <w:tcPr>
                            <w:tcW w:w="0" w:type="auto"/>
                            <w:shd w:val="clear" w:color="auto" w:fill="auto"/>
                          </w:tcPr>
                          <w:p w14:paraId="4942FB98" w14:textId="77777777" w:rsidR="00384D49" w:rsidRPr="00786DB7" w:rsidRDefault="00384D49" w:rsidP="00A145A7">
                            <w:pPr>
                              <w:spacing w:line="240" w:lineRule="atLeast"/>
                              <w:jc w:val="center"/>
                              <w:rPr>
                                <w:sz w:val="16"/>
                                <w:szCs w:val="16"/>
                              </w:rPr>
                            </w:pPr>
                            <w:r w:rsidRPr="00786DB7">
                              <w:rPr>
                                <w:sz w:val="16"/>
                                <w:szCs w:val="16"/>
                              </w:rPr>
                              <w:t>20</w:t>
                            </w:r>
                          </w:p>
                        </w:tc>
                        <w:tc>
                          <w:tcPr>
                            <w:tcW w:w="0" w:type="auto"/>
                            <w:shd w:val="clear" w:color="auto" w:fill="auto"/>
                          </w:tcPr>
                          <w:p w14:paraId="29BAC858" w14:textId="77777777" w:rsidR="00384D49" w:rsidRPr="00786DB7" w:rsidRDefault="00384D49" w:rsidP="00A145A7">
                            <w:pPr>
                              <w:spacing w:line="240" w:lineRule="atLeast"/>
                              <w:jc w:val="center"/>
                              <w:rPr>
                                <w:sz w:val="16"/>
                                <w:szCs w:val="16"/>
                              </w:rPr>
                            </w:pPr>
                            <w:r w:rsidRPr="00786DB7">
                              <w:rPr>
                                <w:sz w:val="16"/>
                                <w:szCs w:val="16"/>
                              </w:rPr>
                              <w:t>0.5408±(0.0234)</w:t>
                            </w:r>
                          </w:p>
                        </w:tc>
                        <w:tc>
                          <w:tcPr>
                            <w:tcW w:w="0" w:type="auto"/>
                            <w:shd w:val="clear" w:color="auto" w:fill="auto"/>
                          </w:tcPr>
                          <w:p w14:paraId="7DA48E70" w14:textId="77777777" w:rsidR="00384D49" w:rsidRPr="00786DB7" w:rsidRDefault="00384D49" w:rsidP="00A145A7">
                            <w:pPr>
                              <w:spacing w:line="240" w:lineRule="atLeast"/>
                              <w:jc w:val="center"/>
                              <w:rPr>
                                <w:sz w:val="16"/>
                                <w:szCs w:val="16"/>
                              </w:rPr>
                            </w:pPr>
                            <w:r w:rsidRPr="00786DB7">
                              <w:rPr>
                                <w:sz w:val="16"/>
                                <w:szCs w:val="16"/>
                              </w:rPr>
                              <w:t>0.4520±(0.0247)</w:t>
                            </w:r>
                          </w:p>
                        </w:tc>
                        <w:tc>
                          <w:tcPr>
                            <w:tcW w:w="0" w:type="auto"/>
                            <w:shd w:val="clear" w:color="auto" w:fill="auto"/>
                          </w:tcPr>
                          <w:p w14:paraId="2CF960EA" w14:textId="77777777" w:rsidR="00384D49" w:rsidRPr="00786DB7" w:rsidRDefault="00384D49" w:rsidP="00A145A7">
                            <w:pPr>
                              <w:spacing w:line="240" w:lineRule="atLeast"/>
                              <w:jc w:val="center"/>
                              <w:rPr>
                                <w:sz w:val="16"/>
                                <w:szCs w:val="16"/>
                              </w:rPr>
                            </w:pPr>
                            <w:r w:rsidRPr="00786DB7">
                              <w:rPr>
                                <w:sz w:val="16"/>
                                <w:szCs w:val="16"/>
                              </w:rPr>
                              <w:t>0.2836±(0.0124)</w:t>
                            </w:r>
                          </w:p>
                        </w:tc>
                        <w:tc>
                          <w:tcPr>
                            <w:tcW w:w="0" w:type="auto"/>
                            <w:shd w:val="clear" w:color="auto" w:fill="auto"/>
                          </w:tcPr>
                          <w:p w14:paraId="7607BF28" w14:textId="77777777" w:rsidR="00384D49" w:rsidRPr="00786DB7" w:rsidRDefault="00384D49" w:rsidP="00A145A7">
                            <w:pPr>
                              <w:spacing w:line="240" w:lineRule="atLeast"/>
                              <w:jc w:val="center"/>
                              <w:rPr>
                                <w:sz w:val="16"/>
                                <w:szCs w:val="16"/>
                              </w:rPr>
                            </w:pPr>
                            <w:r w:rsidRPr="00786DB7">
                              <w:rPr>
                                <w:sz w:val="16"/>
                                <w:szCs w:val="16"/>
                              </w:rPr>
                              <w:t>0.5339±(0.0253)</w:t>
                            </w:r>
                          </w:p>
                        </w:tc>
                        <w:tc>
                          <w:tcPr>
                            <w:tcW w:w="0" w:type="auto"/>
                            <w:shd w:val="clear" w:color="auto" w:fill="auto"/>
                          </w:tcPr>
                          <w:p w14:paraId="223D4CAE" w14:textId="77777777" w:rsidR="00384D49" w:rsidRPr="00786DB7" w:rsidRDefault="00384D49" w:rsidP="00A145A7">
                            <w:pPr>
                              <w:spacing w:line="240" w:lineRule="atLeast"/>
                              <w:jc w:val="center"/>
                              <w:rPr>
                                <w:sz w:val="16"/>
                                <w:szCs w:val="16"/>
                              </w:rPr>
                            </w:pPr>
                            <w:r w:rsidRPr="00786DB7">
                              <w:rPr>
                                <w:sz w:val="16"/>
                                <w:szCs w:val="16"/>
                              </w:rPr>
                              <w:t>0.3568±(0.0155)</w:t>
                            </w:r>
                          </w:p>
                        </w:tc>
                      </w:tr>
                      <w:tr w:rsidR="00384D49" w:rsidRPr="00786DB7" w14:paraId="579EF864" w14:textId="77777777" w:rsidTr="00634A08">
                        <w:trPr>
                          <w:trHeight w:val="227"/>
                          <w:jc w:val="center"/>
                        </w:trPr>
                        <w:tc>
                          <w:tcPr>
                            <w:tcW w:w="0" w:type="auto"/>
                            <w:shd w:val="clear" w:color="auto" w:fill="auto"/>
                          </w:tcPr>
                          <w:p w14:paraId="152D99F3" w14:textId="77777777" w:rsidR="00384D49" w:rsidRPr="00786DB7" w:rsidRDefault="00384D49" w:rsidP="00A145A7">
                            <w:pPr>
                              <w:spacing w:line="240" w:lineRule="atLeast"/>
                              <w:jc w:val="center"/>
                              <w:rPr>
                                <w:sz w:val="16"/>
                                <w:szCs w:val="16"/>
                              </w:rPr>
                            </w:pPr>
                            <w:r w:rsidRPr="00786DB7">
                              <w:rPr>
                                <w:sz w:val="16"/>
                                <w:szCs w:val="16"/>
                              </w:rPr>
                              <w:t>30</w:t>
                            </w:r>
                          </w:p>
                        </w:tc>
                        <w:tc>
                          <w:tcPr>
                            <w:tcW w:w="0" w:type="auto"/>
                            <w:shd w:val="clear" w:color="auto" w:fill="auto"/>
                          </w:tcPr>
                          <w:p w14:paraId="1177CF14" w14:textId="77777777" w:rsidR="00384D49" w:rsidRPr="00786DB7" w:rsidRDefault="00384D49" w:rsidP="00A145A7">
                            <w:pPr>
                              <w:spacing w:line="240" w:lineRule="atLeast"/>
                              <w:jc w:val="center"/>
                              <w:rPr>
                                <w:sz w:val="16"/>
                                <w:szCs w:val="16"/>
                              </w:rPr>
                            </w:pPr>
                            <w:r w:rsidRPr="00786DB7">
                              <w:rPr>
                                <w:b/>
                                <w:sz w:val="16"/>
                                <w:szCs w:val="16"/>
                              </w:rPr>
                              <w:t>0.5429</w:t>
                            </w:r>
                            <w:r w:rsidRPr="00786DB7">
                              <w:rPr>
                                <w:sz w:val="16"/>
                                <w:szCs w:val="16"/>
                              </w:rPr>
                              <w:t>±(0.0202)</w:t>
                            </w:r>
                          </w:p>
                        </w:tc>
                        <w:tc>
                          <w:tcPr>
                            <w:tcW w:w="0" w:type="auto"/>
                            <w:shd w:val="clear" w:color="auto" w:fill="auto"/>
                          </w:tcPr>
                          <w:p w14:paraId="3C4FF6E7" w14:textId="77777777" w:rsidR="00384D49" w:rsidRPr="00786DB7" w:rsidRDefault="00384D49" w:rsidP="00A145A7">
                            <w:pPr>
                              <w:spacing w:line="240" w:lineRule="atLeast"/>
                              <w:jc w:val="center"/>
                              <w:rPr>
                                <w:sz w:val="16"/>
                                <w:szCs w:val="16"/>
                              </w:rPr>
                            </w:pPr>
                            <w:r w:rsidRPr="00786DB7">
                              <w:rPr>
                                <w:b/>
                                <w:sz w:val="16"/>
                                <w:szCs w:val="16"/>
                              </w:rPr>
                              <w:t>0.4532</w:t>
                            </w:r>
                            <w:r w:rsidRPr="00786DB7">
                              <w:rPr>
                                <w:sz w:val="16"/>
                                <w:szCs w:val="16"/>
                              </w:rPr>
                              <w:t>±(0.0226)</w:t>
                            </w:r>
                          </w:p>
                        </w:tc>
                        <w:tc>
                          <w:tcPr>
                            <w:tcW w:w="0" w:type="auto"/>
                            <w:shd w:val="clear" w:color="auto" w:fill="auto"/>
                          </w:tcPr>
                          <w:p w14:paraId="62BFBE14" w14:textId="77777777" w:rsidR="00384D49" w:rsidRPr="00786DB7" w:rsidRDefault="00384D49" w:rsidP="00A145A7">
                            <w:pPr>
                              <w:spacing w:line="240" w:lineRule="atLeast"/>
                              <w:jc w:val="center"/>
                              <w:rPr>
                                <w:sz w:val="16"/>
                                <w:szCs w:val="16"/>
                              </w:rPr>
                            </w:pPr>
                            <w:r w:rsidRPr="00786DB7">
                              <w:rPr>
                                <w:b/>
                                <w:sz w:val="16"/>
                                <w:szCs w:val="16"/>
                              </w:rPr>
                              <w:t>0.2869</w:t>
                            </w:r>
                            <w:r w:rsidRPr="00786DB7">
                              <w:rPr>
                                <w:sz w:val="16"/>
                                <w:szCs w:val="16"/>
                              </w:rPr>
                              <w:t>±(0.0106)</w:t>
                            </w:r>
                          </w:p>
                        </w:tc>
                        <w:tc>
                          <w:tcPr>
                            <w:tcW w:w="0" w:type="auto"/>
                            <w:shd w:val="clear" w:color="auto" w:fill="auto"/>
                          </w:tcPr>
                          <w:p w14:paraId="70EBEE03" w14:textId="77777777" w:rsidR="00384D49" w:rsidRPr="00786DB7" w:rsidRDefault="00384D49" w:rsidP="00A145A7">
                            <w:pPr>
                              <w:spacing w:line="240" w:lineRule="atLeast"/>
                              <w:jc w:val="center"/>
                              <w:rPr>
                                <w:sz w:val="16"/>
                                <w:szCs w:val="16"/>
                              </w:rPr>
                            </w:pPr>
                            <w:r w:rsidRPr="00786DB7">
                              <w:rPr>
                                <w:b/>
                                <w:sz w:val="16"/>
                                <w:szCs w:val="16"/>
                              </w:rPr>
                              <w:t>0.5406</w:t>
                            </w:r>
                            <w:r w:rsidRPr="00786DB7">
                              <w:rPr>
                                <w:sz w:val="16"/>
                                <w:szCs w:val="16"/>
                              </w:rPr>
                              <w:t>±(0.0238)</w:t>
                            </w:r>
                          </w:p>
                        </w:tc>
                        <w:tc>
                          <w:tcPr>
                            <w:tcW w:w="0" w:type="auto"/>
                            <w:shd w:val="clear" w:color="auto" w:fill="auto"/>
                          </w:tcPr>
                          <w:p w14:paraId="2616E6BF" w14:textId="77777777" w:rsidR="00384D49" w:rsidRPr="00786DB7" w:rsidRDefault="00384D49" w:rsidP="00A145A7">
                            <w:pPr>
                              <w:spacing w:line="240" w:lineRule="atLeast"/>
                              <w:jc w:val="center"/>
                              <w:rPr>
                                <w:sz w:val="16"/>
                                <w:szCs w:val="16"/>
                              </w:rPr>
                            </w:pPr>
                            <w:r w:rsidRPr="00786DB7">
                              <w:rPr>
                                <w:b/>
                                <w:sz w:val="16"/>
                                <w:szCs w:val="16"/>
                              </w:rPr>
                              <w:t>0.3610</w:t>
                            </w:r>
                            <w:r w:rsidRPr="00786DB7">
                              <w:rPr>
                                <w:sz w:val="16"/>
                                <w:szCs w:val="16"/>
                              </w:rPr>
                              <w:t>±(0.0140)</w:t>
                            </w:r>
                          </w:p>
                        </w:tc>
                      </w:tr>
                      <w:tr w:rsidR="00384D49" w:rsidRPr="00786DB7" w14:paraId="7616EC63" w14:textId="77777777" w:rsidTr="00634A08">
                        <w:trPr>
                          <w:trHeight w:val="227"/>
                          <w:jc w:val="center"/>
                        </w:trPr>
                        <w:tc>
                          <w:tcPr>
                            <w:tcW w:w="0" w:type="auto"/>
                            <w:shd w:val="clear" w:color="auto" w:fill="auto"/>
                          </w:tcPr>
                          <w:p w14:paraId="08ABE75A" w14:textId="77777777" w:rsidR="00384D49" w:rsidRPr="00786DB7" w:rsidRDefault="00384D49" w:rsidP="00A145A7">
                            <w:pPr>
                              <w:spacing w:line="240" w:lineRule="atLeast"/>
                              <w:jc w:val="center"/>
                              <w:rPr>
                                <w:sz w:val="16"/>
                                <w:szCs w:val="16"/>
                              </w:rPr>
                            </w:pPr>
                            <w:r w:rsidRPr="00786DB7">
                              <w:rPr>
                                <w:sz w:val="16"/>
                                <w:szCs w:val="16"/>
                              </w:rPr>
                              <w:t>40</w:t>
                            </w:r>
                          </w:p>
                        </w:tc>
                        <w:tc>
                          <w:tcPr>
                            <w:tcW w:w="0" w:type="auto"/>
                            <w:shd w:val="clear" w:color="auto" w:fill="auto"/>
                          </w:tcPr>
                          <w:p w14:paraId="45D72510" w14:textId="77777777" w:rsidR="00384D49" w:rsidRPr="00786DB7" w:rsidRDefault="00384D49" w:rsidP="00A145A7">
                            <w:pPr>
                              <w:spacing w:line="240" w:lineRule="atLeast"/>
                              <w:jc w:val="center"/>
                              <w:rPr>
                                <w:sz w:val="16"/>
                                <w:szCs w:val="16"/>
                              </w:rPr>
                            </w:pPr>
                            <w:r w:rsidRPr="00786DB7">
                              <w:rPr>
                                <w:sz w:val="16"/>
                                <w:szCs w:val="16"/>
                              </w:rPr>
                              <w:t>0.5371±(0.0099)</w:t>
                            </w:r>
                          </w:p>
                        </w:tc>
                        <w:tc>
                          <w:tcPr>
                            <w:tcW w:w="0" w:type="auto"/>
                            <w:shd w:val="clear" w:color="auto" w:fill="auto"/>
                          </w:tcPr>
                          <w:p w14:paraId="69B5A795" w14:textId="77777777" w:rsidR="00384D49" w:rsidRPr="00786DB7" w:rsidRDefault="00384D49" w:rsidP="00A145A7">
                            <w:pPr>
                              <w:spacing w:line="240" w:lineRule="atLeast"/>
                              <w:jc w:val="center"/>
                              <w:rPr>
                                <w:sz w:val="16"/>
                                <w:szCs w:val="16"/>
                              </w:rPr>
                            </w:pPr>
                            <w:r w:rsidRPr="00786DB7">
                              <w:rPr>
                                <w:sz w:val="16"/>
                                <w:szCs w:val="16"/>
                              </w:rPr>
                              <w:t>0.4484±(0.0121)</w:t>
                            </w:r>
                          </w:p>
                        </w:tc>
                        <w:tc>
                          <w:tcPr>
                            <w:tcW w:w="0" w:type="auto"/>
                            <w:shd w:val="clear" w:color="auto" w:fill="auto"/>
                          </w:tcPr>
                          <w:p w14:paraId="78EAF7FC" w14:textId="77777777" w:rsidR="00384D49" w:rsidRPr="00786DB7" w:rsidRDefault="00384D49" w:rsidP="00A145A7">
                            <w:pPr>
                              <w:spacing w:line="240" w:lineRule="atLeast"/>
                              <w:jc w:val="center"/>
                              <w:rPr>
                                <w:sz w:val="16"/>
                                <w:szCs w:val="16"/>
                              </w:rPr>
                            </w:pPr>
                            <w:r w:rsidRPr="00786DB7">
                              <w:rPr>
                                <w:sz w:val="16"/>
                                <w:szCs w:val="16"/>
                              </w:rPr>
                              <w:t>0.2829±(0.0054)</w:t>
                            </w:r>
                          </w:p>
                        </w:tc>
                        <w:tc>
                          <w:tcPr>
                            <w:tcW w:w="0" w:type="auto"/>
                            <w:shd w:val="clear" w:color="auto" w:fill="auto"/>
                          </w:tcPr>
                          <w:p w14:paraId="69387E39" w14:textId="77777777" w:rsidR="00384D49" w:rsidRPr="00786DB7" w:rsidRDefault="00384D49" w:rsidP="00A145A7">
                            <w:pPr>
                              <w:spacing w:line="240" w:lineRule="atLeast"/>
                              <w:jc w:val="center"/>
                              <w:rPr>
                                <w:sz w:val="16"/>
                                <w:szCs w:val="16"/>
                              </w:rPr>
                            </w:pPr>
                            <w:r w:rsidRPr="00786DB7">
                              <w:rPr>
                                <w:sz w:val="16"/>
                                <w:szCs w:val="16"/>
                              </w:rPr>
                              <w:t>0.5323±(0.0104)</w:t>
                            </w:r>
                          </w:p>
                        </w:tc>
                        <w:tc>
                          <w:tcPr>
                            <w:tcW w:w="0" w:type="auto"/>
                            <w:shd w:val="clear" w:color="auto" w:fill="auto"/>
                          </w:tcPr>
                          <w:p w14:paraId="374F3E54" w14:textId="77777777" w:rsidR="00384D49" w:rsidRPr="00786DB7" w:rsidRDefault="00384D49" w:rsidP="00A145A7">
                            <w:pPr>
                              <w:spacing w:line="240" w:lineRule="atLeast"/>
                              <w:jc w:val="center"/>
                              <w:rPr>
                                <w:sz w:val="16"/>
                                <w:szCs w:val="16"/>
                              </w:rPr>
                            </w:pPr>
                            <w:r w:rsidRPr="00786DB7">
                              <w:rPr>
                                <w:sz w:val="16"/>
                                <w:szCs w:val="16"/>
                              </w:rPr>
                              <w:t>0.3558±(0.0055)</w:t>
                            </w:r>
                          </w:p>
                        </w:tc>
                      </w:tr>
                      <w:tr w:rsidR="00384D49" w:rsidRPr="00786DB7" w14:paraId="2999E402" w14:textId="77777777" w:rsidTr="00634A08">
                        <w:trPr>
                          <w:trHeight w:val="227"/>
                          <w:jc w:val="center"/>
                        </w:trPr>
                        <w:tc>
                          <w:tcPr>
                            <w:tcW w:w="0" w:type="auto"/>
                            <w:shd w:val="clear" w:color="auto" w:fill="auto"/>
                          </w:tcPr>
                          <w:p w14:paraId="687783EE" w14:textId="77777777" w:rsidR="00384D49" w:rsidRPr="00786DB7" w:rsidRDefault="00384D49" w:rsidP="00A145A7">
                            <w:pPr>
                              <w:spacing w:line="240" w:lineRule="atLeast"/>
                              <w:jc w:val="center"/>
                              <w:rPr>
                                <w:sz w:val="16"/>
                                <w:szCs w:val="16"/>
                              </w:rPr>
                            </w:pPr>
                            <w:r w:rsidRPr="00786DB7">
                              <w:rPr>
                                <w:sz w:val="16"/>
                                <w:szCs w:val="16"/>
                              </w:rPr>
                              <w:t>50</w:t>
                            </w:r>
                          </w:p>
                        </w:tc>
                        <w:tc>
                          <w:tcPr>
                            <w:tcW w:w="0" w:type="auto"/>
                            <w:shd w:val="clear" w:color="auto" w:fill="auto"/>
                          </w:tcPr>
                          <w:p w14:paraId="4C0D25F0" w14:textId="77777777" w:rsidR="00384D49" w:rsidRPr="00786DB7" w:rsidRDefault="00384D49" w:rsidP="00A145A7">
                            <w:pPr>
                              <w:spacing w:line="240" w:lineRule="atLeast"/>
                              <w:jc w:val="center"/>
                              <w:rPr>
                                <w:sz w:val="16"/>
                                <w:szCs w:val="16"/>
                              </w:rPr>
                            </w:pPr>
                            <w:r w:rsidRPr="00786DB7">
                              <w:rPr>
                                <w:sz w:val="16"/>
                                <w:szCs w:val="16"/>
                              </w:rPr>
                              <w:t>0.5347±(0.0192)</w:t>
                            </w:r>
                          </w:p>
                        </w:tc>
                        <w:tc>
                          <w:tcPr>
                            <w:tcW w:w="0" w:type="auto"/>
                            <w:shd w:val="clear" w:color="auto" w:fill="auto"/>
                          </w:tcPr>
                          <w:p w14:paraId="2F755848" w14:textId="77777777" w:rsidR="00384D49" w:rsidRPr="00786DB7" w:rsidRDefault="00384D49" w:rsidP="00A145A7">
                            <w:pPr>
                              <w:spacing w:line="240" w:lineRule="atLeast"/>
                              <w:jc w:val="center"/>
                              <w:rPr>
                                <w:sz w:val="16"/>
                                <w:szCs w:val="16"/>
                              </w:rPr>
                            </w:pPr>
                            <w:r w:rsidRPr="00786DB7">
                              <w:rPr>
                                <w:sz w:val="16"/>
                                <w:szCs w:val="16"/>
                              </w:rPr>
                              <w:t>0.4437±(0.0208)</w:t>
                            </w:r>
                          </w:p>
                        </w:tc>
                        <w:tc>
                          <w:tcPr>
                            <w:tcW w:w="0" w:type="auto"/>
                            <w:shd w:val="clear" w:color="auto" w:fill="auto"/>
                          </w:tcPr>
                          <w:p w14:paraId="43C891CE" w14:textId="77777777" w:rsidR="00384D49" w:rsidRPr="00786DB7" w:rsidRDefault="00384D49" w:rsidP="00A145A7">
                            <w:pPr>
                              <w:spacing w:line="240" w:lineRule="atLeast"/>
                              <w:jc w:val="center"/>
                              <w:rPr>
                                <w:sz w:val="16"/>
                                <w:szCs w:val="16"/>
                              </w:rPr>
                            </w:pPr>
                            <w:r w:rsidRPr="00786DB7">
                              <w:rPr>
                                <w:sz w:val="16"/>
                                <w:szCs w:val="16"/>
                              </w:rPr>
                              <w:t>0.2824±(0.0105)</w:t>
                            </w:r>
                          </w:p>
                        </w:tc>
                        <w:tc>
                          <w:tcPr>
                            <w:tcW w:w="0" w:type="auto"/>
                            <w:shd w:val="clear" w:color="auto" w:fill="auto"/>
                          </w:tcPr>
                          <w:p w14:paraId="008E68E7" w14:textId="77777777" w:rsidR="00384D49" w:rsidRPr="00786DB7" w:rsidRDefault="00384D49" w:rsidP="00A145A7">
                            <w:pPr>
                              <w:spacing w:line="240" w:lineRule="atLeast"/>
                              <w:jc w:val="center"/>
                              <w:rPr>
                                <w:sz w:val="16"/>
                                <w:szCs w:val="16"/>
                              </w:rPr>
                            </w:pPr>
                            <w:r w:rsidRPr="00786DB7">
                              <w:rPr>
                                <w:sz w:val="16"/>
                                <w:szCs w:val="16"/>
                              </w:rPr>
                              <w:t>0.5322±(0.0224)</w:t>
                            </w:r>
                          </w:p>
                        </w:tc>
                        <w:tc>
                          <w:tcPr>
                            <w:tcW w:w="0" w:type="auto"/>
                            <w:shd w:val="clear" w:color="auto" w:fill="auto"/>
                          </w:tcPr>
                          <w:p w14:paraId="725B09F5" w14:textId="77777777" w:rsidR="00384D49" w:rsidRPr="00786DB7" w:rsidRDefault="00384D49" w:rsidP="00A145A7">
                            <w:pPr>
                              <w:spacing w:line="240" w:lineRule="atLeast"/>
                              <w:jc w:val="center"/>
                              <w:rPr>
                                <w:sz w:val="16"/>
                                <w:szCs w:val="16"/>
                              </w:rPr>
                            </w:pPr>
                            <w:r w:rsidRPr="00786DB7">
                              <w:rPr>
                                <w:sz w:val="16"/>
                                <w:szCs w:val="16"/>
                              </w:rPr>
                              <w:t>0.3553±(0.0130)</w:t>
                            </w:r>
                          </w:p>
                        </w:tc>
                      </w:tr>
                    </w:tbl>
                    <w:p w14:paraId="0FCCE43D" w14:textId="77777777" w:rsidR="00384D49" w:rsidRPr="00786DB7" w:rsidRDefault="00384D49" w:rsidP="008A56BD">
                      <w:pPr>
                        <w:spacing w:line="120" w:lineRule="exact"/>
                        <w:rPr>
                          <w:color w:val="000000"/>
                          <w:sz w:val="16"/>
                          <w:szCs w:val="16"/>
                        </w:rPr>
                      </w:pPr>
                    </w:p>
                    <w:tbl>
                      <w:tblPr>
                        <w:tblW w:w="0" w:type="auto"/>
                        <w:jc w:val="center"/>
                        <w:tblBorders>
                          <w:top w:val="single" w:sz="4" w:space="0" w:color="auto"/>
                          <w:bottom w:val="single" w:sz="4" w:space="0" w:color="auto"/>
                        </w:tblBorders>
                        <w:tblLook w:val="04A0" w:firstRow="1" w:lastRow="0" w:firstColumn="1" w:lastColumn="0" w:noHBand="0" w:noVBand="1"/>
                      </w:tblPr>
                      <w:tblGrid>
                        <w:gridCol w:w="376"/>
                        <w:gridCol w:w="1291"/>
                        <w:gridCol w:w="1291"/>
                        <w:gridCol w:w="1291"/>
                        <w:gridCol w:w="1291"/>
                        <w:gridCol w:w="1291"/>
                      </w:tblGrid>
                      <w:tr w:rsidR="00384D49" w:rsidRPr="00786DB7" w14:paraId="0EF28F5E" w14:textId="77777777" w:rsidTr="00634A08">
                        <w:trPr>
                          <w:jc w:val="center"/>
                        </w:trPr>
                        <w:tc>
                          <w:tcPr>
                            <w:tcW w:w="0" w:type="auto"/>
                            <w:tcBorders>
                              <w:top w:val="nil"/>
                              <w:bottom w:val="single" w:sz="4" w:space="0" w:color="auto"/>
                            </w:tcBorders>
                            <w:shd w:val="clear" w:color="auto" w:fill="auto"/>
                          </w:tcPr>
                          <w:p w14:paraId="425CC4E3" w14:textId="77777777" w:rsidR="00384D49" w:rsidRPr="00786DB7" w:rsidRDefault="00384D49" w:rsidP="00A145A7">
                            <w:pPr>
                              <w:spacing w:line="240" w:lineRule="atLeast"/>
                              <w:jc w:val="center"/>
                              <w:rPr>
                                <w:sz w:val="16"/>
                                <w:szCs w:val="16"/>
                              </w:rPr>
                            </w:pPr>
                            <w:r w:rsidRPr="00786DB7">
                              <w:rPr>
                                <w:sz w:val="16"/>
                                <w:szCs w:val="16"/>
                              </w:rPr>
                              <w:t>K</w:t>
                            </w:r>
                          </w:p>
                        </w:tc>
                        <w:tc>
                          <w:tcPr>
                            <w:tcW w:w="0" w:type="auto"/>
                            <w:tcBorders>
                              <w:top w:val="nil"/>
                              <w:bottom w:val="single" w:sz="4" w:space="0" w:color="auto"/>
                            </w:tcBorders>
                            <w:shd w:val="clear" w:color="auto" w:fill="auto"/>
                          </w:tcPr>
                          <w:p w14:paraId="7BFA124D" w14:textId="77777777" w:rsidR="00384D49" w:rsidRPr="00786DB7" w:rsidRDefault="00384D49" w:rsidP="00A145A7">
                            <w:pPr>
                              <w:spacing w:line="240" w:lineRule="atLeast"/>
                              <w:jc w:val="center"/>
                              <w:rPr>
                                <w:sz w:val="16"/>
                                <w:szCs w:val="16"/>
                              </w:rPr>
                            </w:pPr>
                            <w:r w:rsidRPr="00FD7309">
                              <w:rPr>
                                <w:i/>
                                <w:sz w:val="16"/>
                                <w:szCs w:val="16"/>
                              </w:rPr>
                              <w:t>NDCG</w:t>
                            </w:r>
                            <w:r w:rsidRPr="00786DB7">
                              <w:rPr>
                                <w:sz w:val="16"/>
                                <w:szCs w:val="16"/>
                              </w:rPr>
                              <w:t>@10</w:t>
                            </w:r>
                          </w:p>
                        </w:tc>
                        <w:tc>
                          <w:tcPr>
                            <w:tcW w:w="0" w:type="auto"/>
                            <w:tcBorders>
                              <w:top w:val="nil"/>
                              <w:bottom w:val="single" w:sz="4" w:space="0" w:color="auto"/>
                            </w:tcBorders>
                            <w:shd w:val="clear" w:color="auto" w:fill="auto"/>
                          </w:tcPr>
                          <w:p w14:paraId="439D0C02" w14:textId="77777777" w:rsidR="00384D49" w:rsidRPr="00786DB7" w:rsidRDefault="00384D49" w:rsidP="00A145A7">
                            <w:pPr>
                              <w:spacing w:line="240" w:lineRule="atLeast"/>
                              <w:jc w:val="center"/>
                              <w:rPr>
                                <w:sz w:val="16"/>
                                <w:szCs w:val="16"/>
                              </w:rPr>
                            </w:pPr>
                            <w:r w:rsidRPr="00FD7309">
                              <w:rPr>
                                <w:i/>
                                <w:sz w:val="16"/>
                                <w:szCs w:val="16"/>
                              </w:rPr>
                              <w:t>MAP</w:t>
                            </w:r>
                            <w:r w:rsidRPr="00786DB7">
                              <w:rPr>
                                <w:sz w:val="16"/>
                                <w:szCs w:val="16"/>
                              </w:rPr>
                              <w:t>@10</w:t>
                            </w:r>
                          </w:p>
                        </w:tc>
                        <w:tc>
                          <w:tcPr>
                            <w:tcW w:w="0" w:type="auto"/>
                            <w:tcBorders>
                              <w:top w:val="nil"/>
                              <w:bottom w:val="single" w:sz="4" w:space="0" w:color="auto"/>
                            </w:tcBorders>
                            <w:shd w:val="clear" w:color="auto" w:fill="auto"/>
                          </w:tcPr>
                          <w:p w14:paraId="7AE28243" w14:textId="77777777" w:rsidR="00384D49" w:rsidRPr="00786DB7" w:rsidRDefault="00384D49" w:rsidP="00A145A7">
                            <w:pPr>
                              <w:spacing w:line="240" w:lineRule="atLeast"/>
                              <w:jc w:val="center"/>
                              <w:rPr>
                                <w:sz w:val="16"/>
                                <w:szCs w:val="16"/>
                              </w:rPr>
                            </w:pPr>
                            <w:r w:rsidRPr="00FD7309">
                              <w:rPr>
                                <w:i/>
                                <w:sz w:val="16"/>
                                <w:szCs w:val="16"/>
                              </w:rPr>
                              <w:t>Precision</w:t>
                            </w:r>
                            <w:r w:rsidRPr="00786DB7">
                              <w:rPr>
                                <w:sz w:val="16"/>
                                <w:szCs w:val="16"/>
                              </w:rPr>
                              <w:t>@10</w:t>
                            </w:r>
                          </w:p>
                        </w:tc>
                        <w:tc>
                          <w:tcPr>
                            <w:tcW w:w="0" w:type="auto"/>
                            <w:tcBorders>
                              <w:top w:val="nil"/>
                              <w:bottom w:val="single" w:sz="4" w:space="0" w:color="auto"/>
                            </w:tcBorders>
                            <w:shd w:val="clear" w:color="auto" w:fill="auto"/>
                          </w:tcPr>
                          <w:p w14:paraId="5EAC46DD" w14:textId="77777777" w:rsidR="00384D49" w:rsidRPr="00786DB7" w:rsidRDefault="00384D49" w:rsidP="00A145A7">
                            <w:pPr>
                              <w:spacing w:line="240" w:lineRule="atLeast"/>
                              <w:jc w:val="center"/>
                              <w:rPr>
                                <w:sz w:val="16"/>
                                <w:szCs w:val="16"/>
                              </w:rPr>
                            </w:pPr>
                            <w:r w:rsidRPr="00FD7309">
                              <w:rPr>
                                <w:i/>
                                <w:sz w:val="16"/>
                                <w:szCs w:val="16"/>
                              </w:rPr>
                              <w:t>Recall</w:t>
                            </w:r>
                            <w:r w:rsidRPr="00786DB7">
                              <w:rPr>
                                <w:sz w:val="16"/>
                                <w:szCs w:val="16"/>
                              </w:rPr>
                              <w:t>@10</w:t>
                            </w:r>
                          </w:p>
                        </w:tc>
                        <w:tc>
                          <w:tcPr>
                            <w:tcW w:w="0" w:type="auto"/>
                            <w:tcBorders>
                              <w:top w:val="nil"/>
                              <w:bottom w:val="single" w:sz="4" w:space="0" w:color="auto"/>
                            </w:tcBorders>
                            <w:shd w:val="clear" w:color="auto" w:fill="auto"/>
                          </w:tcPr>
                          <w:p w14:paraId="12277650" w14:textId="77777777" w:rsidR="00384D49" w:rsidRPr="00786DB7" w:rsidRDefault="00384D49" w:rsidP="00A145A7">
                            <w:pPr>
                              <w:spacing w:line="240" w:lineRule="atLeast"/>
                              <w:jc w:val="center"/>
                              <w:rPr>
                                <w:sz w:val="16"/>
                                <w:szCs w:val="16"/>
                              </w:rPr>
                            </w:pPr>
                            <w:r w:rsidRPr="00FD7309">
                              <w:rPr>
                                <w:i/>
                                <w:sz w:val="16"/>
                                <w:szCs w:val="16"/>
                              </w:rPr>
                              <w:t>F1</w:t>
                            </w:r>
                            <w:r w:rsidRPr="00786DB7">
                              <w:rPr>
                                <w:sz w:val="16"/>
                                <w:szCs w:val="16"/>
                              </w:rPr>
                              <w:t>@10</w:t>
                            </w:r>
                          </w:p>
                        </w:tc>
                      </w:tr>
                      <w:tr w:rsidR="00384D49" w:rsidRPr="00786DB7" w14:paraId="09CB3316" w14:textId="77777777" w:rsidTr="00634A08">
                        <w:trPr>
                          <w:trHeight w:val="227"/>
                          <w:jc w:val="center"/>
                        </w:trPr>
                        <w:tc>
                          <w:tcPr>
                            <w:tcW w:w="0" w:type="auto"/>
                            <w:tcBorders>
                              <w:top w:val="single" w:sz="4" w:space="0" w:color="auto"/>
                            </w:tcBorders>
                            <w:shd w:val="clear" w:color="auto" w:fill="auto"/>
                          </w:tcPr>
                          <w:p w14:paraId="0A72B463" w14:textId="77777777" w:rsidR="00384D49" w:rsidRPr="00786DB7" w:rsidRDefault="00384D49" w:rsidP="00A145A7">
                            <w:pPr>
                              <w:spacing w:line="240" w:lineRule="atLeast"/>
                              <w:jc w:val="center"/>
                              <w:rPr>
                                <w:sz w:val="16"/>
                                <w:szCs w:val="16"/>
                              </w:rPr>
                            </w:pPr>
                            <w:r w:rsidRPr="00786DB7">
                              <w:rPr>
                                <w:sz w:val="16"/>
                                <w:szCs w:val="16"/>
                              </w:rPr>
                              <w:t>10</w:t>
                            </w:r>
                          </w:p>
                        </w:tc>
                        <w:tc>
                          <w:tcPr>
                            <w:tcW w:w="0" w:type="auto"/>
                            <w:tcBorders>
                              <w:top w:val="single" w:sz="4" w:space="0" w:color="auto"/>
                            </w:tcBorders>
                            <w:shd w:val="clear" w:color="auto" w:fill="auto"/>
                          </w:tcPr>
                          <w:p w14:paraId="6D7EE605" w14:textId="77777777" w:rsidR="00384D49" w:rsidRPr="00786DB7" w:rsidRDefault="00384D49" w:rsidP="00A145A7">
                            <w:pPr>
                              <w:spacing w:line="240" w:lineRule="atLeast"/>
                              <w:jc w:val="center"/>
                              <w:rPr>
                                <w:sz w:val="16"/>
                                <w:szCs w:val="16"/>
                              </w:rPr>
                            </w:pPr>
                            <w:r w:rsidRPr="00786DB7">
                              <w:rPr>
                                <w:sz w:val="16"/>
                                <w:szCs w:val="16"/>
                              </w:rPr>
                              <w:t>0.5683±(0.0165)</w:t>
                            </w:r>
                          </w:p>
                        </w:tc>
                        <w:tc>
                          <w:tcPr>
                            <w:tcW w:w="0" w:type="auto"/>
                            <w:tcBorders>
                              <w:top w:val="single" w:sz="4" w:space="0" w:color="auto"/>
                            </w:tcBorders>
                            <w:shd w:val="clear" w:color="auto" w:fill="auto"/>
                          </w:tcPr>
                          <w:p w14:paraId="384B4687" w14:textId="77777777" w:rsidR="00384D49" w:rsidRPr="00786DB7" w:rsidRDefault="00384D49" w:rsidP="00A145A7">
                            <w:pPr>
                              <w:spacing w:line="240" w:lineRule="atLeast"/>
                              <w:jc w:val="center"/>
                              <w:rPr>
                                <w:sz w:val="16"/>
                                <w:szCs w:val="16"/>
                              </w:rPr>
                            </w:pPr>
                            <w:r w:rsidRPr="00786DB7">
                              <w:rPr>
                                <w:sz w:val="16"/>
                                <w:szCs w:val="16"/>
                              </w:rPr>
                              <w:t>0.4637±(0.0161)</w:t>
                            </w:r>
                          </w:p>
                        </w:tc>
                        <w:tc>
                          <w:tcPr>
                            <w:tcW w:w="0" w:type="auto"/>
                            <w:tcBorders>
                              <w:top w:val="single" w:sz="4" w:space="0" w:color="auto"/>
                            </w:tcBorders>
                            <w:shd w:val="clear" w:color="auto" w:fill="auto"/>
                          </w:tcPr>
                          <w:p w14:paraId="3ADD747F" w14:textId="77777777" w:rsidR="00384D49" w:rsidRPr="00786DB7" w:rsidRDefault="00384D49" w:rsidP="00A145A7">
                            <w:pPr>
                              <w:spacing w:line="240" w:lineRule="atLeast"/>
                              <w:jc w:val="center"/>
                              <w:rPr>
                                <w:sz w:val="16"/>
                                <w:szCs w:val="16"/>
                              </w:rPr>
                            </w:pPr>
                            <w:r w:rsidRPr="00786DB7">
                              <w:rPr>
                                <w:sz w:val="16"/>
                                <w:szCs w:val="16"/>
                              </w:rPr>
                              <w:t>0.1663±(0.0047)</w:t>
                            </w:r>
                          </w:p>
                        </w:tc>
                        <w:tc>
                          <w:tcPr>
                            <w:tcW w:w="0" w:type="auto"/>
                            <w:tcBorders>
                              <w:top w:val="single" w:sz="4" w:space="0" w:color="auto"/>
                            </w:tcBorders>
                            <w:shd w:val="clear" w:color="auto" w:fill="auto"/>
                          </w:tcPr>
                          <w:p w14:paraId="5CCB029A" w14:textId="77777777" w:rsidR="00384D49" w:rsidRPr="00786DB7" w:rsidRDefault="00384D49" w:rsidP="00A145A7">
                            <w:pPr>
                              <w:spacing w:line="240" w:lineRule="atLeast"/>
                              <w:jc w:val="center"/>
                              <w:rPr>
                                <w:sz w:val="16"/>
                                <w:szCs w:val="16"/>
                              </w:rPr>
                            </w:pPr>
                            <w:r w:rsidRPr="00786DB7">
                              <w:rPr>
                                <w:sz w:val="16"/>
                                <w:szCs w:val="16"/>
                              </w:rPr>
                              <w:t>0.6154±(0.0192)</w:t>
                            </w:r>
                          </w:p>
                        </w:tc>
                        <w:tc>
                          <w:tcPr>
                            <w:tcW w:w="0" w:type="auto"/>
                            <w:tcBorders>
                              <w:top w:val="single" w:sz="4" w:space="0" w:color="auto"/>
                            </w:tcBorders>
                            <w:shd w:val="clear" w:color="auto" w:fill="auto"/>
                          </w:tcPr>
                          <w:p w14:paraId="732FBF4F" w14:textId="77777777" w:rsidR="00384D49" w:rsidRPr="00786DB7" w:rsidRDefault="00384D49" w:rsidP="00A145A7">
                            <w:pPr>
                              <w:spacing w:line="240" w:lineRule="atLeast"/>
                              <w:jc w:val="center"/>
                              <w:rPr>
                                <w:sz w:val="16"/>
                                <w:szCs w:val="16"/>
                              </w:rPr>
                            </w:pPr>
                            <w:r w:rsidRPr="00786DB7">
                              <w:rPr>
                                <w:sz w:val="16"/>
                                <w:szCs w:val="16"/>
                              </w:rPr>
                              <w:t>0.2533±(0.0070)</w:t>
                            </w:r>
                          </w:p>
                        </w:tc>
                      </w:tr>
                      <w:tr w:rsidR="00384D49" w:rsidRPr="00786DB7" w14:paraId="2267BE81" w14:textId="77777777" w:rsidTr="00634A08">
                        <w:trPr>
                          <w:trHeight w:val="227"/>
                          <w:jc w:val="center"/>
                        </w:trPr>
                        <w:tc>
                          <w:tcPr>
                            <w:tcW w:w="0" w:type="auto"/>
                            <w:shd w:val="clear" w:color="auto" w:fill="auto"/>
                          </w:tcPr>
                          <w:p w14:paraId="5373905C" w14:textId="77777777" w:rsidR="00384D49" w:rsidRPr="00786DB7" w:rsidRDefault="00384D49" w:rsidP="00A145A7">
                            <w:pPr>
                              <w:spacing w:line="240" w:lineRule="atLeast"/>
                              <w:jc w:val="center"/>
                              <w:rPr>
                                <w:sz w:val="16"/>
                                <w:szCs w:val="16"/>
                              </w:rPr>
                            </w:pPr>
                            <w:r w:rsidRPr="00786DB7">
                              <w:rPr>
                                <w:sz w:val="16"/>
                                <w:szCs w:val="16"/>
                              </w:rPr>
                              <w:t>20</w:t>
                            </w:r>
                          </w:p>
                        </w:tc>
                        <w:tc>
                          <w:tcPr>
                            <w:tcW w:w="0" w:type="auto"/>
                            <w:shd w:val="clear" w:color="auto" w:fill="auto"/>
                          </w:tcPr>
                          <w:p w14:paraId="1375EA33" w14:textId="77777777" w:rsidR="00384D49" w:rsidRPr="00786DB7" w:rsidRDefault="00384D49" w:rsidP="00A145A7">
                            <w:pPr>
                              <w:spacing w:line="240" w:lineRule="atLeast"/>
                              <w:jc w:val="center"/>
                              <w:rPr>
                                <w:sz w:val="16"/>
                                <w:szCs w:val="16"/>
                              </w:rPr>
                            </w:pPr>
                            <w:r w:rsidRPr="00786DB7">
                              <w:rPr>
                                <w:sz w:val="16"/>
                                <w:szCs w:val="16"/>
                              </w:rPr>
                              <w:t>0.5800±(0.0240)</w:t>
                            </w:r>
                          </w:p>
                        </w:tc>
                        <w:tc>
                          <w:tcPr>
                            <w:tcW w:w="0" w:type="auto"/>
                            <w:shd w:val="clear" w:color="auto" w:fill="auto"/>
                          </w:tcPr>
                          <w:p w14:paraId="2DA652A9" w14:textId="77777777" w:rsidR="00384D49" w:rsidRPr="00786DB7" w:rsidRDefault="00384D49" w:rsidP="00A145A7">
                            <w:pPr>
                              <w:spacing w:line="240" w:lineRule="atLeast"/>
                              <w:jc w:val="center"/>
                              <w:rPr>
                                <w:sz w:val="16"/>
                                <w:szCs w:val="16"/>
                              </w:rPr>
                            </w:pPr>
                            <w:r w:rsidRPr="00786DB7">
                              <w:rPr>
                                <w:sz w:val="16"/>
                                <w:szCs w:val="16"/>
                              </w:rPr>
                              <w:t>0.4769±(0.0259)</w:t>
                            </w:r>
                          </w:p>
                        </w:tc>
                        <w:tc>
                          <w:tcPr>
                            <w:tcW w:w="0" w:type="auto"/>
                            <w:shd w:val="clear" w:color="auto" w:fill="auto"/>
                          </w:tcPr>
                          <w:p w14:paraId="60BDF6B5" w14:textId="77777777" w:rsidR="00384D49" w:rsidRPr="00786DB7" w:rsidRDefault="00384D49" w:rsidP="00A145A7">
                            <w:pPr>
                              <w:spacing w:line="240" w:lineRule="atLeast"/>
                              <w:jc w:val="center"/>
                              <w:rPr>
                                <w:sz w:val="16"/>
                                <w:szCs w:val="16"/>
                              </w:rPr>
                            </w:pPr>
                            <w:r w:rsidRPr="00786DB7">
                              <w:rPr>
                                <w:sz w:val="16"/>
                                <w:szCs w:val="16"/>
                              </w:rPr>
                              <w:t>0.1687±(0.0062)</w:t>
                            </w:r>
                          </w:p>
                        </w:tc>
                        <w:tc>
                          <w:tcPr>
                            <w:tcW w:w="0" w:type="auto"/>
                            <w:shd w:val="clear" w:color="auto" w:fill="auto"/>
                          </w:tcPr>
                          <w:p w14:paraId="72AE6B5F" w14:textId="77777777" w:rsidR="00384D49" w:rsidRPr="00786DB7" w:rsidRDefault="00384D49" w:rsidP="00A145A7">
                            <w:pPr>
                              <w:spacing w:line="240" w:lineRule="atLeast"/>
                              <w:jc w:val="center"/>
                              <w:rPr>
                                <w:sz w:val="16"/>
                                <w:szCs w:val="16"/>
                              </w:rPr>
                            </w:pPr>
                            <w:r w:rsidRPr="00786DB7">
                              <w:rPr>
                                <w:sz w:val="16"/>
                                <w:szCs w:val="16"/>
                              </w:rPr>
                              <w:t>0.6214±(0.0262)</w:t>
                            </w:r>
                          </w:p>
                        </w:tc>
                        <w:tc>
                          <w:tcPr>
                            <w:tcW w:w="0" w:type="auto"/>
                            <w:shd w:val="clear" w:color="auto" w:fill="auto"/>
                          </w:tcPr>
                          <w:p w14:paraId="285A11C0" w14:textId="77777777" w:rsidR="00384D49" w:rsidRPr="00786DB7" w:rsidRDefault="00384D49" w:rsidP="00A145A7">
                            <w:pPr>
                              <w:spacing w:line="240" w:lineRule="atLeast"/>
                              <w:jc w:val="center"/>
                              <w:rPr>
                                <w:sz w:val="16"/>
                                <w:szCs w:val="16"/>
                              </w:rPr>
                            </w:pPr>
                            <w:r w:rsidRPr="00786DB7">
                              <w:rPr>
                                <w:sz w:val="16"/>
                                <w:szCs w:val="16"/>
                              </w:rPr>
                              <w:t>0.2566±(0.0095)</w:t>
                            </w:r>
                          </w:p>
                        </w:tc>
                      </w:tr>
                      <w:tr w:rsidR="00384D49" w:rsidRPr="00786DB7" w14:paraId="00F8DD53" w14:textId="77777777" w:rsidTr="00634A08">
                        <w:trPr>
                          <w:trHeight w:val="227"/>
                          <w:jc w:val="center"/>
                        </w:trPr>
                        <w:tc>
                          <w:tcPr>
                            <w:tcW w:w="0" w:type="auto"/>
                            <w:shd w:val="clear" w:color="auto" w:fill="auto"/>
                          </w:tcPr>
                          <w:p w14:paraId="010426D8" w14:textId="77777777" w:rsidR="00384D49" w:rsidRPr="00786DB7" w:rsidRDefault="00384D49" w:rsidP="00A145A7">
                            <w:pPr>
                              <w:spacing w:line="240" w:lineRule="atLeast"/>
                              <w:jc w:val="center"/>
                              <w:rPr>
                                <w:sz w:val="16"/>
                                <w:szCs w:val="16"/>
                              </w:rPr>
                            </w:pPr>
                            <w:r w:rsidRPr="00786DB7">
                              <w:rPr>
                                <w:sz w:val="16"/>
                                <w:szCs w:val="16"/>
                              </w:rPr>
                              <w:t>30</w:t>
                            </w:r>
                          </w:p>
                        </w:tc>
                        <w:tc>
                          <w:tcPr>
                            <w:tcW w:w="0" w:type="auto"/>
                            <w:shd w:val="clear" w:color="auto" w:fill="auto"/>
                          </w:tcPr>
                          <w:p w14:paraId="1752E6FE" w14:textId="77777777" w:rsidR="00384D49" w:rsidRPr="00786DB7" w:rsidRDefault="00384D49" w:rsidP="00A145A7">
                            <w:pPr>
                              <w:spacing w:line="240" w:lineRule="atLeast"/>
                              <w:jc w:val="center"/>
                              <w:rPr>
                                <w:sz w:val="16"/>
                                <w:szCs w:val="16"/>
                              </w:rPr>
                            </w:pPr>
                            <w:r w:rsidRPr="00786DB7">
                              <w:rPr>
                                <w:b/>
                                <w:sz w:val="16"/>
                                <w:szCs w:val="16"/>
                              </w:rPr>
                              <w:t>0.5818</w:t>
                            </w:r>
                            <w:r w:rsidRPr="00786DB7">
                              <w:rPr>
                                <w:sz w:val="16"/>
                                <w:szCs w:val="16"/>
                              </w:rPr>
                              <w:t>±(0.0185)</w:t>
                            </w:r>
                          </w:p>
                        </w:tc>
                        <w:tc>
                          <w:tcPr>
                            <w:tcW w:w="0" w:type="auto"/>
                            <w:shd w:val="clear" w:color="auto" w:fill="auto"/>
                          </w:tcPr>
                          <w:p w14:paraId="62744C6E" w14:textId="77777777" w:rsidR="00384D49" w:rsidRPr="00786DB7" w:rsidRDefault="00384D49" w:rsidP="00A145A7">
                            <w:pPr>
                              <w:spacing w:line="240" w:lineRule="atLeast"/>
                              <w:jc w:val="center"/>
                              <w:rPr>
                                <w:sz w:val="16"/>
                                <w:szCs w:val="16"/>
                              </w:rPr>
                            </w:pPr>
                            <w:r w:rsidRPr="00786DB7">
                              <w:rPr>
                                <w:b/>
                                <w:sz w:val="16"/>
                                <w:szCs w:val="16"/>
                              </w:rPr>
                              <w:t>0.4777</w:t>
                            </w:r>
                            <w:r w:rsidRPr="00786DB7">
                              <w:rPr>
                                <w:sz w:val="16"/>
                                <w:szCs w:val="16"/>
                              </w:rPr>
                              <w:t>±(0.0217)</w:t>
                            </w:r>
                          </w:p>
                        </w:tc>
                        <w:tc>
                          <w:tcPr>
                            <w:tcW w:w="0" w:type="auto"/>
                            <w:shd w:val="clear" w:color="auto" w:fill="auto"/>
                          </w:tcPr>
                          <w:p w14:paraId="22A4F91C" w14:textId="77777777" w:rsidR="00384D49" w:rsidRPr="00786DB7" w:rsidRDefault="00384D49" w:rsidP="00A145A7">
                            <w:pPr>
                              <w:spacing w:line="240" w:lineRule="atLeast"/>
                              <w:jc w:val="center"/>
                              <w:rPr>
                                <w:sz w:val="16"/>
                                <w:szCs w:val="16"/>
                              </w:rPr>
                            </w:pPr>
                            <w:r w:rsidRPr="00786DB7">
                              <w:rPr>
                                <w:b/>
                                <w:sz w:val="16"/>
                                <w:szCs w:val="16"/>
                              </w:rPr>
                              <w:t>0.1702</w:t>
                            </w:r>
                            <w:r w:rsidRPr="00786DB7">
                              <w:rPr>
                                <w:sz w:val="16"/>
                                <w:szCs w:val="16"/>
                              </w:rPr>
                              <w:t>±(0.0040)</w:t>
                            </w:r>
                          </w:p>
                        </w:tc>
                        <w:tc>
                          <w:tcPr>
                            <w:tcW w:w="0" w:type="auto"/>
                            <w:shd w:val="clear" w:color="auto" w:fill="auto"/>
                          </w:tcPr>
                          <w:p w14:paraId="2DF55A93" w14:textId="77777777" w:rsidR="00384D49" w:rsidRPr="00786DB7" w:rsidRDefault="00384D49" w:rsidP="00A145A7">
                            <w:pPr>
                              <w:spacing w:line="240" w:lineRule="atLeast"/>
                              <w:jc w:val="center"/>
                              <w:rPr>
                                <w:sz w:val="16"/>
                                <w:szCs w:val="16"/>
                              </w:rPr>
                            </w:pPr>
                            <w:r w:rsidRPr="00786DB7">
                              <w:rPr>
                                <w:b/>
                                <w:sz w:val="16"/>
                                <w:szCs w:val="16"/>
                              </w:rPr>
                              <w:t>0.6267</w:t>
                            </w:r>
                            <w:r w:rsidRPr="00786DB7">
                              <w:rPr>
                                <w:sz w:val="16"/>
                                <w:szCs w:val="16"/>
                              </w:rPr>
                              <w:t>±(0.0190)</w:t>
                            </w:r>
                          </w:p>
                        </w:tc>
                        <w:tc>
                          <w:tcPr>
                            <w:tcW w:w="0" w:type="auto"/>
                            <w:shd w:val="clear" w:color="auto" w:fill="auto"/>
                          </w:tcPr>
                          <w:p w14:paraId="38A0841B" w14:textId="77777777" w:rsidR="00384D49" w:rsidRPr="00786DB7" w:rsidRDefault="00384D49" w:rsidP="00A145A7">
                            <w:pPr>
                              <w:spacing w:line="240" w:lineRule="atLeast"/>
                              <w:jc w:val="center"/>
                              <w:rPr>
                                <w:sz w:val="16"/>
                                <w:szCs w:val="16"/>
                              </w:rPr>
                            </w:pPr>
                            <w:r w:rsidRPr="00786DB7">
                              <w:rPr>
                                <w:b/>
                                <w:sz w:val="16"/>
                                <w:szCs w:val="16"/>
                              </w:rPr>
                              <w:t>0.2589</w:t>
                            </w:r>
                            <w:r w:rsidRPr="00786DB7">
                              <w:rPr>
                                <w:sz w:val="16"/>
                                <w:szCs w:val="16"/>
                              </w:rPr>
                              <w:t>±(0.0062)</w:t>
                            </w:r>
                          </w:p>
                        </w:tc>
                      </w:tr>
                      <w:tr w:rsidR="00384D49" w:rsidRPr="00786DB7" w14:paraId="76A512B5" w14:textId="77777777" w:rsidTr="00634A08">
                        <w:trPr>
                          <w:trHeight w:val="227"/>
                          <w:jc w:val="center"/>
                        </w:trPr>
                        <w:tc>
                          <w:tcPr>
                            <w:tcW w:w="0" w:type="auto"/>
                            <w:shd w:val="clear" w:color="auto" w:fill="auto"/>
                          </w:tcPr>
                          <w:p w14:paraId="664F60A3" w14:textId="77777777" w:rsidR="00384D49" w:rsidRPr="00786DB7" w:rsidRDefault="00384D49" w:rsidP="00A145A7">
                            <w:pPr>
                              <w:spacing w:line="240" w:lineRule="atLeast"/>
                              <w:jc w:val="center"/>
                              <w:rPr>
                                <w:sz w:val="16"/>
                                <w:szCs w:val="16"/>
                              </w:rPr>
                            </w:pPr>
                            <w:r w:rsidRPr="00786DB7">
                              <w:rPr>
                                <w:sz w:val="16"/>
                                <w:szCs w:val="16"/>
                              </w:rPr>
                              <w:t>40</w:t>
                            </w:r>
                          </w:p>
                        </w:tc>
                        <w:tc>
                          <w:tcPr>
                            <w:tcW w:w="0" w:type="auto"/>
                            <w:shd w:val="clear" w:color="auto" w:fill="auto"/>
                          </w:tcPr>
                          <w:p w14:paraId="0E3B42DB" w14:textId="77777777" w:rsidR="00384D49" w:rsidRPr="00786DB7" w:rsidRDefault="00384D49" w:rsidP="00A145A7">
                            <w:pPr>
                              <w:spacing w:line="240" w:lineRule="atLeast"/>
                              <w:rPr>
                                <w:sz w:val="16"/>
                                <w:szCs w:val="16"/>
                              </w:rPr>
                            </w:pPr>
                            <w:r w:rsidRPr="00786DB7">
                              <w:rPr>
                                <w:sz w:val="16"/>
                                <w:szCs w:val="16"/>
                              </w:rPr>
                              <w:t>0.5753±(0.0104)</w:t>
                            </w:r>
                          </w:p>
                        </w:tc>
                        <w:tc>
                          <w:tcPr>
                            <w:tcW w:w="0" w:type="auto"/>
                            <w:shd w:val="clear" w:color="auto" w:fill="auto"/>
                          </w:tcPr>
                          <w:p w14:paraId="1280913F" w14:textId="77777777" w:rsidR="00384D49" w:rsidRPr="00786DB7" w:rsidRDefault="00384D49" w:rsidP="00A145A7">
                            <w:pPr>
                              <w:spacing w:line="240" w:lineRule="atLeast"/>
                              <w:jc w:val="center"/>
                              <w:rPr>
                                <w:sz w:val="16"/>
                                <w:szCs w:val="16"/>
                              </w:rPr>
                            </w:pPr>
                            <w:r w:rsidRPr="00786DB7">
                              <w:rPr>
                                <w:sz w:val="16"/>
                                <w:szCs w:val="16"/>
                              </w:rPr>
                              <w:t>0.4719±(0.0123)</w:t>
                            </w:r>
                          </w:p>
                        </w:tc>
                        <w:tc>
                          <w:tcPr>
                            <w:tcW w:w="0" w:type="auto"/>
                            <w:shd w:val="clear" w:color="auto" w:fill="auto"/>
                          </w:tcPr>
                          <w:p w14:paraId="6950CE83" w14:textId="77777777" w:rsidR="00384D49" w:rsidRPr="00786DB7" w:rsidRDefault="00384D49" w:rsidP="00A145A7">
                            <w:pPr>
                              <w:spacing w:line="240" w:lineRule="atLeast"/>
                              <w:jc w:val="center"/>
                              <w:rPr>
                                <w:sz w:val="16"/>
                                <w:szCs w:val="16"/>
                              </w:rPr>
                            </w:pPr>
                            <w:r w:rsidRPr="00786DB7">
                              <w:rPr>
                                <w:sz w:val="16"/>
                                <w:szCs w:val="16"/>
                              </w:rPr>
                              <w:t>0.1678±(0.0027)</w:t>
                            </w:r>
                          </w:p>
                        </w:tc>
                        <w:tc>
                          <w:tcPr>
                            <w:tcW w:w="0" w:type="auto"/>
                            <w:shd w:val="clear" w:color="auto" w:fill="auto"/>
                          </w:tcPr>
                          <w:p w14:paraId="5C0F735F" w14:textId="77777777" w:rsidR="00384D49" w:rsidRPr="00786DB7" w:rsidRDefault="00384D49" w:rsidP="00A145A7">
                            <w:pPr>
                              <w:spacing w:line="240" w:lineRule="atLeast"/>
                              <w:jc w:val="center"/>
                              <w:rPr>
                                <w:sz w:val="16"/>
                                <w:szCs w:val="16"/>
                              </w:rPr>
                            </w:pPr>
                            <w:r w:rsidRPr="00786DB7">
                              <w:rPr>
                                <w:sz w:val="16"/>
                                <w:szCs w:val="16"/>
                              </w:rPr>
                              <w:t>0.6175±(0.0108)</w:t>
                            </w:r>
                          </w:p>
                        </w:tc>
                        <w:tc>
                          <w:tcPr>
                            <w:tcW w:w="0" w:type="auto"/>
                            <w:shd w:val="clear" w:color="auto" w:fill="auto"/>
                          </w:tcPr>
                          <w:p w14:paraId="57C9E00C" w14:textId="77777777" w:rsidR="00384D49" w:rsidRPr="00786DB7" w:rsidRDefault="00384D49" w:rsidP="00A145A7">
                            <w:pPr>
                              <w:spacing w:line="240" w:lineRule="atLeast"/>
                              <w:jc w:val="center"/>
                              <w:rPr>
                                <w:sz w:val="16"/>
                                <w:szCs w:val="16"/>
                              </w:rPr>
                            </w:pPr>
                            <w:r w:rsidRPr="00786DB7">
                              <w:rPr>
                                <w:sz w:val="16"/>
                                <w:szCs w:val="16"/>
                              </w:rPr>
                              <w:t>0.2552±(0.0035)</w:t>
                            </w:r>
                          </w:p>
                        </w:tc>
                      </w:tr>
                      <w:tr w:rsidR="00384D49" w:rsidRPr="00786DB7" w14:paraId="06837DA8" w14:textId="77777777" w:rsidTr="00634A08">
                        <w:trPr>
                          <w:trHeight w:val="227"/>
                          <w:jc w:val="center"/>
                        </w:trPr>
                        <w:tc>
                          <w:tcPr>
                            <w:tcW w:w="0" w:type="auto"/>
                            <w:shd w:val="clear" w:color="auto" w:fill="auto"/>
                          </w:tcPr>
                          <w:p w14:paraId="35CBAE9A" w14:textId="77777777" w:rsidR="00384D49" w:rsidRPr="00786DB7" w:rsidRDefault="00384D49" w:rsidP="00A145A7">
                            <w:pPr>
                              <w:spacing w:line="240" w:lineRule="atLeast"/>
                              <w:jc w:val="center"/>
                              <w:rPr>
                                <w:sz w:val="16"/>
                                <w:szCs w:val="16"/>
                              </w:rPr>
                            </w:pPr>
                            <w:r w:rsidRPr="00786DB7">
                              <w:rPr>
                                <w:sz w:val="16"/>
                                <w:szCs w:val="16"/>
                              </w:rPr>
                              <w:t>50</w:t>
                            </w:r>
                          </w:p>
                        </w:tc>
                        <w:tc>
                          <w:tcPr>
                            <w:tcW w:w="0" w:type="auto"/>
                            <w:shd w:val="clear" w:color="auto" w:fill="auto"/>
                          </w:tcPr>
                          <w:p w14:paraId="61F625BB" w14:textId="77777777" w:rsidR="00384D49" w:rsidRPr="00786DB7" w:rsidRDefault="00384D49" w:rsidP="00A145A7">
                            <w:pPr>
                              <w:spacing w:line="240" w:lineRule="atLeast"/>
                              <w:rPr>
                                <w:sz w:val="16"/>
                                <w:szCs w:val="16"/>
                              </w:rPr>
                            </w:pPr>
                            <w:r w:rsidRPr="00786DB7">
                              <w:rPr>
                                <w:sz w:val="16"/>
                                <w:szCs w:val="16"/>
                              </w:rPr>
                              <w:t>0.5729±(0.0170)</w:t>
                            </w:r>
                          </w:p>
                        </w:tc>
                        <w:tc>
                          <w:tcPr>
                            <w:tcW w:w="0" w:type="auto"/>
                            <w:shd w:val="clear" w:color="auto" w:fill="auto"/>
                          </w:tcPr>
                          <w:p w14:paraId="3B126454" w14:textId="77777777" w:rsidR="00384D49" w:rsidRPr="00786DB7" w:rsidRDefault="00384D49" w:rsidP="00A145A7">
                            <w:pPr>
                              <w:spacing w:line="240" w:lineRule="atLeast"/>
                              <w:jc w:val="center"/>
                              <w:rPr>
                                <w:sz w:val="16"/>
                                <w:szCs w:val="16"/>
                              </w:rPr>
                            </w:pPr>
                            <w:r w:rsidRPr="00786DB7">
                              <w:rPr>
                                <w:sz w:val="16"/>
                                <w:szCs w:val="16"/>
                              </w:rPr>
                              <w:t>0.4683±(0.0196)</w:t>
                            </w:r>
                          </w:p>
                        </w:tc>
                        <w:tc>
                          <w:tcPr>
                            <w:tcW w:w="0" w:type="auto"/>
                            <w:shd w:val="clear" w:color="auto" w:fill="auto"/>
                          </w:tcPr>
                          <w:p w14:paraId="4B9FCBD9" w14:textId="77777777" w:rsidR="00384D49" w:rsidRPr="00786DB7" w:rsidRDefault="00384D49" w:rsidP="00A145A7">
                            <w:pPr>
                              <w:spacing w:line="240" w:lineRule="atLeast"/>
                              <w:jc w:val="center"/>
                              <w:rPr>
                                <w:color w:val="000000"/>
                                <w:sz w:val="16"/>
                                <w:szCs w:val="16"/>
                              </w:rPr>
                            </w:pPr>
                            <w:r w:rsidRPr="00786DB7">
                              <w:rPr>
                                <w:sz w:val="16"/>
                                <w:szCs w:val="16"/>
                              </w:rPr>
                              <w:t>0.1674±(0.0050)</w:t>
                            </w:r>
                          </w:p>
                        </w:tc>
                        <w:tc>
                          <w:tcPr>
                            <w:tcW w:w="0" w:type="auto"/>
                            <w:shd w:val="clear" w:color="auto" w:fill="auto"/>
                          </w:tcPr>
                          <w:p w14:paraId="4C5C1BCC" w14:textId="77777777" w:rsidR="00384D49" w:rsidRPr="00786DB7" w:rsidRDefault="00384D49" w:rsidP="00A145A7">
                            <w:pPr>
                              <w:spacing w:line="240" w:lineRule="atLeast"/>
                              <w:jc w:val="center"/>
                              <w:rPr>
                                <w:color w:val="000000"/>
                                <w:sz w:val="16"/>
                                <w:szCs w:val="16"/>
                              </w:rPr>
                            </w:pPr>
                            <w:r w:rsidRPr="00786DB7">
                              <w:rPr>
                                <w:sz w:val="16"/>
                                <w:szCs w:val="16"/>
                              </w:rPr>
                              <w:t>0.6162±(0.0190)</w:t>
                            </w:r>
                          </w:p>
                        </w:tc>
                        <w:tc>
                          <w:tcPr>
                            <w:tcW w:w="0" w:type="auto"/>
                            <w:shd w:val="clear" w:color="auto" w:fill="auto"/>
                          </w:tcPr>
                          <w:p w14:paraId="04A34465" w14:textId="77777777" w:rsidR="00384D49" w:rsidRPr="00786DB7" w:rsidRDefault="00384D49" w:rsidP="00A145A7">
                            <w:pPr>
                              <w:spacing w:line="240" w:lineRule="atLeast"/>
                              <w:jc w:val="center"/>
                              <w:rPr>
                                <w:color w:val="000000"/>
                                <w:sz w:val="16"/>
                                <w:szCs w:val="16"/>
                              </w:rPr>
                            </w:pPr>
                            <w:r w:rsidRPr="00786DB7">
                              <w:rPr>
                                <w:sz w:val="16"/>
                                <w:szCs w:val="16"/>
                              </w:rPr>
                              <w:t>0.2545±(0.0074)</w:t>
                            </w:r>
                          </w:p>
                        </w:tc>
                      </w:tr>
                    </w:tbl>
                    <w:p w14:paraId="7D785AE3" w14:textId="77777777" w:rsidR="00384D49" w:rsidRPr="00786DB7" w:rsidRDefault="00384D49" w:rsidP="008A56BD">
                      <w:pPr>
                        <w:spacing w:line="120" w:lineRule="exact"/>
                        <w:rPr>
                          <w:color w:val="000000"/>
                          <w:sz w:val="16"/>
                          <w:szCs w:val="16"/>
                        </w:rPr>
                      </w:pPr>
                    </w:p>
                    <w:tbl>
                      <w:tblPr>
                        <w:tblW w:w="0" w:type="auto"/>
                        <w:jc w:val="center"/>
                        <w:tblBorders>
                          <w:top w:val="single" w:sz="4" w:space="0" w:color="auto"/>
                          <w:bottom w:val="single" w:sz="4" w:space="0" w:color="auto"/>
                        </w:tblBorders>
                        <w:tblLook w:val="04A0" w:firstRow="1" w:lastRow="0" w:firstColumn="1" w:lastColumn="0" w:noHBand="0" w:noVBand="1"/>
                      </w:tblPr>
                      <w:tblGrid>
                        <w:gridCol w:w="376"/>
                        <w:gridCol w:w="1291"/>
                        <w:gridCol w:w="1291"/>
                        <w:gridCol w:w="1291"/>
                        <w:gridCol w:w="1291"/>
                        <w:gridCol w:w="1291"/>
                      </w:tblGrid>
                      <w:tr w:rsidR="00384D49" w:rsidRPr="00786DB7" w14:paraId="62607948" w14:textId="77777777" w:rsidTr="00634A08">
                        <w:trPr>
                          <w:jc w:val="center"/>
                        </w:trPr>
                        <w:tc>
                          <w:tcPr>
                            <w:tcW w:w="0" w:type="auto"/>
                            <w:tcBorders>
                              <w:top w:val="nil"/>
                              <w:bottom w:val="single" w:sz="4" w:space="0" w:color="auto"/>
                            </w:tcBorders>
                            <w:shd w:val="clear" w:color="auto" w:fill="auto"/>
                          </w:tcPr>
                          <w:p w14:paraId="0D43B3E6" w14:textId="77777777" w:rsidR="00384D49" w:rsidRPr="00786DB7" w:rsidRDefault="00384D49" w:rsidP="00A145A7">
                            <w:pPr>
                              <w:spacing w:line="240" w:lineRule="atLeast"/>
                              <w:jc w:val="center"/>
                              <w:rPr>
                                <w:sz w:val="16"/>
                                <w:szCs w:val="16"/>
                              </w:rPr>
                            </w:pPr>
                            <w:r w:rsidRPr="00786DB7">
                              <w:rPr>
                                <w:sz w:val="16"/>
                                <w:szCs w:val="16"/>
                              </w:rPr>
                              <w:t>K</w:t>
                            </w:r>
                          </w:p>
                        </w:tc>
                        <w:tc>
                          <w:tcPr>
                            <w:tcW w:w="0" w:type="auto"/>
                            <w:tcBorders>
                              <w:top w:val="nil"/>
                              <w:bottom w:val="single" w:sz="4" w:space="0" w:color="auto"/>
                            </w:tcBorders>
                            <w:shd w:val="clear" w:color="auto" w:fill="auto"/>
                          </w:tcPr>
                          <w:p w14:paraId="795934BA" w14:textId="77777777" w:rsidR="00384D49" w:rsidRPr="00786DB7" w:rsidRDefault="00384D49" w:rsidP="00A145A7">
                            <w:pPr>
                              <w:spacing w:line="240" w:lineRule="atLeast"/>
                              <w:jc w:val="center"/>
                              <w:rPr>
                                <w:sz w:val="16"/>
                                <w:szCs w:val="16"/>
                              </w:rPr>
                            </w:pPr>
                            <w:r w:rsidRPr="00FD7309">
                              <w:rPr>
                                <w:i/>
                                <w:sz w:val="16"/>
                                <w:szCs w:val="16"/>
                              </w:rPr>
                              <w:t>NDCG</w:t>
                            </w:r>
                            <w:r w:rsidRPr="00786DB7">
                              <w:rPr>
                                <w:sz w:val="16"/>
                                <w:szCs w:val="16"/>
                              </w:rPr>
                              <w:t>@15</w:t>
                            </w:r>
                          </w:p>
                        </w:tc>
                        <w:tc>
                          <w:tcPr>
                            <w:tcW w:w="0" w:type="auto"/>
                            <w:tcBorders>
                              <w:top w:val="nil"/>
                              <w:bottom w:val="single" w:sz="4" w:space="0" w:color="auto"/>
                            </w:tcBorders>
                            <w:shd w:val="clear" w:color="auto" w:fill="auto"/>
                          </w:tcPr>
                          <w:p w14:paraId="6E48A9EB" w14:textId="77777777" w:rsidR="00384D49" w:rsidRPr="00786DB7" w:rsidRDefault="00384D49" w:rsidP="00A145A7">
                            <w:pPr>
                              <w:spacing w:line="240" w:lineRule="atLeast"/>
                              <w:jc w:val="center"/>
                              <w:rPr>
                                <w:sz w:val="16"/>
                                <w:szCs w:val="16"/>
                              </w:rPr>
                            </w:pPr>
                            <w:r w:rsidRPr="00FD7309">
                              <w:rPr>
                                <w:i/>
                                <w:sz w:val="16"/>
                                <w:szCs w:val="16"/>
                              </w:rPr>
                              <w:t>MAP</w:t>
                            </w:r>
                            <w:r w:rsidRPr="00786DB7">
                              <w:rPr>
                                <w:sz w:val="16"/>
                                <w:szCs w:val="16"/>
                              </w:rPr>
                              <w:t>@15</w:t>
                            </w:r>
                          </w:p>
                        </w:tc>
                        <w:tc>
                          <w:tcPr>
                            <w:tcW w:w="0" w:type="auto"/>
                            <w:tcBorders>
                              <w:top w:val="nil"/>
                              <w:bottom w:val="single" w:sz="4" w:space="0" w:color="auto"/>
                            </w:tcBorders>
                            <w:shd w:val="clear" w:color="auto" w:fill="auto"/>
                          </w:tcPr>
                          <w:p w14:paraId="74ABA15E" w14:textId="77777777" w:rsidR="00384D49" w:rsidRPr="00786DB7" w:rsidRDefault="00384D49" w:rsidP="00A145A7">
                            <w:pPr>
                              <w:spacing w:line="240" w:lineRule="atLeast"/>
                              <w:jc w:val="center"/>
                              <w:rPr>
                                <w:sz w:val="16"/>
                                <w:szCs w:val="16"/>
                              </w:rPr>
                            </w:pPr>
                            <w:r w:rsidRPr="00FD7309">
                              <w:rPr>
                                <w:i/>
                                <w:sz w:val="16"/>
                                <w:szCs w:val="16"/>
                              </w:rPr>
                              <w:t>Precision</w:t>
                            </w:r>
                            <w:r w:rsidRPr="00786DB7">
                              <w:rPr>
                                <w:sz w:val="16"/>
                                <w:szCs w:val="16"/>
                              </w:rPr>
                              <w:t>@15</w:t>
                            </w:r>
                          </w:p>
                        </w:tc>
                        <w:tc>
                          <w:tcPr>
                            <w:tcW w:w="0" w:type="auto"/>
                            <w:tcBorders>
                              <w:top w:val="nil"/>
                              <w:bottom w:val="single" w:sz="4" w:space="0" w:color="auto"/>
                            </w:tcBorders>
                            <w:shd w:val="clear" w:color="auto" w:fill="auto"/>
                          </w:tcPr>
                          <w:p w14:paraId="775A7CDF" w14:textId="77777777" w:rsidR="00384D49" w:rsidRPr="00786DB7" w:rsidRDefault="00384D49" w:rsidP="00A145A7">
                            <w:pPr>
                              <w:spacing w:line="240" w:lineRule="atLeast"/>
                              <w:jc w:val="center"/>
                              <w:rPr>
                                <w:sz w:val="16"/>
                                <w:szCs w:val="16"/>
                              </w:rPr>
                            </w:pPr>
                            <w:r w:rsidRPr="00FD7309">
                              <w:rPr>
                                <w:i/>
                                <w:sz w:val="16"/>
                                <w:szCs w:val="16"/>
                              </w:rPr>
                              <w:t>Recall</w:t>
                            </w:r>
                            <w:r w:rsidRPr="00786DB7">
                              <w:rPr>
                                <w:sz w:val="16"/>
                                <w:szCs w:val="16"/>
                              </w:rPr>
                              <w:t>@15</w:t>
                            </w:r>
                          </w:p>
                        </w:tc>
                        <w:tc>
                          <w:tcPr>
                            <w:tcW w:w="0" w:type="auto"/>
                            <w:tcBorders>
                              <w:top w:val="nil"/>
                              <w:bottom w:val="single" w:sz="4" w:space="0" w:color="auto"/>
                            </w:tcBorders>
                            <w:shd w:val="clear" w:color="auto" w:fill="auto"/>
                          </w:tcPr>
                          <w:p w14:paraId="65755C3D" w14:textId="77777777" w:rsidR="00384D49" w:rsidRPr="00786DB7" w:rsidRDefault="00384D49" w:rsidP="00A145A7">
                            <w:pPr>
                              <w:spacing w:line="240" w:lineRule="atLeast"/>
                              <w:jc w:val="center"/>
                              <w:rPr>
                                <w:sz w:val="16"/>
                                <w:szCs w:val="16"/>
                              </w:rPr>
                            </w:pPr>
                            <w:r w:rsidRPr="00FD7309">
                              <w:rPr>
                                <w:i/>
                                <w:sz w:val="16"/>
                                <w:szCs w:val="16"/>
                              </w:rPr>
                              <w:t>F1</w:t>
                            </w:r>
                            <w:r w:rsidRPr="00786DB7">
                              <w:rPr>
                                <w:sz w:val="16"/>
                                <w:szCs w:val="16"/>
                              </w:rPr>
                              <w:t>@15</w:t>
                            </w:r>
                          </w:p>
                        </w:tc>
                      </w:tr>
                      <w:tr w:rsidR="00384D49" w:rsidRPr="00786DB7" w14:paraId="7D0CABCA" w14:textId="77777777" w:rsidTr="00634A08">
                        <w:trPr>
                          <w:trHeight w:val="227"/>
                          <w:jc w:val="center"/>
                        </w:trPr>
                        <w:tc>
                          <w:tcPr>
                            <w:tcW w:w="0" w:type="auto"/>
                            <w:tcBorders>
                              <w:top w:val="single" w:sz="4" w:space="0" w:color="auto"/>
                            </w:tcBorders>
                            <w:shd w:val="clear" w:color="auto" w:fill="auto"/>
                          </w:tcPr>
                          <w:p w14:paraId="2A19B94B" w14:textId="77777777" w:rsidR="00384D49" w:rsidRPr="00786DB7" w:rsidRDefault="00384D49" w:rsidP="00A145A7">
                            <w:pPr>
                              <w:spacing w:line="240" w:lineRule="atLeast"/>
                              <w:jc w:val="center"/>
                              <w:rPr>
                                <w:sz w:val="16"/>
                                <w:szCs w:val="16"/>
                              </w:rPr>
                            </w:pPr>
                            <w:r w:rsidRPr="00786DB7">
                              <w:rPr>
                                <w:sz w:val="16"/>
                                <w:szCs w:val="16"/>
                              </w:rPr>
                              <w:t>10</w:t>
                            </w:r>
                          </w:p>
                        </w:tc>
                        <w:tc>
                          <w:tcPr>
                            <w:tcW w:w="0" w:type="auto"/>
                            <w:tcBorders>
                              <w:top w:val="single" w:sz="4" w:space="0" w:color="auto"/>
                            </w:tcBorders>
                            <w:shd w:val="clear" w:color="auto" w:fill="auto"/>
                          </w:tcPr>
                          <w:p w14:paraId="37E62892" w14:textId="77777777" w:rsidR="00384D49" w:rsidRPr="00786DB7" w:rsidRDefault="00384D49" w:rsidP="00A145A7">
                            <w:pPr>
                              <w:spacing w:line="240" w:lineRule="atLeast"/>
                              <w:jc w:val="center"/>
                              <w:rPr>
                                <w:sz w:val="16"/>
                                <w:szCs w:val="16"/>
                              </w:rPr>
                            </w:pPr>
                            <w:r w:rsidRPr="00786DB7">
                              <w:rPr>
                                <w:sz w:val="16"/>
                                <w:szCs w:val="16"/>
                              </w:rPr>
                              <w:t>0.5875±(0.0160)</w:t>
                            </w:r>
                          </w:p>
                        </w:tc>
                        <w:tc>
                          <w:tcPr>
                            <w:tcW w:w="0" w:type="auto"/>
                            <w:tcBorders>
                              <w:top w:val="single" w:sz="4" w:space="0" w:color="auto"/>
                            </w:tcBorders>
                            <w:shd w:val="clear" w:color="auto" w:fill="auto"/>
                          </w:tcPr>
                          <w:p w14:paraId="13AF36F8" w14:textId="77777777" w:rsidR="00384D49" w:rsidRPr="00786DB7" w:rsidRDefault="00384D49" w:rsidP="00A145A7">
                            <w:pPr>
                              <w:spacing w:line="240" w:lineRule="atLeast"/>
                              <w:jc w:val="center"/>
                              <w:rPr>
                                <w:sz w:val="16"/>
                                <w:szCs w:val="16"/>
                              </w:rPr>
                            </w:pPr>
                            <w:r w:rsidRPr="00786DB7">
                              <w:rPr>
                                <w:sz w:val="16"/>
                                <w:szCs w:val="16"/>
                              </w:rPr>
                              <w:t>0.4730±(0.0159)</w:t>
                            </w:r>
                          </w:p>
                        </w:tc>
                        <w:tc>
                          <w:tcPr>
                            <w:tcW w:w="0" w:type="auto"/>
                            <w:tcBorders>
                              <w:top w:val="single" w:sz="4" w:space="0" w:color="auto"/>
                            </w:tcBorders>
                            <w:shd w:val="clear" w:color="auto" w:fill="auto"/>
                          </w:tcPr>
                          <w:p w14:paraId="43DC77F9" w14:textId="77777777" w:rsidR="00384D49" w:rsidRPr="00786DB7" w:rsidRDefault="00384D49" w:rsidP="00A145A7">
                            <w:pPr>
                              <w:spacing w:line="240" w:lineRule="atLeast"/>
                              <w:jc w:val="center"/>
                              <w:rPr>
                                <w:sz w:val="16"/>
                                <w:szCs w:val="16"/>
                              </w:rPr>
                            </w:pPr>
                            <w:r w:rsidRPr="00786DB7">
                              <w:rPr>
                                <w:sz w:val="16"/>
                                <w:szCs w:val="16"/>
                              </w:rPr>
                              <w:t>0.1218±(0.0038)</w:t>
                            </w:r>
                          </w:p>
                        </w:tc>
                        <w:tc>
                          <w:tcPr>
                            <w:tcW w:w="0" w:type="auto"/>
                            <w:tcBorders>
                              <w:top w:val="single" w:sz="4" w:space="0" w:color="auto"/>
                            </w:tcBorders>
                            <w:shd w:val="clear" w:color="auto" w:fill="auto"/>
                          </w:tcPr>
                          <w:p w14:paraId="7BF367EA" w14:textId="77777777" w:rsidR="00384D49" w:rsidRPr="00786DB7" w:rsidRDefault="00384D49" w:rsidP="00A145A7">
                            <w:pPr>
                              <w:spacing w:line="240" w:lineRule="atLeast"/>
                              <w:jc w:val="center"/>
                              <w:rPr>
                                <w:sz w:val="16"/>
                                <w:szCs w:val="16"/>
                              </w:rPr>
                            </w:pPr>
                            <w:r w:rsidRPr="00786DB7">
                              <w:rPr>
                                <w:sz w:val="16"/>
                                <w:szCs w:val="16"/>
                              </w:rPr>
                              <w:t>0.6675±(0.0185)</w:t>
                            </w:r>
                          </w:p>
                        </w:tc>
                        <w:tc>
                          <w:tcPr>
                            <w:tcW w:w="0" w:type="auto"/>
                            <w:tcBorders>
                              <w:top w:val="single" w:sz="4" w:space="0" w:color="auto"/>
                            </w:tcBorders>
                            <w:shd w:val="clear" w:color="auto" w:fill="auto"/>
                          </w:tcPr>
                          <w:p w14:paraId="43E681C1" w14:textId="77777777" w:rsidR="00384D49" w:rsidRPr="00786DB7" w:rsidRDefault="00384D49" w:rsidP="00A145A7">
                            <w:pPr>
                              <w:spacing w:line="240" w:lineRule="atLeast"/>
                              <w:jc w:val="center"/>
                              <w:rPr>
                                <w:sz w:val="16"/>
                                <w:szCs w:val="16"/>
                              </w:rPr>
                            </w:pPr>
                            <w:r w:rsidRPr="00786DB7">
                              <w:rPr>
                                <w:sz w:val="16"/>
                                <w:szCs w:val="16"/>
                              </w:rPr>
                              <w:t>0.2002±(0.0058)</w:t>
                            </w:r>
                          </w:p>
                        </w:tc>
                      </w:tr>
                      <w:tr w:rsidR="00384D49" w:rsidRPr="00786DB7" w14:paraId="17C2F63E" w14:textId="77777777" w:rsidTr="00634A08">
                        <w:trPr>
                          <w:trHeight w:val="227"/>
                          <w:jc w:val="center"/>
                        </w:trPr>
                        <w:tc>
                          <w:tcPr>
                            <w:tcW w:w="0" w:type="auto"/>
                            <w:shd w:val="clear" w:color="auto" w:fill="auto"/>
                          </w:tcPr>
                          <w:p w14:paraId="6A276D0D" w14:textId="77777777" w:rsidR="00384D49" w:rsidRPr="00786DB7" w:rsidRDefault="00384D49" w:rsidP="00A145A7">
                            <w:pPr>
                              <w:spacing w:line="240" w:lineRule="atLeast"/>
                              <w:jc w:val="center"/>
                              <w:rPr>
                                <w:sz w:val="16"/>
                                <w:szCs w:val="16"/>
                              </w:rPr>
                            </w:pPr>
                            <w:r w:rsidRPr="00786DB7">
                              <w:rPr>
                                <w:sz w:val="16"/>
                                <w:szCs w:val="16"/>
                              </w:rPr>
                              <w:t>20</w:t>
                            </w:r>
                          </w:p>
                        </w:tc>
                        <w:tc>
                          <w:tcPr>
                            <w:tcW w:w="0" w:type="auto"/>
                            <w:shd w:val="clear" w:color="auto" w:fill="auto"/>
                          </w:tcPr>
                          <w:p w14:paraId="058F718E" w14:textId="77777777" w:rsidR="00384D49" w:rsidRPr="00786DB7" w:rsidRDefault="00384D49" w:rsidP="00A145A7">
                            <w:pPr>
                              <w:spacing w:line="240" w:lineRule="atLeast"/>
                              <w:jc w:val="center"/>
                              <w:rPr>
                                <w:sz w:val="16"/>
                                <w:szCs w:val="16"/>
                              </w:rPr>
                            </w:pPr>
                            <w:r w:rsidRPr="00786DB7">
                              <w:rPr>
                                <w:sz w:val="16"/>
                                <w:szCs w:val="16"/>
                              </w:rPr>
                              <w:t>0.5985±(0.0230)</w:t>
                            </w:r>
                          </w:p>
                        </w:tc>
                        <w:tc>
                          <w:tcPr>
                            <w:tcW w:w="0" w:type="auto"/>
                            <w:shd w:val="clear" w:color="auto" w:fill="auto"/>
                          </w:tcPr>
                          <w:p w14:paraId="6B04024A" w14:textId="77777777" w:rsidR="00384D49" w:rsidRPr="00786DB7" w:rsidRDefault="00384D49" w:rsidP="00A145A7">
                            <w:pPr>
                              <w:spacing w:line="240" w:lineRule="atLeast"/>
                              <w:jc w:val="center"/>
                              <w:rPr>
                                <w:sz w:val="16"/>
                                <w:szCs w:val="16"/>
                              </w:rPr>
                            </w:pPr>
                            <w:r w:rsidRPr="00786DB7">
                              <w:rPr>
                                <w:sz w:val="16"/>
                                <w:szCs w:val="16"/>
                              </w:rPr>
                              <w:t>0.4861±(0.0257)</w:t>
                            </w:r>
                          </w:p>
                        </w:tc>
                        <w:tc>
                          <w:tcPr>
                            <w:tcW w:w="0" w:type="auto"/>
                            <w:shd w:val="clear" w:color="auto" w:fill="auto"/>
                          </w:tcPr>
                          <w:p w14:paraId="13D8C972" w14:textId="77777777" w:rsidR="00384D49" w:rsidRPr="00786DB7" w:rsidRDefault="00384D49" w:rsidP="00A145A7">
                            <w:pPr>
                              <w:spacing w:line="240" w:lineRule="atLeast"/>
                              <w:jc w:val="center"/>
                              <w:rPr>
                                <w:sz w:val="16"/>
                                <w:szCs w:val="16"/>
                              </w:rPr>
                            </w:pPr>
                            <w:r w:rsidRPr="00786DB7">
                              <w:rPr>
                                <w:sz w:val="16"/>
                                <w:szCs w:val="16"/>
                              </w:rPr>
                              <w:t>0.1228±(0.0041)</w:t>
                            </w:r>
                          </w:p>
                        </w:tc>
                        <w:tc>
                          <w:tcPr>
                            <w:tcW w:w="0" w:type="auto"/>
                            <w:shd w:val="clear" w:color="auto" w:fill="auto"/>
                          </w:tcPr>
                          <w:p w14:paraId="7EB4D7ED" w14:textId="77777777" w:rsidR="00384D49" w:rsidRPr="00786DB7" w:rsidRDefault="00384D49" w:rsidP="00A145A7">
                            <w:pPr>
                              <w:spacing w:line="240" w:lineRule="atLeast"/>
                              <w:jc w:val="center"/>
                              <w:rPr>
                                <w:sz w:val="16"/>
                                <w:szCs w:val="16"/>
                              </w:rPr>
                            </w:pPr>
                            <w:r w:rsidRPr="00786DB7">
                              <w:rPr>
                                <w:sz w:val="16"/>
                                <w:szCs w:val="16"/>
                              </w:rPr>
                              <w:t>0.6716±(0.0235)</w:t>
                            </w:r>
                          </w:p>
                        </w:tc>
                        <w:tc>
                          <w:tcPr>
                            <w:tcW w:w="0" w:type="auto"/>
                            <w:shd w:val="clear" w:color="auto" w:fill="auto"/>
                          </w:tcPr>
                          <w:p w14:paraId="7ACCA42B" w14:textId="77777777" w:rsidR="00384D49" w:rsidRPr="00786DB7" w:rsidRDefault="00384D49" w:rsidP="00A145A7">
                            <w:pPr>
                              <w:spacing w:line="240" w:lineRule="atLeast"/>
                              <w:jc w:val="center"/>
                              <w:rPr>
                                <w:sz w:val="16"/>
                                <w:szCs w:val="16"/>
                              </w:rPr>
                            </w:pPr>
                            <w:r w:rsidRPr="00786DB7">
                              <w:rPr>
                                <w:sz w:val="16"/>
                                <w:szCs w:val="16"/>
                              </w:rPr>
                              <w:t>0.2019±(0.0066)</w:t>
                            </w:r>
                          </w:p>
                        </w:tc>
                      </w:tr>
                      <w:tr w:rsidR="00384D49" w:rsidRPr="00786DB7" w14:paraId="2E9404DD" w14:textId="77777777" w:rsidTr="00634A08">
                        <w:trPr>
                          <w:trHeight w:val="227"/>
                          <w:jc w:val="center"/>
                        </w:trPr>
                        <w:tc>
                          <w:tcPr>
                            <w:tcW w:w="0" w:type="auto"/>
                            <w:shd w:val="clear" w:color="auto" w:fill="auto"/>
                          </w:tcPr>
                          <w:p w14:paraId="2D6D5C4D" w14:textId="77777777" w:rsidR="00384D49" w:rsidRPr="00786DB7" w:rsidRDefault="00384D49" w:rsidP="00A145A7">
                            <w:pPr>
                              <w:spacing w:line="240" w:lineRule="atLeast"/>
                              <w:jc w:val="center"/>
                              <w:rPr>
                                <w:sz w:val="16"/>
                                <w:szCs w:val="16"/>
                              </w:rPr>
                            </w:pPr>
                            <w:r w:rsidRPr="00786DB7">
                              <w:rPr>
                                <w:sz w:val="16"/>
                                <w:szCs w:val="16"/>
                              </w:rPr>
                              <w:t>30</w:t>
                            </w:r>
                          </w:p>
                        </w:tc>
                        <w:tc>
                          <w:tcPr>
                            <w:tcW w:w="0" w:type="auto"/>
                            <w:shd w:val="clear" w:color="auto" w:fill="auto"/>
                          </w:tcPr>
                          <w:p w14:paraId="577ABD27" w14:textId="77777777" w:rsidR="00384D49" w:rsidRPr="00786DB7" w:rsidRDefault="00384D49" w:rsidP="00A145A7">
                            <w:pPr>
                              <w:spacing w:line="240" w:lineRule="atLeast"/>
                              <w:jc w:val="center"/>
                              <w:rPr>
                                <w:sz w:val="16"/>
                                <w:szCs w:val="16"/>
                              </w:rPr>
                            </w:pPr>
                            <w:r w:rsidRPr="00786DB7">
                              <w:rPr>
                                <w:b/>
                                <w:sz w:val="16"/>
                                <w:szCs w:val="16"/>
                              </w:rPr>
                              <w:t>0.5997</w:t>
                            </w:r>
                            <w:r w:rsidRPr="00786DB7">
                              <w:rPr>
                                <w:sz w:val="16"/>
                                <w:szCs w:val="16"/>
                              </w:rPr>
                              <w:t>±(0.0179)</w:t>
                            </w:r>
                          </w:p>
                        </w:tc>
                        <w:tc>
                          <w:tcPr>
                            <w:tcW w:w="0" w:type="auto"/>
                            <w:shd w:val="clear" w:color="auto" w:fill="auto"/>
                          </w:tcPr>
                          <w:p w14:paraId="1AB77070" w14:textId="77777777" w:rsidR="00384D49" w:rsidRPr="00786DB7" w:rsidRDefault="00384D49" w:rsidP="00A145A7">
                            <w:pPr>
                              <w:spacing w:line="240" w:lineRule="atLeast"/>
                              <w:jc w:val="center"/>
                              <w:rPr>
                                <w:sz w:val="16"/>
                                <w:szCs w:val="16"/>
                              </w:rPr>
                            </w:pPr>
                            <w:r w:rsidRPr="00786DB7">
                              <w:rPr>
                                <w:b/>
                                <w:sz w:val="16"/>
                                <w:szCs w:val="16"/>
                              </w:rPr>
                              <w:t>0.4867</w:t>
                            </w:r>
                            <w:r w:rsidRPr="00786DB7">
                              <w:rPr>
                                <w:sz w:val="16"/>
                                <w:szCs w:val="16"/>
                              </w:rPr>
                              <w:t>±(0.0217)</w:t>
                            </w:r>
                          </w:p>
                        </w:tc>
                        <w:tc>
                          <w:tcPr>
                            <w:tcW w:w="0" w:type="auto"/>
                            <w:shd w:val="clear" w:color="auto" w:fill="auto"/>
                          </w:tcPr>
                          <w:p w14:paraId="0A61486A" w14:textId="77777777" w:rsidR="00384D49" w:rsidRPr="00786DB7" w:rsidRDefault="00384D49" w:rsidP="00A145A7">
                            <w:pPr>
                              <w:spacing w:line="240" w:lineRule="atLeast"/>
                              <w:jc w:val="center"/>
                              <w:rPr>
                                <w:sz w:val="16"/>
                                <w:szCs w:val="16"/>
                              </w:rPr>
                            </w:pPr>
                            <w:r w:rsidRPr="00786DB7">
                              <w:rPr>
                                <w:b/>
                                <w:sz w:val="16"/>
                                <w:szCs w:val="16"/>
                              </w:rPr>
                              <w:t>0.1237</w:t>
                            </w:r>
                            <w:r w:rsidRPr="00786DB7">
                              <w:rPr>
                                <w:sz w:val="16"/>
                                <w:szCs w:val="16"/>
                              </w:rPr>
                              <w:t>±(0.0022)</w:t>
                            </w:r>
                          </w:p>
                        </w:tc>
                        <w:tc>
                          <w:tcPr>
                            <w:tcW w:w="0" w:type="auto"/>
                            <w:shd w:val="clear" w:color="auto" w:fill="auto"/>
                          </w:tcPr>
                          <w:p w14:paraId="5123C82C" w14:textId="77777777" w:rsidR="00384D49" w:rsidRPr="00786DB7" w:rsidRDefault="00384D49" w:rsidP="00A145A7">
                            <w:pPr>
                              <w:spacing w:line="240" w:lineRule="atLeast"/>
                              <w:jc w:val="center"/>
                              <w:rPr>
                                <w:sz w:val="16"/>
                                <w:szCs w:val="16"/>
                              </w:rPr>
                            </w:pPr>
                            <w:r w:rsidRPr="00786DB7">
                              <w:rPr>
                                <w:b/>
                                <w:sz w:val="16"/>
                                <w:szCs w:val="16"/>
                              </w:rPr>
                              <w:t>0.6754</w:t>
                            </w:r>
                            <w:r w:rsidRPr="00786DB7">
                              <w:rPr>
                                <w:sz w:val="16"/>
                                <w:szCs w:val="16"/>
                              </w:rPr>
                              <w:t>±(0.0203)</w:t>
                            </w:r>
                          </w:p>
                        </w:tc>
                        <w:tc>
                          <w:tcPr>
                            <w:tcW w:w="0" w:type="auto"/>
                            <w:shd w:val="clear" w:color="auto" w:fill="auto"/>
                          </w:tcPr>
                          <w:p w14:paraId="64C32CA1" w14:textId="77777777" w:rsidR="00384D49" w:rsidRPr="00786DB7" w:rsidRDefault="00384D49" w:rsidP="00A145A7">
                            <w:pPr>
                              <w:spacing w:line="240" w:lineRule="atLeast"/>
                              <w:jc w:val="center"/>
                              <w:rPr>
                                <w:sz w:val="16"/>
                                <w:szCs w:val="16"/>
                              </w:rPr>
                            </w:pPr>
                            <w:r w:rsidRPr="00786DB7">
                              <w:rPr>
                                <w:b/>
                                <w:sz w:val="16"/>
                                <w:szCs w:val="16"/>
                              </w:rPr>
                              <w:t>0.2031</w:t>
                            </w:r>
                            <w:r w:rsidRPr="00786DB7">
                              <w:rPr>
                                <w:sz w:val="16"/>
                                <w:szCs w:val="16"/>
                              </w:rPr>
                              <w:t>±(0.0039)</w:t>
                            </w:r>
                          </w:p>
                        </w:tc>
                      </w:tr>
                      <w:tr w:rsidR="00384D49" w:rsidRPr="00786DB7" w14:paraId="5B9930BF" w14:textId="77777777" w:rsidTr="00634A08">
                        <w:trPr>
                          <w:trHeight w:val="227"/>
                          <w:jc w:val="center"/>
                        </w:trPr>
                        <w:tc>
                          <w:tcPr>
                            <w:tcW w:w="0" w:type="auto"/>
                            <w:shd w:val="clear" w:color="auto" w:fill="auto"/>
                          </w:tcPr>
                          <w:p w14:paraId="7F8B6D18" w14:textId="77777777" w:rsidR="00384D49" w:rsidRPr="00786DB7" w:rsidRDefault="00384D49" w:rsidP="00A145A7">
                            <w:pPr>
                              <w:spacing w:line="240" w:lineRule="atLeast"/>
                              <w:jc w:val="center"/>
                              <w:rPr>
                                <w:sz w:val="16"/>
                                <w:szCs w:val="16"/>
                              </w:rPr>
                            </w:pPr>
                            <w:r w:rsidRPr="00786DB7">
                              <w:rPr>
                                <w:sz w:val="16"/>
                                <w:szCs w:val="16"/>
                              </w:rPr>
                              <w:t>40</w:t>
                            </w:r>
                          </w:p>
                        </w:tc>
                        <w:tc>
                          <w:tcPr>
                            <w:tcW w:w="0" w:type="auto"/>
                            <w:shd w:val="clear" w:color="auto" w:fill="auto"/>
                          </w:tcPr>
                          <w:p w14:paraId="22E5379E" w14:textId="77777777" w:rsidR="00384D49" w:rsidRPr="00786DB7" w:rsidRDefault="00384D49" w:rsidP="00A145A7">
                            <w:pPr>
                              <w:spacing w:line="240" w:lineRule="atLeast"/>
                              <w:rPr>
                                <w:sz w:val="16"/>
                                <w:szCs w:val="16"/>
                              </w:rPr>
                            </w:pPr>
                            <w:r w:rsidRPr="00786DB7">
                              <w:rPr>
                                <w:sz w:val="16"/>
                                <w:szCs w:val="16"/>
                              </w:rPr>
                              <w:t>0.5946±(0.0092)</w:t>
                            </w:r>
                          </w:p>
                        </w:tc>
                        <w:tc>
                          <w:tcPr>
                            <w:tcW w:w="0" w:type="auto"/>
                            <w:shd w:val="clear" w:color="auto" w:fill="auto"/>
                          </w:tcPr>
                          <w:p w14:paraId="4E9372A7" w14:textId="77777777" w:rsidR="00384D49" w:rsidRPr="00786DB7" w:rsidRDefault="00384D49" w:rsidP="00A145A7">
                            <w:pPr>
                              <w:spacing w:line="240" w:lineRule="atLeast"/>
                              <w:jc w:val="center"/>
                              <w:rPr>
                                <w:sz w:val="16"/>
                                <w:szCs w:val="16"/>
                              </w:rPr>
                            </w:pPr>
                            <w:r w:rsidRPr="00786DB7">
                              <w:rPr>
                                <w:sz w:val="16"/>
                                <w:szCs w:val="16"/>
                              </w:rPr>
                              <w:t>0.4816±(0.0118)</w:t>
                            </w:r>
                          </w:p>
                        </w:tc>
                        <w:tc>
                          <w:tcPr>
                            <w:tcW w:w="0" w:type="auto"/>
                            <w:shd w:val="clear" w:color="auto" w:fill="auto"/>
                          </w:tcPr>
                          <w:p w14:paraId="09A24ABC" w14:textId="77777777" w:rsidR="00384D49" w:rsidRPr="00786DB7" w:rsidRDefault="00384D49" w:rsidP="00A145A7">
                            <w:pPr>
                              <w:spacing w:line="240" w:lineRule="atLeast"/>
                              <w:jc w:val="center"/>
                              <w:rPr>
                                <w:sz w:val="16"/>
                                <w:szCs w:val="16"/>
                              </w:rPr>
                            </w:pPr>
                            <w:r w:rsidRPr="00786DB7">
                              <w:rPr>
                                <w:sz w:val="16"/>
                                <w:szCs w:val="16"/>
                              </w:rPr>
                              <w:t>0.1229±(0.0023)</w:t>
                            </w:r>
                          </w:p>
                        </w:tc>
                        <w:tc>
                          <w:tcPr>
                            <w:tcW w:w="0" w:type="auto"/>
                            <w:shd w:val="clear" w:color="auto" w:fill="auto"/>
                          </w:tcPr>
                          <w:p w14:paraId="3219CE83" w14:textId="77777777" w:rsidR="00384D49" w:rsidRPr="00786DB7" w:rsidRDefault="00384D49" w:rsidP="00A145A7">
                            <w:pPr>
                              <w:spacing w:line="240" w:lineRule="atLeast"/>
                              <w:jc w:val="center"/>
                              <w:rPr>
                                <w:sz w:val="16"/>
                                <w:szCs w:val="16"/>
                              </w:rPr>
                            </w:pPr>
                            <w:r w:rsidRPr="00786DB7">
                              <w:rPr>
                                <w:sz w:val="16"/>
                                <w:szCs w:val="16"/>
                              </w:rPr>
                              <w:t>0.6692±(0.0070)</w:t>
                            </w:r>
                          </w:p>
                        </w:tc>
                        <w:tc>
                          <w:tcPr>
                            <w:tcW w:w="0" w:type="auto"/>
                            <w:shd w:val="clear" w:color="auto" w:fill="auto"/>
                          </w:tcPr>
                          <w:p w14:paraId="2314449E" w14:textId="77777777" w:rsidR="00384D49" w:rsidRPr="00786DB7" w:rsidRDefault="00384D49" w:rsidP="00A145A7">
                            <w:pPr>
                              <w:spacing w:line="240" w:lineRule="atLeast"/>
                              <w:jc w:val="center"/>
                              <w:rPr>
                                <w:sz w:val="16"/>
                                <w:szCs w:val="16"/>
                              </w:rPr>
                            </w:pPr>
                            <w:r w:rsidRPr="00786DB7">
                              <w:rPr>
                                <w:sz w:val="16"/>
                                <w:szCs w:val="16"/>
                              </w:rPr>
                              <w:t>0.2016±(0.0031)</w:t>
                            </w:r>
                          </w:p>
                        </w:tc>
                      </w:tr>
                      <w:tr w:rsidR="00384D49" w:rsidRPr="00786DB7" w14:paraId="7DB74B2C" w14:textId="77777777" w:rsidTr="00634A08">
                        <w:trPr>
                          <w:trHeight w:val="227"/>
                          <w:jc w:val="center"/>
                        </w:trPr>
                        <w:tc>
                          <w:tcPr>
                            <w:tcW w:w="0" w:type="auto"/>
                            <w:shd w:val="clear" w:color="auto" w:fill="auto"/>
                          </w:tcPr>
                          <w:p w14:paraId="1EEFF6F1" w14:textId="77777777" w:rsidR="00384D49" w:rsidRPr="00786DB7" w:rsidRDefault="00384D49" w:rsidP="00A145A7">
                            <w:pPr>
                              <w:spacing w:line="240" w:lineRule="atLeast"/>
                              <w:jc w:val="center"/>
                              <w:rPr>
                                <w:sz w:val="16"/>
                                <w:szCs w:val="16"/>
                              </w:rPr>
                            </w:pPr>
                            <w:r w:rsidRPr="00786DB7">
                              <w:rPr>
                                <w:sz w:val="16"/>
                                <w:szCs w:val="16"/>
                              </w:rPr>
                              <w:t>50</w:t>
                            </w:r>
                          </w:p>
                        </w:tc>
                        <w:tc>
                          <w:tcPr>
                            <w:tcW w:w="0" w:type="auto"/>
                            <w:shd w:val="clear" w:color="auto" w:fill="auto"/>
                          </w:tcPr>
                          <w:p w14:paraId="76E13013" w14:textId="77777777" w:rsidR="00384D49" w:rsidRPr="00786DB7" w:rsidRDefault="00384D49" w:rsidP="00A145A7">
                            <w:pPr>
                              <w:spacing w:line="240" w:lineRule="atLeast"/>
                              <w:rPr>
                                <w:color w:val="000000"/>
                                <w:sz w:val="16"/>
                                <w:szCs w:val="16"/>
                              </w:rPr>
                            </w:pPr>
                            <w:r w:rsidRPr="00786DB7">
                              <w:rPr>
                                <w:sz w:val="16"/>
                                <w:szCs w:val="16"/>
                              </w:rPr>
                              <w:t>0.5928±(0.0177)</w:t>
                            </w:r>
                          </w:p>
                        </w:tc>
                        <w:tc>
                          <w:tcPr>
                            <w:tcW w:w="0" w:type="auto"/>
                            <w:shd w:val="clear" w:color="auto" w:fill="auto"/>
                          </w:tcPr>
                          <w:p w14:paraId="37FE2F68" w14:textId="77777777" w:rsidR="00384D49" w:rsidRPr="00786DB7" w:rsidRDefault="00384D49" w:rsidP="00A145A7">
                            <w:pPr>
                              <w:spacing w:line="240" w:lineRule="atLeast"/>
                              <w:jc w:val="center"/>
                              <w:rPr>
                                <w:color w:val="000000"/>
                                <w:sz w:val="16"/>
                                <w:szCs w:val="16"/>
                              </w:rPr>
                            </w:pPr>
                            <w:r w:rsidRPr="00786DB7">
                              <w:rPr>
                                <w:sz w:val="16"/>
                                <w:szCs w:val="16"/>
                              </w:rPr>
                              <w:t>0.4782±(0.0201)</w:t>
                            </w:r>
                          </w:p>
                        </w:tc>
                        <w:tc>
                          <w:tcPr>
                            <w:tcW w:w="0" w:type="auto"/>
                            <w:shd w:val="clear" w:color="auto" w:fill="auto"/>
                          </w:tcPr>
                          <w:p w14:paraId="2D6D6ED7" w14:textId="77777777" w:rsidR="00384D49" w:rsidRPr="00786DB7" w:rsidRDefault="00384D49" w:rsidP="00A145A7">
                            <w:pPr>
                              <w:spacing w:line="240" w:lineRule="atLeast"/>
                              <w:jc w:val="center"/>
                              <w:rPr>
                                <w:color w:val="000000"/>
                                <w:sz w:val="16"/>
                                <w:szCs w:val="16"/>
                              </w:rPr>
                            </w:pPr>
                            <w:r w:rsidRPr="00786DB7">
                              <w:rPr>
                                <w:sz w:val="16"/>
                                <w:szCs w:val="16"/>
                              </w:rPr>
                              <w:t>0.1226±(0.0038)</w:t>
                            </w:r>
                          </w:p>
                        </w:tc>
                        <w:tc>
                          <w:tcPr>
                            <w:tcW w:w="0" w:type="auto"/>
                            <w:shd w:val="clear" w:color="auto" w:fill="auto"/>
                          </w:tcPr>
                          <w:p w14:paraId="5A420193" w14:textId="77777777" w:rsidR="00384D49" w:rsidRPr="00786DB7" w:rsidRDefault="00384D49" w:rsidP="00A145A7">
                            <w:pPr>
                              <w:spacing w:line="240" w:lineRule="atLeast"/>
                              <w:jc w:val="center"/>
                              <w:rPr>
                                <w:color w:val="000000"/>
                                <w:sz w:val="16"/>
                                <w:szCs w:val="16"/>
                              </w:rPr>
                            </w:pPr>
                            <w:r w:rsidRPr="00786DB7">
                              <w:rPr>
                                <w:sz w:val="16"/>
                                <w:szCs w:val="16"/>
                              </w:rPr>
                              <w:t>0.6704±(0.0216)</w:t>
                            </w:r>
                          </w:p>
                        </w:tc>
                        <w:tc>
                          <w:tcPr>
                            <w:tcW w:w="0" w:type="auto"/>
                            <w:shd w:val="clear" w:color="auto" w:fill="auto"/>
                          </w:tcPr>
                          <w:p w14:paraId="31434B94" w14:textId="77777777" w:rsidR="00384D49" w:rsidRPr="00786DB7" w:rsidRDefault="00384D49" w:rsidP="00A145A7">
                            <w:pPr>
                              <w:spacing w:line="240" w:lineRule="atLeast"/>
                              <w:jc w:val="center"/>
                              <w:rPr>
                                <w:color w:val="000000"/>
                                <w:sz w:val="16"/>
                                <w:szCs w:val="16"/>
                              </w:rPr>
                            </w:pPr>
                            <w:r w:rsidRPr="00786DB7">
                              <w:rPr>
                                <w:sz w:val="16"/>
                                <w:szCs w:val="16"/>
                              </w:rPr>
                              <w:t>0.2014±(0.0061)</w:t>
                            </w:r>
                          </w:p>
                        </w:tc>
                      </w:tr>
                    </w:tbl>
                    <w:p w14:paraId="7BCBD217" w14:textId="77777777" w:rsidR="00384D49" w:rsidRPr="00786DB7" w:rsidRDefault="00384D49" w:rsidP="008A56BD">
                      <w:pPr>
                        <w:spacing w:line="120" w:lineRule="exact"/>
                        <w:rPr>
                          <w:color w:val="000000"/>
                          <w:sz w:val="16"/>
                          <w:szCs w:val="16"/>
                        </w:rPr>
                      </w:pPr>
                    </w:p>
                    <w:tbl>
                      <w:tblPr>
                        <w:tblW w:w="0" w:type="auto"/>
                        <w:jc w:val="center"/>
                        <w:tblBorders>
                          <w:top w:val="single" w:sz="4" w:space="0" w:color="auto"/>
                          <w:bottom w:val="single" w:sz="4" w:space="0" w:color="auto"/>
                        </w:tblBorders>
                        <w:tblLook w:val="04A0" w:firstRow="1" w:lastRow="0" w:firstColumn="1" w:lastColumn="0" w:noHBand="0" w:noVBand="1"/>
                      </w:tblPr>
                      <w:tblGrid>
                        <w:gridCol w:w="376"/>
                        <w:gridCol w:w="1291"/>
                        <w:gridCol w:w="1291"/>
                        <w:gridCol w:w="1291"/>
                        <w:gridCol w:w="1291"/>
                        <w:gridCol w:w="1291"/>
                      </w:tblGrid>
                      <w:tr w:rsidR="00384D49" w:rsidRPr="00786DB7" w14:paraId="0461B8B6" w14:textId="77777777" w:rsidTr="00634A08">
                        <w:trPr>
                          <w:jc w:val="center"/>
                        </w:trPr>
                        <w:tc>
                          <w:tcPr>
                            <w:tcW w:w="0" w:type="auto"/>
                            <w:tcBorders>
                              <w:top w:val="nil"/>
                              <w:bottom w:val="single" w:sz="4" w:space="0" w:color="auto"/>
                            </w:tcBorders>
                            <w:shd w:val="clear" w:color="auto" w:fill="auto"/>
                          </w:tcPr>
                          <w:p w14:paraId="5547A6FA" w14:textId="77777777" w:rsidR="00384D49" w:rsidRPr="00786DB7" w:rsidRDefault="00384D49" w:rsidP="00A145A7">
                            <w:pPr>
                              <w:spacing w:line="240" w:lineRule="atLeast"/>
                              <w:jc w:val="center"/>
                              <w:rPr>
                                <w:sz w:val="16"/>
                                <w:szCs w:val="16"/>
                              </w:rPr>
                            </w:pPr>
                            <w:r w:rsidRPr="00786DB7">
                              <w:rPr>
                                <w:sz w:val="16"/>
                                <w:szCs w:val="16"/>
                              </w:rPr>
                              <w:t>K</w:t>
                            </w:r>
                          </w:p>
                        </w:tc>
                        <w:tc>
                          <w:tcPr>
                            <w:tcW w:w="0" w:type="auto"/>
                            <w:tcBorders>
                              <w:top w:val="nil"/>
                              <w:bottom w:val="single" w:sz="4" w:space="0" w:color="auto"/>
                            </w:tcBorders>
                            <w:shd w:val="clear" w:color="auto" w:fill="auto"/>
                          </w:tcPr>
                          <w:p w14:paraId="38DDB0F1" w14:textId="77777777" w:rsidR="00384D49" w:rsidRPr="00786DB7" w:rsidRDefault="00384D49" w:rsidP="00A145A7">
                            <w:pPr>
                              <w:spacing w:line="240" w:lineRule="atLeast"/>
                              <w:jc w:val="center"/>
                              <w:rPr>
                                <w:sz w:val="16"/>
                                <w:szCs w:val="16"/>
                              </w:rPr>
                            </w:pPr>
                            <w:r w:rsidRPr="00FD7309">
                              <w:rPr>
                                <w:i/>
                                <w:sz w:val="16"/>
                                <w:szCs w:val="16"/>
                              </w:rPr>
                              <w:t>NDCG</w:t>
                            </w:r>
                            <w:r w:rsidRPr="00786DB7">
                              <w:rPr>
                                <w:sz w:val="16"/>
                                <w:szCs w:val="16"/>
                              </w:rPr>
                              <w:t>@20</w:t>
                            </w:r>
                          </w:p>
                        </w:tc>
                        <w:tc>
                          <w:tcPr>
                            <w:tcW w:w="0" w:type="auto"/>
                            <w:tcBorders>
                              <w:top w:val="nil"/>
                              <w:bottom w:val="single" w:sz="4" w:space="0" w:color="auto"/>
                            </w:tcBorders>
                            <w:shd w:val="clear" w:color="auto" w:fill="auto"/>
                          </w:tcPr>
                          <w:p w14:paraId="2BD9EB83" w14:textId="77777777" w:rsidR="00384D49" w:rsidRPr="00786DB7" w:rsidRDefault="00384D49" w:rsidP="00A145A7">
                            <w:pPr>
                              <w:spacing w:line="240" w:lineRule="atLeast"/>
                              <w:jc w:val="center"/>
                              <w:rPr>
                                <w:sz w:val="16"/>
                                <w:szCs w:val="16"/>
                              </w:rPr>
                            </w:pPr>
                            <w:r w:rsidRPr="00FD7309">
                              <w:rPr>
                                <w:i/>
                                <w:sz w:val="16"/>
                                <w:szCs w:val="16"/>
                              </w:rPr>
                              <w:t>MAP</w:t>
                            </w:r>
                            <w:r w:rsidRPr="00786DB7">
                              <w:rPr>
                                <w:sz w:val="16"/>
                                <w:szCs w:val="16"/>
                              </w:rPr>
                              <w:t>@20</w:t>
                            </w:r>
                          </w:p>
                        </w:tc>
                        <w:tc>
                          <w:tcPr>
                            <w:tcW w:w="0" w:type="auto"/>
                            <w:tcBorders>
                              <w:top w:val="nil"/>
                              <w:bottom w:val="single" w:sz="4" w:space="0" w:color="auto"/>
                            </w:tcBorders>
                            <w:shd w:val="clear" w:color="auto" w:fill="auto"/>
                          </w:tcPr>
                          <w:p w14:paraId="622CD1E3" w14:textId="77777777" w:rsidR="00384D49" w:rsidRPr="00786DB7" w:rsidRDefault="00384D49" w:rsidP="00A145A7">
                            <w:pPr>
                              <w:spacing w:line="240" w:lineRule="atLeast"/>
                              <w:jc w:val="center"/>
                              <w:rPr>
                                <w:sz w:val="16"/>
                                <w:szCs w:val="16"/>
                              </w:rPr>
                            </w:pPr>
                            <w:r w:rsidRPr="00FD7309">
                              <w:rPr>
                                <w:i/>
                                <w:sz w:val="16"/>
                                <w:szCs w:val="16"/>
                              </w:rPr>
                              <w:t>Precision</w:t>
                            </w:r>
                            <w:r w:rsidRPr="00786DB7">
                              <w:rPr>
                                <w:sz w:val="16"/>
                                <w:szCs w:val="16"/>
                              </w:rPr>
                              <w:t>@20</w:t>
                            </w:r>
                          </w:p>
                        </w:tc>
                        <w:tc>
                          <w:tcPr>
                            <w:tcW w:w="0" w:type="auto"/>
                            <w:tcBorders>
                              <w:top w:val="nil"/>
                              <w:bottom w:val="single" w:sz="4" w:space="0" w:color="auto"/>
                            </w:tcBorders>
                            <w:shd w:val="clear" w:color="auto" w:fill="auto"/>
                          </w:tcPr>
                          <w:p w14:paraId="6C7CCE60" w14:textId="77777777" w:rsidR="00384D49" w:rsidRPr="00786DB7" w:rsidRDefault="00384D49" w:rsidP="00A145A7">
                            <w:pPr>
                              <w:spacing w:line="240" w:lineRule="atLeast"/>
                              <w:jc w:val="center"/>
                              <w:rPr>
                                <w:sz w:val="16"/>
                                <w:szCs w:val="16"/>
                              </w:rPr>
                            </w:pPr>
                            <w:r w:rsidRPr="00FD7309">
                              <w:rPr>
                                <w:i/>
                                <w:sz w:val="16"/>
                                <w:szCs w:val="16"/>
                              </w:rPr>
                              <w:t>Recall</w:t>
                            </w:r>
                            <w:r w:rsidRPr="00786DB7">
                              <w:rPr>
                                <w:sz w:val="16"/>
                                <w:szCs w:val="16"/>
                              </w:rPr>
                              <w:t>@20</w:t>
                            </w:r>
                          </w:p>
                        </w:tc>
                        <w:tc>
                          <w:tcPr>
                            <w:tcW w:w="0" w:type="auto"/>
                            <w:tcBorders>
                              <w:top w:val="nil"/>
                              <w:bottom w:val="single" w:sz="4" w:space="0" w:color="auto"/>
                            </w:tcBorders>
                            <w:shd w:val="clear" w:color="auto" w:fill="auto"/>
                          </w:tcPr>
                          <w:p w14:paraId="0B061BB5" w14:textId="77777777" w:rsidR="00384D49" w:rsidRPr="00786DB7" w:rsidRDefault="00384D49" w:rsidP="00A145A7">
                            <w:pPr>
                              <w:spacing w:line="240" w:lineRule="atLeast"/>
                              <w:jc w:val="center"/>
                              <w:rPr>
                                <w:sz w:val="16"/>
                                <w:szCs w:val="16"/>
                              </w:rPr>
                            </w:pPr>
                            <w:r w:rsidRPr="00FD7309">
                              <w:rPr>
                                <w:i/>
                                <w:sz w:val="16"/>
                                <w:szCs w:val="16"/>
                              </w:rPr>
                              <w:t>F1</w:t>
                            </w:r>
                            <w:r w:rsidRPr="00786DB7">
                              <w:rPr>
                                <w:sz w:val="16"/>
                                <w:szCs w:val="16"/>
                              </w:rPr>
                              <w:t>@20</w:t>
                            </w:r>
                          </w:p>
                        </w:tc>
                      </w:tr>
                      <w:tr w:rsidR="00384D49" w:rsidRPr="00786DB7" w14:paraId="5DE1562D" w14:textId="77777777" w:rsidTr="00634A08">
                        <w:trPr>
                          <w:trHeight w:val="283"/>
                          <w:jc w:val="center"/>
                        </w:trPr>
                        <w:tc>
                          <w:tcPr>
                            <w:tcW w:w="0" w:type="auto"/>
                            <w:tcBorders>
                              <w:top w:val="single" w:sz="4" w:space="0" w:color="auto"/>
                            </w:tcBorders>
                            <w:shd w:val="clear" w:color="auto" w:fill="auto"/>
                          </w:tcPr>
                          <w:p w14:paraId="33F7DC4F" w14:textId="77777777" w:rsidR="00384D49" w:rsidRPr="00786DB7" w:rsidRDefault="00384D49" w:rsidP="00A145A7">
                            <w:pPr>
                              <w:spacing w:line="240" w:lineRule="atLeast"/>
                              <w:jc w:val="center"/>
                              <w:rPr>
                                <w:sz w:val="16"/>
                                <w:szCs w:val="16"/>
                              </w:rPr>
                            </w:pPr>
                            <w:r w:rsidRPr="00786DB7">
                              <w:rPr>
                                <w:sz w:val="16"/>
                                <w:szCs w:val="16"/>
                              </w:rPr>
                              <w:t>10</w:t>
                            </w:r>
                          </w:p>
                        </w:tc>
                        <w:tc>
                          <w:tcPr>
                            <w:tcW w:w="0" w:type="auto"/>
                            <w:tcBorders>
                              <w:top w:val="single" w:sz="4" w:space="0" w:color="auto"/>
                            </w:tcBorders>
                            <w:shd w:val="clear" w:color="auto" w:fill="auto"/>
                          </w:tcPr>
                          <w:p w14:paraId="46CB9366" w14:textId="77777777" w:rsidR="00384D49" w:rsidRPr="00786DB7" w:rsidRDefault="00384D49" w:rsidP="00A145A7">
                            <w:pPr>
                              <w:spacing w:line="240" w:lineRule="atLeast"/>
                              <w:jc w:val="center"/>
                              <w:rPr>
                                <w:sz w:val="16"/>
                                <w:szCs w:val="16"/>
                              </w:rPr>
                            </w:pPr>
                            <w:r w:rsidRPr="00786DB7">
                              <w:rPr>
                                <w:sz w:val="16"/>
                                <w:szCs w:val="16"/>
                              </w:rPr>
                              <w:t>0.6001±(0.0172)</w:t>
                            </w:r>
                          </w:p>
                        </w:tc>
                        <w:tc>
                          <w:tcPr>
                            <w:tcW w:w="0" w:type="auto"/>
                            <w:tcBorders>
                              <w:top w:val="single" w:sz="4" w:space="0" w:color="auto"/>
                            </w:tcBorders>
                            <w:shd w:val="clear" w:color="auto" w:fill="auto"/>
                          </w:tcPr>
                          <w:p w14:paraId="0AE27B96" w14:textId="77777777" w:rsidR="00384D49" w:rsidRPr="00786DB7" w:rsidRDefault="00384D49" w:rsidP="00A145A7">
                            <w:pPr>
                              <w:spacing w:line="240" w:lineRule="atLeast"/>
                              <w:jc w:val="center"/>
                              <w:rPr>
                                <w:sz w:val="16"/>
                                <w:szCs w:val="16"/>
                              </w:rPr>
                            </w:pPr>
                            <w:r w:rsidRPr="00786DB7">
                              <w:rPr>
                                <w:sz w:val="16"/>
                                <w:szCs w:val="16"/>
                              </w:rPr>
                              <w:t>0.4782±(0.0166)</w:t>
                            </w:r>
                          </w:p>
                        </w:tc>
                        <w:tc>
                          <w:tcPr>
                            <w:tcW w:w="0" w:type="auto"/>
                            <w:tcBorders>
                              <w:top w:val="single" w:sz="4" w:space="0" w:color="auto"/>
                            </w:tcBorders>
                            <w:shd w:val="clear" w:color="auto" w:fill="auto"/>
                          </w:tcPr>
                          <w:p w14:paraId="2DABE091" w14:textId="77777777" w:rsidR="00384D49" w:rsidRPr="00786DB7" w:rsidRDefault="00384D49" w:rsidP="00A145A7">
                            <w:pPr>
                              <w:spacing w:line="240" w:lineRule="atLeast"/>
                              <w:jc w:val="center"/>
                              <w:rPr>
                                <w:sz w:val="16"/>
                                <w:szCs w:val="16"/>
                              </w:rPr>
                            </w:pPr>
                            <w:r w:rsidRPr="00786DB7">
                              <w:rPr>
                                <w:sz w:val="16"/>
                                <w:szCs w:val="16"/>
                              </w:rPr>
                              <w:t>0.0975±(0.0033)</w:t>
                            </w:r>
                          </w:p>
                        </w:tc>
                        <w:tc>
                          <w:tcPr>
                            <w:tcW w:w="0" w:type="auto"/>
                            <w:tcBorders>
                              <w:top w:val="single" w:sz="4" w:space="0" w:color="auto"/>
                            </w:tcBorders>
                            <w:shd w:val="clear" w:color="auto" w:fill="auto"/>
                          </w:tcPr>
                          <w:p w14:paraId="35D2E18F" w14:textId="77777777" w:rsidR="00384D49" w:rsidRPr="00786DB7" w:rsidRDefault="00384D49" w:rsidP="00A145A7">
                            <w:pPr>
                              <w:spacing w:line="240" w:lineRule="atLeast"/>
                              <w:jc w:val="center"/>
                              <w:rPr>
                                <w:sz w:val="16"/>
                                <w:szCs w:val="16"/>
                              </w:rPr>
                            </w:pPr>
                            <w:r w:rsidRPr="00786DB7">
                              <w:rPr>
                                <w:sz w:val="16"/>
                                <w:szCs w:val="16"/>
                              </w:rPr>
                              <w:t>0.7048±(0.0229)</w:t>
                            </w:r>
                          </w:p>
                        </w:tc>
                        <w:tc>
                          <w:tcPr>
                            <w:tcW w:w="0" w:type="auto"/>
                            <w:tcBorders>
                              <w:top w:val="single" w:sz="4" w:space="0" w:color="auto"/>
                            </w:tcBorders>
                            <w:shd w:val="clear" w:color="auto" w:fill="auto"/>
                          </w:tcPr>
                          <w:p w14:paraId="7623FE57" w14:textId="77777777" w:rsidR="00384D49" w:rsidRPr="00786DB7" w:rsidRDefault="00384D49" w:rsidP="00A145A7">
                            <w:pPr>
                              <w:spacing w:line="240" w:lineRule="atLeast"/>
                              <w:jc w:val="center"/>
                              <w:rPr>
                                <w:sz w:val="16"/>
                                <w:szCs w:val="16"/>
                              </w:rPr>
                            </w:pPr>
                            <w:r w:rsidRPr="00786DB7">
                              <w:rPr>
                                <w:sz w:val="16"/>
                                <w:szCs w:val="16"/>
                              </w:rPr>
                              <w:t>0.1670±(0.0056)</w:t>
                            </w:r>
                          </w:p>
                        </w:tc>
                      </w:tr>
                      <w:tr w:rsidR="00384D49" w:rsidRPr="00786DB7" w14:paraId="0FC104DA" w14:textId="77777777" w:rsidTr="00634A08">
                        <w:trPr>
                          <w:trHeight w:val="283"/>
                          <w:jc w:val="center"/>
                        </w:trPr>
                        <w:tc>
                          <w:tcPr>
                            <w:tcW w:w="0" w:type="auto"/>
                            <w:shd w:val="clear" w:color="auto" w:fill="auto"/>
                          </w:tcPr>
                          <w:p w14:paraId="28B3DEE1" w14:textId="77777777" w:rsidR="00384D49" w:rsidRPr="00786DB7" w:rsidRDefault="00384D49" w:rsidP="00A145A7">
                            <w:pPr>
                              <w:spacing w:line="240" w:lineRule="atLeast"/>
                              <w:jc w:val="center"/>
                              <w:rPr>
                                <w:sz w:val="16"/>
                                <w:szCs w:val="16"/>
                              </w:rPr>
                            </w:pPr>
                            <w:r w:rsidRPr="00786DB7">
                              <w:rPr>
                                <w:sz w:val="16"/>
                                <w:szCs w:val="16"/>
                              </w:rPr>
                              <w:t>20</w:t>
                            </w:r>
                          </w:p>
                        </w:tc>
                        <w:tc>
                          <w:tcPr>
                            <w:tcW w:w="0" w:type="auto"/>
                            <w:shd w:val="clear" w:color="auto" w:fill="auto"/>
                          </w:tcPr>
                          <w:p w14:paraId="177A321C" w14:textId="77777777" w:rsidR="00384D49" w:rsidRPr="00786DB7" w:rsidRDefault="00384D49" w:rsidP="00A145A7">
                            <w:pPr>
                              <w:spacing w:line="240" w:lineRule="atLeast"/>
                              <w:jc w:val="center"/>
                              <w:rPr>
                                <w:sz w:val="16"/>
                                <w:szCs w:val="16"/>
                              </w:rPr>
                            </w:pPr>
                            <w:r w:rsidRPr="00786DB7">
                              <w:rPr>
                                <w:b/>
                                <w:sz w:val="16"/>
                                <w:szCs w:val="16"/>
                              </w:rPr>
                              <w:t>0.6113</w:t>
                            </w:r>
                            <w:r w:rsidRPr="00786DB7">
                              <w:rPr>
                                <w:sz w:val="16"/>
                                <w:szCs w:val="16"/>
                              </w:rPr>
                              <w:t>±(0.0227)</w:t>
                            </w:r>
                          </w:p>
                        </w:tc>
                        <w:tc>
                          <w:tcPr>
                            <w:tcW w:w="0" w:type="auto"/>
                            <w:shd w:val="clear" w:color="auto" w:fill="auto"/>
                          </w:tcPr>
                          <w:p w14:paraId="45E123E1" w14:textId="77777777" w:rsidR="00384D49" w:rsidRPr="00786DB7" w:rsidRDefault="00384D49" w:rsidP="00A145A7">
                            <w:pPr>
                              <w:spacing w:line="240" w:lineRule="atLeast"/>
                              <w:jc w:val="center"/>
                              <w:rPr>
                                <w:sz w:val="16"/>
                                <w:szCs w:val="16"/>
                              </w:rPr>
                            </w:pPr>
                            <w:r w:rsidRPr="00786DB7">
                              <w:rPr>
                                <w:sz w:val="16"/>
                                <w:szCs w:val="16"/>
                              </w:rPr>
                              <w:t>0.4913±(0.0256)</w:t>
                            </w:r>
                          </w:p>
                        </w:tc>
                        <w:tc>
                          <w:tcPr>
                            <w:tcW w:w="0" w:type="auto"/>
                            <w:shd w:val="clear" w:color="auto" w:fill="auto"/>
                          </w:tcPr>
                          <w:p w14:paraId="692A420E" w14:textId="77777777" w:rsidR="00384D49" w:rsidRPr="00786DB7" w:rsidRDefault="00384D49" w:rsidP="00A145A7">
                            <w:pPr>
                              <w:spacing w:line="240" w:lineRule="atLeast"/>
                              <w:jc w:val="center"/>
                              <w:rPr>
                                <w:sz w:val="16"/>
                                <w:szCs w:val="16"/>
                              </w:rPr>
                            </w:pPr>
                            <w:r w:rsidRPr="00786DB7">
                              <w:rPr>
                                <w:sz w:val="16"/>
                                <w:szCs w:val="16"/>
                              </w:rPr>
                              <w:t>0.0983±(0.0031)</w:t>
                            </w:r>
                          </w:p>
                        </w:tc>
                        <w:tc>
                          <w:tcPr>
                            <w:tcW w:w="0" w:type="auto"/>
                            <w:shd w:val="clear" w:color="auto" w:fill="auto"/>
                          </w:tcPr>
                          <w:p w14:paraId="153512B1" w14:textId="77777777" w:rsidR="00384D49" w:rsidRPr="00786DB7" w:rsidRDefault="00384D49" w:rsidP="00A145A7">
                            <w:pPr>
                              <w:spacing w:line="240" w:lineRule="atLeast"/>
                              <w:jc w:val="center"/>
                              <w:rPr>
                                <w:sz w:val="16"/>
                                <w:szCs w:val="16"/>
                              </w:rPr>
                            </w:pPr>
                            <w:r w:rsidRPr="00786DB7">
                              <w:rPr>
                                <w:b/>
                                <w:sz w:val="16"/>
                                <w:szCs w:val="16"/>
                              </w:rPr>
                              <w:t>0.7101</w:t>
                            </w:r>
                            <w:r w:rsidRPr="00786DB7">
                              <w:rPr>
                                <w:sz w:val="16"/>
                                <w:szCs w:val="16"/>
                              </w:rPr>
                              <w:t>±(0.0228)</w:t>
                            </w:r>
                          </w:p>
                        </w:tc>
                        <w:tc>
                          <w:tcPr>
                            <w:tcW w:w="0" w:type="auto"/>
                            <w:shd w:val="clear" w:color="auto" w:fill="auto"/>
                          </w:tcPr>
                          <w:p w14:paraId="301AD097" w14:textId="77777777" w:rsidR="00384D49" w:rsidRPr="00786DB7" w:rsidRDefault="00384D49" w:rsidP="00A145A7">
                            <w:pPr>
                              <w:spacing w:line="240" w:lineRule="atLeast"/>
                              <w:jc w:val="center"/>
                              <w:rPr>
                                <w:sz w:val="16"/>
                                <w:szCs w:val="16"/>
                              </w:rPr>
                            </w:pPr>
                            <w:r w:rsidRPr="00786DB7">
                              <w:rPr>
                                <w:b/>
                                <w:sz w:val="16"/>
                                <w:szCs w:val="16"/>
                              </w:rPr>
                              <w:t>0.1684</w:t>
                            </w:r>
                            <w:r w:rsidRPr="00786DB7">
                              <w:rPr>
                                <w:sz w:val="16"/>
                                <w:szCs w:val="16"/>
                              </w:rPr>
                              <w:t>±(0.0054)</w:t>
                            </w:r>
                          </w:p>
                        </w:tc>
                      </w:tr>
                      <w:tr w:rsidR="00384D49" w:rsidRPr="00786DB7" w14:paraId="39ED3A5E" w14:textId="77777777" w:rsidTr="00634A08">
                        <w:trPr>
                          <w:trHeight w:val="283"/>
                          <w:jc w:val="center"/>
                        </w:trPr>
                        <w:tc>
                          <w:tcPr>
                            <w:tcW w:w="0" w:type="auto"/>
                            <w:shd w:val="clear" w:color="auto" w:fill="auto"/>
                          </w:tcPr>
                          <w:p w14:paraId="7AE3EA6C" w14:textId="77777777" w:rsidR="00384D49" w:rsidRPr="00786DB7" w:rsidRDefault="00384D49" w:rsidP="00A145A7">
                            <w:pPr>
                              <w:spacing w:line="240" w:lineRule="atLeast"/>
                              <w:jc w:val="center"/>
                              <w:rPr>
                                <w:sz w:val="16"/>
                                <w:szCs w:val="16"/>
                              </w:rPr>
                            </w:pPr>
                            <w:r w:rsidRPr="00786DB7">
                              <w:rPr>
                                <w:sz w:val="16"/>
                                <w:szCs w:val="16"/>
                              </w:rPr>
                              <w:t>30</w:t>
                            </w:r>
                          </w:p>
                        </w:tc>
                        <w:tc>
                          <w:tcPr>
                            <w:tcW w:w="0" w:type="auto"/>
                            <w:shd w:val="clear" w:color="auto" w:fill="auto"/>
                          </w:tcPr>
                          <w:p w14:paraId="14A5192A" w14:textId="77777777" w:rsidR="00384D49" w:rsidRPr="00786DB7" w:rsidRDefault="00384D49" w:rsidP="00A145A7">
                            <w:pPr>
                              <w:spacing w:line="240" w:lineRule="atLeast"/>
                              <w:jc w:val="center"/>
                              <w:rPr>
                                <w:sz w:val="16"/>
                                <w:szCs w:val="16"/>
                              </w:rPr>
                            </w:pPr>
                            <w:r w:rsidRPr="00786DB7">
                              <w:rPr>
                                <w:sz w:val="16"/>
                                <w:szCs w:val="16"/>
                              </w:rPr>
                              <w:t>0.6111±(0.0177)</w:t>
                            </w:r>
                          </w:p>
                        </w:tc>
                        <w:tc>
                          <w:tcPr>
                            <w:tcW w:w="0" w:type="auto"/>
                            <w:shd w:val="clear" w:color="auto" w:fill="auto"/>
                          </w:tcPr>
                          <w:p w14:paraId="1CC31157" w14:textId="77777777" w:rsidR="00384D49" w:rsidRPr="00786DB7" w:rsidRDefault="00384D49" w:rsidP="00A145A7">
                            <w:pPr>
                              <w:spacing w:line="240" w:lineRule="atLeast"/>
                              <w:jc w:val="center"/>
                              <w:rPr>
                                <w:sz w:val="16"/>
                                <w:szCs w:val="16"/>
                              </w:rPr>
                            </w:pPr>
                            <w:r w:rsidRPr="00786DB7">
                              <w:rPr>
                                <w:b/>
                                <w:sz w:val="16"/>
                                <w:szCs w:val="16"/>
                              </w:rPr>
                              <w:t>0.4914</w:t>
                            </w:r>
                            <w:r w:rsidRPr="00786DB7">
                              <w:rPr>
                                <w:sz w:val="16"/>
                                <w:szCs w:val="16"/>
                              </w:rPr>
                              <w:t>±(0.0216)</w:t>
                            </w:r>
                          </w:p>
                        </w:tc>
                        <w:tc>
                          <w:tcPr>
                            <w:tcW w:w="0" w:type="auto"/>
                            <w:shd w:val="clear" w:color="auto" w:fill="auto"/>
                          </w:tcPr>
                          <w:p w14:paraId="027CE91C" w14:textId="77777777" w:rsidR="00384D49" w:rsidRPr="00786DB7" w:rsidRDefault="00384D49" w:rsidP="00A145A7">
                            <w:pPr>
                              <w:spacing w:line="240" w:lineRule="atLeast"/>
                              <w:jc w:val="center"/>
                              <w:rPr>
                                <w:sz w:val="16"/>
                                <w:szCs w:val="16"/>
                              </w:rPr>
                            </w:pPr>
                            <w:r w:rsidRPr="00786DB7">
                              <w:rPr>
                                <w:b/>
                                <w:sz w:val="16"/>
                                <w:szCs w:val="16"/>
                              </w:rPr>
                              <w:t>0.0984</w:t>
                            </w:r>
                            <w:r w:rsidRPr="00786DB7">
                              <w:rPr>
                                <w:sz w:val="16"/>
                                <w:szCs w:val="16"/>
                              </w:rPr>
                              <w:t>±(0.0020)</w:t>
                            </w:r>
                          </w:p>
                        </w:tc>
                        <w:tc>
                          <w:tcPr>
                            <w:tcW w:w="0" w:type="auto"/>
                            <w:shd w:val="clear" w:color="auto" w:fill="auto"/>
                          </w:tcPr>
                          <w:p w14:paraId="0D079AFC" w14:textId="77777777" w:rsidR="00384D49" w:rsidRPr="00786DB7" w:rsidRDefault="00384D49" w:rsidP="00A145A7">
                            <w:pPr>
                              <w:spacing w:line="240" w:lineRule="atLeast"/>
                              <w:jc w:val="center"/>
                              <w:rPr>
                                <w:sz w:val="16"/>
                                <w:szCs w:val="16"/>
                              </w:rPr>
                            </w:pPr>
                            <w:r w:rsidRPr="00786DB7">
                              <w:rPr>
                                <w:sz w:val="16"/>
                                <w:szCs w:val="16"/>
                              </w:rPr>
                              <w:t>0.7088±(0.0202)</w:t>
                            </w:r>
                          </w:p>
                        </w:tc>
                        <w:tc>
                          <w:tcPr>
                            <w:tcW w:w="0" w:type="auto"/>
                            <w:shd w:val="clear" w:color="auto" w:fill="auto"/>
                          </w:tcPr>
                          <w:p w14:paraId="77D177C8" w14:textId="77777777" w:rsidR="00384D49" w:rsidRPr="00786DB7" w:rsidRDefault="00384D49" w:rsidP="00A145A7">
                            <w:pPr>
                              <w:spacing w:line="240" w:lineRule="atLeast"/>
                              <w:jc w:val="center"/>
                              <w:rPr>
                                <w:sz w:val="16"/>
                                <w:szCs w:val="16"/>
                              </w:rPr>
                            </w:pPr>
                            <w:r w:rsidRPr="00786DB7">
                              <w:rPr>
                                <w:b/>
                                <w:sz w:val="16"/>
                                <w:szCs w:val="16"/>
                              </w:rPr>
                              <w:t>0.1684</w:t>
                            </w:r>
                            <w:r w:rsidRPr="00786DB7">
                              <w:rPr>
                                <w:sz w:val="16"/>
                                <w:szCs w:val="16"/>
                              </w:rPr>
                              <w:t>±(0.0036)</w:t>
                            </w:r>
                          </w:p>
                        </w:tc>
                      </w:tr>
                      <w:tr w:rsidR="00384D49" w:rsidRPr="00786DB7" w14:paraId="0859D967" w14:textId="77777777" w:rsidTr="00FD7309">
                        <w:trPr>
                          <w:trHeight w:val="283"/>
                          <w:jc w:val="center"/>
                        </w:trPr>
                        <w:tc>
                          <w:tcPr>
                            <w:tcW w:w="0" w:type="auto"/>
                            <w:tcBorders>
                              <w:bottom w:val="nil"/>
                            </w:tcBorders>
                            <w:shd w:val="clear" w:color="auto" w:fill="auto"/>
                          </w:tcPr>
                          <w:p w14:paraId="5CE5097B" w14:textId="77777777" w:rsidR="00384D49" w:rsidRPr="00786DB7" w:rsidRDefault="00384D49" w:rsidP="00A145A7">
                            <w:pPr>
                              <w:spacing w:line="240" w:lineRule="atLeast"/>
                              <w:jc w:val="center"/>
                              <w:rPr>
                                <w:sz w:val="16"/>
                                <w:szCs w:val="16"/>
                              </w:rPr>
                            </w:pPr>
                            <w:r w:rsidRPr="00786DB7">
                              <w:rPr>
                                <w:sz w:val="16"/>
                                <w:szCs w:val="16"/>
                              </w:rPr>
                              <w:t>40</w:t>
                            </w:r>
                          </w:p>
                        </w:tc>
                        <w:tc>
                          <w:tcPr>
                            <w:tcW w:w="0" w:type="auto"/>
                            <w:tcBorders>
                              <w:bottom w:val="nil"/>
                            </w:tcBorders>
                            <w:shd w:val="clear" w:color="auto" w:fill="auto"/>
                          </w:tcPr>
                          <w:p w14:paraId="59A98BA6" w14:textId="77777777" w:rsidR="00384D49" w:rsidRPr="00786DB7" w:rsidRDefault="00384D49" w:rsidP="00A145A7">
                            <w:pPr>
                              <w:spacing w:line="240" w:lineRule="atLeast"/>
                              <w:rPr>
                                <w:sz w:val="16"/>
                                <w:szCs w:val="16"/>
                              </w:rPr>
                            </w:pPr>
                            <w:r w:rsidRPr="00786DB7">
                              <w:rPr>
                                <w:sz w:val="16"/>
                                <w:szCs w:val="16"/>
                              </w:rPr>
                              <w:t>0.6077±(0.0079)</w:t>
                            </w:r>
                          </w:p>
                        </w:tc>
                        <w:tc>
                          <w:tcPr>
                            <w:tcW w:w="0" w:type="auto"/>
                            <w:tcBorders>
                              <w:bottom w:val="nil"/>
                            </w:tcBorders>
                            <w:shd w:val="clear" w:color="auto" w:fill="auto"/>
                          </w:tcPr>
                          <w:p w14:paraId="585F4295" w14:textId="77777777" w:rsidR="00384D49" w:rsidRPr="00786DB7" w:rsidRDefault="00384D49" w:rsidP="00A145A7">
                            <w:pPr>
                              <w:spacing w:line="240" w:lineRule="atLeast"/>
                              <w:jc w:val="center"/>
                              <w:rPr>
                                <w:sz w:val="16"/>
                                <w:szCs w:val="16"/>
                              </w:rPr>
                            </w:pPr>
                            <w:r w:rsidRPr="00786DB7">
                              <w:rPr>
                                <w:sz w:val="16"/>
                                <w:szCs w:val="16"/>
                              </w:rPr>
                              <w:t>0.4868±(0.0112)</w:t>
                            </w:r>
                          </w:p>
                        </w:tc>
                        <w:tc>
                          <w:tcPr>
                            <w:tcW w:w="0" w:type="auto"/>
                            <w:tcBorders>
                              <w:bottom w:val="nil"/>
                            </w:tcBorders>
                            <w:shd w:val="clear" w:color="auto" w:fill="auto"/>
                          </w:tcPr>
                          <w:p w14:paraId="598A41D1" w14:textId="77777777" w:rsidR="00384D49" w:rsidRPr="00786DB7" w:rsidRDefault="00384D49" w:rsidP="00A145A7">
                            <w:pPr>
                              <w:spacing w:line="240" w:lineRule="atLeast"/>
                              <w:jc w:val="center"/>
                              <w:rPr>
                                <w:sz w:val="16"/>
                                <w:szCs w:val="16"/>
                              </w:rPr>
                            </w:pPr>
                            <w:r w:rsidRPr="00786DB7">
                              <w:rPr>
                                <w:sz w:val="16"/>
                                <w:szCs w:val="16"/>
                              </w:rPr>
                              <w:t>0.0982±(0.0021)</w:t>
                            </w:r>
                          </w:p>
                        </w:tc>
                        <w:tc>
                          <w:tcPr>
                            <w:tcW w:w="0" w:type="auto"/>
                            <w:tcBorders>
                              <w:bottom w:val="nil"/>
                            </w:tcBorders>
                            <w:shd w:val="clear" w:color="auto" w:fill="auto"/>
                          </w:tcPr>
                          <w:p w14:paraId="280BDA26" w14:textId="77777777" w:rsidR="00384D49" w:rsidRPr="00786DB7" w:rsidRDefault="00384D49" w:rsidP="00A145A7">
                            <w:pPr>
                              <w:spacing w:line="240" w:lineRule="atLeast"/>
                              <w:jc w:val="center"/>
                              <w:rPr>
                                <w:sz w:val="16"/>
                                <w:szCs w:val="16"/>
                              </w:rPr>
                            </w:pPr>
                            <w:r w:rsidRPr="00786DB7">
                              <w:rPr>
                                <w:sz w:val="16"/>
                                <w:szCs w:val="16"/>
                              </w:rPr>
                              <w:t>0.7094±(0.0131)</w:t>
                            </w:r>
                          </w:p>
                        </w:tc>
                        <w:tc>
                          <w:tcPr>
                            <w:tcW w:w="0" w:type="auto"/>
                            <w:tcBorders>
                              <w:bottom w:val="nil"/>
                            </w:tcBorders>
                            <w:shd w:val="clear" w:color="auto" w:fill="auto"/>
                          </w:tcPr>
                          <w:p w14:paraId="69BCBADF" w14:textId="77777777" w:rsidR="00384D49" w:rsidRPr="00786DB7" w:rsidRDefault="00384D49" w:rsidP="00A145A7">
                            <w:pPr>
                              <w:spacing w:line="240" w:lineRule="atLeast"/>
                              <w:jc w:val="center"/>
                              <w:rPr>
                                <w:sz w:val="16"/>
                                <w:szCs w:val="16"/>
                              </w:rPr>
                            </w:pPr>
                            <w:r w:rsidRPr="00786DB7">
                              <w:rPr>
                                <w:sz w:val="16"/>
                                <w:szCs w:val="16"/>
                              </w:rPr>
                              <w:t>0.1682±(0.0035)</w:t>
                            </w:r>
                          </w:p>
                        </w:tc>
                      </w:tr>
                      <w:tr w:rsidR="00384D49" w:rsidRPr="00786DB7" w14:paraId="09E49C24" w14:textId="77777777" w:rsidTr="00FD7309">
                        <w:trPr>
                          <w:trHeight w:val="283"/>
                          <w:jc w:val="center"/>
                        </w:trPr>
                        <w:tc>
                          <w:tcPr>
                            <w:tcW w:w="0" w:type="auto"/>
                            <w:tcBorders>
                              <w:top w:val="nil"/>
                              <w:bottom w:val="double" w:sz="4" w:space="0" w:color="auto"/>
                            </w:tcBorders>
                            <w:shd w:val="clear" w:color="auto" w:fill="auto"/>
                          </w:tcPr>
                          <w:p w14:paraId="79F5F678" w14:textId="77777777" w:rsidR="00384D49" w:rsidRPr="00786DB7" w:rsidRDefault="00384D49" w:rsidP="00A145A7">
                            <w:pPr>
                              <w:spacing w:line="240" w:lineRule="atLeast"/>
                              <w:jc w:val="center"/>
                              <w:rPr>
                                <w:sz w:val="16"/>
                                <w:szCs w:val="16"/>
                              </w:rPr>
                            </w:pPr>
                            <w:r w:rsidRPr="00786DB7">
                              <w:rPr>
                                <w:sz w:val="16"/>
                                <w:szCs w:val="16"/>
                              </w:rPr>
                              <w:t>50</w:t>
                            </w:r>
                          </w:p>
                        </w:tc>
                        <w:tc>
                          <w:tcPr>
                            <w:tcW w:w="0" w:type="auto"/>
                            <w:tcBorders>
                              <w:top w:val="nil"/>
                              <w:bottom w:val="double" w:sz="4" w:space="0" w:color="auto"/>
                            </w:tcBorders>
                            <w:shd w:val="clear" w:color="auto" w:fill="auto"/>
                          </w:tcPr>
                          <w:p w14:paraId="6BFD4051" w14:textId="77777777" w:rsidR="00384D49" w:rsidRPr="00786DB7" w:rsidRDefault="00384D49" w:rsidP="00A145A7">
                            <w:pPr>
                              <w:spacing w:line="240" w:lineRule="atLeast"/>
                              <w:rPr>
                                <w:color w:val="000000"/>
                                <w:sz w:val="16"/>
                                <w:szCs w:val="16"/>
                              </w:rPr>
                            </w:pPr>
                            <w:r w:rsidRPr="00786DB7">
                              <w:rPr>
                                <w:sz w:val="16"/>
                                <w:szCs w:val="16"/>
                              </w:rPr>
                              <w:t>0.6042±(0.0172)</w:t>
                            </w:r>
                          </w:p>
                        </w:tc>
                        <w:tc>
                          <w:tcPr>
                            <w:tcW w:w="0" w:type="auto"/>
                            <w:tcBorders>
                              <w:top w:val="nil"/>
                              <w:bottom w:val="double" w:sz="4" w:space="0" w:color="auto"/>
                            </w:tcBorders>
                            <w:shd w:val="clear" w:color="auto" w:fill="auto"/>
                          </w:tcPr>
                          <w:p w14:paraId="6D9964D3" w14:textId="77777777" w:rsidR="00384D49" w:rsidRPr="00786DB7" w:rsidRDefault="00384D49" w:rsidP="00A145A7">
                            <w:pPr>
                              <w:spacing w:line="240" w:lineRule="atLeast"/>
                              <w:jc w:val="center"/>
                              <w:rPr>
                                <w:color w:val="000000"/>
                                <w:sz w:val="16"/>
                                <w:szCs w:val="16"/>
                              </w:rPr>
                            </w:pPr>
                            <w:r w:rsidRPr="00786DB7">
                              <w:rPr>
                                <w:sz w:val="16"/>
                                <w:szCs w:val="16"/>
                              </w:rPr>
                              <w:t>0.4829±(0.0199)</w:t>
                            </w:r>
                          </w:p>
                        </w:tc>
                        <w:tc>
                          <w:tcPr>
                            <w:tcW w:w="0" w:type="auto"/>
                            <w:tcBorders>
                              <w:top w:val="nil"/>
                              <w:bottom w:val="double" w:sz="4" w:space="0" w:color="auto"/>
                            </w:tcBorders>
                            <w:shd w:val="clear" w:color="auto" w:fill="auto"/>
                          </w:tcPr>
                          <w:p w14:paraId="30BDE72B" w14:textId="77777777" w:rsidR="00384D49" w:rsidRPr="00786DB7" w:rsidRDefault="00384D49" w:rsidP="00A145A7">
                            <w:pPr>
                              <w:spacing w:line="240" w:lineRule="atLeast"/>
                              <w:jc w:val="center"/>
                              <w:rPr>
                                <w:color w:val="000000"/>
                                <w:sz w:val="16"/>
                                <w:szCs w:val="16"/>
                              </w:rPr>
                            </w:pPr>
                            <w:r w:rsidRPr="00786DB7">
                              <w:rPr>
                                <w:sz w:val="16"/>
                                <w:szCs w:val="16"/>
                              </w:rPr>
                              <w:t>0.0975±(0.0025)</w:t>
                            </w:r>
                          </w:p>
                        </w:tc>
                        <w:tc>
                          <w:tcPr>
                            <w:tcW w:w="0" w:type="auto"/>
                            <w:tcBorders>
                              <w:top w:val="nil"/>
                              <w:bottom w:val="double" w:sz="4" w:space="0" w:color="auto"/>
                            </w:tcBorders>
                            <w:shd w:val="clear" w:color="auto" w:fill="auto"/>
                          </w:tcPr>
                          <w:p w14:paraId="005A217C" w14:textId="77777777" w:rsidR="00384D49" w:rsidRPr="00786DB7" w:rsidRDefault="00384D49" w:rsidP="00A145A7">
                            <w:pPr>
                              <w:spacing w:line="240" w:lineRule="atLeast"/>
                              <w:jc w:val="center"/>
                              <w:rPr>
                                <w:color w:val="000000"/>
                                <w:sz w:val="16"/>
                                <w:szCs w:val="16"/>
                              </w:rPr>
                            </w:pPr>
                            <w:r w:rsidRPr="00786DB7">
                              <w:rPr>
                                <w:sz w:val="16"/>
                                <w:szCs w:val="16"/>
                              </w:rPr>
                              <w:t>0.7045±(0.0216)</w:t>
                            </w:r>
                          </w:p>
                        </w:tc>
                        <w:tc>
                          <w:tcPr>
                            <w:tcW w:w="0" w:type="auto"/>
                            <w:tcBorders>
                              <w:top w:val="nil"/>
                              <w:bottom w:val="double" w:sz="4" w:space="0" w:color="auto"/>
                            </w:tcBorders>
                            <w:shd w:val="clear" w:color="auto" w:fill="auto"/>
                          </w:tcPr>
                          <w:p w14:paraId="1CC342C1" w14:textId="77777777" w:rsidR="00384D49" w:rsidRPr="00786DB7" w:rsidRDefault="00384D49" w:rsidP="00A145A7">
                            <w:pPr>
                              <w:spacing w:line="240" w:lineRule="atLeast"/>
                              <w:jc w:val="center"/>
                              <w:rPr>
                                <w:color w:val="000000"/>
                                <w:sz w:val="16"/>
                                <w:szCs w:val="16"/>
                              </w:rPr>
                            </w:pPr>
                            <w:r w:rsidRPr="00786DB7">
                              <w:rPr>
                                <w:sz w:val="16"/>
                                <w:szCs w:val="16"/>
                              </w:rPr>
                              <w:t>0.1670±(0.0043)</w:t>
                            </w:r>
                          </w:p>
                        </w:tc>
                      </w:tr>
                    </w:tbl>
                    <w:p w14:paraId="2246D185" w14:textId="77777777" w:rsidR="00384D49" w:rsidRDefault="00384D49" w:rsidP="008A56BD">
                      <w:pPr>
                        <w:pStyle w:val="a4"/>
                        <w:ind w:firstLine="0"/>
                      </w:pPr>
                    </w:p>
                    <w:p w14:paraId="11E096E3" w14:textId="77777777" w:rsidR="00384D49" w:rsidRDefault="00384D49" w:rsidP="008A56BD">
                      <w:pPr>
                        <w:pStyle w:val="a4"/>
                        <w:ind w:firstLine="0"/>
                      </w:pPr>
                    </w:p>
                  </w:txbxContent>
                </v:textbox>
                <w10:wrap type="square" anchorx="margin" anchory="margin"/>
              </v:shape>
            </w:pict>
          </mc:Fallback>
        </mc:AlternateContent>
      </w:r>
      <w:r w:rsidRPr="00AD73AC">
        <w:t>10 to 50 by step 10,</w:t>
      </w:r>
      <w:r w:rsidRPr="00AD73AC">
        <w:rPr>
          <w:rFonts w:hint="eastAsia"/>
        </w:rPr>
        <w:t xml:space="preserve"> while fixing the other parameters.</w:t>
      </w:r>
    </w:p>
    <w:p w14:paraId="0DB8A906" w14:textId="37C76753" w:rsidR="001F35B8" w:rsidRDefault="001F35B8" w:rsidP="00FD7309">
      <w:pPr>
        <w:spacing w:line="252" w:lineRule="auto"/>
        <w:ind w:firstLineChars="100" w:firstLine="200"/>
        <w:jc w:val="both"/>
      </w:pPr>
      <w:r w:rsidRPr="00AD73AC">
        <w:rPr>
          <w:rFonts w:hint="eastAsia"/>
        </w:rPr>
        <w:t>As shown in</w:t>
      </w:r>
      <w:r w:rsidRPr="00AD73AC">
        <w:t xml:space="preserve"> </w:t>
      </w:r>
      <w:r w:rsidRPr="00FD7309">
        <w:rPr>
          <w:highlight w:val="yellow"/>
        </w:rPr>
        <w:t>Table 3</w:t>
      </w:r>
      <w:r w:rsidRPr="00AD73AC">
        <w:rPr>
          <w:rFonts w:hint="eastAsia"/>
        </w:rPr>
        <w:t xml:space="preserve">, when </w:t>
      </w:r>
      <m:oMath>
        <m:r>
          <w:rPr>
            <w:rFonts w:ascii="Cambria Math" w:hAnsi="Cambria Math"/>
          </w:rPr>
          <m:t>K</m:t>
        </m:r>
      </m:oMath>
      <w:r w:rsidRPr="00AD73AC">
        <w:rPr>
          <w:rFonts w:hint="eastAsia"/>
        </w:rPr>
        <w:t xml:space="preserve"> increases from </w:t>
      </w:r>
      <w:r w:rsidRPr="00AD73AC">
        <w:t>10</w:t>
      </w:r>
      <w:r w:rsidRPr="00AD73AC">
        <w:rPr>
          <w:rFonts w:hint="eastAsia"/>
        </w:rPr>
        <w:t xml:space="preserve"> to </w:t>
      </w:r>
      <w:r w:rsidRPr="00AD73AC">
        <w:t xml:space="preserve">30, the </w:t>
      </w:r>
      <w:r w:rsidRPr="00AD73AC">
        <w:rPr>
          <w:rFonts w:hint="eastAsia"/>
        </w:rPr>
        <w:t>performance</w:t>
      </w:r>
      <w:r w:rsidR="001C0922">
        <w:t xml:space="preserve"> result</w:t>
      </w:r>
      <w:r w:rsidR="00B43383">
        <w:t>s</w:t>
      </w:r>
      <w:r>
        <w:t xml:space="preserve"> of MISR </w:t>
      </w:r>
      <w:r w:rsidR="001C0922">
        <w:t xml:space="preserve">in terms of </w:t>
      </w:r>
      <w:r>
        <w:t>the five</w:t>
      </w:r>
      <w:r w:rsidRPr="00AD73AC">
        <w:t xml:space="preserve"> evaluation metrics </w:t>
      </w:r>
      <w:r w:rsidRPr="00AD73AC">
        <w:rPr>
          <w:rFonts w:hint="eastAsia"/>
        </w:rPr>
        <w:t>are increasing</w:t>
      </w:r>
      <w:r w:rsidRPr="00AD73AC">
        <w:t xml:space="preserve">. This result is </w:t>
      </w:r>
      <w:r w:rsidRPr="00AD73AC">
        <w:rPr>
          <w:rFonts w:hint="eastAsia"/>
        </w:rPr>
        <w:t xml:space="preserve">probably </w:t>
      </w:r>
      <w:r w:rsidRPr="00AD73AC">
        <w:t xml:space="preserve">because the increase </w:t>
      </w:r>
      <w:r w:rsidRPr="00AD73AC">
        <w:rPr>
          <w:rFonts w:hint="eastAsia"/>
        </w:rPr>
        <w:t>of</w:t>
      </w:r>
      <w:r w:rsidRPr="00AD73AC">
        <w:t xml:space="preserve"> the size of neighbor mashups can help our approach learn the usage history of more similar mashups.</w:t>
      </w:r>
      <w:r>
        <w:t xml:space="preserve"> Instead</w:t>
      </w:r>
      <w:r w:rsidRPr="00AD73AC">
        <w:rPr>
          <w:rFonts w:hint="eastAsia"/>
        </w:rPr>
        <w:t>,</w:t>
      </w:r>
      <w:r w:rsidRPr="00AD73AC">
        <w:t xml:space="preserve"> the recommendation </w:t>
      </w:r>
      <w:r w:rsidRPr="00AD73AC">
        <w:rPr>
          <w:rFonts w:hint="eastAsia"/>
        </w:rPr>
        <w:t>performance</w:t>
      </w:r>
      <w:r w:rsidRPr="00AD73AC">
        <w:t xml:space="preserve"> of MISR </w:t>
      </w:r>
      <w:r w:rsidRPr="00AD73AC">
        <w:rPr>
          <w:rFonts w:hint="eastAsia"/>
        </w:rPr>
        <w:t>becomes worse</w:t>
      </w:r>
      <w:r w:rsidRPr="00107422">
        <w:rPr>
          <w:rFonts w:hint="eastAsia"/>
        </w:rPr>
        <w:t xml:space="preserve"> </w:t>
      </w:r>
      <w:r>
        <w:t>w</w:t>
      </w:r>
      <w:r w:rsidRPr="00AD73AC">
        <w:rPr>
          <w:rFonts w:hint="eastAsia"/>
        </w:rPr>
        <w:t xml:space="preserve">hen </w:t>
      </w:r>
      <m:oMath>
        <m:r>
          <w:rPr>
            <w:rFonts w:ascii="Cambria Math" w:hAnsi="Cambria Math"/>
          </w:rPr>
          <m:t>K</m:t>
        </m:r>
      </m:oMath>
      <w:proofErr w:type="gramStart"/>
      <w:r w:rsidRPr="00AD73AC">
        <w:rPr>
          <w:rFonts w:hint="eastAsia"/>
        </w:rPr>
        <w:t xml:space="preserve"> exceeds </w:t>
      </w:r>
      <w:r w:rsidRPr="00AD73AC">
        <w:t>30</w:t>
      </w:r>
      <w:proofErr w:type="gramEnd"/>
      <w:r w:rsidRPr="00AD73AC">
        <w:t xml:space="preserve">. The reason </w:t>
      </w:r>
      <w:r w:rsidRPr="00AD73AC">
        <w:rPr>
          <w:rFonts w:hint="eastAsia"/>
        </w:rPr>
        <w:t xml:space="preserve">probably </w:t>
      </w:r>
      <w:r w:rsidRPr="00AD73AC">
        <w:t xml:space="preserve">lies </w:t>
      </w:r>
      <w:r w:rsidRPr="00AD73AC">
        <w:rPr>
          <w:rFonts w:hint="eastAsia"/>
        </w:rPr>
        <w:t xml:space="preserve">in </w:t>
      </w:r>
      <w:r w:rsidRPr="00AD73AC">
        <w:t xml:space="preserve">that some </w:t>
      </w:r>
      <w:r w:rsidRPr="00AD73AC">
        <w:rPr>
          <w:rFonts w:hint="eastAsia"/>
        </w:rPr>
        <w:t>noisy data</w:t>
      </w:r>
      <w:r w:rsidRPr="00AD73AC">
        <w:t xml:space="preserve">, i.e., mashups with low similarity to the </w:t>
      </w:r>
      <w:r w:rsidR="00FD7309">
        <w:t>target</w:t>
      </w:r>
      <w:r w:rsidRPr="00AD73AC">
        <w:t xml:space="preserve"> mashup,</w:t>
      </w:r>
      <w:r w:rsidRPr="00AD73AC" w:rsidDel="00A2521F">
        <w:t xml:space="preserve"> </w:t>
      </w:r>
      <w:r w:rsidRPr="00AD73AC">
        <w:t xml:space="preserve">were introduced into the learning of neighbor interactions. Therefore, we set </w:t>
      </w:r>
      <m:oMath>
        <m:r>
          <w:rPr>
            <w:rFonts w:ascii="Cambria Math" w:hAnsi="Cambria Math"/>
          </w:rPr>
          <m:t>K</m:t>
        </m:r>
      </m:oMath>
      <w:r w:rsidRPr="00AD73AC">
        <w:t xml:space="preserve"> to 30 in our experiments.</w:t>
      </w:r>
    </w:p>
    <w:p w14:paraId="69A98314" w14:textId="3B8666C3" w:rsidR="00272619" w:rsidRDefault="00272619" w:rsidP="00272619">
      <w:pPr>
        <w:pStyle w:val="2"/>
        <w:rPr>
          <w:lang w:eastAsia="zh-CN"/>
        </w:rPr>
      </w:pPr>
      <w:bookmarkStart w:id="42" w:name="_Ref536710056"/>
      <w:r>
        <w:rPr>
          <w:rFonts w:hint="eastAsia"/>
          <w:lang w:eastAsia="zh-CN"/>
        </w:rPr>
        <w:t>Threats</w:t>
      </w:r>
      <w:r>
        <w:t xml:space="preserve"> </w:t>
      </w:r>
      <w:r>
        <w:rPr>
          <w:rFonts w:hint="eastAsia"/>
          <w:lang w:eastAsia="zh-CN"/>
        </w:rPr>
        <w:t>t</w:t>
      </w:r>
      <w:r>
        <w:rPr>
          <w:lang w:eastAsia="zh-CN"/>
        </w:rPr>
        <w:t xml:space="preserve">o </w:t>
      </w:r>
      <w:r w:rsidR="00B43383">
        <w:rPr>
          <w:lang w:eastAsia="zh-CN"/>
        </w:rPr>
        <w:t xml:space="preserve">Validity </w:t>
      </w:r>
    </w:p>
    <w:p w14:paraId="27168ADC" w14:textId="53000D71" w:rsidR="00272619" w:rsidRDefault="00272619" w:rsidP="0027077A">
      <w:pPr>
        <w:spacing w:line="252" w:lineRule="auto"/>
        <w:jc w:val="both"/>
        <w:rPr>
          <w:rFonts w:ascii="AdvP1491" w:hAnsi="AdvP1491" w:hint="eastAsia"/>
          <w:color w:val="231F20"/>
        </w:rPr>
      </w:pPr>
      <w:r>
        <w:rPr>
          <w:rFonts w:ascii="AdvP1491" w:hAnsi="AdvP1491"/>
          <w:color w:val="231F20"/>
        </w:rPr>
        <w:t xml:space="preserve">Some </w:t>
      </w:r>
      <w:r w:rsidRPr="000621A4">
        <w:rPr>
          <w:rFonts w:ascii="AdvP1491" w:hAnsi="AdvP1491"/>
          <w:color w:val="231F20"/>
        </w:rPr>
        <w:t xml:space="preserve">potential </w:t>
      </w:r>
      <w:r>
        <w:rPr>
          <w:rFonts w:ascii="AdvP1491" w:hAnsi="AdvP1491"/>
          <w:color w:val="231F20"/>
        </w:rPr>
        <w:t xml:space="preserve">factors </w:t>
      </w:r>
      <w:r w:rsidR="00237658">
        <w:rPr>
          <w:rFonts w:ascii="AdvP1491" w:hAnsi="AdvP1491" w:hint="eastAsia"/>
          <w:color w:val="231F20"/>
          <w:lang w:eastAsia="zh-CN"/>
        </w:rPr>
        <w:t>may</w:t>
      </w:r>
      <w:r w:rsidR="00237658">
        <w:rPr>
          <w:rFonts w:ascii="AdvP1491" w:hAnsi="AdvP1491"/>
          <w:color w:val="231F20"/>
          <w:lang w:eastAsia="zh-CN"/>
        </w:rPr>
        <w:t xml:space="preserve"> </w:t>
      </w:r>
      <w:r w:rsidRPr="000621A4">
        <w:rPr>
          <w:rFonts w:ascii="AdvP1491" w:hAnsi="AdvP1491"/>
          <w:color w:val="231F20"/>
        </w:rPr>
        <w:t xml:space="preserve">threaten the validity of our </w:t>
      </w:r>
      <w:r>
        <w:rPr>
          <w:rFonts w:ascii="AdvP1491" w:hAnsi="AdvP1491"/>
          <w:color w:val="231F20"/>
        </w:rPr>
        <w:t>study</w:t>
      </w:r>
      <w:r w:rsidR="00237658">
        <w:rPr>
          <w:rFonts w:ascii="AdvP1491" w:hAnsi="AdvP1491"/>
          <w:color w:val="231F20"/>
        </w:rPr>
        <w:t>, and</w:t>
      </w:r>
      <w:r>
        <w:rPr>
          <w:rFonts w:ascii="AdvP1491" w:hAnsi="AdvP1491"/>
          <w:color w:val="231F20"/>
        </w:rPr>
        <w:t xml:space="preserve"> </w:t>
      </w:r>
      <w:r w:rsidR="00237658">
        <w:rPr>
          <w:rFonts w:ascii="AdvP1491" w:hAnsi="AdvP1491"/>
          <w:color w:val="231F20"/>
        </w:rPr>
        <w:t>w</w:t>
      </w:r>
      <w:r>
        <w:rPr>
          <w:rFonts w:ascii="AdvP1491" w:hAnsi="AdvP1491"/>
          <w:color w:val="231F20"/>
        </w:rPr>
        <w:t>e discuss them in this subsection.</w:t>
      </w:r>
    </w:p>
    <w:p w14:paraId="26D9D651" w14:textId="2E2127CC" w:rsidR="00272619" w:rsidRDefault="00272619" w:rsidP="00272619">
      <w:pPr>
        <w:pStyle w:val="3"/>
      </w:pPr>
      <w:r w:rsidRPr="00712F2B">
        <w:t xml:space="preserve">Internal </w:t>
      </w:r>
      <w:r w:rsidR="00B43383">
        <w:t>V</w:t>
      </w:r>
      <w:r w:rsidR="00B43383" w:rsidRPr="00712F2B">
        <w:t>alidity</w:t>
      </w:r>
      <w:r w:rsidR="00237658">
        <w:t>.</w:t>
      </w:r>
    </w:p>
    <w:p w14:paraId="0DFFA457" w14:textId="685B8DD2" w:rsidR="00272619" w:rsidRPr="004A2B77" w:rsidRDefault="00272619" w:rsidP="0027077A">
      <w:pPr>
        <w:spacing w:line="252" w:lineRule="auto"/>
        <w:jc w:val="both"/>
      </w:pPr>
      <w:r>
        <w:rPr>
          <w:rFonts w:ascii="AdvP1491" w:hAnsi="AdvP1491"/>
          <w:color w:val="231F20"/>
        </w:rPr>
        <w:t>The i</w:t>
      </w:r>
      <w:r w:rsidRPr="006F3D93">
        <w:rPr>
          <w:rFonts w:ascii="AdvP1491" w:hAnsi="AdvP1491"/>
          <w:color w:val="231F20"/>
        </w:rPr>
        <w:t xml:space="preserve">nternal validity concerns the authenticity of </w:t>
      </w:r>
      <w:r w:rsidR="00237658">
        <w:rPr>
          <w:rFonts w:ascii="AdvP1491" w:hAnsi="AdvP1491" w:hint="eastAsia"/>
          <w:color w:val="231F20"/>
        </w:rPr>
        <w:t xml:space="preserve">the </w:t>
      </w:r>
      <w:r w:rsidRPr="006F3D93">
        <w:rPr>
          <w:rFonts w:ascii="AdvP1491" w:hAnsi="AdvP1491"/>
          <w:color w:val="231F20"/>
        </w:rPr>
        <w:t>experimental results.</w:t>
      </w:r>
      <w:r>
        <w:rPr>
          <w:rFonts w:ascii="AdvP1491" w:hAnsi="AdvP1491"/>
          <w:color w:val="231F20"/>
        </w:rPr>
        <w:t xml:space="preserve"> </w:t>
      </w:r>
      <w:r w:rsidRPr="004A2B77">
        <w:rPr>
          <w:rFonts w:ascii="AdvP1491" w:hAnsi="AdvP1491"/>
          <w:color w:val="231F20"/>
        </w:rPr>
        <w:t>The</w:t>
      </w:r>
      <w:r>
        <w:rPr>
          <w:rFonts w:ascii="AdvP1491" w:hAnsi="AdvP1491"/>
          <w:color w:val="231F20"/>
          <w:sz w:val="14"/>
          <w:szCs w:val="14"/>
        </w:rPr>
        <w:t xml:space="preserve"> </w:t>
      </w:r>
      <w:r w:rsidRPr="004A2B77">
        <w:rPr>
          <w:rFonts w:ascii="AdvP1491" w:hAnsi="AdvP1491"/>
          <w:color w:val="231F20"/>
        </w:rPr>
        <w:t xml:space="preserve">threats to the internal validity of our study </w:t>
      </w:r>
      <w:r>
        <w:rPr>
          <w:rFonts w:ascii="AdvP1491" w:hAnsi="AdvP1491"/>
          <w:color w:val="231F20"/>
        </w:rPr>
        <w:t>fall into</w:t>
      </w:r>
      <w:r w:rsidRPr="004A2B77">
        <w:rPr>
          <w:rFonts w:ascii="AdvP1491" w:hAnsi="AdvP1491"/>
          <w:color w:val="231F20"/>
        </w:rPr>
        <w:t xml:space="preserve"> two</w:t>
      </w:r>
      <w:r>
        <w:rPr>
          <w:rFonts w:ascii="AdvP1491" w:hAnsi="AdvP1491"/>
          <w:color w:val="231F20"/>
        </w:rPr>
        <w:t xml:space="preserve"> </w:t>
      </w:r>
      <w:r w:rsidRPr="004A2B77">
        <w:rPr>
          <w:rFonts w:ascii="AdvP1491" w:hAnsi="AdvP1491"/>
          <w:color w:val="231F20"/>
        </w:rPr>
        <w:t xml:space="preserve">main aspects: </w:t>
      </w:r>
      <w:r>
        <w:rPr>
          <w:rFonts w:ascii="AdvP1491" w:hAnsi="AdvP1491"/>
          <w:color w:val="231F20"/>
        </w:rPr>
        <w:t>evaluation criterion</w:t>
      </w:r>
      <w:r w:rsidRPr="004A2B77">
        <w:rPr>
          <w:rFonts w:ascii="AdvP1491" w:hAnsi="AdvP1491"/>
          <w:color w:val="231F20"/>
        </w:rPr>
        <w:t xml:space="preserve"> and parameter setting</w:t>
      </w:r>
      <w:r>
        <w:rPr>
          <w:rFonts w:ascii="AdvP1491" w:hAnsi="AdvP1491"/>
          <w:color w:val="231F20"/>
        </w:rPr>
        <w:t>s</w:t>
      </w:r>
      <w:r w:rsidRPr="004A2B77">
        <w:rPr>
          <w:rFonts w:ascii="AdvP1491" w:hAnsi="AdvP1491"/>
          <w:color w:val="231F20"/>
        </w:rPr>
        <w:t>.</w:t>
      </w:r>
    </w:p>
    <w:p w14:paraId="5C7136B8" w14:textId="3BF8183F" w:rsidR="00272619" w:rsidRPr="009B58B9" w:rsidRDefault="00237658" w:rsidP="0027077A">
      <w:pPr>
        <w:spacing w:line="252" w:lineRule="auto"/>
        <w:ind w:firstLineChars="100" w:firstLine="200"/>
        <w:jc w:val="both"/>
        <w:rPr>
          <w:rFonts w:eastAsia="Times New Roman"/>
        </w:rPr>
      </w:pPr>
      <w:r>
        <w:rPr>
          <w:rFonts w:eastAsia="Times New Roman"/>
        </w:rPr>
        <w:t>T</w:t>
      </w:r>
      <w:r w:rsidR="00272619">
        <w:rPr>
          <w:rFonts w:eastAsia="Times New Roman"/>
        </w:rPr>
        <w:t>here is no suitable evaluation dataset</w:t>
      </w:r>
      <w:r>
        <w:rPr>
          <w:rFonts w:eastAsia="Times New Roman"/>
        </w:rPr>
        <w:t xml:space="preserve"> at present</w:t>
      </w:r>
      <w:r w:rsidR="00BC58A7">
        <w:rPr>
          <w:rFonts w:eastAsia="Times New Roman"/>
        </w:rPr>
        <w:t>,</w:t>
      </w:r>
      <w:r w:rsidR="00272619">
        <w:rPr>
          <w:rFonts w:eastAsia="Times New Roman"/>
        </w:rPr>
        <w:t xml:space="preserve"> including actual mashup requirements and component services. </w:t>
      </w:r>
      <w:r w:rsidR="00272619" w:rsidRPr="009B58B9">
        <w:rPr>
          <w:rFonts w:eastAsia="Times New Roman"/>
        </w:rPr>
        <w:t>In our experiments, the content information of mashup</w:t>
      </w:r>
      <w:r w:rsidR="00272619">
        <w:rPr>
          <w:rFonts w:eastAsia="Times New Roman"/>
        </w:rPr>
        <w:t xml:space="preserve">s registered </w:t>
      </w:r>
      <w:r>
        <w:rPr>
          <w:rFonts w:eastAsia="Times New Roman"/>
        </w:rPr>
        <w:t>at</w:t>
      </w:r>
      <w:r w:rsidR="00272619">
        <w:rPr>
          <w:rFonts w:eastAsia="Times New Roman"/>
        </w:rPr>
        <w:t xml:space="preserve"> </w:t>
      </w:r>
      <w:r w:rsidRPr="00FC62C8">
        <w:t>ProgrammableWe</w:t>
      </w:r>
      <w:r>
        <w:t>b</w:t>
      </w:r>
      <w:r w:rsidR="00272619" w:rsidRPr="009B58B9">
        <w:rPr>
          <w:rFonts w:eastAsia="Times New Roman"/>
        </w:rPr>
        <w:t xml:space="preserve"> is regarded as </w:t>
      </w:r>
      <w:r w:rsidR="00272619" w:rsidRPr="009B58B9">
        <w:rPr>
          <w:rFonts w:eastAsia="Times New Roman" w:hint="eastAsia"/>
        </w:rPr>
        <w:t>the</w:t>
      </w:r>
      <w:r w:rsidR="00272619" w:rsidRPr="009B58B9">
        <w:rPr>
          <w:rFonts w:eastAsia="Times New Roman"/>
        </w:rPr>
        <w:t xml:space="preserve"> functional requirement</w:t>
      </w:r>
      <w:r w:rsidR="00272619">
        <w:rPr>
          <w:rFonts w:eastAsia="Times New Roman"/>
        </w:rPr>
        <w:t>s</w:t>
      </w:r>
      <w:r w:rsidR="00272619" w:rsidRPr="009B58B9">
        <w:rPr>
          <w:rFonts w:eastAsia="Times New Roman"/>
        </w:rPr>
        <w:t xml:space="preserve"> </w:t>
      </w:r>
      <w:r w:rsidR="00272619">
        <w:rPr>
          <w:rFonts w:eastAsia="Times New Roman"/>
        </w:rPr>
        <w:t>provided by</w:t>
      </w:r>
      <w:r w:rsidR="00272619" w:rsidRPr="009B58B9">
        <w:rPr>
          <w:rFonts w:eastAsia="Times New Roman"/>
        </w:rPr>
        <w:t xml:space="preserve"> user</w:t>
      </w:r>
      <w:r w:rsidR="00272619">
        <w:rPr>
          <w:rFonts w:eastAsia="Times New Roman"/>
        </w:rPr>
        <w:t>s</w:t>
      </w:r>
      <w:r w:rsidR="00272619" w:rsidRPr="009B58B9">
        <w:rPr>
          <w:rFonts w:eastAsia="Times New Roman"/>
        </w:rPr>
        <w:t xml:space="preserve"> when developing mashup</w:t>
      </w:r>
      <w:r w:rsidR="00272619">
        <w:rPr>
          <w:rFonts w:eastAsia="Times New Roman"/>
        </w:rPr>
        <w:t>s</w:t>
      </w:r>
      <w:r w:rsidR="00272619" w:rsidRPr="009B58B9">
        <w:rPr>
          <w:rFonts w:eastAsia="Times New Roman"/>
        </w:rPr>
        <w:t xml:space="preserve">. </w:t>
      </w:r>
      <w:r w:rsidR="00BC58A7">
        <w:rPr>
          <w:rFonts w:eastAsia="Times New Roman"/>
        </w:rPr>
        <w:t>However,</w:t>
      </w:r>
      <w:r w:rsidR="00272619">
        <w:rPr>
          <w:rFonts w:eastAsia="Times New Roman"/>
        </w:rPr>
        <w:t xml:space="preserve"> user requirements</w:t>
      </w:r>
      <w:r w:rsidR="00272619" w:rsidRPr="009B58B9">
        <w:rPr>
          <w:rFonts w:eastAsia="Times New Roman"/>
        </w:rPr>
        <w:t xml:space="preserve"> in real</w:t>
      </w:r>
      <w:r>
        <w:rPr>
          <w:rFonts w:eastAsia="Times New Roman"/>
        </w:rPr>
        <w:t>-life</w:t>
      </w:r>
      <w:r w:rsidR="00272619" w:rsidRPr="009B58B9">
        <w:rPr>
          <w:rFonts w:eastAsia="Times New Roman"/>
        </w:rPr>
        <w:t xml:space="preserve"> scenarios</w:t>
      </w:r>
      <w:r w:rsidR="00272619">
        <w:rPr>
          <w:rFonts w:eastAsia="Times New Roman"/>
        </w:rPr>
        <w:t xml:space="preserve"> may differ from mashup descriptions</w:t>
      </w:r>
      <w:r w:rsidR="00272619" w:rsidRPr="009B58B9">
        <w:rPr>
          <w:rFonts w:eastAsia="Times New Roman"/>
        </w:rPr>
        <w:t xml:space="preserve"> </w:t>
      </w:r>
      <w:r>
        <w:rPr>
          <w:rFonts w:eastAsia="Times New Roman"/>
        </w:rPr>
        <w:t>regarding</w:t>
      </w:r>
      <w:r w:rsidR="00272619" w:rsidRPr="009B58B9">
        <w:rPr>
          <w:rFonts w:eastAsia="Times New Roman"/>
        </w:rPr>
        <w:t xml:space="preserve"> language style and </w:t>
      </w:r>
      <w:r w:rsidR="00272619">
        <w:rPr>
          <w:rFonts w:eastAsia="Times New Roman"/>
        </w:rPr>
        <w:t>expression pattern</w:t>
      </w:r>
      <w:r w:rsidR="00272619" w:rsidRPr="009B58B9">
        <w:rPr>
          <w:rFonts w:eastAsia="Times New Roman"/>
        </w:rPr>
        <w:t>, which is a</w:t>
      </w:r>
      <w:r w:rsidR="00272619">
        <w:rPr>
          <w:rFonts w:eastAsia="Times New Roman"/>
        </w:rPr>
        <w:t xml:space="preserve"> </w:t>
      </w:r>
      <w:r w:rsidR="00272619" w:rsidRPr="009B58B9">
        <w:rPr>
          <w:rFonts w:eastAsia="Times New Roman"/>
        </w:rPr>
        <w:t xml:space="preserve">threat to </w:t>
      </w:r>
      <w:r w:rsidR="00272619">
        <w:rPr>
          <w:rFonts w:eastAsia="Times New Roman"/>
        </w:rPr>
        <w:t xml:space="preserve">the </w:t>
      </w:r>
      <w:r w:rsidR="00272619" w:rsidRPr="009B58B9">
        <w:rPr>
          <w:rFonts w:eastAsia="Times New Roman"/>
        </w:rPr>
        <w:t>internal validity</w:t>
      </w:r>
      <w:r w:rsidR="0027077A">
        <w:rPr>
          <w:rFonts w:eastAsia="Times New Roman"/>
        </w:rPr>
        <w:t xml:space="preserve"> of this study</w:t>
      </w:r>
      <w:r w:rsidR="00272619" w:rsidRPr="009B58B9">
        <w:rPr>
          <w:rFonts w:eastAsia="Times New Roman"/>
        </w:rPr>
        <w:t xml:space="preserve">. </w:t>
      </w:r>
      <w:r w:rsidR="00272619">
        <w:rPr>
          <w:rFonts w:eastAsia="Times New Roman"/>
        </w:rPr>
        <w:t xml:space="preserve">According to our analysis, mashup descriptions provided by different service providers embody the functionalities of mashups and have different description styles, which </w:t>
      </w:r>
      <w:r>
        <w:rPr>
          <w:rFonts w:eastAsia="Times New Roman"/>
        </w:rPr>
        <w:t>display</w:t>
      </w:r>
      <w:r w:rsidR="00272619">
        <w:rPr>
          <w:rFonts w:eastAsia="Times New Roman"/>
        </w:rPr>
        <w:t xml:space="preserve"> </w:t>
      </w:r>
      <w:r w:rsidR="00BC58A7">
        <w:rPr>
          <w:rFonts w:eastAsia="Times New Roman"/>
        </w:rPr>
        <w:t>high</w:t>
      </w:r>
      <w:r w:rsidR="00272619">
        <w:rPr>
          <w:rFonts w:eastAsia="Times New Roman"/>
        </w:rPr>
        <w:t xml:space="preserve"> similarities </w:t>
      </w:r>
      <w:r>
        <w:rPr>
          <w:rFonts w:eastAsia="Times New Roman"/>
        </w:rPr>
        <w:t xml:space="preserve">to </w:t>
      </w:r>
      <w:r w:rsidR="00272619">
        <w:rPr>
          <w:rFonts w:eastAsia="Times New Roman"/>
        </w:rPr>
        <w:t xml:space="preserve">user requirements. </w:t>
      </w:r>
      <w:r>
        <w:rPr>
          <w:rFonts w:eastAsia="Times New Roman"/>
        </w:rPr>
        <w:t>Besides, t</w:t>
      </w:r>
      <w:r w:rsidR="00272619">
        <w:rPr>
          <w:rFonts w:eastAsia="Times New Roman"/>
        </w:rPr>
        <w:t xml:space="preserve">his evaluation criterion has also been </w:t>
      </w:r>
      <w:r>
        <w:rPr>
          <w:rFonts w:eastAsia="Times New Roman"/>
        </w:rPr>
        <w:t xml:space="preserve">used </w:t>
      </w:r>
      <w:r w:rsidR="00272619">
        <w:rPr>
          <w:rFonts w:eastAsia="Times New Roman"/>
        </w:rPr>
        <w:t>in experiments of existing service recommendation approaches</w:t>
      </w:r>
      <w:r w:rsidR="00F049DC">
        <w:rPr>
          <w:rFonts w:eastAsia="Times New Roman"/>
        </w:rPr>
        <w:t xml:space="preserve"> </w:t>
      </w:r>
      <w:r w:rsidR="00963154">
        <w:rPr>
          <w:rFonts w:eastAsia="Times New Roman"/>
        </w:rPr>
        <w:fldChar w:fldCharType="begin"/>
      </w:r>
      <w:r w:rsidR="00963154">
        <w:rPr>
          <w:rFonts w:eastAsia="Times New Roman"/>
        </w:rPr>
        <w:instrText xml:space="preserve"> REF _Ref103031 \r \h </w:instrText>
      </w:r>
      <w:r w:rsidR="00963154">
        <w:rPr>
          <w:rFonts w:eastAsia="Times New Roman"/>
        </w:rPr>
      </w:r>
      <w:r w:rsidR="00963154">
        <w:rPr>
          <w:rFonts w:eastAsia="Times New Roman"/>
        </w:rPr>
        <w:fldChar w:fldCharType="separate"/>
      </w:r>
      <w:r w:rsidR="00963154">
        <w:rPr>
          <w:rFonts w:eastAsia="Times New Roman"/>
        </w:rPr>
        <w:t>[13]</w:t>
      </w:r>
      <w:r w:rsidR="00963154">
        <w:rPr>
          <w:rFonts w:eastAsia="Times New Roman"/>
        </w:rPr>
        <w:fldChar w:fldCharType="end"/>
      </w:r>
      <w:r w:rsidR="00F049DC">
        <w:rPr>
          <w:rFonts w:eastAsia="Times New Roman"/>
        </w:rPr>
        <w:t xml:space="preserve">, </w:t>
      </w:r>
      <w:r w:rsidR="00963154">
        <w:rPr>
          <w:rFonts w:eastAsia="Times New Roman"/>
        </w:rPr>
        <w:fldChar w:fldCharType="begin"/>
      </w:r>
      <w:r w:rsidR="00963154">
        <w:rPr>
          <w:rFonts w:eastAsia="Times New Roman"/>
        </w:rPr>
        <w:instrText xml:space="preserve"> REF _Ref15145770 \r \h </w:instrText>
      </w:r>
      <w:r w:rsidR="00963154">
        <w:rPr>
          <w:rFonts w:eastAsia="Times New Roman"/>
        </w:rPr>
      </w:r>
      <w:r w:rsidR="00963154">
        <w:rPr>
          <w:rFonts w:eastAsia="Times New Roman"/>
        </w:rPr>
        <w:fldChar w:fldCharType="separate"/>
      </w:r>
      <w:r w:rsidR="00963154">
        <w:rPr>
          <w:rFonts w:eastAsia="Times New Roman"/>
        </w:rPr>
        <w:t>[24]</w:t>
      </w:r>
      <w:r w:rsidR="00963154">
        <w:rPr>
          <w:rFonts w:eastAsia="Times New Roman"/>
        </w:rPr>
        <w:fldChar w:fldCharType="end"/>
      </w:r>
      <w:r w:rsidR="00272619">
        <w:rPr>
          <w:rFonts w:eastAsia="Times New Roman"/>
        </w:rPr>
        <w:t xml:space="preserve">. </w:t>
      </w:r>
      <w:r>
        <w:rPr>
          <w:rFonts w:eastAsia="Times New Roman"/>
        </w:rPr>
        <w:t>Hence, w</w:t>
      </w:r>
      <w:r w:rsidR="00272619">
        <w:rPr>
          <w:rFonts w:eastAsia="Times New Roman"/>
        </w:rPr>
        <w:t xml:space="preserve">e </w:t>
      </w:r>
      <w:r>
        <w:rPr>
          <w:rFonts w:eastAsia="Times New Roman"/>
        </w:rPr>
        <w:t>argue that</w:t>
      </w:r>
      <w:r w:rsidR="00272619">
        <w:rPr>
          <w:rFonts w:eastAsia="Times New Roman"/>
        </w:rPr>
        <w:t xml:space="preserve"> this threat to the internal validity</w:t>
      </w:r>
      <w:r w:rsidR="0027077A">
        <w:rPr>
          <w:rFonts w:eastAsia="Times New Roman"/>
        </w:rPr>
        <w:t xml:space="preserve"> of our study</w:t>
      </w:r>
      <w:r w:rsidR="00272619">
        <w:rPr>
          <w:rFonts w:eastAsia="Times New Roman"/>
        </w:rPr>
        <w:t xml:space="preserve"> is not </w:t>
      </w:r>
      <w:r w:rsidR="00663BE4" w:rsidRPr="00663BE4">
        <w:rPr>
          <w:rFonts w:eastAsia="Times New Roman"/>
        </w:rPr>
        <w:t>severe</w:t>
      </w:r>
      <w:r w:rsidR="00272619">
        <w:rPr>
          <w:rFonts w:eastAsia="Times New Roman"/>
        </w:rPr>
        <w:t xml:space="preserve">. </w:t>
      </w:r>
    </w:p>
    <w:p w14:paraId="7E4D25E1" w14:textId="584C5000" w:rsidR="00272619" w:rsidRPr="00050149" w:rsidRDefault="00272619" w:rsidP="0027077A">
      <w:pPr>
        <w:pStyle w:val="PARAGRAPH"/>
        <w:spacing w:line="252" w:lineRule="auto"/>
        <w:ind w:firstLineChars="100" w:firstLine="200"/>
        <w:rPr>
          <w:rFonts w:ascii="AdvP1491" w:hAnsi="AdvP1491" w:hint="eastAsia"/>
          <w:color w:val="231F20"/>
          <w:kern w:val="2"/>
          <w:sz w:val="21"/>
          <w:szCs w:val="22"/>
          <w:lang w:eastAsia="zh-CN"/>
        </w:rPr>
      </w:pPr>
      <w:r>
        <w:rPr>
          <w:rFonts w:ascii="Times New Roman" w:eastAsia="Times New Roman" w:hAnsi="Times New Roman"/>
          <w:kern w:val="0"/>
          <w:sz w:val="20"/>
        </w:rPr>
        <w:t>S</w:t>
      </w:r>
      <w:r w:rsidRPr="009B58B9">
        <w:rPr>
          <w:rFonts w:ascii="Times New Roman" w:eastAsia="Times New Roman" w:hAnsi="Times New Roman"/>
          <w:kern w:val="0"/>
          <w:sz w:val="20"/>
        </w:rPr>
        <w:t xml:space="preserve">ince </w:t>
      </w:r>
      <w:r w:rsidR="00797F4C">
        <w:rPr>
          <w:rFonts w:ascii="Times New Roman" w:eastAsia="Times New Roman" w:hAnsi="Times New Roman"/>
          <w:kern w:val="0"/>
          <w:sz w:val="20"/>
        </w:rPr>
        <w:t xml:space="preserve">the </w:t>
      </w:r>
      <w:r w:rsidRPr="009B58B9">
        <w:rPr>
          <w:rFonts w:ascii="Times New Roman" w:eastAsia="Times New Roman" w:hAnsi="Times New Roman"/>
          <w:kern w:val="0"/>
          <w:sz w:val="20"/>
        </w:rPr>
        <w:t>source code</w:t>
      </w:r>
      <w:r>
        <w:rPr>
          <w:rFonts w:ascii="Times New Roman" w:eastAsia="Times New Roman" w:hAnsi="Times New Roman"/>
          <w:kern w:val="0"/>
          <w:sz w:val="20"/>
        </w:rPr>
        <w:t xml:space="preserve"> of most </w:t>
      </w:r>
      <w:r w:rsidR="00797F4C">
        <w:rPr>
          <w:rFonts w:ascii="Times New Roman" w:eastAsia="Times New Roman" w:hAnsi="Times New Roman"/>
          <w:kern w:val="0"/>
          <w:sz w:val="20"/>
        </w:rPr>
        <w:t xml:space="preserve">of the </w:t>
      </w:r>
      <w:r w:rsidRPr="009B58B9">
        <w:rPr>
          <w:rFonts w:ascii="Times New Roman" w:eastAsia="Times New Roman" w:hAnsi="Times New Roman" w:hint="eastAsia"/>
          <w:kern w:val="0"/>
          <w:sz w:val="20"/>
        </w:rPr>
        <w:t>baseline</w:t>
      </w:r>
      <w:r w:rsidRPr="009B58B9">
        <w:rPr>
          <w:rFonts w:ascii="Times New Roman" w:eastAsia="Times New Roman" w:hAnsi="Times New Roman"/>
          <w:kern w:val="0"/>
          <w:sz w:val="20"/>
        </w:rPr>
        <w:t xml:space="preserve"> </w:t>
      </w:r>
      <w:r w:rsidR="00237658">
        <w:rPr>
          <w:rFonts w:ascii="Times New Roman" w:eastAsia="Times New Roman" w:hAnsi="Times New Roman"/>
          <w:kern w:val="0"/>
          <w:sz w:val="20"/>
        </w:rPr>
        <w:t>approache</w:t>
      </w:r>
      <w:r w:rsidR="00237658" w:rsidRPr="009B58B9">
        <w:rPr>
          <w:rFonts w:ascii="Times New Roman" w:eastAsia="Times New Roman" w:hAnsi="Times New Roman"/>
          <w:kern w:val="0"/>
          <w:sz w:val="20"/>
        </w:rPr>
        <w:t>s</w:t>
      </w:r>
      <w:r w:rsidR="00237658">
        <w:rPr>
          <w:rFonts w:ascii="Times New Roman" w:eastAsia="Times New Roman" w:hAnsi="Times New Roman"/>
          <w:kern w:val="0"/>
          <w:sz w:val="20"/>
        </w:rPr>
        <w:t xml:space="preserve"> is</w:t>
      </w:r>
      <w:r w:rsidR="00237658" w:rsidRPr="009B58B9">
        <w:rPr>
          <w:rFonts w:ascii="Times New Roman" w:eastAsia="Times New Roman" w:hAnsi="Times New Roman"/>
          <w:kern w:val="0"/>
          <w:sz w:val="20"/>
        </w:rPr>
        <w:t xml:space="preserve"> </w:t>
      </w:r>
      <w:r w:rsidRPr="009B58B9">
        <w:rPr>
          <w:rFonts w:ascii="Times New Roman" w:eastAsia="Times New Roman" w:hAnsi="Times New Roman"/>
          <w:kern w:val="0"/>
          <w:sz w:val="20"/>
        </w:rPr>
        <w:t>not public</w:t>
      </w:r>
      <w:r>
        <w:rPr>
          <w:rFonts w:ascii="Times New Roman" w:eastAsia="Times New Roman" w:hAnsi="Times New Roman"/>
          <w:kern w:val="0"/>
          <w:sz w:val="20"/>
        </w:rPr>
        <w:t>ally available, w</w:t>
      </w:r>
      <w:r w:rsidRPr="009B58B9">
        <w:rPr>
          <w:rFonts w:ascii="Times New Roman" w:eastAsia="Times New Roman" w:hAnsi="Times New Roman"/>
          <w:kern w:val="0"/>
          <w:sz w:val="20"/>
        </w:rPr>
        <w:t>e implemented the</w:t>
      </w:r>
      <w:r>
        <w:rPr>
          <w:rFonts w:ascii="Times New Roman" w:eastAsia="Times New Roman" w:hAnsi="Times New Roman"/>
          <w:kern w:val="0"/>
          <w:sz w:val="20"/>
        </w:rPr>
        <w:t>m</w:t>
      </w:r>
      <w:r w:rsidRPr="009B58B9">
        <w:rPr>
          <w:rFonts w:ascii="Times New Roman" w:eastAsia="Times New Roman" w:hAnsi="Times New Roman"/>
          <w:kern w:val="0"/>
          <w:sz w:val="20"/>
        </w:rPr>
        <w:t xml:space="preserve"> and used their default parameter settings </w:t>
      </w:r>
      <w:r w:rsidR="00237658">
        <w:rPr>
          <w:rFonts w:ascii="Times New Roman" w:eastAsia="Times New Roman" w:hAnsi="Times New Roman"/>
          <w:kern w:val="0"/>
          <w:sz w:val="20"/>
        </w:rPr>
        <w:t>mentioned in</w:t>
      </w:r>
      <w:r w:rsidRPr="009B58B9">
        <w:rPr>
          <w:rFonts w:ascii="Times New Roman" w:eastAsia="Times New Roman" w:hAnsi="Times New Roman"/>
          <w:kern w:val="0"/>
          <w:sz w:val="20"/>
        </w:rPr>
        <w:t xml:space="preserve"> their original papers</w:t>
      </w:r>
      <w:r w:rsidR="007322F2">
        <w:rPr>
          <w:rFonts w:ascii="Times New Roman" w:eastAsia="Times New Roman" w:hAnsi="Times New Roman"/>
          <w:kern w:val="0"/>
          <w:sz w:val="20"/>
        </w:rPr>
        <w:t xml:space="preserve">. </w:t>
      </w:r>
      <w:r>
        <w:rPr>
          <w:rFonts w:ascii="Times New Roman" w:eastAsia="Times New Roman" w:hAnsi="Times New Roman"/>
          <w:kern w:val="0"/>
          <w:sz w:val="20"/>
        </w:rPr>
        <w:t>T</w:t>
      </w:r>
      <w:r w:rsidRPr="009B58B9">
        <w:rPr>
          <w:rFonts w:ascii="Times New Roman" w:eastAsia="Times New Roman" w:hAnsi="Times New Roman"/>
          <w:kern w:val="0"/>
          <w:sz w:val="20"/>
        </w:rPr>
        <w:t>here is no guarantee that they have reac</w:t>
      </w:r>
      <w:r w:rsidR="00E0698A">
        <w:rPr>
          <w:rFonts w:ascii="Times New Roman" w:eastAsia="Times New Roman" w:hAnsi="Times New Roman"/>
          <w:kern w:val="0"/>
          <w:sz w:val="20"/>
        </w:rPr>
        <w:t>hed their optimal performance</w:t>
      </w:r>
      <w:r w:rsidRPr="009B58B9">
        <w:rPr>
          <w:rFonts w:ascii="Times New Roman" w:eastAsia="Times New Roman" w:hAnsi="Times New Roman"/>
          <w:kern w:val="0"/>
          <w:sz w:val="20"/>
        </w:rPr>
        <w:t xml:space="preserve"> stated </w:t>
      </w:r>
      <w:r>
        <w:rPr>
          <w:rFonts w:ascii="Times New Roman" w:eastAsia="Times New Roman" w:hAnsi="Times New Roman"/>
          <w:kern w:val="0"/>
          <w:sz w:val="20"/>
        </w:rPr>
        <w:t xml:space="preserve">in </w:t>
      </w:r>
      <w:r w:rsidRPr="009B58B9">
        <w:rPr>
          <w:rFonts w:ascii="Times New Roman" w:eastAsia="Times New Roman" w:hAnsi="Times New Roman"/>
          <w:kern w:val="0"/>
          <w:sz w:val="20"/>
        </w:rPr>
        <w:t>the</w:t>
      </w:r>
      <w:r w:rsidR="00237658">
        <w:rPr>
          <w:rFonts w:ascii="Times New Roman" w:eastAsia="Times New Roman" w:hAnsi="Times New Roman"/>
          <w:kern w:val="0"/>
          <w:sz w:val="20"/>
        </w:rPr>
        <w:t xml:space="preserve"> corresponding</w:t>
      </w:r>
      <w:r w:rsidRPr="009B58B9">
        <w:rPr>
          <w:rFonts w:ascii="Times New Roman" w:eastAsia="Times New Roman" w:hAnsi="Times New Roman"/>
          <w:kern w:val="0"/>
          <w:sz w:val="20"/>
        </w:rPr>
        <w:t xml:space="preserve"> papers, which is another threat to</w:t>
      </w:r>
      <w:r w:rsidR="00237658">
        <w:rPr>
          <w:rFonts w:ascii="Times New Roman" w:eastAsia="Times New Roman" w:hAnsi="Times New Roman"/>
          <w:kern w:val="0"/>
          <w:sz w:val="20"/>
        </w:rPr>
        <w:t xml:space="preserve"> the</w:t>
      </w:r>
      <w:r w:rsidRPr="009B58B9">
        <w:rPr>
          <w:rFonts w:ascii="Times New Roman" w:eastAsia="Times New Roman" w:hAnsi="Times New Roman"/>
          <w:kern w:val="0"/>
          <w:sz w:val="20"/>
        </w:rPr>
        <w:t xml:space="preserve"> internal validity</w:t>
      </w:r>
      <w:r w:rsidR="00237658">
        <w:rPr>
          <w:rFonts w:ascii="Times New Roman" w:eastAsia="Times New Roman" w:hAnsi="Times New Roman"/>
          <w:kern w:val="0"/>
          <w:sz w:val="20"/>
        </w:rPr>
        <w:t xml:space="preserve"> of our study</w:t>
      </w:r>
      <w:r w:rsidRPr="009B58B9">
        <w:rPr>
          <w:rFonts w:ascii="Times New Roman" w:eastAsia="Times New Roman" w:hAnsi="Times New Roman"/>
          <w:kern w:val="0"/>
          <w:sz w:val="20"/>
        </w:rPr>
        <w:t>.</w:t>
      </w:r>
      <w:r w:rsidRPr="009B58B9">
        <w:rPr>
          <w:rFonts w:ascii="Times New Roman" w:eastAsia="Times New Roman" w:hAnsi="Times New Roman" w:hint="eastAsia"/>
          <w:kern w:val="0"/>
          <w:sz w:val="20"/>
        </w:rPr>
        <w:t xml:space="preserve"> </w:t>
      </w:r>
      <w:r w:rsidRPr="009B58B9">
        <w:rPr>
          <w:rFonts w:ascii="Times New Roman" w:eastAsia="Times New Roman" w:hAnsi="Times New Roman"/>
          <w:kern w:val="0"/>
          <w:sz w:val="20"/>
        </w:rPr>
        <w:t xml:space="preserve">To </w:t>
      </w:r>
      <w:r w:rsidRPr="009B58B9">
        <w:rPr>
          <w:rFonts w:ascii="Times New Roman" w:eastAsia="Times New Roman" w:hAnsi="Times New Roman" w:hint="eastAsia"/>
          <w:kern w:val="0"/>
          <w:sz w:val="20"/>
        </w:rPr>
        <w:t>mitigate</w:t>
      </w:r>
      <w:r w:rsidRPr="009B58B9">
        <w:rPr>
          <w:rFonts w:ascii="Times New Roman" w:eastAsia="Times New Roman" w:hAnsi="Times New Roman"/>
          <w:kern w:val="0"/>
          <w:sz w:val="20"/>
        </w:rPr>
        <w:t xml:space="preserve"> this threat, we asked two </w:t>
      </w:r>
      <w:r>
        <w:rPr>
          <w:rFonts w:ascii="Times New Roman" w:eastAsia="Times New Roman" w:hAnsi="Times New Roman"/>
          <w:kern w:val="0"/>
          <w:sz w:val="20"/>
        </w:rPr>
        <w:t>master students who are</w:t>
      </w:r>
      <w:r w:rsidRPr="009B58B9">
        <w:rPr>
          <w:rFonts w:ascii="Times New Roman" w:eastAsia="Times New Roman" w:hAnsi="Times New Roman"/>
          <w:kern w:val="0"/>
          <w:sz w:val="20"/>
        </w:rPr>
        <w:t xml:space="preserve"> familiar with these </w:t>
      </w:r>
      <w:r w:rsidR="00237658">
        <w:rPr>
          <w:rFonts w:ascii="Times New Roman" w:eastAsia="Times New Roman" w:hAnsi="Times New Roman"/>
          <w:kern w:val="0"/>
          <w:sz w:val="20"/>
        </w:rPr>
        <w:t>appr</w:t>
      </w:r>
      <w:r w:rsidR="001E342D">
        <w:rPr>
          <w:rFonts w:ascii="Times New Roman" w:eastAsia="Times New Roman" w:hAnsi="Times New Roman"/>
          <w:kern w:val="0"/>
          <w:sz w:val="20"/>
        </w:rPr>
        <w:t>o</w:t>
      </w:r>
      <w:r w:rsidR="00237658">
        <w:rPr>
          <w:rFonts w:ascii="Times New Roman" w:eastAsia="Times New Roman" w:hAnsi="Times New Roman"/>
          <w:kern w:val="0"/>
          <w:sz w:val="20"/>
        </w:rPr>
        <w:t>ache</w:t>
      </w:r>
      <w:r w:rsidR="00237658" w:rsidRPr="009B58B9">
        <w:rPr>
          <w:rFonts w:ascii="Times New Roman" w:eastAsia="Times New Roman" w:hAnsi="Times New Roman"/>
          <w:kern w:val="0"/>
          <w:sz w:val="20"/>
        </w:rPr>
        <w:t xml:space="preserve">s </w:t>
      </w:r>
      <w:r w:rsidRPr="009B58B9">
        <w:rPr>
          <w:rFonts w:ascii="Times New Roman" w:eastAsia="Times New Roman" w:hAnsi="Times New Roman"/>
          <w:kern w:val="0"/>
          <w:sz w:val="20"/>
        </w:rPr>
        <w:t>to examine our implementation code and optimize them as needed.</w:t>
      </w:r>
    </w:p>
    <w:p w14:paraId="70B31E4C" w14:textId="49009899" w:rsidR="00272619" w:rsidRDefault="00272619" w:rsidP="00C90359">
      <w:pPr>
        <w:pStyle w:val="3"/>
      </w:pPr>
      <w:r>
        <w:t>External</w:t>
      </w:r>
      <w:r w:rsidRPr="00712F2B">
        <w:t xml:space="preserve"> </w:t>
      </w:r>
      <w:r w:rsidR="00B43383">
        <w:t>V</w:t>
      </w:r>
      <w:r w:rsidR="00B43383" w:rsidRPr="00712F2B">
        <w:t>alidity</w:t>
      </w:r>
      <w:r w:rsidR="00237658">
        <w:t>.</w:t>
      </w:r>
    </w:p>
    <w:p w14:paraId="229E49AA" w14:textId="6F6171F6" w:rsidR="00272619" w:rsidRDefault="00272619" w:rsidP="0027077A">
      <w:pPr>
        <w:spacing w:line="252" w:lineRule="auto"/>
        <w:jc w:val="both"/>
        <w:rPr>
          <w:rFonts w:eastAsia="Times New Roman"/>
        </w:rPr>
      </w:pPr>
      <w:r w:rsidRPr="000F03D6">
        <w:rPr>
          <w:lang w:eastAsia="zh-CN"/>
        </w:rPr>
        <w:t>The</w:t>
      </w:r>
      <w:r w:rsidRPr="00874613">
        <w:rPr>
          <w:lang w:eastAsia="zh-CN"/>
        </w:rPr>
        <w:t xml:space="preserve"> external validity </w:t>
      </w:r>
      <w:r w:rsidRPr="000F03D6">
        <w:rPr>
          <w:lang w:eastAsia="zh-CN"/>
        </w:rPr>
        <w:t>concern</w:t>
      </w:r>
      <w:r>
        <w:rPr>
          <w:lang w:eastAsia="zh-CN"/>
        </w:rPr>
        <w:t>s</w:t>
      </w:r>
      <w:r w:rsidRPr="000F03D6">
        <w:rPr>
          <w:lang w:eastAsia="zh-CN"/>
        </w:rPr>
        <w:t xml:space="preserve"> the generalizability of the experiment results.</w:t>
      </w:r>
      <w:r>
        <w:rPr>
          <w:rFonts w:eastAsia="Times New Roman"/>
        </w:rPr>
        <w:t xml:space="preserve"> </w:t>
      </w:r>
      <w:r w:rsidR="00237658">
        <w:rPr>
          <w:rFonts w:eastAsia="Times New Roman"/>
        </w:rPr>
        <w:t>It is challenging for t</w:t>
      </w:r>
      <w:r>
        <w:rPr>
          <w:rFonts w:eastAsia="Times New Roman"/>
        </w:rPr>
        <w:t xml:space="preserve">he </w:t>
      </w:r>
      <w:r w:rsidRPr="009B58B9">
        <w:rPr>
          <w:rFonts w:eastAsia="Times New Roman"/>
        </w:rPr>
        <w:t xml:space="preserve">dataset </w:t>
      </w:r>
      <w:r>
        <w:rPr>
          <w:rFonts w:eastAsia="Times New Roman"/>
        </w:rPr>
        <w:t xml:space="preserve">used in our experiments to </w:t>
      </w:r>
      <w:r w:rsidR="00E0698A">
        <w:rPr>
          <w:rFonts w:eastAsia="Times New Roman"/>
        </w:rPr>
        <w:t>represent all the real-world scenarios accurately</w:t>
      </w:r>
      <w:r w:rsidRPr="009B58B9">
        <w:rPr>
          <w:rFonts w:eastAsia="Times New Roman"/>
        </w:rPr>
        <w:t xml:space="preserve">. </w:t>
      </w:r>
      <w:r>
        <w:rPr>
          <w:rFonts w:eastAsia="Times New Roman"/>
        </w:rPr>
        <w:t xml:space="preserve">To mitigate this threat, </w:t>
      </w:r>
      <w:r w:rsidR="00237658" w:rsidRPr="00FC62C8">
        <w:t>ProgrammableWe</w:t>
      </w:r>
      <w:r w:rsidR="00237658">
        <w:t>b</w:t>
      </w:r>
      <w:r>
        <w:rPr>
          <w:rFonts w:eastAsia="Times New Roman"/>
        </w:rPr>
        <w:t>, the largest real</w:t>
      </w:r>
      <w:r w:rsidR="005C0E69">
        <w:rPr>
          <w:rFonts w:eastAsia="Times New Roman"/>
        </w:rPr>
        <w:t>-</w:t>
      </w:r>
      <w:r>
        <w:rPr>
          <w:rFonts w:eastAsia="Times New Roman"/>
        </w:rPr>
        <w:t xml:space="preserve">world </w:t>
      </w:r>
      <w:r w:rsidR="00237658" w:rsidRPr="00237658">
        <w:rPr>
          <w:rFonts w:eastAsia="Times New Roman"/>
        </w:rPr>
        <w:t>repository of web APIs, mashups, and applications</w:t>
      </w:r>
      <w:r>
        <w:rPr>
          <w:rFonts w:eastAsia="Times New Roman"/>
        </w:rPr>
        <w:t xml:space="preserve">, </w:t>
      </w:r>
      <w:r w:rsidR="00237658">
        <w:rPr>
          <w:rFonts w:eastAsia="Times New Roman"/>
        </w:rPr>
        <w:t>wa</w:t>
      </w:r>
      <w:r>
        <w:rPr>
          <w:rFonts w:eastAsia="Times New Roman"/>
        </w:rPr>
        <w:t xml:space="preserve">s </w:t>
      </w:r>
      <w:r>
        <w:rPr>
          <w:rFonts w:eastAsia="Times New Roman"/>
        </w:rPr>
        <w:lastRenderedPageBreak/>
        <w:t>selected as the experimental dataset</w:t>
      </w:r>
      <w:r w:rsidRPr="009B58B9">
        <w:rPr>
          <w:rFonts w:eastAsia="Times New Roman"/>
        </w:rPr>
        <w:t xml:space="preserve">. </w:t>
      </w:r>
      <w:r>
        <w:rPr>
          <w:rFonts w:eastAsia="Times New Roman"/>
        </w:rPr>
        <w:t>The m</w:t>
      </w:r>
      <w:r w:rsidRPr="009B58B9">
        <w:rPr>
          <w:rFonts w:eastAsia="Times New Roman"/>
        </w:rPr>
        <w:t xml:space="preserve">ashups and services provided by </w:t>
      </w:r>
      <w:r>
        <w:rPr>
          <w:rFonts w:eastAsia="Times New Roman"/>
        </w:rPr>
        <w:t xml:space="preserve">over </w:t>
      </w:r>
      <w:r w:rsidR="000F2979" w:rsidRPr="00B87AB5">
        <w:rPr>
          <w:rFonts w:eastAsia="Times New Roman"/>
        </w:rPr>
        <w:t>1,000</w:t>
      </w:r>
      <w:r>
        <w:rPr>
          <w:rFonts w:eastAsia="Times New Roman"/>
        </w:rPr>
        <w:t xml:space="preserve"> </w:t>
      </w:r>
      <w:r w:rsidRPr="009B58B9">
        <w:rPr>
          <w:rFonts w:eastAsia="Times New Roman"/>
        </w:rPr>
        <w:t>companies or personal developers</w:t>
      </w:r>
      <w:r>
        <w:rPr>
          <w:rFonts w:eastAsia="Times New Roman"/>
        </w:rPr>
        <w:t xml:space="preserve"> make </w:t>
      </w:r>
      <w:r w:rsidR="00237658" w:rsidRPr="00FC62C8">
        <w:t>ProgrammableWe</w:t>
      </w:r>
      <w:r w:rsidR="00237658">
        <w:t>b</w:t>
      </w:r>
      <w:r>
        <w:rPr>
          <w:rFonts w:eastAsia="Times New Roman"/>
        </w:rPr>
        <w:t xml:space="preserve"> a typical representative of service registries</w:t>
      </w:r>
      <w:r w:rsidRPr="009B58B9">
        <w:rPr>
          <w:rFonts w:eastAsia="Times New Roman"/>
        </w:rPr>
        <w:t xml:space="preserve">. </w:t>
      </w:r>
      <w:r>
        <w:rPr>
          <w:rFonts w:eastAsia="Times New Roman"/>
        </w:rPr>
        <w:t xml:space="preserve">To further minimize the generalizability issue, </w:t>
      </w:r>
      <w:r w:rsidRPr="009B58B9">
        <w:rPr>
          <w:rFonts w:eastAsia="Times New Roman"/>
        </w:rPr>
        <w:t xml:space="preserve">we divided </w:t>
      </w:r>
      <w:r>
        <w:rPr>
          <w:rFonts w:eastAsia="Times New Roman"/>
        </w:rPr>
        <w:t>the crawled</w:t>
      </w:r>
      <w:r w:rsidRPr="009B58B9">
        <w:rPr>
          <w:rFonts w:eastAsia="Times New Roman"/>
        </w:rPr>
        <w:t xml:space="preserve"> dataset into </w:t>
      </w:r>
      <w:r w:rsidR="0057365E">
        <w:rPr>
          <w:rFonts w:eastAsia="Times New Roman"/>
        </w:rPr>
        <w:t>five</w:t>
      </w:r>
      <w:r w:rsidR="0057365E" w:rsidRPr="009B58B9">
        <w:rPr>
          <w:rFonts w:eastAsia="Times New Roman"/>
        </w:rPr>
        <w:t xml:space="preserve"> </w:t>
      </w:r>
      <w:r w:rsidR="00797F4C">
        <w:rPr>
          <w:rFonts w:eastAsia="Times New Roman"/>
        </w:rPr>
        <w:t>group</w:t>
      </w:r>
      <w:r w:rsidRPr="009B58B9">
        <w:rPr>
          <w:rFonts w:eastAsia="Times New Roman" w:hint="eastAsia"/>
        </w:rPr>
        <w:t>s</w:t>
      </w:r>
      <w:r w:rsidRPr="009B58B9">
        <w:rPr>
          <w:rFonts w:eastAsia="Times New Roman"/>
        </w:rPr>
        <w:t xml:space="preserve"> and </w:t>
      </w:r>
      <w:r w:rsidRPr="009B58B9">
        <w:rPr>
          <w:rFonts w:eastAsia="Times New Roman" w:hint="eastAsia"/>
        </w:rPr>
        <w:t>perform</w:t>
      </w:r>
      <w:r w:rsidR="00BC58A7">
        <w:rPr>
          <w:rFonts w:eastAsia="Times New Roman"/>
        </w:rPr>
        <w:t>ed five</w:t>
      </w:r>
      <w:r w:rsidRPr="009B58B9">
        <w:rPr>
          <w:rFonts w:eastAsia="Times New Roman"/>
        </w:rPr>
        <w:t xml:space="preserve">-fold cross-validation </w:t>
      </w:r>
      <w:r w:rsidRPr="009B58B9">
        <w:rPr>
          <w:rFonts w:eastAsia="Times New Roman" w:hint="eastAsia"/>
        </w:rPr>
        <w:t>in</w:t>
      </w:r>
      <w:r w:rsidRPr="009B58B9">
        <w:rPr>
          <w:rFonts w:eastAsia="Times New Roman"/>
        </w:rPr>
        <w:t xml:space="preserve"> </w:t>
      </w:r>
      <w:r w:rsidRPr="009B58B9">
        <w:rPr>
          <w:rFonts w:eastAsia="Times New Roman" w:hint="eastAsia"/>
        </w:rPr>
        <w:t>the</w:t>
      </w:r>
      <w:r w:rsidRPr="009B58B9">
        <w:rPr>
          <w:rFonts w:eastAsia="Times New Roman"/>
        </w:rPr>
        <w:t xml:space="preserve"> </w:t>
      </w:r>
      <w:r w:rsidRPr="009B58B9">
        <w:rPr>
          <w:rFonts w:eastAsia="Times New Roman" w:hint="eastAsia"/>
        </w:rPr>
        <w:t>experiment</w:t>
      </w:r>
      <w:r w:rsidRPr="009B58B9">
        <w:rPr>
          <w:rFonts w:eastAsia="Times New Roman"/>
        </w:rPr>
        <w:t>.</w:t>
      </w:r>
      <w:r>
        <w:rPr>
          <w:rFonts w:eastAsia="Times New Roman"/>
        </w:rPr>
        <w:t xml:space="preserve"> </w:t>
      </w:r>
      <w:r w:rsidR="00237658">
        <w:rPr>
          <w:rFonts w:eastAsia="Times New Roman"/>
        </w:rPr>
        <w:t>Even so</w:t>
      </w:r>
      <w:r>
        <w:rPr>
          <w:rFonts w:eastAsia="Times New Roman"/>
        </w:rPr>
        <w:t>, evaluations o</w:t>
      </w:r>
      <w:r w:rsidR="00E0698A">
        <w:rPr>
          <w:rFonts w:eastAsia="Times New Roman"/>
        </w:rPr>
        <w:t>f</w:t>
      </w:r>
      <w:r>
        <w:rPr>
          <w:rFonts w:eastAsia="Times New Roman"/>
        </w:rPr>
        <w:t xml:space="preserve"> more </w:t>
      </w:r>
      <w:r w:rsidR="00B31CE3">
        <w:rPr>
          <w:rFonts w:eastAsia="Times New Roman"/>
        </w:rPr>
        <w:t xml:space="preserve">large-scale real-world </w:t>
      </w:r>
      <w:r>
        <w:rPr>
          <w:rFonts w:eastAsia="Times New Roman"/>
        </w:rPr>
        <w:t xml:space="preserve">datasets are still needed in the future. </w:t>
      </w:r>
    </w:p>
    <w:p w14:paraId="59DD95EA" w14:textId="6F169242" w:rsidR="007322F2" w:rsidRPr="009B58B9" w:rsidRDefault="007322F2" w:rsidP="0027077A">
      <w:pPr>
        <w:spacing w:line="252" w:lineRule="auto"/>
        <w:ind w:firstLineChars="100" w:firstLine="200"/>
        <w:jc w:val="both"/>
        <w:rPr>
          <w:rFonts w:eastAsia="Times New Roman"/>
        </w:rPr>
      </w:pPr>
      <w:r w:rsidRPr="009B58B9">
        <w:rPr>
          <w:rFonts w:eastAsia="Times New Roman"/>
        </w:rPr>
        <w:t>MISR is designed for a</w:t>
      </w:r>
      <w:r w:rsidR="00E0698A">
        <w:rPr>
          <w:rFonts w:eastAsia="Times New Roman"/>
        </w:rPr>
        <w:t>n</w:t>
      </w:r>
      <w:r w:rsidRPr="009B58B9">
        <w:rPr>
          <w:rFonts w:eastAsia="Times New Roman"/>
        </w:rPr>
        <w:t xml:space="preserve"> </w:t>
      </w:r>
      <w:r w:rsidR="00E0698A">
        <w:rPr>
          <w:rFonts w:eastAsia="Times New Roman"/>
        </w:rPr>
        <w:t>utter</w:t>
      </w:r>
      <w:r w:rsidR="005C0E69">
        <w:rPr>
          <w:rFonts w:eastAsia="Times New Roman"/>
        </w:rPr>
        <w:t>ly</w:t>
      </w:r>
      <w:r w:rsidRPr="009B58B9">
        <w:rPr>
          <w:rFonts w:eastAsia="Times New Roman"/>
        </w:rPr>
        <w:t xml:space="preserve"> col</w:t>
      </w:r>
      <w:r w:rsidR="005C0E69">
        <w:rPr>
          <w:rFonts w:eastAsia="Times New Roman"/>
        </w:rPr>
        <w:t>d-</w:t>
      </w:r>
      <w:r w:rsidRPr="009B58B9">
        <w:rPr>
          <w:rFonts w:eastAsia="Times New Roman"/>
        </w:rPr>
        <w:t xml:space="preserve">start scenario where a user only inputs functional requirements. Last but not least, another threat to </w:t>
      </w:r>
      <w:r>
        <w:rPr>
          <w:rFonts w:eastAsia="Times New Roman"/>
        </w:rPr>
        <w:t xml:space="preserve">the </w:t>
      </w:r>
      <w:r w:rsidRPr="009B58B9">
        <w:rPr>
          <w:rFonts w:eastAsia="Times New Roman"/>
        </w:rPr>
        <w:t xml:space="preserve">external validity </w:t>
      </w:r>
      <w:r w:rsidR="0027077A">
        <w:rPr>
          <w:rFonts w:eastAsia="Times New Roman"/>
        </w:rPr>
        <w:t xml:space="preserve">of our work </w:t>
      </w:r>
      <w:r w:rsidRPr="009B58B9">
        <w:rPr>
          <w:rFonts w:eastAsia="Times New Roman"/>
        </w:rPr>
        <w:t xml:space="preserve">is whether the </w:t>
      </w:r>
      <w:r w:rsidR="00B31CE3">
        <w:rPr>
          <w:rFonts w:eastAsia="Times New Roman"/>
        </w:rPr>
        <w:t>approach</w:t>
      </w:r>
      <w:r w:rsidR="00B31CE3" w:rsidRPr="009B58B9">
        <w:rPr>
          <w:rFonts w:eastAsia="Times New Roman"/>
        </w:rPr>
        <w:t xml:space="preserve"> </w:t>
      </w:r>
      <w:r w:rsidRPr="009B58B9">
        <w:rPr>
          <w:rFonts w:eastAsia="Times New Roman"/>
        </w:rPr>
        <w:t xml:space="preserve">can be generalized into </w:t>
      </w:r>
      <w:r w:rsidR="00B31CE3">
        <w:rPr>
          <w:rFonts w:eastAsia="Times New Roman"/>
        </w:rPr>
        <w:t>other real</w:t>
      </w:r>
      <w:r w:rsidRPr="009B58B9">
        <w:rPr>
          <w:rFonts w:eastAsia="Times New Roman"/>
        </w:rPr>
        <w:t xml:space="preserve"> scenario</w:t>
      </w:r>
      <w:r>
        <w:rPr>
          <w:rFonts w:eastAsia="Times New Roman"/>
        </w:rPr>
        <w:t>s</w:t>
      </w:r>
      <w:r w:rsidRPr="009B58B9">
        <w:rPr>
          <w:rFonts w:eastAsia="Times New Roman"/>
        </w:rPr>
        <w:t xml:space="preserve"> where </w:t>
      </w:r>
      <w:r w:rsidR="00B31CE3">
        <w:rPr>
          <w:rFonts w:eastAsia="Times New Roman"/>
        </w:rPr>
        <w:t>developer</w:t>
      </w:r>
      <w:r w:rsidRPr="009B58B9">
        <w:rPr>
          <w:rFonts w:eastAsia="Times New Roman"/>
        </w:rPr>
        <w:t xml:space="preserve">s have selected </w:t>
      </w:r>
      <w:r w:rsidR="00B31CE3">
        <w:rPr>
          <w:rFonts w:eastAsia="Times New Roman"/>
        </w:rPr>
        <w:t>one or more</w:t>
      </w:r>
      <w:r w:rsidRPr="009B58B9">
        <w:rPr>
          <w:rFonts w:eastAsia="Times New Roman"/>
        </w:rPr>
        <w:t xml:space="preserve"> component services. </w:t>
      </w:r>
      <w:r w:rsidR="00B31CE3">
        <w:rPr>
          <w:rFonts w:eastAsia="Times New Roman"/>
        </w:rPr>
        <w:t>Because</w:t>
      </w:r>
      <w:r w:rsidRPr="009B58B9">
        <w:rPr>
          <w:rFonts w:eastAsia="Times New Roman"/>
        </w:rPr>
        <w:t xml:space="preserve"> the </w:t>
      </w:r>
      <w:r w:rsidR="00B31CE3">
        <w:rPr>
          <w:rFonts w:eastAsia="Times New Roman"/>
        </w:rPr>
        <w:t>CI</w:t>
      </w:r>
      <w:r w:rsidRPr="009B58B9">
        <w:rPr>
          <w:rFonts w:eastAsia="Times New Roman"/>
        </w:rPr>
        <w:t xml:space="preserve"> and </w:t>
      </w:r>
      <w:r w:rsidR="00B31CE3">
        <w:rPr>
          <w:rFonts w:eastAsia="Times New Roman"/>
        </w:rPr>
        <w:t>NI</w:t>
      </w:r>
      <w:r w:rsidRPr="009B58B9">
        <w:rPr>
          <w:rFonts w:eastAsia="Times New Roman"/>
        </w:rPr>
        <w:t xml:space="preserve"> component</w:t>
      </w:r>
      <w:r w:rsidR="00B31CE3">
        <w:rPr>
          <w:rFonts w:eastAsia="Times New Roman"/>
        </w:rPr>
        <w:t>s</w:t>
      </w:r>
      <w:r w:rsidRPr="009B58B9">
        <w:rPr>
          <w:rFonts w:eastAsia="Times New Roman"/>
        </w:rPr>
        <w:t xml:space="preserve"> can work in the</w:t>
      </w:r>
      <w:r>
        <w:rPr>
          <w:rFonts w:eastAsia="Times New Roman"/>
        </w:rPr>
        <w:t>se</w:t>
      </w:r>
      <w:r w:rsidR="00874613">
        <w:rPr>
          <w:rFonts w:eastAsia="Times New Roman"/>
        </w:rPr>
        <w:t xml:space="preserve"> </w:t>
      </w:r>
      <w:r w:rsidRPr="009B58B9">
        <w:rPr>
          <w:rFonts w:eastAsia="Times New Roman"/>
        </w:rPr>
        <w:t>scenario</w:t>
      </w:r>
      <w:r>
        <w:rPr>
          <w:rFonts w:eastAsia="Times New Roman"/>
        </w:rPr>
        <w:t>s</w:t>
      </w:r>
      <w:r w:rsidRPr="009B58B9">
        <w:rPr>
          <w:rFonts w:eastAsia="Times New Roman"/>
        </w:rPr>
        <w:t xml:space="preserve">, MISR </w:t>
      </w:r>
      <w:r>
        <w:rPr>
          <w:rFonts w:eastAsia="Times New Roman"/>
        </w:rPr>
        <w:t>can still work</w:t>
      </w:r>
      <w:r w:rsidR="00BC58A7">
        <w:rPr>
          <w:rFonts w:eastAsia="Times New Roman"/>
        </w:rPr>
        <w:t>,</w:t>
      </w:r>
      <w:r w:rsidRPr="009B58B9">
        <w:rPr>
          <w:rFonts w:eastAsia="Times New Roman"/>
        </w:rPr>
        <w:t xml:space="preserve"> and the threat is </w:t>
      </w:r>
      <w:r w:rsidR="00B31CE3">
        <w:rPr>
          <w:rFonts w:eastAsia="Times New Roman"/>
        </w:rPr>
        <w:t xml:space="preserve">also </w:t>
      </w:r>
      <w:r>
        <w:rPr>
          <w:rFonts w:eastAsia="Times New Roman"/>
        </w:rPr>
        <w:t xml:space="preserve">not </w:t>
      </w:r>
      <w:r w:rsidR="00663BE4" w:rsidRPr="00663BE4">
        <w:rPr>
          <w:rFonts w:eastAsia="Times New Roman"/>
        </w:rPr>
        <w:t>severe</w:t>
      </w:r>
      <w:r w:rsidRPr="009B58B9">
        <w:rPr>
          <w:rFonts w:eastAsia="Times New Roman"/>
        </w:rPr>
        <w:t>.</w:t>
      </w:r>
      <w:r w:rsidR="00E0698A">
        <w:rPr>
          <w:rFonts w:eastAsia="Times New Roman"/>
        </w:rPr>
        <w:t xml:space="preserve"> W</w:t>
      </w:r>
      <w:r w:rsidRPr="009B58B9">
        <w:rPr>
          <w:rFonts w:eastAsia="Times New Roman"/>
        </w:rPr>
        <w:t xml:space="preserve">e </w:t>
      </w:r>
      <w:r w:rsidR="00B31CE3">
        <w:rPr>
          <w:rFonts w:eastAsia="Times New Roman"/>
        </w:rPr>
        <w:t>need to</w:t>
      </w:r>
      <w:r w:rsidRPr="009B58B9">
        <w:rPr>
          <w:rFonts w:eastAsia="Times New Roman"/>
        </w:rPr>
        <w:t xml:space="preserve"> </w:t>
      </w:r>
      <w:r>
        <w:rPr>
          <w:rFonts w:eastAsia="Times New Roman"/>
        </w:rPr>
        <w:t xml:space="preserve">further improve </w:t>
      </w:r>
      <w:r w:rsidR="00663BE4">
        <w:rPr>
          <w:rFonts w:eastAsia="Times New Roman"/>
        </w:rPr>
        <w:t>MISR</w:t>
      </w:r>
      <w:r w:rsidR="00B31CE3">
        <w:rPr>
          <w:rFonts w:eastAsia="Times New Roman"/>
        </w:rPr>
        <w:t xml:space="preserve"> </w:t>
      </w:r>
      <w:r>
        <w:rPr>
          <w:rFonts w:eastAsia="Times New Roman"/>
        </w:rPr>
        <w:t>by</w:t>
      </w:r>
      <w:r w:rsidRPr="009B58B9">
        <w:rPr>
          <w:rFonts w:eastAsia="Times New Roman"/>
        </w:rPr>
        <w:t xml:space="preserve"> leverag</w:t>
      </w:r>
      <w:r>
        <w:rPr>
          <w:rFonts w:eastAsia="Times New Roman"/>
        </w:rPr>
        <w:t>ing</w:t>
      </w:r>
      <w:r w:rsidRPr="009B58B9">
        <w:rPr>
          <w:rFonts w:eastAsia="Times New Roman"/>
        </w:rPr>
        <w:t xml:space="preserve"> </w:t>
      </w:r>
      <w:r w:rsidR="005C5815">
        <w:rPr>
          <w:rFonts w:eastAsia="Times New Roman"/>
        </w:rPr>
        <w:t xml:space="preserve">the information of </w:t>
      </w:r>
      <w:r w:rsidRPr="009B58B9">
        <w:rPr>
          <w:rFonts w:eastAsia="Times New Roman"/>
        </w:rPr>
        <w:t xml:space="preserve">services </w:t>
      </w:r>
      <w:r w:rsidR="005C5815">
        <w:rPr>
          <w:rFonts w:eastAsia="Times New Roman"/>
        </w:rPr>
        <w:t xml:space="preserve">that have been selected </w:t>
      </w:r>
      <w:r w:rsidRPr="009B58B9">
        <w:rPr>
          <w:rFonts w:eastAsia="Times New Roman"/>
        </w:rPr>
        <w:t>and model</w:t>
      </w:r>
      <w:r>
        <w:rPr>
          <w:rFonts w:eastAsia="Times New Roman"/>
        </w:rPr>
        <w:t>ing</w:t>
      </w:r>
      <w:r w:rsidRPr="009B58B9">
        <w:rPr>
          <w:rFonts w:eastAsia="Times New Roman"/>
        </w:rPr>
        <w:t xml:space="preserve"> complex interaction</w:t>
      </w:r>
      <w:r>
        <w:rPr>
          <w:rFonts w:eastAsia="Times New Roman"/>
        </w:rPr>
        <w:t>s</w:t>
      </w:r>
      <w:r w:rsidRPr="009B58B9">
        <w:rPr>
          <w:rFonts w:eastAsia="Times New Roman"/>
        </w:rPr>
        <w:t xml:space="preserve"> among candidate service</w:t>
      </w:r>
      <w:r>
        <w:rPr>
          <w:rFonts w:eastAsia="Times New Roman"/>
        </w:rPr>
        <w:t>s</w:t>
      </w:r>
      <w:r w:rsidRPr="009B58B9">
        <w:rPr>
          <w:rFonts w:eastAsia="Times New Roman"/>
        </w:rPr>
        <w:t>, the selected services</w:t>
      </w:r>
      <w:r w:rsidR="00E0698A">
        <w:rPr>
          <w:rFonts w:eastAsia="Times New Roman"/>
        </w:rPr>
        <w:t>,</w:t>
      </w:r>
      <w:r w:rsidRPr="009B58B9">
        <w:rPr>
          <w:rFonts w:eastAsia="Times New Roman"/>
        </w:rPr>
        <w:t xml:space="preserve"> and the</w:t>
      </w:r>
      <w:r w:rsidR="00B31CE3">
        <w:rPr>
          <w:rFonts w:eastAsia="Times New Roman"/>
        </w:rPr>
        <w:t xml:space="preserve"> target</w:t>
      </w:r>
      <w:r w:rsidRPr="009B58B9">
        <w:rPr>
          <w:rFonts w:eastAsia="Times New Roman"/>
        </w:rPr>
        <w:t xml:space="preserve"> mashup.</w:t>
      </w:r>
      <w:r w:rsidRPr="009B58B9">
        <w:rPr>
          <w:rFonts w:eastAsia="Times New Roman" w:hint="eastAsia"/>
        </w:rPr>
        <w:t xml:space="preserve"> </w:t>
      </w:r>
      <w:r w:rsidR="000F2979" w:rsidRPr="009B58B9">
        <w:rPr>
          <w:rFonts w:eastAsia="Times New Roman" w:hint="eastAsia"/>
        </w:rPr>
        <w:t>T</w:t>
      </w:r>
      <w:r w:rsidR="000F2979" w:rsidRPr="009B58B9">
        <w:rPr>
          <w:rFonts w:eastAsia="Times New Roman"/>
        </w:rPr>
        <w:t>h</w:t>
      </w:r>
      <w:r w:rsidR="000F2979">
        <w:rPr>
          <w:rFonts w:eastAsia="Times New Roman"/>
        </w:rPr>
        <w:t>is</w:t>
      </w:r>
      <w:r w:rsidR="000F2979" w:rsidRPr="009B58B9">
        <w:rPr>
          <w:rFonts w:eastAsia="Times New Roman"/>
        </w:rPr>
        <w:t xml:space="preserve"> </w:t>
      </w:r>
      <w:r w:rsidR="00E0698A">
        <w:rPr>
          <w:rFonts w:eastAsia="Times New Roman"/>
        </w:rPr>
        <w:t xml:space="preserve">study </w:t>
      </w:r>
      <w:r>
        <w:rPr>
          <w:rFonts w:eastAsia="Times New Roman"/>
        </w:rPr>
        <w:t>will be</w:t>
      </w:r>
      <w:r w:rsidR="00874613">
        <w:rPr>
          <w:rFonts w:eastAsia="Times New Roman"/>
        </w:rPr>
        <w:t xml:space="preserve"> our </w:t>
      </w:r>
      <w:r w:rsidRPr="009B58B9">
        <w:rPr>
          <w:rFonts w:eastAsia="Times New Roman"/>
        </w:rPr>
        <w:t>future work.</w:t>
      </w:r>
    </w:p>
    <w:p w14:paraId="26C60287" w14:textId="773E5365" w:rsidR="0084184B" w:rsidRDefault="0084184B" w:rsidP="00272619">
      <w:pPr>
        <w:pStyle w:val="1"/>
        <w:rPr>
          <w:lang w:eastAsia="zh-CN"/>
        </w:rPr>
      </w:pPr>
      <w:r>
        <w:rPr>
          <w:lang w:eastAsia="zh-CN"/>
        </w:rPr>
        <w:t>Conclusions and Future Work</w:t>
      </w:r>
      <w:bookmarkEnd w:id="42"/>
    </w:p>
    <w:p w14:paraId="6E62F254" w14:textId="2692B0D7" w:rsidR="0084184B" w:rsidRDefault="0084184B" w:rsidP="0027077A">
      <w:pPr>
        <w:spacing w:line="252" w:lineRule="auto"/>
        <w:jc w:val="both"/>
        <w:rPr>
          <w:color w:val="000000"/>
        </w:rPr>
      </w:pPr>
      <w:r>
        <w:t xml:space="preserve">In this study, we </w:t>
      </w:r>
      <w:r w:rsidRPr="003221D5">
        <w:t>propose</w:t>
      </w:r>
      <w:r>
        <w:t>d</w:t>
      </w:r>
      <w:r w:rsidRPr="003221D5">
        <w:t xml:space="preserve"> </w:t>
      </w:r>
      <w:r w:rsidRPr="00D6021A">
        <w:rPr>
          <w:noProof/>
        </w:rPr>
        <w:t>a multip</w:t>
      </w:r>
      <w:r>
        <w:rPr>
          <w:noProof/>
        </w:rPr>
        <w:t>lex</w:t>
      </w:r>
      <w:r w:rsidRPr="003221D5">
        <w:t xml:space="preserve"> interaction-oriented service recommendation approach</w:t>
      </w:r>
      <w:r>
        <w:t>, referred to as MISR,</w:t>
      </w:r>
      <w:r w:rsidRPr="003221D5">
        <w:t xml:space="preserve"> for </w:t>
      </w:r>
      <w:r w:rsidR="00F5334C">
        <w:t xml:space="preserve">developing </w:t>
      </w:r>
      <w:r>
        <w:t>new mashups</w:t>
      </w:r>
      <w:r w:rsidRPr="003221D5">
        <w:t xml:space="preserve"> </w:t>
      </w:r>
      <w:r>
        <w:t>without any component service</w:t>
      </w:r>
      <w:r w:rsidRPr="003221D5">
        <w:t>.</w:t>
      </w:r>
      <w:r>
        <w:t xml:space="preserve"> Three types</w:t>
      </w:r>
      <w:r w:rsidRPr="003221D5">
        <w:t xml:space="preserve"> of interactions between services and </w:t>
      </w:r>
      <w:r>
        <w:t>mashups</w:t>
      </w:r>
      <w:r w:rsidRPr="003221D5">
        <w:t xml:space="preserve"> </w:t>
      </w:r>
      <w:r>
        <w:t xml:space="preserve">were </w:t>
      </w:r>
      <w:r w:rsidRPr="003221D5">
        <w:t>incorporate</w:t>
      </w:r>
      <w:r>
        <w:t>d</w:t>
      </w:r>
      <w:r w:rsidRPr="003221D5">
        <w:t xml:space="preserve"> into a deep neural network</w:t>
      </w:r>
      <w:r>
        <w:t xml:space="preserve"> to model their </w:t>
      </w:r>
      <w:r w:rsidR="00F5334C">
        <w:t xml:space="preserve">explicit and implicit </w:t>
      </w:r>
      <w:r>
        <w:t>relationships</w:t>
      </w:r>
      <w:r w:rsidRPr="003221D5">
        <w:t>.</w:t>
      </w:r>
      <w:r>
        <w:t xml:space="preserve"> </w:t>
      </w:r>
      <w:r w:rsidRPr="00053E53">
        <w:rPr>
          <w:color w:val="000000"/>
        </w:rPr>
        <w:t xml:space="preserve">Experiments </w:t>
      </w:r>
      <w:r>
        <w:rPr>
          <w:color w:val="000000"/>
        </w:rPr>
        <w:t xml:space="preserve">on a real-world dataset </w:t>
      </w:r>
      <w:r w:rsidRPr="00053E53">
        <w:rPr>
          <w:color w:val="000000"/>
        </w:rPr>
        <w:t xml:space="preserve">demonstrated </w:t>
      </w:r>
      <w:r>
        <w:rPr>
          <w:color w:val="000000"/>
        </w:rPr>
        <w:t>that the proposed</w:t>
      </w:r>
      <w:r w:rsidRPr="00053E53">
        <w:rPr>
          <w:color w:val="000000"/>
        </w:rPr>
        <w:t xml:space="preserve"> approach </w:t>
      </w:r>
      <w:r w:rsidR="00F5334C">
        <w:rPr>
          <w:noProof/>
          <w:color w:val="000000"/>
        </w:rPr>
        <w:t>was able to</w:t>
      </w:r>
      <w:r>
        <w:rPr>
          <w:color w:val="000000"/>
        </w:rPr>
        <w:t xml:space="preserve"> </w:t>
      </w:r>
      <w:r w:rsidR="00F5334C">
        <w:rPr>
          <w:color w:val="000000"/>
        </w:rPr>
        <w:t>outperform</w:t>
      </w:r>
      <w:r w:rsidRPr="00053E53">
        <w:rPr>
          <w:color w:val="000000"/>
        </w:rPr>
        <w:t xml:space="preserve"> </w:t>
      </w:r>
      <w:r>
        <w:rPr>
          <w:color w:val="000000"/>
        </w:rPr>
        <w:t xml:space="preserve">several </w:t>
      </w:r>
      <w:r>
        <w:rPr>
          <w:rFonts w:hint="eastAsia"/>
          <w:color w:val="000000"/>
          <w:lang w:eastAsia="zh-CN"/>
        </w:rPr>
        <w:t xml:space="preserve">state-of-the-art </w:t>
      </w:r>
      <w:r w:rsidRPr="00053E53">
        <w:rPr>
          <w:color w:val="000000"/>
        </w:rPr>
        <w:t>service recommendation methods</w:t>
      </w:r>
      <w:r>
        <w:rPr>
          <w:color w:val="000000"/>
        </w:rPr>
        <w:t xml:space="preserve"> regarding </w:t>
      </w:r>
      <w:r w:rsidRPr="004842E5">
        <w:rPr>
          <w:rFonts w:hint="eastAsia"/>
          <w:color w:val="000000"/>
          <w:lang w:eastAsia="zh-CN"/>
        </w:rPr>
        <w:t>f</w:t>
      </w:r>
      <w:r w:rsidR="00E0698A">
        <w:rPr>
          <w:color w:val="000000"/>
          <w:lang w:eastAsia="zh-CN"/>
        </w:rPr>
        <w:t>ive</w:t>
      </w:r>
      <w:r>
        <w:rPr>
          <w:color w:val="000000"/>
        </w:rPr>
        <w:t xml:space="preserve"> evaluation metrics.</w:t>
      </w:r>
    </w:p>
    <w:p w14:paraId="155BC13F" w14:textId="0F4CD1EF" w:rsidR="0084184B" w:rsidRDefault="0084184B" w:rsidP="0027077A">
      <w:pPr>
        <w:spacing w:line="252" w:lineRule="auto"/>
        <w:ind w:firstLineChars="100" w:firstLine="200"/>
        <w:jc w:val="both"/>
        <w:rPr>
          <w:color w:val="000000"/>
        </w:rPr>
      </w:pPr>
      <w:r w:rsidRPr="0084184B">
        <w:rPr>
          <w:rFonts w:hint="eastAsia"/>
        </w:rPr>
        <w:t xml:space="preserve"> </w:t>
      </w:r>
      <w:r w:rsidRPr="00D701A8">
        <w:rPr>
          <w:rFonts w:hint="eastAsia"/>
        </w:rPr>
        <w:t>In the future, w</w:t>
      </w:r>
      <w:r w:rsidRPr="00D701A8">
        <w:t xml:space="preserve">e </w:t>
      </w:r>
      <w:r>
        <w:t>plan</w:t>
      </w:r>
      <w:r w:rsidRPr="00D701A8">
        <w:t xml:space="preserve"> to improve our </w:t>
      </w:r>
      <w:r>
        <w:t>approach</w:t>
      </w:r>
      <w:r w:rsidRPr="00D701A8">
        <w:t xml:space="preserve"> in the following aspects.</w:t>
      </w:r>
      <w:r w:rsidRPr="00D701A8">
        <w:rPr>
          <w:rFonts w:hint="eastAsia"/>
        </w:rPr>
        <w:t xml:space="preserve"> First</w:t>
      </w:r>
      <w:r>
        <w:rPr>
          <w:rFonts w:hint="eastAsia"/>
          <w:lang w:eastAsia="zh-CN"/>
        </w:rPr>
        <w:t>ly</w:t>
      </w:r>
      <w:r w:rsidRPr="00D701A8">
        <w:rPr>
          <w:rFonts w:hint="eastAsia"/>
        </w:rPr>
        <w:t>,</w:t>
      </w:r>
      <w:r w:rsidRPr="001F2D6A">
        <w:t xml:space="preserve"> </w:t>
      </w:r>
      <w:r>
        <w:t>MISR</w:t>
      </w:r>
      <w:r w:rsidRPr="00C70FFD">
        <w:t xml:space="preserve"> is currently </w:t>
      </w:r>
      <w:r>
        <w:rPr>
          <w:rFonts w:hint="eastAsia"/>
        </w:rPr>
        <w:t>designed</w:t>
      </w:r>
      <w:r>
        <w:t xml:space="preserve"> to recommend</w:t>
      </w:r>
      <w:r w:rsidRPr="00C70FFD">
        <w:t xml:space="preserve"> service</w:t>
      </w:r>
      <w:r>
        <w:t>s</w:t>
      </w:r>
      <w:r w:rsidRPr="00C70FFD">
        <w:t xml:space="preserve"> for new mashups without </w:t>
      </w:r>
      <w:r>
        <w:t xml:space="preserve">any </w:t>
      </w:r>
      <w:r w:rsidRPr="00C70FFD">
        <w:t xml:space="preserve">component. We will extend </w:t>
      </w:r>
      <w:r>
        <w:t>the</w:t>
      </w:r>
      <w:r w:rsidRPr="00C70FFD">
        <w:t xml:space="preserve"> model</w:t>
      </w:r>
      <w:r w:rsidR="00F5334C">
        <w:t xml:space="preserve"> framework</w:t>
      </w:r>
      <w:r w:rsidRPr="00C70FFD">
        <w:t xml:space="preserve"> to make it </w:t>
      </w:r>
      <w:r w:rsidRPr="001F2D6A">
        <w:t>applicable to</w:t>
      </w:r>
      <w:r w:rsidRPr="00C70FFD">
        <w:t xml:space="preserve"> service recommendation scenarios where </w:t>
      </w:r>
      <w:r>
        <w:t xml:space="preserve">developers have selected </w:t>
      </w:r>
      <w:r w:rsidR="00F5334C">
        <w:t xml:space="preserve">one or more </w:t>
      </w:r>
      <w:r>
        <w:t>services</w:t>
      </w:r>
      <w:r w:rsidRPr="00D701A8">
        <w:rPr>
          <w:rFonts w:hint="eastAsia"/>
        </w:rPr>
        <w:t>.</w:t>
      </w:r>
      <w:r w:rsidRPr="00D701A8">
        <w:t xml:space="preserve"> </w:t>
      </w:r>
      <w:r w:rsidRPr="00D701A8">
        <w:rPr>
          <w:rFonts w:hint="eastAsia"/>
        </w:rPr>
        <w:t>Secondly, w</w:t>
      </w:r>
      <w:r w:rsidRPr="00D701A8">
        <w:t>e will also consider the composability</w:t>
      </w:r>
      <w:r>
        <w:t xml:space="preserve"> or composition patterns</w:t>
      </w:r>
      <w:r w:rsidRPr="00D701A8">
        <w:t xml:space="preserve"> between services, </w:t>
      </w:r>
      <w:r w:rsidRPr="00D701A8">
        <w:rPr>
          <w:rFonts w:hint="eastAsia"/>
        </w:rPr>
        <w:t>e.g.,</w:t>
      </w:r>
      <w:r w:rsidRPr="00D701A8">
        <w:t xml:space="preserve"> two services developed by the same company are more likely to be invoked together.</w:t>
      </w:r>
    </w:p>
    <w:p w14:paraId="654A8843" w14:textId="62C93871" w:rsidR="00722596" w:rsidRPr="00F7604D" w:rsidRDefault="00722596" w:rsidP="00722596">
      <w:pPr>
        <w:pStyle w:val="5"/>
        <w:numPr>
          <w:ilvl w:val="0"/>
          <w:numId w:val="0"/>
        </w:numPr>
        <w:ind w:left="1872"/>
        <w:rPr>
          <w:color w:val="FFFFFF" w:themeColor="background1"/>
        </w:rPr>
      </w:pPr>
      <w:r w:rsidRPr="00F7604D">
        <w:rPr>
          <w:color w:val="FFFFFF" w:themeColor="background1"/>
        </w:rPr>
        <w:t>Acknowledgment</w:t>
      </w:r>
    </w:p>
    <w:p w14:paraId="775A5E89" w14:textId="58995E61" w:rsidR="00722596" w:rsidRPr="00F7604D" w:rsidRDefault="00722596" w:rsidP="00C509E0">
      <w:pPr>
        <w:pStyle w:val="af4"/>
        <w:spacing w:line="240" w:lineRule="atLeast"/>
        <w:jc w:val="both"/>
        <w:rPr>
          <w:color w:val="FFFFFF" w:themeColor="background1"/>
          <w:lang w:eastAsia="zh-CN"/>
        </w:rPr>
      </w:pPr>
      <w:r w:rsidRPr="00F7604D">
        <w:rPr>
          <w:color w:val="FFFFFF" w:themeColor="background1"/>
          <w:lang w:eastAsia="zh-CN"/>
        </w:rPr>
        <w:t xml:space="preserve">This work was supported in part by the National Key Research and Development Program of China (Grant No. 2017YFB1400602), National Science Foundation of China (Grant Nos. </w:t>
      </w:r>
      <w:r w:rsidR="00F7604D" w:rsidRPr="00F7604D">
        <w:rPr>
          <w:color w:val="FFFFFF" w:themeColor="background1"/>
          <w:lang w:eastAsia="zh-CN"/>
        </w:rPr>
        <w:t xml:space="preserve">61972292, </w:t>
      </w:r>
      <w:r w:rsidRPr="00F7604D">
        <w:rPr>
          <w:color w:val="FFFFFF" w:themeColor="background1"/>
          <w:lang w:eastAsia="zh-CN"/>
        </w:rPr>
        <w:t>61832014, 61702378, and 61672387), and Natural Science Foundation of Hubei Province of China (Grant No. 2018CFB511). Jian Wang is the corresponding author of this paper.</w:t>
      </w:r>
    </w:p>
    <w:p w14:paraId="307237E9" w14:textId="77777777" w:rsidR="0049138B" w:rsidRDefault="0049138B" w:rsidP="0049138B">
      <w:pPr>
        <w:pStyle w:val="ReferenceHead"/>
      </w:pPr>
      <w:r>
        <w:t>References</w:t>
      </w:r>
    </w:p>
    <w:p w14:paraId="0D4BE22F" w14:textId="77777777" w:rsidR="00595721" w:rsidRDefault="00595721" w:rsidP="00595721">
      <w:pPr>
        <w:pStyle w:val="references0"/>
        <w:numPr>
          <w:ilvl w:val="0"/>
          <w:numId w:val="9"/>
        </w:numPr>
      </w:pPr>
      <w:bookmarkStart w:id="43" w:name="_Ref102912"/>
      <w:bookmarkStart w:id="44" w:name="_Ref102945"/>
      <w:r>
        <w:t>N. Zhang, J. Wang, and Y.</w:t>
      </w:r>
      <w:r w:rsidRPr="00CD489A">
        <w:t xml:space="preserve"> Ma, “Mining Domain Knowledge on Service Goals from Textual Service Descriptions,” </w:t>
      </w:r>
      <w:r w:rsidRPr="0028303B">
        <w:rPr>
          <w:i/>
        </w:rPr>
        <w:t>IEEE T</w:t>
      </w:r>
      <w:r>
        <w:rPr>
          <w:i/>
        </w:rPr>
        <w:t>rans</w:t>
      </w:r>
      <w:r w:rsidRPr="0028303B">
        <w:rPr>
          <w:i/>
        </w:rPr>
        <w:t>. Serv. Comput.</w:t>
      </w:r>
      <w:r>
        <w:t>, 2017, doi</w:t>
      </w:r>
      <w:r w:rsidRPr="00CD489A">
        <w:t>: 10.1109/TSC.2017.2693147.</w:t>
      </w:r>
      <w:bookmarkEnd w:id="43"/>
    </w:p>
    <w:p w14:paraId="3330D840" w14:textId="77777777" w:rsidR="00595721" w:rsidRDefault="00595721" w:rsidP="00595721">
      <w:pPr>
        <w:pStyle w:val="references0"/>
        <w:numPr>
          <w:ilvl w:val="0"/>
          <w:numId w:val="9"/>
        </w:numPr>
      </w:pPr>
      <w:bookmarkStart w:id="45" w:name="_Ref102936"/>
      <w:r>
        <w:t>Q. He, R. Zhou, X. Zhang, Y. Wang, D. Ye, F. Chen, S. Chen, J.</w:t>
      </w:r>
      <w:r w:rsidRPr="00721055">
        <w:t xml:space="preserve"> Grundy, </w:t>
      </w:r>
      <w:r>
        <w:t>and Y. Yang, “</w:t>
      </w:r>
      <w:r w:rsidRPr="00F44465">
        <w:t>Efficient Keyword Search for Building Service-Based System</w:t>
      </w:r>
      <w:r>
        <w:t>s Based on Dynamic Programming,”</w:t>
      </w:r>
      <w:r w:rsidRPr="00F44465">
        <w:t xml:space="preserve"> </w:t>
      </w:r>
      <w:r>
        <w:t xml:space="preserve">in </w:t>
      </w:r>
      <w:r w:rsidRPr="006C4D33">
        <w:rPr>
          <w:i/>
        </w:rPr>
        <w:t>Proc. Int. Conf. Serv.-Oriented Comput.</w:t>
      </w:r>
      <w:r w:rsidRPr="00F44465">
        <w:t>, 2017</w:t>
      </w:r>
      <w:r>
        <w:t>, pp</w:t>
      </w:r>
      <w:r w:rsidRPr="00F44465">
        <w:t>.</w:t>
      </w:r>
      <w:r>
        <w:t xml:space="preserve"> </w:t>
      </w:r>
      <w:r w:rsidRPr="001903E3">
        <w:t>462</w:t>
      </w:r>
      <w:r w:rsidRPr="00C66223">
        <w:t>–</w:t>
      </w:r>
      <w:r w:rsidRPr="001903E3">
        <w:t>470</w:t>
      </w:r>
      <w:bookmarkEnd w:id="45"/>
      <w:r>
        <w:t>, doi: 10.1007/978-3-319-69035-3_33.</w:t>
      </w:r>
    </w:p>
    <w:p w14:paraId="2B437C2A" w14:textId="77777777" w:rsidR="00595721" w:rsidRPr="00F44465" w:rsidRDefault="00595721" w:rsidP="00595721">
      <w:pPr>
        <w:pStyle w:val="references0"/>
        <w:numPr>
          <w:ilvl w:val="0"/>
          <w:numId w:val="9"/>
        </w:numPr>
      </w:pPr>
      <w:bookmarkStart w:id="46" w:name="_Ref102965"/>
      <w:bookmarkStart w:id="47" w:name="_Ref103084"/>
      <w:bookmarkEnd w:id="44"/>
      <w:r>
        <w:t xml:space="preserve">Q. </w:t>
      </w:r>
      <w:r w:rsidRPr="00F44465">
        <w:t>He</w:t>
      </w:r>
      <w:r>
        <w:t>,</w:t>
      </w:r>
      <w:r w:rsidRPr="00F44465">
        <w:t xml:space="preserve"> </w:t>
      </w:r>
      <w:r>
        <w:t>R.</w:t>
      </w:r>
      <w:r w:rsidRPr="00780352">
        <w:t xml:space="preserve"> Zhou, X</w:t>
      </w:r>
      <w:r>
        <w:t>.</w:t>
      </w:r>
      <w:r w:rsidRPr="00780352">
        <w:t xml:space="preserve"> Zhang, Y</w:t>
      </w:r>
      <w:r>
        <w:t>.</w:t>
      </w:r>
      <w:r w:rsidRPr="00780352">
        <w:t xml:space="preserve"> Wang, D</w:t>
      </w:r>
      <w:r>
        <w:t>.</w:t>
      </w:r>
      <w:r w:rsidRPr="00780352">
        <w:t xml:space="preserve"> Ye, F</w:t>
      </w:r>
      <w:r>
        <w:t>.</w:t>
      </w:r>
      <w:r w:rsidRPr="00780352">
        <w:t xml:space="preserve"> Chen, J</w:t>
      </w:r>
      <w:r>
        <w:t>.</w:t>
      </w:r>
      <w:r w:rsidRPr="00780352">
        <w:t xml:space="preserve"> C. Grundy, </w:t>
      </w:r>
      <w:r>
        <w:t>and Y. Yang, “</w:t>
      </w:r>
      <w:r w:rsidRPr="00F44465">
        <w:t xml:space="preserve">Keyword search for </w:t>
      </w:r>
      <w:r>
        <w:t>building service-based systems,”</w:t>
      </w:r>
      <w:r w:rsidRPr="00F44465">
        <w:t xml:space="preserve"> </w:t>
      </w:r>
      <w:r w:rsidRPr="00780352">
        <w:rPr>
          <w:i/>
        </w:rPr>
        <w:t>IEEE T</w:t>
      </w:r>
      <w:r>
        <w:rPr>
          <w:i/>
        </w:rPr>
        <w:t>rans</w:t>
      </w:r>
      <w:r w:rsidRPr="00780352">
        <w:rPr>
          <w:i/>
        </w:rPr>
        <w:t xml:space="preserve">. </w:t>
      </w:r>
      <w:r w:rsidRPr="00780352">
        <w:rPr>
          <w:i/>
        </w:rPr>
        <w:t>Software Eng.</w:t>
      </w:r>
      <w:r>
        <w:t>,</w:t>
      </w:r>
      <w:r w:rsidRPr="00F44465">
        <w:t xml:space="preserve"> </w:t>
      </w:r>
      <w:r>
        <w:t>vol. 43, no. 7, pp. 658</w:t>
      </w:r>
      <w:r w:rsidRPr="00C66223">
        <w:t>–</w:t>
      </w:r>
      <w:r w:rsidRPr="004D717E">
        <w:t>674</w:t>
      </w:r>
      <w:r>
        <w:t xml:space="preserve">, </w:t>
      </w:r>
      <w:r w:rsidRPr="00F44465">
        <w:t>2017</w:t>
      </w:r>
      <w:r>
        <w:t xml:space="preserve">, doi: </w:t>
      </w:r>
      <w:r w:rsidRPr="00404947">
        <w:t>10.1109/TSE.2016.2624293</w:t>
      </w:r>
      <w:r w:rsidRPr="00F44465">
        <w:t>.</w:t>
      </w:r>
      <w:bookmarkEnd w:id="46"/>
    </w:p>
    <w:p w14:paraId="56FF337E" w14:textId="77777777" w:rsidR="00595721" w:rsidRPr="00F44465" w:rsidRDefault="00595721" w:rsidP="00595721">
      <w:pPr>
        <w:pStyle w:val="references0"/>
        <w:numPr>
          <w:ilvl w:val="0"/>
          <w:numId w:val="9"/>
        </w:numPr>
      </w:pPr>
      <w:bookmarkStart w:id="48" w:name="_Ref102980"/>
      <w:r>
        <w:t xml:space="preserve">M. </w:t>
      </w:r>
      <w:r w:rsidRPr="00F44465">
        <w:t xml:space="preserve">Al-Hassan, </w:t>
      </w:r>
      <w:r>
        <w:t>H. Lu, and J. Lu, “</w:t>
      </w:r>
      <w:r w:rsidRPr="00F44465">
        <w:t xml:space="preserve">A semantic enhanced hybrid recommendation approach: A case study of </w:t>
      </w:r>
      <w:r w:rsidRPr="00E04FAF">
        <w:t>e-Government tourism service recommendation system</w:t>
      </w:r>
      <w:r>
        <w:t xml:space="preserve">,” </w:t>
      </w:r>
      <w:r w:rsidRPr="003C5171">
        <w:rPr>
          <w:i/>
        </w:rPr>
        <w:t>Decis. Support Syst.</w:t>
      </w:r>
      <w:r>
        <w:t>,</w:t>
      </w:r>
      <w:r w:rsidRPr="00F44465">
        <w:t xml:space="preserve"> </w:t>
      </w:r>
      <w:r>
        <w:t xml:space="preserve">vol. </w:t>
      </w:r>
      <w:r w:rsidRPr="00F44465">
        <w:t>72</w:t>
      </w:r>
      <w:r>
        <w:t xml:space="preserve">, pp. </w:t>
      </w:r>
      <w:r w:rsidRPr="00F44465">
        <w:t>97</w:t>
      </w:r>
      <w:r w:rsidRPr="00C66223">
        <w:t>–</w:t>
      </w:r>
      <w:r w:rsidRPr="00F44465">
        <w:t>109</w:t>
      </w:r>
      <w:r>
        <w:t xml:space="preserve">, 2015, doi: </w:t>
      </w:r>
      <w:r w:rsidRPr="003C5171">
        <w:t>10.1016/j.dss.2015.02.001</w:t>
      </w:r>
      <w:r w:rsidRPr="00F44465">
        <w:t>.</w:t>
      </w:r>
      <w:bookmarkEnd w:id="48"/>
    </w:p>
    <w:p w14:paraId="482D620C" w14:textId="77777777" w:rsidR="00595721" w:rsidRDefault="00595721" w:rsidP="00595721">
      <w:pPr>
        <w:pStyle w:val="references0"/>
        <w:numPr>
          <w:ilvl w:val="0"/>
          <w:numId w:val="9"/>
        </w:numPr>
      </w:pPr>
      <w:bookmarkStart w:id="49" w:name="_Ref102990"/>
      <w:r w:rsidRPr="00F44465">
        <w:t>L</w:t>
      </w:r>
      <w:r>
        <w:t>. Yu,</w:t>
      </w:r>
      <w:r w:rsidRPr="00F44465">
        <w:t xml:space="preserve"> </w:t>
      </w:r>
      <w:r w:rsidRPr="00730CB9">
        <w:t>J</w:t>
      </w:r>
      <w:r>
        <w:t>.</w:t>
      </w:r>
      <w:r w:rsidRPr="00730CB9">
        <w:t xml:space="preserve"> Zhou, J</w:t>
      </w:r>
      <w:r>
        <w:t>.</w:t>
      </w:r>
      <w:r w:rsidRPr="00730CB9">
        <w:t xml:space="preserve"> Zhang, F</w:t>
      </w:r>
      <w:r>
        <w:t>.</w:t>
      </w:r>
      <w:r w:rsidRPr="00730CB9">
        <w:t xml:space="preserve"> Wei, </w:t>
      </w:r>
      <w:r>
        <w:t xml:space="preserve">and </w:t>
      </w:r>
      <w:r w:rsidRPr="00730CB9">
        <w:t>J</w:t>
      </w:r>
      <w:r>
        <w:t>. Wang, “</w:t>
      </w:r>
      <w:r w:rsidRPr="00F44465">
        <w:t>Time-aware seman</w:t>
      </w:r>
      <w:r>
        <w:t>tic web service recommendation,”</w:t>
      </w:r>
      <w:r w:rsidRPr="00F44465">
        <w:t xml:space="preserve"> </w:t>
      </w:r>
      <w:r>
        <w:t xml:space="preserve">in </w:t>
      </w:r>
      <w:r w:rsidRPr="00730CB9">
        <w:rPr>
          <w:i/>
        </w:rPr>
        <w:t>Proc. IEEE Int. Conf. Serv. Comput.</w:t>
      </w:r>
      <w:r w:rsidRPr="00F44465">
        <w:t>, 2015</w:t>
      </w:r>
      <w:r>
        <w:t xml:space="preserve">, pp. </w:t>
      </w:r>
      <w:r w:rsidRPr="00FF5D5F">
        <w:t>664</w:t>
      </w:r>
      <w:r w:rsidRPr="00C66223">
        <w:t>–</w:t>
      </w:r>
      <w:r w:rsidRPr="00FF5D5F">
        <w:t>671</w:t>
      </w:r>
      <w:r>
        <w:t xml:space="preserve">, doi: </w:t>
      </w:r>
      <w:r w:rsidRPr="00730CB9">
        <w:t>10.1109/SCC.2015.95</w:t>
      </w:r>
      <w:r w:rsidRPr="00F44465">
        <w:t>.</w:t>
      </w:r>
      <w:bookmarkEnd w:id="49"/>
    </w:p>
    <w:p w14:paraId="41D31BD9" w14:textId="76247C9C" w:rsidR="00B14264" w:rsidRPr="00595721" w:rsidRDefault="00270508" w:rsidP="00270508">
      <w:pPr>
        <w:pStyle w:val="references0"/>
        <w:numPr>
          <w:ilvl w:val="0"/>
          <w:numId w:val="9"/>
        </w:numPr>
        <w:rPr>
          <w:color w:val="FF0000"/>
        </w:rPr>
      </w:pPr>
      <w:bookmarkStart w:id="50" w:name="_Ref102999"/>
      <w:bookmarkStart w:id="51" w:name="OLE_LINK5"/>
      <w:bookmarkStart w:id="52" w:name="_Ref9622444"/>
      <w:bookmarkEnd w:id="47"/>
      <w:r w:rsidRPr="00270508">
        <w:t>W. Gao, L. Chen, J. Wu,  and A. Bouguettaya</w:t>
      </w:r>
      <w:r w:rsidR="00B14264" w:rsidRPr="00270508">
        <w:t xml:space="preserve">, “Joint Modeling Users, Services, Mashups, and Topics for Service Recommendation,” </w:t>
      </w:r>
      <w:r>
        <w:t xml:space="preserve">in </w:t>
      </w:r>
      <w:r w:rsidRPr="00270508">
        <w:rPr>
          <w:i/>
        </w:rPr>
        <w:t>Proc. IEEE Int. Conf. Web Serv.</w:t>
      </w:r>
      <w:r>
        <w:t xml:space="preserve">, 2016, pp. </w:t>
      </w:r>
      <w:r w:rsidRPr="00270508">
        <w:t>260-267</w:t>
      </w:r>
      <w:r>
        <w:t>, doi:</w:t>
      </w:r>
      <w:r w:rsidRPr="00270508">
        <w:t xml:space="preserve"> 10.1109/ICWS.2016.41</w:t>
      </w:r>
      <w:r w:rsidR="00B14264" w:rsidRPr="00270508">
        <w:t>.</w:t>
      </w:r>
      <w:bookmarkEnd w:id="50"/>
    </w:p>
    <w:p w14:paraId="4C1C67BA" w14:textId="48B124BE" w:rsidR="00C90359" w:rsidRDefault="00595721" w:rsidP="00C90359">
      <w:pPr>
        <w:pStyle w:val="references0"/>
        <w:numPr>
          <w:ilvl w:val="0"/>
          <w:numId w:val="9"/>
        </w:numPr>
      </w:pPr>
      <w:bookmarkStart w:id="53" w:name="_Ref14705127"/>
      <w:bookmarkEnd w:id="51"/>
      <w:bookmarkEnd w:id="52"/>
      <w:r>
        <w:t xml:space="preserve">C. </w:t>
      </w:r>
      <w:r w:rsidRPr="00F44465">
        <w:t>Li</w:t>
      </w:r>
      <w:r>
        <w:t>n,</w:t>
      </w:r>
      <w:r w:rsidRPr="00F44465">
        <w:t xml:space="preserve"> </w:t>
      </w:r>
      <w:r w:rsidRPr="004A01E6">
        <w:t>A</w:t>
      </w:r>
      <w:r>
        <w:t>.</w:t>
      </w:r>
      <w:r w:rsidRPr="004A01E6">
        <w:t xml:space="preserve"> K. Kalia, J</w:t>
      </w:r>
      <w:r>
        <w:t>.</w:t>
      </w:r>
      <w:r w:rsidRPr="004A01E6">
        <w:t xml:space="preserve"> Xiao, M</w:t>
      </w:r>
      <w:r>
        <w:t>.</w:t>
      </w:r>
      <w:r w:rsidRPr="004A01E6">
        <w:t xml:space="preserve"> Vukovic, </w:t>
      </w:r>
      <w:r>
        <w:t xml:space="preserve">and </w:t>
      </w:r>
      <w:r w:rsidRPr="004A01E6">
        <w:t>N</w:t>
      </w:r>
      <w:r>
        <w:t>. Anerousis, “</w:t>
      </w:r>
      <w:r w:rsidRPr="00CA09B4">
        <w:t>NL2API: A Framework for Bootstrapping Service Recommendation using Natural Language Queries</w:t>
      </w:r>
      <w:r>
        <w:t>,”</w:t>
      </w:r>
      <w:r w:rsidRPr="00F44465">
        <w:t xml:space="preserve"> </w:t>
      </w:r>
      <w:r>
        <w:t xml:space="preserve">in </w:t>
      </w:r>
      <w:r w:rsidRPr="004A01E6">
        <w:rPr>
          <w:i/>
        </w:rPr>
        <w:t>Proc. IEEE Int. Conf. Web Serv.</w:t>
      </w:r>
      <w:r>
        <w:t>, 2018, pp. 235</w:t>
      </w:r>
      <w:r w:rsidRPr="00C66223">
        <w:t>–</w:t>
      </w:r>
      <w:r>
        <w:t xml:space="preserve">242, doi: </w:t>
      </w:r>
      <w:r w:rsidRPr="00877A84">
        <w:t>10.1109/ICWS.2018.00037</w:t>
      </w:r>
      <w:r>
        <w:t>.</w:t>
      </w:r>
      <w:bookmarkEnd w:id="53"/>
    </w:p>
    <w:p w14:paraId="4EDB7A6B" w14:textId="307D0FC2" w:rsidR="00CB571E" w:rsidRDefault="00CB571E" w:rsidP="00C90359">
      <w:pPr>
        <w:pStyle w:val="references0"/>
        <w:numPr>
          <w:ilvl w:val="0"/>
          <w:numId w:val="9"/>
        </w:numPr>
      </w:pPr>
      <w:bookmarkStart w:id="54" w:name="_Ref15145809"/>
      <w:r>
        <w:t xml:space="preserve">C. </w:t>
      </w:r>
      <w:r w:rsidRPr="00F44465">
        <w:t xml:space="preserve">Li, </w:t>
      </w:r>
      <w:r w:rsidRPr="00A8296D">
        <w:t>R</w:t>
      </w:r>
      <w:r>
        <w:t>.</w:t>
      </w:r>
      <w:r w:rsidRPr="00A8296D">
        <w:t xml:space="preserve"> Zhang, J</w:t>
      </w:r>
      <w:r>
        <w:t>.</w:t>
      </w:r>
      <w:r w:rsidRPr="00A8296D">
        <w:t xml:space="preserve"> Huai, </w:t>
      </w:r>
      <w:r>
        <w:t xml:space="preserve">and </w:t>
      </w:r>
      <w:r w:rsidRPr="00A8296D">
        <w:t>H</w:t>
      </w:r>
      <w:r>
        <w:t>. Sun, “</w:t>
      </w:r>
      <w:r w:rsidRPr="00F44465">
        <w:t>A novel approach for API recomm</w:t>
      </w:r>
      <w:r>
        <w:t>endation in mashup development,”</w:t>
      </w:r>
      <w:r w:rsidRPr="00F44465">
        <w:t xml:space="preserve"> </w:t>
      </w:r>
      <w:r>
        <w:t xml:space="preserve">in </w:t>
      </w:r>
      <w:r w:rsidRPr="00A8296D">
        <w:rPr>
          <w:i/>
        </w:rPr>
        <w:t>Proc. IEEE Int. Conf. Web Serv.</w:t>
      </w:r>
      <w:r>
        <w:t>,</w:t>
      </w:r>
      <w:r w:rsidRPr="00F44465">
        <w:t xml:space="preserve"> 2014</w:t>
      </w:r>
      <w:r>
        <w:t>, pp. 289</w:t>
      </w:r>
      <w:r w:rsidRPr="00C66223">
        <w:t>–</w:t>
      </w:r>
      <w:r>
        <w:t xml:space="preserve">296, doi: </w:t>
      </w:r>
      <w:r w:rsidRPr="00A8296D">
        <w:t>10.1109/ICWS.2014.50</w:t>
      </w:r>
      <w:r w:rsidRPr="00F44465">
        <w:t>.</w:t>
      </w:r>
      <w:bookmarkEnd w:id="54"/>
    </w:p>
    <w:p w14:paraId="7C85D00D" w14:textId="77777777" w:rsidR="00CB571E" w:rsidRPr="00B14264" w:rsidRDefault="00CB571E" w:rsidP="00CB571E">
      <w:pPr>
        <w:pStyle w:val="references0"/>
        <w:numPr>
          <w:ilvl w:val="0"/>
          <w:numId w:val="9"/>
        </w:numPr>
        <w:rPr>
          <w:sz w:val="18"/>
          <w:szCs w:val="18"/>
        </w:rPr>
      </w:pPr>
      <w:bookmarkStart w:id="55" w:name="_Ref15145821"/>
      <w:r>
        <w:t xml:space="preserve">Z. </w:t>
      </w:r>
      <w:r w:rsidRPr="000C66E1">
        <w:t xml:space="preserve">Gao, </w:t>
      </w:r>
      <w:r w:rsidRPr="00A414ED">
        <w:t>Y</w:t>
      </w:r>
      <w:r>
        <w:t>.</w:t>
      </w:r>
      <w:r w:rsidRPr="00A414ED">
        <w:t xml:space="preserve"> Fan, C</w:t>
      </w:r>
      <w:r>
        <w:t>.</w:t>
      </w:r>
      <w:r w:rsidRPr="00A414ED">
        <w:t xml:space="preserve"> Wu, W</w:t>
      </w:r>
      <w:r>
        <w:t>. Tan, J.</w:t>
      </w:r>
      <w:r w:rsidRPr="00A414ED">
        <w:t xml:space="preserve"> Zhang, Y</w:t>
      </w:r>
      <w:r>
        <w:t>.</w:t>
      </w:r>
      <w:r w:rsidRPr="00A414ED">
        <w:t xml:space="preserve"> Ni, B</w:t>
      </w:r>
      <w:r>
        <w:t>.</w:t>
      </w:r>
      <w:r w:rsidRPr="00A414ED">
        <w:t xml:space="preserve"> Bai, </w:t>
      </w:r>
      <w:r>
        <w:t xml:space="preserve">and </w:t>
      </w:r>
      <w:r w:rsidRPr="00A414ED">
        <w:t>S</w:t>
      </w:r>
      <w:r>
        <w:t>. Chen, “</w:t>
      </w:r>
      <w:r w:rsidRPr="000C66E1">
        <w:t>SeCo-LDA: Mining Service Co-occurrence Topics</w:t>
      </w:r>
      <w:r>
        <w:t xml:space="preserve"> for Composition Recommendation,”</w:t>
      </w:r>
      <w:r w:rsidRPr="000C66E1">
        <w:t xml:space="preserve"> </w:t>
      </w:r>
      <w:r w:rsidRPr="00835995">
        <w:rPr>
          <w:i/>
        </w:rPr>
        <w:t>IEEE T</w:t>
      </w:r>
      <w:r>
        <w:rPr>
          <w:i/>
        </w:rPr>
        <w:t>rans</w:t>
      </w:r>
      <w:r w:rsidRPr="00835995">
        <w:rPr>
          <w:i/>
        </w:rPr>
        <w:t>. Serv. Comput.</w:t>
      </w:r>
      <w:r>
        <w:t xml:space="preserve">, vol. 12, no. 3, pp. </w:t>
      </w:r>
      <w:r w:rsidRPr="00A414ED">
        <w:t>446</w:t>
      </w:r>
      <w:r w:rsidRPr="00C66223">
        <w:t>–</w:t>
      </w:r>
      <w:r w:rsidRPr="00A414ED">
        <w:t>459</w:t>
      </w:r>
      <w:r>
        <w:t xml:space="preserve">, 2019, doi: </w:t>
      </w:r>
      <w:r w:rsidRPr="00A414ED">
        <w:t>10.1109/TSC.2018.2821149</w:t>
      </w:r>
      <w:r w:rsidRPr="000C66E1">
        <w:t>.</w:t>
      </w:r>
      <w:bookmarkEnd w:id="55"/>
    </w:p>
    <w:p w14:paraId="348B82ED" w14:textId="77777777" w:rsidR="00CB571E" w:rsidRPr="00B14264" w:rsidRDefault="00CB571E" w:rsidP="00CB571E">
      <w:pPr>
        <w:pStyle w:val="references0"/>
        <w:numPr>
          <w:ilvl w:val="0"/>
          <w:numId w:val="9"/>
        </w:numPr>
      </w:pPr>
      <w:bookmarkStart w:id="56" w:name="_Ref103006"/>
      <w:r>
        <w:t xml:space="preserve">B. </w:t>
      </w:r>
      <w:r w:rsidRPr="00F44465">
        <w:t>Xia</w:t>
      </w:r>
      <w:r>
        <w:t>,</w:t>
      </w:r>
      <w:r w:rsidRPr="00F44465">
        <w:t xml:space="preserve"> </w:t>
      </w:r>
      <w:r w:rsidRPr="004A01E6">
        <w:t>Y</w:t>
      </w:r>
      <w:r>
        <w:t>.</w:t>
      </w:r>
      <w:r w:rsidRPr="004A01E6">
        <w:t xml:space="preserve"> Fan, W</w:t>
      </w:r>
      <w:r>
        <w:t>.</w:t>
      </w:r>
      <w:r w:rsidRPr="004A01E6">
        <w:t xml:space="preserve"> Tan, K</w:t>
      </w:r>
      <w:r>
        <w:t>.</w:t>
      </w:r>
      <w:r w:rsidRPr="004A01E6">
        <w:t xml:space="preserve"> Huang, J</w:t>
      </w:r>
      <w:r>
        <w:t>.</w:t>
      </w:r>
      <w:r w:rsidRPr="004A01E6">
        <w:t xml:space="preserve"> Zhang, </w:t>
      </w:r>
      <w:r>
        <w:t xml:space="preserve">and </w:t>
      </w:r>
      <w:r w:rsidRPr="004A01E6">
        <w:t>C</w:t>
      </w:r>
      <w:r>
        <w:t>. Wu, “</w:t>
      </w:r>
      <w:r w:rsidRPr="00F44465">
        <w:t>Category-Aware API Clustering and Distributed Recommendation</w:t>
      </w:r>
      <w:r>
        <w:t xml:space="preserve"> for Automatic Mashup Creation,”</w:t>
      </w:r>
      <w:r w:rsidRPr="00F44465">
        <w:t xml:space="preserve"> </w:t>
      </w:r>
      <w:r w:rsidRPr="004A01E6">
        <w:rPr>
          <w:i/>
        </w:rPr>
        <w:t>IEEE T</w:t>
      </w:r>
      <w:r>
        <w:rPr>
          <w:i/>
        </w:rPr>
        <w:t>rans</w:t>
      </w:r>
      <w:r w:rsidRPr="004A01E6">
        <w:rPr>
          <w:i/>
        </w:rPr>
        <w:t>. Serv. Comput.</w:t>
      </w:r>
      <w:r w:rsidRPr="00CD489A">
        <w:t>,</w:t>
      </w:r>
      <w:r>
        <w:t xml:space="preserve"> vol. 8, no. 5, pp.</w:t>
      </w:r>
      <w:r w:rsidRPr="00F44465">
        <w:t xml:space="preserve"> 674</w:t>
      </w:r>
      <w:r w:rsidRPr="00C66223">
        <w:t>–</w:t>
      </w:r>
      <w:r w:rsidRPr="00F44465">
        <w:t>687</w:t>
      </w:r>
      <w:r>
        <w:t xml:space="preserve">, 2015, doi: </w:t>
      </w:r>
      <w:r w:rsidRPr="004A01E6">
        <w:t>10.1109/TSC.2014.2379251</w:t>
      </w:r>
      <w:r w:rsidRPr="00F44465">
        <w:t>.</w:t>
      </w:r>
      <w:bookmarkEnd w:id="56"/>
    </w:p>
    <w:p w14:paraId="672A8FD8" w14:textId="77777777" w:rsidR="00CB571E" w:rsidRPr="00F44465" w:rsidRDefault="00CB571E" w:rsidP="00CB571E">
      <w:pPr>
        <w:pStyle w:val="references0"/>
        <w:numPr>
          <w:ilvl w:val="0"/>
          <w:numId w:val="9"/>
        </w:numPr>
      </w:pPr>
      <w:bookmarkStart w:id="57" w:name="_Ref103184"/>
      <w:r>
        <w:t xml:space="preserve">A. </w:t>
      </w:r>
      <w:r w:rsidRPr="00F44465">
        <w:t>Jain, X</w:t>
      </w:r>
      <w:r>
        <w:t>. Liu, and Q. Yu, “</w:t>
      </w:r>
      <w:r w:rsidRPr="00F44465">
        <w:t xml:space="preserve">Aggregating functionality, use history, and popularity of </w:t>
      </w:r>
      <w:r w:rsidRPr="00E04FAF">
        <w:t>apis</w:t>
      </w:r>
      <w:r>
        <w:t xml:space="preserve"> to recommend mashup creation,”</w:t>
      </w:r>
      <w:r w:rsidRPr="00F44465">
        <w:t xml:space="preserve"> </w:t>
      </w:r>
      <w:r>
        <w:t xml:space="preserve">in </w:t>
      </w:r>
      <w:r w:rsidRPr="006C4D33">
        <w:rPr>
          <w:i/>
        </w:rPr>
        <w:t>Proc. Int. Conf. Serv.-Oriented Comput.</w:t>
      </w:r>
      <w:r>
        <w:t xml:space="preserve">, </w:t>
      </w:r>
      <w:r w:rsidRPr="00F44465">
        <w:t>2015</w:t>
      </w:r>
      <w:r>
        <w:t xml:space="preserve">, pp. </w:t>
      </w:r>
      <w:r w:rsidRPr="002F572A">
        <w:t>188</w:t>
      </w:r>
      <w:r w:rsidRPr="00C66223">
        <w:t>–</w:t>
      </w:r>
      <w:r w:rsidRPr="002F572A">
        <w:t>202</w:t>
      </w:r>
      <w:r>
        <w:t xml:space="preserve">, doi: </w:t>
      </w:r>
      <w:r w:rsidRPr="009A2F07">
        <w:t>10.1007/978-3-662-48616-0_12</w:t>
      </w:r>
      <w:r w:rsidRPr="00F44465">
        <w:t>.</w:t>
      </w:r>
      <w:bookmarkEnd w:id="57"/>
    </w:p>
    <w:p w14:paraId="66DD31D3" w14:textId="77777777" w:rsidR="00CB571E" w:rsidRPr="00A51D2B" w:rsidRDefault="00CB571E" w:rsidP="00CB571E">
      <w:pPr>
        <w:pStyle w:val="references0"/>
        <w:numPr>
          <w:ilvl w:val="0"/>
          <w:numId w:val="9"/>
        </w:numPr>
        <w:rPr>
          <w:sz w:val="15"/>
        </w:rPr>
      </w:pPr>
      <w:bookmarkStart w:id="58" w:name="_Ref103194"/>
      <w:r w:rsidRPr="00317510">
        <w:t>P. Samanta and X. Liu, “Recommending Services for New Mashups through Servi</w:t>
      </w:r>
      <w:r>
        <w:t>ce Factors and Top-K Neighbors,”</w:t>
      </w:r>
      <w:r w:rsidRPr="00317510">
        <w:t xml:space="preserve"> </w:t>
      </w:r>
      <w:r>
        <w:t xml:space="preserve">in </w:t>
      </w:r>
      <w:r w:rsidRPr="004C1769">
        <w:rPr>
          <w:i/>
        </w:rPr>
        <w:t>Proc. IEEE Int. Conf. Web Serv.</w:t>
      </w:r>
      <w:r>
        <w:t xml:space="preserve">, 2017, pp. </w:t>
      </w:r>
      <w:r w:rsidRPr="00317510">
        <w:t>381</w:t>
      </w:r>
      <w:r w:rsidRPr="00C66223">
        <w:t>–</w:t>
      </w:r>
      <w:r w:rsidRPr="00317510">
        <w:t>388</w:t>
      </w:r>
      <w:r>
        <w:t xml:space="preserve">, doi: </w:t>
      </w:r>
      <w:r w:rsidRPr="00436058">
        <w:t>10.1109/ICWS.2017.128</w:t>
      </w:r>
      <w:r>
        <w:t>.</w:t>
      </w:r>
      <w:bookmarkEnd w:id="58"/>
    </w:p>
    <w:p w14:paraId="4ECD5C1E" w14:textId="77777777" w:rsidR="00CB571E" w:rsidRDefault="00CB571E" w:rsidP="00CB571E">
      <w:pPr>
        <w:pStyle w:val="references0"/>
        <w:numPr>
          <w:ilvl w:val="0"/>
          <w:numId w:val="9"/>
        </w:numPr>
      </w:pPr>
      <w:bookmarkStart w:id="59" w:name="_Ref103031"/>
      <w:r>
        <w:t xml:space="preserve">R. </w:t>
      </w:r>
      <w:r w:rsidRPr="00F44465">
        <w:t>Xiong</w:t>
      </w:r>
      <w:r>
        <w:t>,</w:t>
      </w:r>
      <w:r w:rsidRPr="00F44465">
        <w:t xml:space="preserve"> </w:t>
      </w:r>
      <w:r w:rsidRPr="004C1769">
        <w:t>J</w:t>
      </w:r>
      <w:r>
        <w:t>.</w:t>
      </w:r>
      <w:r w:rsidRPr="004C1769">
        <w:t xml:space="preserve"> Wang, N</w:t>
      </w:r>
      <w:r>
        <w:t>.</w:t>
      </w:r>
      <w:r w:rsidRPr="004C1769">
        <w:t xml:space="preserve"> Zhang, </w:t>
      </w:r>
      <w:r>
        <w:t xml:space="preserve">and </w:t>
      </w:r>
      <w:r w:rsidRPr="004C1769">
        <w:t>Y</w:t>
      </w:r>
      <w:r>
        <w:t>. Ma, “</w:t>
      </w:r>
      <w:r w:rsidRPr="00F44465">
        <w:t xml:space="preserve">Deep Hybrid Collaborative Filtering </w:t>
      </w:r>
      <w:r>
        <w:t>for Web Service Recommendation,”</w:t>
      </w:r>
      <w:r w:rsidRPr="00F44465">
        <w:t xml:space="preserve"> </w:t>
      </w:r>
      <w:r w:rsidRPr="004C1769">
        <w:rPr>
          <w:i/>
        </w:rPr>
        <w:t>Expert Syst. Appl.</w:t>
      </w:r>
      <w:r w:rsidRPr="00634107">
        <w:t>,</w:t>
      </w:r>
      <w:r w:rsidRPr="00F44465">
        <w:t xml:space="preserve"> </w:t>
      </w:r>
      <w:r>
        <w:t xml:space="preserve">vol. 110, pp. </w:t>
      </w:r>
      <w:r w:rsidRPr="00317510">
        <w:t>191</w:t>
      </w:r>
      <w:r w:rsidRPr="00C66223">
        <w:t>–</w:t>
      </w:r>
      <w:r w:rsidRPr="00317510">
        <w:t>205</w:t>
      </w:r>
      <w:r>
        <w:t>,</w:t>
      </w:r>
      <w:r w:rsidRPr="00317510">
        <w:t xml:space="preserve"> </w:t>
      </w:r>
      <w:r>
        <w:t xml:space="preserve">2018, doi: </w:t>
      </w:r>
      <w:r w:rsidRPr="004C1769">
        <w:t>10.1016/j.eswa.2018.05.039</w:t>
      </w:r>
      <w:r w:rsidRPr="00F44465">
        <w:t>.</w:t>
      </w:r>
      <w:bookmarkEnd w:id="59"/>
    </w:p>
    <w:p w14:paraId="48D254D3" w14:textId="3775CD83" w:rsidR="00CB571E" w:rsidRDefault="00CB571E" w:rsidP="00CB571E">
      <w:pPr>
        <w:pStyle w:val="references0"/>
        <w:numPr>
          <w:ilvl w:val="0"/>
          <w:numId w:val="9"/>
        </w:numPr>
      </w:pPr>
      <w:bookmarkStart w:id="60" w:name="_Ref14705219"/>
      <w:r>
        <w:t>L. Chen,</w:t>
      </w:r>
      <w:r w:rsidRPr="00F44465">
        <w:t xml:space="preserve"> </w:t>
      </w:r>
      <w:r w:rsidRPr="00CC1F4A">
        <w:t>A</w:t>
      </w:r>
      <w:r>
        <w:t>.</w:t>
      </w:r>
      <w:r w:rsidRPr="00CC1F4A">
        <w:t xml:space="preserve"> Zheng, Y</w:t>
      </w:r>
      <w:r>
        <w:t>.</w:t>
      </w:r>
      <w:r w:rsidRPr="00CC1F4A">
        <w:t xml:space="preserve"> Feng, F</w:t>
      </w:r>
      <w:r>
        <w:t>.</w:t>
      </w:r>
      <w:r w:rsidRPr="00CC1F4A">
        <w:t xml:space="preserve"> Xie, </w:t>
      </w:r>
      <w:r>
        <w:t xml:space="preserve">and </w:t>
      </w:r>
      <w:r w:rsidRPr="00CC1F4A">
        <w:t>Z</w:t>
      </w:r>
      <w:r>
        <w:t>. Zheng, “</w:t>
      </w:r>
      <w:r w:rsidRPr="00C66223">
        <w:t>Software Service Recommendation Base on Collaborative Filtering Neural Network Model</w:t>
      </w:r>
      <w:r>
        <w:t>,”</w:t>
      </w:r>
      <w:r w:rsidRPr="00F44465">
        <w:t xml:space="preserve"> </w:t>
      </w:r>
      <w:r>
        <w:t xml:space="preserve">in </w:t>
      </w:r>
      <w:r w:rsidRPr="006C4D33">
        <w:rPr>
          <w:i/>
        </w:rPr>
        <w:t>Proc. Int. Conf. Serv.-Oriented Comput.</w:t>
      </w:r>
      <w:r w:rsidRPr="00F44465">
        <w:t>,</w:t>
      </w:r>
      <w:r>
        <w:t xml:space="preserve"> 2018, pp</w:t>
      </w:r>
      <w:r w:rsidRPr="00F44465">
        <w:t>.</w:t>
      </w:r>
      <w:r>
        <w:t xml:space="preserve"> 288</w:t>
      </w:r>
      <w:r w:rsidRPr="00C66223">
        <w:t>–</w:t>
      </w:r>
      <w:r>
        <w:t xml:space="preserve">403, doi: </w:t>
      </w:r>
      <w:r w:rsidRPr="00CC1F4A">
        <w:t>10.1007/978-3-030-03596-9_28</w:t>
      </w:r>
      <w:r>
        <w:t>.</w:t>
      </w:r>
      <w:bookmarkEnd w:id="60"/>
    </w:p>
    <w:p w14:paraId="165EC110" w14:textId="0B573DF1" w:rsidR="00CB571E" w:rsidRPr="00336624" w:rsidRDefault="00CB571E" w:rsidP="00336624">
      <w:pPr>
        <w:pStyle w:val="references0"/>
        <w:numPr>
          <w:ilvl w:val="0"/>
          <w:numId w:val="9"/>
        </w:numPr>
        <w:rPr>
          <w:highlight w:val="yellow"/>
        </w:rPr>
      </w:pPr>
      <w:bookmarkStart w:id="61" w:name="_Ref21346795"/>
      <w:r w:rsidRPr="00336624">
        <w:rPr>
          <w:highlight w:val="yellow"/>
        </w:rPr>
        <w:t>J. Bobadilla, F. Ortega</w:t>
      </w:r>
      <w:r w:rsidR="00336624" w:rsidRPr="00336624">
        <w:rPr>
          <w:highlight w:val="yellow"/>
        </w:rPr>
        <w:t>, A. Hernando, and A. Gutierrez,</w:t>
      </w:r>
      <w:r w:rsidRPr="00336624">
        <w:rPr>
          <w:highlight w:val="yellow"/>
        </w:rPr>
        <w:t xml:space="preserve"> </w:t>
      </w:r>
      <w:r w:rsidR="00336624" w:rsidRPr="00336624">
        <w:rPr>
          <w:highlight w:val="yellow"/>
        </w:rPr>
        <w:t>“Recommender systems survey,”</w:t>
      </w:r>
      <w:r w:rsidR="00336624" w:rsidRPr="00336624">
        <w:rPr>
          <w:i/>
          <w:highlight w:val="yellow"/>
        </w:rPr>
        <w:t>Knowl.-Based Syst.</w:t>
      </w:r>
      <w:r w:rsidR="00336624" w:rsidRPr="00336624">
        <w:rPr>
          <w:rFonts w:asciiTheme="minorEastAsia" w:eastAsiaTheme="minorEastAsia" w:hAnsiTheme="minorEastAsia" w:hint="eastAsia"/>
          <w:highlight w:val="yellow"/>
          <w:lang w:eastAsia="zh-CN"/>
        </w:rPr>
        <w:t>,</w:t>
      </w:r>
      <w:r w:rsidR="00201BCF">
        <w:rPr>
          <w:highlight w:val="yellow"/>
        </w:rPr>
        <w:t xml:space="preserve"> vol. 46, pp. 109–</w:t>
      </w:r>
      <w:r w:rsidR="00336624" w:rsidRPr="00336624">
        <w:rPr>
          <w:highlight w:val="yellow"/>
        </w:rPr>
        <w:t xml:space="preserve">132, 2013, doi: </w:t>
      </w:r>
      <w:bookmarkEnd w:id="61"/>
      <w:r w:rsidR="00336624" w:rsidRPr="00336624">
        <w:rPr>
          <w:highlight w:val="yellow"/>
        </w:rPr>
        <w:t>10.1016/j.knosys.2013.03.012.</w:t>
      </w:r>
    </w:p>
    <w:p w14:paraId="4C2150BD" w14:textId="56F8C9E1" w:rsidR="00CB571E" w:rsidRPr="009F3E35" w:rsidRDefault="00CB571E" w:rsidP="009F3E35">
      <w:pPr>
        <w:pStyle w:val="references0"/>
        <w:numPr>
          <w:ilvl w:val="0"/>
          <w:numId w:val="9"/>
        </w:numPr>
        <w:rPr>
          <w:highlight w:val="yellow"/>
        </w:rPr>
      </w:pPr>
      <w:r w:rsidRPr="009F3E35">
        <w:rPr>
          <w:highlight w:val="yellow"/>
        </w:rPr>
        <w:t xml:space="preserve">R. Yera and L. Martínez, </w:t>
      </w:r>
      <w:r w:rsidR="009F3E35" w:rsidRPr="009F3E35">
        <w:rPr>
          <w:highlight w:val="yellow"/>
        </w:rPr>
        <w:t xml:space="preserve">“Fuzzy Tools in Recommender Systems: A Survey,” </w:t>
      </w:r>
      <w:r w:rsidR="009F3E35" w:rsidRPr="009F3E35">
        <w:rPr>
          <w:i/>
          <w:highlight w:val="yellow"/>
        </w:rPr>
        <w:t>Int. J. Comput. Intell. Syst.</w:t>
      </w:r>
      <w:r w:rsidR="009F3E35" w:rsidRPr="009F3E35">
        <w:rPr>
          <w:rFonts w:asciiTheme="minorEastAsia" w:eastAsiaTheme="minorEastAsia" w:hAnsiTheme="minorEastAsia" w:hint="eastAsia"/>
          <w:highlight w:val="yellow"/>
          <w:lang w:eastAsia="zh-CN"/>
        </w:rPr>
        <w:t>,</w:t>
      </w:r>
      <w:r w:rsidR="008C714B">
        <w:rPr>
          <w:highlight w:val="yellow"/>
        </w:rPr>
        <w:t xml:space="preserve"> vol. 10, no.1, pp. 776–</w:t>
      </w:r>
      <w:r w:rsidR="009F3E35" w:rsidRPr="009F3E35">
        <w:rPr>
          <w:highlight w:val="yellow"/>
        </w:rPr>
        <w:t xml:space="preserve">803, 2017, doi: 10.2991/ijcis.2017.10.1.52. </w:t>
      </w:r>
    </w:p>
    <w:p w14:paraId="3D59F986" w14:textId="0B9DE467" w:rsidR="00CB571E" w:rsidRPr="009F3E35" w:rsidRDefault="00CB571E" w:rsidP="009F3E35">
      <w:pPr>
        <w:pStyle w:val="references0"/>
        <w:numPr>
          <w:ilvl w:val="0"/>
          <w:numId w:val="9"/>
        </w:numPr>
        <w:rPr>
          <w:highlight w:val="yellow"/>
        </w:rPr>
      </w:pPr>
      <w:bookmarkStart w:id="62" w:name="_Ref21346820"/>
      <w:r w:rsidRPr="009F3E35">
        <w:rPr>
          <w:highlight w:val="yellow"/>
        </w:rPr>
        <w:t xml:space="preserve">J. Lu, D. Wu, M. Mao, W. Wang, and G. Zhang. </w:t>
      </w:r>
      <w:r w:rsidR="009F3E35" w:rsidRPr="009F3E35">
        <w:rPr>
          <w:highlight w:val="yellow"/>
        </w:rPr>
        <w:t>“Recommender system application developments: a survey,”</w:t>
      </w:r>
      <w:r w:rsidRPr="009F3E35">
        <w:rPr>
          <w:highlight w:val="yellow"/>
        </w:rPr>
        <w:t xml:space="preserve"> </w:t>
      </w:r>
      <w:r w:rsidR="009F3E35" w:rsidRPr="009F3E35">
        <w:rPr>
          <w:i/>
          <w:highlight w:val="yellow"/>
        </w:rPr>
        <w:t>Decis. Support Syst.</w:t>
      </w:r>
      <w:r w:rsidR="009F3E35" w:rsidRPr="009F3E35">
        <w:rPr>
          <w:highlight w:val="yellow"/>
        </w:rPr>
        <w:t>,</w:t>
      </w:r>
      <w:r w:rsidRPr="009F3E35">
        <w:rPr>
          <w:highlight w:val="yellow"/>
        </w:rPr>
        <w:t xml:space="preserve"> </w:t>
      </w:r>
      <w:r w:rsidR="009F3E35" w:rsidRPr="009F3E35">
        <w:rPr>
          <w:highlight w:val="yellow"/>
        </w:rPr>
        <w:t xml:space="preserve">vol. </w:t>
      </w:r>
      <w:r w:rsidRPr="009F3E35">
        <w:rPr>
          <w:highlight w:val="yellow"/>
        </w:rPr>
        <w:t>74</w:t>
      </w:r>
      <w:r w:rsidR="009F3E35" w:rsidRPr="009F3E35">
        <w:rPr>
          <w:highlight w:val="yellow"/>
        </w:rPr>
        <w:t xml:space="preserve">, pp. </w:t>
      </w:r>
      <w:r w:rsidRPr="009F3E35">
        <w:rPr>
          <w:highlight w:val="yellow"/>
        </w:rPr>
        <w:t>12–32, 2015</w:t>
      </w:r>
      <w:bookmarkEnd w:id="62"/>
      <w:r w:rsidR="009F3E35" w:rsidRPr="009F3E35">
        <w:rPr>
          <w:highlight w:val="yellow"/>
        </w:rPr>
        <w:t>, doi: 10.1016/j.dss.2015.03.008.</w:t>
      </w:r>
    </w:p>
    <w:p w14:paraId="7D08FA32" w14:textId="5065A7EA" w:rsidR="006E664D" w:rsidRDefault="006E664D" w:rsidP="006E664D">
      <w:pPr>
        <w:pStyle w:val="references0"/>
        <w:numPr>
          <w:ilvl w:val="0"/>
          <w:numId w:val="9"/>
        </w:numPr>
      </w:pPr>
      <w:bookmarkStart w:id="63" w:name="_Ref15145680"/>
      <w:r w:rsidRPr="00270508">
        <w:t>M. Aznag, M. Quafafou, and Z. Jarir</w:t>
      </w:r>
      <w:r>
        <w:t>, “</w:t>
      </w:r>
      <w:r w:rsidRPr="00270508">
        <w:t>Leveraging formal concept analysis with topic correlation for service clustering and discovery</w:t>
      </w:r>
      <w:r>
        <w:t>,”</w:t>
      </w:r>
      <w:r w:rsidRPr="00F44465">
        <w:t xml:space="preserve"> </w:t>
      </w:r>
      <w:r>
        <w:t xml:space="preserve">in </w:t>
      </w:r>
      <w:r w:rsidRPr="00270508">
        <w:rPr>
          <w:i/>
        </w:rPr>
        <w:t>Proc. IEEE Int. Conf. Web Serv.</w:t>
      </w:r>
      <w:r>
        <w:t>, 2014, pp. 153</w:t>
      </w:r>
      <w:r w:rsidR="008C714B" w:rsidRPr="008C714B">
        <w:t>–</w:t>
      </w:r>
      <w:r>
        <w:t>160, doi:</w:t>
      </w:r>
      <w:r w:rsidRPr="00270508">
        <w:t xml:space="preserve"> 10.1109/ICWS.2014.33</w:t>
      </w:r>
      <w:r>
        <w:t>.</w:t>
      </w:r>
      <w:bookmarkEnd w:id="63"/>
    </w:p>
    <w:p w14:paraId="3D2618CB" w14:textId="77777777" w:rsidR="00595721" w:rsidRPr="00475855" w:rsidRDefault="00595721" w:rsidP="00595721">
      <w:pPr>
        <w:pStyle w:val="references0"/>
        <w:numPr>
          <w:ilvl w:val="0"/>
          <w:numId w:val="9"/>
        </w:numPr>
      </w:pPr>
      <w:bookmarkStart w:id="64" w:name="_Ref15145708"/>
      <w:r w:rsidRPr="00475855">
        <w:t xml:space="preserve">Z. Zheng, H. Ma, M. R. Lyu, </w:t>
      </w:r>
      <w:r>
        <w:t xml:space="preserve">and </w:t>
      </w:r>
      <w:r w:rsidRPr="00475855">
        <w:t xml:space="preserve">I. King, </w:t>
      </w:r>
      <w:r>
        <w:t>“</w:t>
      </w:r>
      <w:r w:rsidRPr="00475855">
        <w:t xml:space="preserve">Collaborative Web Service QoS Prediction via Neighborhood </w:t>
      </w:r>
      <w:r>
        <w:t xml:space="preserve">Integrated Matrix Factorization,” </w:t>
      </w:r>
      <w:r w:rsidRPr="00475855">
        <w:rPr>
          <w:i/>
        </w:rPr>
        <w:t>IEEE T</w:t>
      </w:r>
      <w:r>
        <w:rPr>
          <w:i/>
        </w:rPr>
        <w:t>rans</w:t>
      </w:r>
      <w:r w:rsidRPr="00475855">
        <w:rPr>
          <w:i/>
        </w:rPr>
        <w:t>. Serv. Comput.</w:t>
      </w:r>
      <w:r w:rsidRPr="00475855">
        <w:t xml:space="preserve">, </w:t>
      </w:r>
      <w:r>
        <w:t xml:space="preserve">vol. </w:t>
      </w:r>
      <w:r w:rsidRPr="00475855">
        <w:t>6</w:t>
      </w:r>
      <w:r>
        <w:t>, no. 3,</w:t>
      </w:r>
      <w:r w:rsidRPr="00475855">
        <w:t xml:space="preserve"> pp. 289</w:t>
      </w:r>
      <w:r w:rsidRPr="00C66223">
        <w:t>–</w:t>
      </w:r>
      <w:r w:rsidRPr="00475855">
        <w:t>299</w:t>
      </w:r>
      <w:r>
        <w:t xml:space="preserve">, 2013, doi: </w:t>
      </w:r>
      <w:r w:rsidRPr="00475855">
        <w:t>10.1109/TSC.2011.59.</w:t>
      </w:r>
      <w:bookmarkEnd w:id="64"/>
    </w:p>
    <w:p w14:paraId="7991EE39" w14:textId="77777777" w:rsidR="00595721" w:rsidRDefault="00595721" w:rsidP="00595721">
      <w:pPr>
        <w:pStyle w:val="references0"/>
        <w:numPr>
          <w:ilvl w:val="0"/>
          <w:numId w:val="9"/>
        </w:numPr>
      </w:pPr>
      <w:bookmarkStart w:id="65" w:name="_Ref15145717"/>
      <w:r>
        <w:t>X. Chen,</w:t>
      </w:r>
      <w:r w:rsidRPr="00F44465">
        <w:t xml:space="preserve"> </w:t>
      </w:r>
      <w:r w:rsidRPr="00895CE3">
        <w:t>X</w:t>
      </w:r>
      <w:r>
        <w:t>.</w:t>
      </w:r>
      <w:r w:rsidRPr="00895CE3">
        <w:t xml:space="preserve"> Liu, Z</w:t>
      </w:r>
      <w:r>
        <w:t>.</w:t>
      </w:r>
      <w:r w:rsidRPr="00895CE3">
        <w:t xml:space="preserve"> Huang, </w:t>
      </w:r>
      <w:r>
        <w:t xml:space="preserve">and </w:t>
      </w:r>
      <w:r w:rsidRPr="00895CE3">
        <w:t>H</w:t>
      </w:r>
      <w:r>
        <w:t>. Sun, “</w:t>
      </w:r>
      <w:r w:rsidRPr="005736B0">
        <w:t>Regionknn: A scalable hybrid collaborative filtering algorithm for personalized web service recommendation</w:t>
      </w:r>
      <w:r>
        <w:t>,”</w:t>
      </w:r>
      <w:r w:rsidRPr="00F44465">
        <w:t xml:space="preserve"> </w:t>
      </w:r>
      <w:r>
        <w:t xml:space="preserve">in </w:t>
      </w:r>
      <w:r w:rsidRPr="00174507">
        <w:rPr>
          <w:i/>
        </w:rPr>
        <w:t>Proc. IEEE Int. Conf. Web Serv.</w:t>
      </w:r>
      <w:r>
        <w:t>, 2010, pp. 9</w:t>
      </w:r>
      <w:r w:rsidRPr="00C66223">
        <w:t>–</w:t>
      </w:r>
      <w:r>
        <w:t xml:space="preserve">16, doi: </w:t>
      </w:r>
      <w:r w:rsidRPr="007E67BD">
        <w:t>10.1109/ICWS.2010.27</w:t>
      </w:r>
      <w:r>
        <w:t>.</w:t>
      </w:r>
      <w:bookmarkEnd w:id="65"/>
    </w:p>
    <w:p w14:paraId="6E6CEFAC" w14:textId="77777777" w:rsidR="00595721" w:rsidRPr="0009347E" w:rsidRDefault="00595721" w:rsidP="00595721">
      <w:pPr>
        <w:pStyle w:val="references0"/>
        <w:numPr>
          <w:ilvl w:val="0"/>
          <w:numId w:val="9"/>
        </w:numPr>
        <w:rPr>
          <w:sz w:val="18"/>
          <w:szCs w:val="18"/>
        </w:rPr>
      </w:pPr>
      <w:bookmarkStart w:id="66" w:name="_Ref15145722"/>
      <w:r w:rsidRPr="0009347E">
        <w:t>J</w:t>
      </w:r>
      <w:r>
        <w:t>. Liu,</w:t>
      </w:r>
      <w:r w:rsidRPr="0009347E">
        <w:t xml:space="preserve"> </w:t>
      </w:r>
      <w:r w:rsidRPr="007E67BD">
        <w:t>M</w:t>
      </w:r>
      <w:r>
        <w:t>.</w:t>
      </w:r>
      <w:r w:rsidRPr="007E67BD">
        <w:t xml:space="preserve"> Tang, Z</w:t>
      </w:r>
      <w:r>
        <w:t>.</w:t>
      </w:r>
      <w:r w:rsidRPr="007E67BD">
        <w:t xml:space="preserve"> Zheng, X</w:t>
      </w:r>
      <w:r>
        <w:t>.</w:t>
      </w:r>
      <w:r w:rsidRPr="007E67BD">
        <w:t xml:space="preserve"> F</w:t>
      </w:r>
      <w:r>
        <w:t>.</w:t>
      </w:r>
      <w:r w:rsidRPr="007E67BD">
        <w:t xml:space="preserve"> Liu, </w:t>
      </w:r>
      <w:r>
        <w:t xml:space="preserve">and </w:t>
      </w:r>
      <w:r w:rsidRPr="007E67BD">
        <w:t>S</w:t>
      </w:r>
      <w:r>
        <w:t>. Lyu</w:t>
      </w:r>
      <w:r w:rsidRPr="0009347E">
        <w:t xml:space="preserve">, “Location-aware and personalized collaborative filtering for web service recommendation,” </w:t>
      </w:r>
      <w:r w:rsidRPr="007E67BD">
        <w:rPr>
          <w:i/>
        </w:rPr>
        <w:t>IEEE T</w:t>
      </w:r>
      <w:r>
        <w:rPr>
          <w:i/>
        </w:rPr>
        <w:t>rans</w:t>
      </w:r>
      <w:r w:rsidRPr="007E67BD">
        <w:rPr>
          <w:i/>
        </w:rPr>
        <w:t>. Serv. Comput.</w:t>
      </w:r>
      <w:r>
        <w:t xml:space="preserve">, vol. 9, no. </w:t>
      </w:r>
      <w:r w:rsidRPr="0009347E">
        <w:t>5, pp. 686</w:t>
      </w:r>
      <w:r w:rsidRPr="00C66223">
        <w:t>–</w:t>
      </w:r>
      <w:r w:rsidRPr="0009347E">
        <w:t>699, 2016</w:t>
      </w:r>
      <w:r>
        <w:t xml:space="preserve">, doi: </w:t>
      </w:r>
      <w:r w:rsidRPr="00E218CB">
        <w:t>10.1109/TSC.2015.2433251</w:t>
      </w:r>
      <w:r w:rsidRPr="0009347E">
        <w:t>.</w:t>
      </w:r>
      <w:bookmarkEnd w:id="66"/>
    </w:p>
    <w:p w14:paraId="64339A22" w14:textId="360AA1E1" w:rsidR="00595721" w:rsidRDefault="00595721" w:rsidP="00595721">
      <w:pPr>
        <w:pStyle w:val="references0"/>
        <w:numPr>
          <w:ilvl w:val="0"/>
          <w:numId w:val="9"/>
        </w:numPr>
      </w:pPr>
      <w:bookmarkStart w:id="67" w:name="_Ref15145730"/>
      <w:r>
        <w:t>Y.</w:t>
      </w:r>
      <w:r w:rsidR="008C714B">
        <w:t xml:space="preserve"> </w:t>
      </w:r>
      <w:r w:rsidRPr="00886737">
        <w:t>Hu</w:t>
      </w:r>
      <w:r>
        <w:t xml:space="preserve">, </w:t>
      </w:r>
      <w:r w:rsidRPr="007412AA">
        <w:t>Q</w:t>
      </w:r>
      <w:r>
        <w:t>.</w:t>
      </w:r>
      <w:r w:rsidRPr="007412AA">
        <w:t xml:space="preserve"> Peng, X</w:t>
      </w:r>
      <w:r>
        <w:t>.</w:t>
      </w:r>
      <w:r w:rsidRPr="007412AA">
        <w:t xml:space="preserve"> Hu, </w:t>
      </w:r>
      <w:r>
        <w:t xml:space="preserve">and </w:t>
      </w:r>
      <w:r w:rsidRPr="007412AA">
        <w:t>R</w:t>
      </w:r>
      <w:r>
        <w:t>. Yang</w:t>
      </w:r>
      <w:r w:rsidRPr="00CD489A">
        <w:t>, “</w:t>
      </w:r>
      <w:r w:rsidRPr="00886737">
        <w:t>Time aware and data sparsity tolerant web service recommendation based on improved collaborative filtering</w:t>
      </w:r>
      <w:r w:rsidRPr="00CD489A">
        <w:t xml:space="preserve">,” </w:t>
      </w:r>
      <w:r w:rsidRPr="007412AA">
        <w:rPr>
          <w:i/>
        </w:rPr>
        <w:t>IEEE T</w:t>
      </w:r>
      <w:r>
        <w:rPr>
          <w:i/>
        </w:rPr>
        <w:t>rans</w:t>
      </w:r>
      <w:r w:rsidRPr="007412AA">
        <w:rPr>
          <w:i/>
        </w:rPr>
        <w:t>. Serv. Comput.</w:t>
      </w:r>
      <w:r w:rsidRPr="00CD489A">
        <w:t xml:space="preserve">, </w:t>
      </w:r>
      <w:r>
        <w:t>vol. 8, no. 5,</w:t>
      </w:r>
      <w:r w:rsidRPr="00F44465">
        <w:t xml:space="preserve"> </w:t>
      </w:r>
      <w:r>
        <w:t>pp. 782</w:t>
      </w:r>
      <w:r w:rsidRPr="00C66223">
        <w:t>–</w:t>
      </w:r>
      <w:r>
        <w:t xml:space="preserve">794, 2015, doi: </w:t>
      </w:r>
      <w:r w:rsidRPr="007412AA">
        <w:t>10.1109/TSC.2014.2381611</w:t>
      </w:r>
      <w:r w:rsidRPr="00F44465">
        <w:t>.</w:t>
      </w:r>
      <w:bookmarkEnd w:id="67"/>
    </w:p>
    <w:p w14:paraId="5ECFF611" w14:textId="6A6BBF13" w:rsidR="00C90359" w:rsidRPr="006E664D" w:rsidRDefault="00595721" w:rsidP="00595721">
      <w:pPr>
        <w:pStyle w:val="references0"/>
        <w:numPr>
          <w:ilvl w:val="0"/>
          <w:numId w:val="9"/>
        </w:numPr>
        <w:rPr>
          <w:sz w:val="18"/>
          <w:szCs w:val="18"/>
        </w:rPr>
      </w:pPr>
      <w:bookmarkStart w:id="68" w:name="_Ref15145737"/>
      <w:r>
        <w:t>G. Zou,</w:t>
      </w:r>
      <w:r w:rsidRPr="00F44465">
        <w:t xml:space="preserve"> </w:t>
      </w:r>
      <w:r w:rsidRPr="0059789A">
        <w:t>M</w:t>
      </w:r>
      <w:r>
        <w:t>.</w:t>
      </w:r>
      <w:r w:rsidRPr="0059789A">
        <w:t xml:space="preserve"> Jiang, S</w:t>
      </w:r>
      <w:r>
        <w:t>.</w:t>
      </w:r>
      <w:r w:rsidRPr="0059789A">
        <w:t xml:space="preserve"> Niu, H</w:t>
      </w:r>
      <w:r>
        <w:t>.</w:t>
      </w:r>
      <w:r w:rsidRPr="0059789A">
        <w:t xml:space="preserve"> Wu, S</w:t>
      </w:r>
      <w:r>
        <w:t>.</w:t>
      </w:r>
      <w:r w:rsidRPr="0059789A">
        <w:t xml:space="preserve"> Pang, </w:t>
      </w:r>
      <w:r>
        <w:t xml:space="preserve">and </w:t>
      </w:r>
      <w:r w:rsidRPr="0059789A">
        <w:t>Y</w:t>
      </w:r>
      <w:r>
        <w:t>. Gan, “</w:t>
      </w:r>
      <w:r w:rsidRPr="00CD7104">
        <w:t>QoS-Aware Web Service Recommendation with Reinforced Collaborative Filtering</w:t>
      </w:r>
      <w:r>
        <w:t>,”</w:t>
      </w:r>
      <w:r w:rsidRPr="00F44465">
        <w:t xml:space="preserve"> </w:t>
      </w:r>
      <w:r>
        <w:t xml:space="preserve">in </w:t>
      </w:r>
      <w:r w:rsidRPr="006C4D33">
        <w:rPr>
          <w:i/>
        </w:rPr>
        <w:t xml:space="preserve">Proc. </w:t>
      </w:r>
      <w:r w:rsidRPr="006C4D33">
        <w:rPr>
          <w:i/>
        </w:rPr>
        <w:lastRenderedPageBreak/>
        <w:t>Int. Conf. Serv.-Oriented Comput.</w:t>
      </w:r>
      <w:r w:rsidRPr="00F44465">
        <w:t>,</w:t>
      </w:r>
      <w:r>
        <w:t xml:space="preserve"> 2018, pp</w:t>
      </w:r>
      <w:r w:rsidRPr="00F44465">
        <w:t>.</w:t>
      </w:r>
      <w:r>
        <w:t xml:space="preserve"> </w:t>
      </w:r>
      <w:r w:rsidRPr="001903E3">
        <w:t>4</w:t>
      </w:r>
      <w:r>
        <w:t>30</w:t>
      </w:r>
      <w:r w:rsidRPr="00C66223">
        <w:t>–</w:t>
      </w:r>
      <w:r>
        <w:t xml:space="preserve">445, doi: </w:t>
      </w:r>
      <w:r w:rsidRPr="00FE4626">
        <w:t>10.1007/978-3-030-03596-9_31</w:t>
      </w:r>
      <w:r>
        <w:t>.</w:t>
      </w:r>
      <w:bookmarkEnd w:id="68"/>
    </w:p>
    <w:p w14:paraId="428E18E3" w14:textId="1E03E609" w:rsidR="006E664D" w:rsidRPr="006E664D" w:rsidRDefault="006E664D" w:rsidP="006E664D">
      <w:pPr>
        <w:pStyle w:val="references0"/>
        <w:numPr>
          <w:ilvl w:val="0"/>
          <w:numId w:val="9"/>
        </w:numPr>
      </w:pPr>
      <w:bookmarkStart w:id="69" w:name="_Ref15145770"/>
      <w:r>
        <w:t xml:space="preserve">F. </w:t>
      </w:r>
      <w:r w:rsidRPr="00F44465">
        <w:t>Xie</w:t>
      </w:r>
      <w:r>
        <w:t>, J. Wang, R. Xiong, N. Zhang, Y.</w:t>
      </w:r>
      <w:r w:rsidRPr="00E16BF5">
        <w:t xml:space="preserve"> Ma, </w:t>
      </w:r>
      <w:r>
        <w:t>and K. He, “</w:t>
      </w:r>
      <w:r w:rsidRPr="00F44465">
        <w:t>An Integrated Service Recommendation Approach for Se</w:t>
      </w:r>
      <w:r>
        <w:t>rvice-Based System Development,”</w:t>
      </w:r>
      <w:r w:rsidRPr="00F44465">
        <w:t xml:space="preserve"> </w:t>
      </w:r>
      <w:r w:rsidRPr="00E16BF5">
        <w:rPr>
          <w:i/>
        </w:rPr>
        <w:t>Expert Syst. Appl.</w:t>
      </w:r>
      <w:r w:rsidRPr="00634107">
        <w:t>,</w:t>
      </w:r>
      <w:r>
        <w:t xml:space="preserve"> vol. 123,</w:t>
      </w:r>
      <w:r w:rsidRPr="00F44465">
        <w:t xml:space="preserve"> </w:t>
      </w:r>
      <w:r>
        <w:t>pp. 178</w:t>
      </w:r>
      <w:r w:rsidRPr="00C66223">
        <w:t>–</w:t>
      </w:r>
      <w:r>
        <w:t xml:space="preserve">194, 2019, doi: </w:t>
      </w:r>
      <w:r w:rsidRPr="0027383A">
        <w:t>10.1016/j.eswa.2019.01.025</w:t>
      </w:r>
      <w:r w:rsidRPr="00F44465">
        <w:t>.</w:t>
      </w:r>
      <w:bookmarkEnd w:id="69"/>
    </w:p>
    <w:p w14:paraId="6B73B7F4" w14:textId="77777777" w:rsidR="00595721" w:rsidRDefault="00595721" w:rsidP="00595721">
      <w:pPr>
        <w:pStyle w:val="references0"/>
        <w:numPr>
          <w:ilvl w:val="0"/>
          <w:numId w:val="9"/>
        </w:numPr>
      </w:pPr>
      <w:bookmarkStart w:id="70" w:name="_Ref15145747"/>
      <w:r>
        <w:t>T. Liang,</w:t>
      </w:r>
      <w:r w:rsidRPr="00F44465">
        <w:t xml:space="preserve"> </w:t>
      </w:r>
      <w:r w:rsidRPr="00FE4626">
        <w:t>L</w:t>
      </w:r>
      <w:r>
        <w:t>.</w:t>
      </w:r>
      <w:r w:rsidRPr="00FE4626">
        <w:t xml:space="preserve"> Chen, J</w:t>
      </w:r>
      <w:r>
        <w:t>.</w:t>
      </w:r>
      <w:r w:rsidRPr="00FE4626">
        <w:t xml:space="preserve"> Wu, H</w:t>
      </w:r>
      <w:r>
        <w:t>.</w:t>
      </w:r>
      <w:r w:rsidRPr="00FE4626">
        <w:t xml:space="preserve"> Dong, </w:t>
      </w:r>
      <w:r>
        <w:t xml:space="preserve">and </w:t>
      </w:r>
      <w:r w:rsidRPr="00FE4626">
        <w:t>A</w:t>
      </w:r>
      <w:r>
        <w:t>. Bouguettaya, “</w:t>
      </w:r>
      <w:r w:rsidRPr="00CD7104">
        <w:t>Meta-Path Based Service Recommendation in Heterogeneous Information Networks</w:t>
      </w:r>
      <w:r>
        <w:t>,”</w:t>
      </w:r>
      <w:r w:rsidRPr="00F44465">
        <w:t xml:space="preserve"> </w:t>
      </w:r>
      <w:r>
        <w:t xml:space="preserve">in </w:t>
      </w:r>
      <w:r w:rsidRPr="006C4D33">
        <w:rPr>
          <w:i/>
        </w:rPr>
        <w:t>Proc. Int. Conf. Serv.-Oriented Comput.</w:t>
      </w:r>
      <w:r>
        <w:t>, 2016, pp</w:t>
      </w:r>
      <w:r w:rsidRPr="00F44465">
        <w:t>.</w:t>
      </w:r>
      <w:r>
        <w:t xml:space="preserve"> </w:t>
      </w:r>
      <w:r w:rsidRPr="007E1479">
        <w:t>371</w:t>
      </w:r>
      <w:r w:rsidRPr="00C66223">
        <w:t>–</w:t>
      </w:r>
      <w:r w:rsidRPr="007E1479">
        <w:t>386</w:t>
      </w:r>
      <w:r>
        <w:t xml:space="preserve">, doi: </w:t>
      </w:r>
      <w:r w:rsidRPr="00DB5DC3">
        <w:t>10.1007/978-3-319-46295-0_23</w:t>
      </w:r>
      <w:r>
        <w:t>.</w:t>
      </w:r>
      <w:bookmarkEnd w:id="70"/>
    </w:p>
    <w:p w14:paraId="1F58F5C9" w14:textId="22E7F588" w:rsidR="00595721" w:rsidRPr="00F44465" w:rsidRDefault="00595721" w:rsidP="00CB571E">
      <w:pPr>
        <w:pStyle w:val="references0"/>
        <w:numPr>
          <w:ilvl w:val="0"/>
          <w:numId w:val="9"/>
        </w:numPr>
      </w:pPr>
      <w:bookmarkStart w:id="71" w:name="_Ref15145783"/>
      <w:r>
        <w:t>F.</w:t>
      </w:r>
      <w:r w:rsidRPr="00C66223">
        <w:t xml:space="preserve"> </w:t>
      </w:r>
      <w:r>
        <w:t xml:space="preserve">Xie, </w:t>
      </w:r>
      <w:r w:rsidRPr="009C562B">
        <w:t>L</w:t>
      </w:r>
      <w:r>
        <w:t>.</w:t>
      </w:r>
      <w:r w:rsidRPr="009C562B">
        <w:t xml:space="preserve"> Chen, D</w:t>
      </w:r>
      <w:r>
        <w:t>.</w:t>
      </w:r>
      <w:r w:rsidRPr="009C562B">
        <w:t xml:space="preserve"> Lin, Z</w:t>
      </w:r>
      <w:r>
        <w:t>.</w:t>
      </w:r>
      <w:r w:rsidRPr="009C562B">
        <w:t xml:space="preserve"> Zheng, </w:t>
      </w:r>
      <w:r>
        <w:t xml:space="preserve">and </w:t>
      </w:r>
      <w:r w:rsidRPr="009C562B">
        <w:t>X</w:t>
      </w:r>
      <w:r>
        <w:t>. Lin, “</w:t>
      </w:r>
      <w:r w:rsidRPr="00CD7104">
        <w:t>Personalized Service Recommendation With Mashup Group Preference in Heterogeneous Information Network</w:t>
      </w:r>
      <w:r>
        <w:t>,”</w:t>
      </w:r>
      <w:r w:rsidRPr="00F44465">
        <w:t xml:space="preserve"> </w:t>
      </w:r>
      <w:r w:rsidRPr="009C562B">
        <w:rPr>
          <w:i/>
        </w:rPr>
        <w:t>IEEE Access</w:t>
      </w:r>
      <w:r w:rsidRPr="00634107">
        <w:t>,</w:t>
      </w:r>
      <w:r w:rsidRPr="00F44465">
        <w:t xml:space="preserve"> </w:t>
      </w:r>
      <w:r>
        <w:t xml:space="preserve">vol. 7, pp. </w:t>
      </w:r>
      <w:r w:rsidRPr="00CD7104">
        <w:t>16155</w:t>
      </w:r>
      <w:r w:rsidRPr="00C66223">
        <w:t>–</w:t>
      </w:r>
      <w:r w:rsidRPr="00CD7104">
        <w:t>16167</w:t>
      </w:r>
      <w:r>
        <w:t>,</w:t>
      </w:r>
      <w:r w:rsidRPr="00317510">
        <w:t xml:space="preserve"> </w:t>
      </w:r>
      <w:r>
        <w:t xml:space="preserve">2019, doi: </w:t>
      </w:r>
      <w:r w:rsidRPr="009C562B">
        <w:t>10.1109/ACCESS.2019.2894822</w:t>
      </w:r>
      <w:r w:rsidRPr="00F44465">
        <w:t>.</w:t>
      </w:r>
      <w:bookmarkEnd w:id="71"/>
    </w:p>
    <w:p w14:paraId="1D9224E3" w14:textId="5BB75925" w:rsidR="00C90359" w:rsidRDefault="00595721" w:rsidP="00CB571E">
      <w:pPr>
        <w:pStyle w:val="references0"/>
        <w:numPr>
          <w:ilvl w:val="0"/>
          <w:numId w:val="9"/>
        </w:numPr>
      </w:pPr>
      <w:bookmarkStart w:id="72" w:name="_Ref103131"/>
      <w:bookmarkStart w:id="73" w:name="_Ref536265159"/>
      <w:r>
        <w:t xml:space="preserve">D. M. </w:t>
      </w:r>
      <w:r w:rsidRPr="00F44465">
        <w:t>Blei, A</w:t>
      </w:r>
      <w:r>
        <w:t>. Y. Ng, and M. I. Jordan, “</w:t>
      </w:r>
      <w:r w:rsidRPr="00F44465">
        <w:t xml:space="preserve">Latent </w:t>
      </w:r>
      <w:r w:rsidRPr="00E04FAF">
        <w:t>dirichlet</w:t>
      </w:r>
      <w:r w:rsidRPr="00F44465">
        <w:t xml:space="preserve"> alloc</w:t>
      </w:r>
      <w:r>
        <w:t xml:space="preserve">ation,” </w:t>
      </w:r>
      <w:r w:rsidRPr="00B20F7C">
        <w:rPr>
          <w:i/>
        </w:rPr>
        <w:t>J. Mach. Learn. Res.</w:t>
      </w:r>
      <w:r>
        <w:t>, vol. 3, pp.</w:t>
      </w:r>
      <w:r w:rsidRPr="00F44465">
        <w:t xml:space="preserve"> 993</w:t>
      </w:r>
      <w:r w:rsidRPr="00C66223">
        <w:t>–</w:t>
      </w:r>
      <w:r w:rsidRPr="00F44465">
        <w:t>1022</w:t>
      </w:r>
      <w:r>
        <w:t>, 2003, [Online]</w:t>
      </w:r>
      <w:r w:rsidRPr="00F44465">
        <w:t>.</w:t>
      </w:r>
      <w:bookmarkEnd w:id="72"/>
      <w:r>
        <w:t xml:space="preserve"> Available: </w:t>
      </w:r>
      <w:r w:rsidR="006E664D" w:rsidRPr="009A5B93">
        <w:rPr>
          <w:rStyle w:val="aa"/>
          <w:color w:val="auto"/>
          <w:u w:val="none"/>
        </w:rPr>
        <w:t>http://jmlr.csail.mit.edu/papers/v3/blei03a.html</w:t>
      </w:r>
      <w:r>
        <w:t>.</w:t>
      </w:r>
      <w:bookmarkEnd w:id="73"/>
    </w:p>
    <w:p w14:paraId="5886D980" w14:textId="6ADC1F05" w:rsidR="006E664D" w:rsidRPr="006B0980" w:rsidRDefault="00B66CFD" w:rsidP="006B0980">
      <w:pPr>
        <w:pStyle w:val="references0"/>
        <w:numPr>
          <w:ilvl w:val="0"/>
          <w:numId w:val="9"/>
        </w:numPr>
        <w:rPr>
          <w:highlight w:val="yellow"/>
        </w:rPr>
      </w:pPr>
      <w:bookmarkStart w:id="74" w:name="_Ref21347662"/>
      <w:r w:rsidRPr="006B0980">
        <w:rPr>
          <w:highlight w:val="yellow"/>
        </w:rPr>
        <w:t xml:space="preserve">H. </w:t>
      </w:r>
      <w:r w:rsidR="00B17C2A" w:rsidRPr="006B0980">
        <w:rPr>
          <w:highlight w:val="yellow"/>
        </w:rPr>
        <w:t>C</w:t>
      </w:r>
      <w:r w:rsidRPr="006B0980">
        <w:rPr>
          <w:highlight w:val="yellow"/>
        </w:rPr>
        <w:t xml:space="preserve">heng </w:t>
      </w:r>
      <w:r w:rsidRPr="006B0980">
        <w:rPr>
          <w:i/>
          <w:highlight w:val="yellow"/>
        </w:rPr>
        <w:t>et al</w:t>
      </w:r>
      <w:r w:rsidR="00B17C2A" w:rsidRPr="006B0980">
        <w:rPr>
          <w:i/>
          <w:highlight w:val="yellow"/>
        </w:rPr>
        <w:t>.</w:t>
      </w:r>
      <w:bookmarkEnd w:id="74"/>
      <w:r w:rsidRPr="006B0980">
        <w:rPr>
          <w:highlight w:val="yellow"/>
        </w:rPr>
        <w:t>,</w:t>
      </w:r>
      <w:r w:rsidR="009F3E35" w:rsidRPr="006B0980">
        <w:rPr>
          <w:highlight w:val="yellow"/>
        </w:rPr>
        <w:t xml:space="preserve"> “Wide &amp; Deep Learning for Recommender Systems,”</w:t>
      </w:r>
      <w:r w:rsidRPr="006B0980">
        <w:rPr>
          <w:highlight w:val="yellow"/>
        </w:rPr>
        <w:t xml:space="preserve"> in</w:t>
      </w:r>
      <w:r w:rsidR="009F3E35" w:rsidRPr="006B0980">
        <w:rPr>
          <w:highlight w:val="yellow"/>
        </w:rPr>
        <w:t xml:space="preserve"> </w:t>
      </w:r>
      <w:r w:rsidR="00F049DC" w:rsidRPr="006B0980">
        <w:rPr>
          <w:i/>
          <w:highlight w:val="yellow"/>
        </w:rPr>
        <w:t>Proc.</w:t>
      </w:r>
      <w:r w:rsidR="00F049DC" w:rsidRPr="006B0980">
        <w:rPr>
          <w:highlight w:val="yellow"/>
        </w:rPr>
        <w:t xml:space="preserve"> W</w:t>
      </w:r>
      <w:r w:rsidR="005E4D99" w:rsidRPr="006B0980">
        <w:rPr>
          <w:rFonts w:hint="eastAsia"/>
          <w:highlight w:val="yellow"/>
        </w:rPr>
        <w:t>ks</w:t>
      </w:r>
      <w:r w:rsidRPr="006B0980">
        <w:rPr>
          <w:rFonts w:hint="eastAsia"/>
          <w:highlight w:val="yellow"/>
        </w:rPr>
        <w:t>p</w:t>
      </w:r>
      <w:r w:rsidR="005E4D99" w:rsidRPr="006B0980">
        <w:rPr>
          <w:highlight w:val="yellow"/>
        </w:rPr>
        <w:t>.</w:t>
      </w:r>
      <w:r w:rsidRPr="006B0980">
        <w:rPr>
          <w:highlight w:val="yellow"/>
        </w:rPr>
        <w:t xml:space="preserve"> </w:t>
      </w:r>
      <w:r w:rsidR="006B0980" w:rsidRPr="006B0980">
        <w:rPr>
          <w:i/>
          <w:highlight w:val="yellow"/>
        </w:rPr>
        <w:t xml:space="preserve">Deep </w:t>
      </w:r>
      <w:r w:rsidR="006B0980">
        <w:rPr>
          <w:i/>
          <w:highlight w:val="yellow"/>
        </w:rPr>
        <w:t>Learn.</w:t>
      </w:r>
      <w:r w:rsidR="006B0980" w:rsidRPr="006B0980">
        <w:rPr>
          <w:i/>
          <w:highlight w:val="yellow"/>
        </w:rPr>
        <w:t xml:space="preserve"> for Recommender Syst.</w:t>
      </w:r>
      <w:r w:rsidR="009F3E35" w:rsidRPr="006B0980">
        <w:rPr>
          <w:i/>
          <w:highlight w:val="yellow"/>
        </w:rPr>
        <w:t>,</w:t>
      </w:r>
      <w:r w:rsidR="009F3E35" w:rsidRPr="006B0980">
        <w:rPr>
          <w:highlight w:val="yellow"/>
        </w:rPr>
        <w:t xml:space="preserve"> 2016, pp.</w:t>
      </w:r>
      <w:r w:rsidRPr="006B0980">
        <w:rPr>
          <w:highlight w:val="yellow"/>
        </w:rPr>
        <w:t xml:space="preserve"> </w:t>
      </w:r>
      <w:r w:rsidR="006B0980" w:rsidRPr="006B0980">
        <w:rPr>
          <w:highlight w:val="yellow"/>
        </w:rPr>
        <w:t>7–</w:t>
      </w:r>
      <w:r w:rsidRPr="006B0980">
        <w:rPr>
          <w:highlight w:val="yellow"/>
        </w:rPr>
        <w:t>10</w:t>
      </w:r>
      <w:r w:rsidR="009F3E35" w:rsidRPr="006B0980">
        <w:rPr>
          <w:highlight w:val="yellow"/>
        </w:rPr>
        <w:t xml:space="preserve">, doi: </w:t>
      </w:r>
      <w:r w:rsidRPr="006B0980">
        <w:rPr>
          <w:highlight w:val="yellow"/>
        </w:rPr>
        <w:t>10.1145/2988450.2988454</w:t>
      </w:r>
      <w:r w:rsidR="009F3E35" w:rsidRPr="006B0980">
        <w:rPr>
          <w:highlight w:val="yellow"/>
        </w:rPr>
        <w:t>.</w:t>
      </w:r>
      <w:r w:rsidRPr="006B0980">
        <w:rPr>
          <w:highlight w:val="yellow"/>
        </w:rPr>
        <w:tab/>
      </w:r>
    </w:p>
    <w:p w14:paraId="58E249D4" w14:textId="0671C03B" w:rsidR="006E664D" w:rsidRPr="005E4D99" w:rsidRDefault="006E664D" w:rsidP="00CB571E">
      <w:pPr>
        <w:pStyle w:val="references0"/>
        <w:numPr>
          <w:ilvl w:val="0"/>
          <w:numId w:val="9"/>
        </w:numPr>
        <w:rPr>
          <w:highlight w:val="yellow"/>
        </w:rPr>
      </w:pPr>
      <w:bookmarkStart w:id="75" w:name="_Ref14705810"/>
      <w:r w:rsidRPr="005E4D99">
        <w:rPr>
          <w:highlight w:val="yellow"/>
        </w:rPr>
        <w:t>X. He, L. Liao, H. Zhang, L. Nie, X. Hu, and T.-S. Chua, “</w:t>
      </w:r>
      <w:r w:rsidRPr="005E4D99">
        <w:rPr>
          <w:color w:val="000000" w:themeColor="text1"/>
          <w:highlight w:val="yellow"/>
        </w:rPr>
        <w:t>Neural Collaborative Filtering</w:t>
      </w:r>
      <w:r w:rsidRPr="005E4D99">
        <w:rPr>
          <w:highlight w:val="yellow"/>
        </w:rPr>
        <w:t xml:space="preserve">,” in </w:t>
      </w:r>
      <w:r w:rsidR="005E4D99" w:rsidRPr="005E4D99">
        <w:rPr>
          <w:i/>
          <w:highlight w:val="yellow"/>
        </w:rPr>
        <w:t>Proc.</w:t>
      </w:r>
      <w:r w:rsidRPr="005E4D99">
        <w:rPr>
          <w:i/>
          <w:highlight w:val="yellow"/>
        </w:rPr>
        <w:t xml:space="preserve"> Int. Conf. World Wide Web</w:t>
      </w:r>
      <w:r w:rsidRPr="005E4D99">
        <w:rPr>
          <w:highlight w:val="yellow"/>
        </w:rPr>
        <w:t>, 2017, pp. 173–182, doi: 10.1145/3038912.3052569.</w:t>
      </w:r>
      <w:bookmarkEnd w:id="75"/>
    </w:p>
    <w:p w14:paraId="0FCB8334" w14:textId="36E6001B" w:rsidR="00B17C2A" w:rsidRDefault="00B17C2A" w:rsidP="00CB571E">
      <w:pPr>
        <w:pStyle w:val="references0"/>
        <w:numPr>
          <w:ilvl w:val="0"/>
          <w:numId w:val="9"/>
        </w:numPr>
      </w:pPr>
      <w:bookmarkStart w:id="76" w:name="_Ref103253"/>
      <w:r>
        <w:t xml:space="preserve">A. </w:t>
      </w:r>
      <w:r w:rsidRPr="00F44465">
        <w:t>Grover</w:t>
      </w:r>
      <w:r>
        <w:t xml:space="preserve"> and J. Leskovec, “node2vec</w:t>
      </w:r>
      <w:r w:rsidRPr="00F44465">
        <w:t>: Scalable</w:t>
      </w:r>
      <w:r>
        <w:t xml:space="preserve"> feature learning for networks,”</w:t>
      </w:r>
      <w:r w:rsidRPr="00F44465">
        <w:t xml:space="preserve"> </w:t>
      </w:r>
      <w:r>
        <w:t xml:space="preserve">in </w:t>
      </w:r>
      <w:r w:rsidR="005E4D99">
        <w:rPr>
          <w:i/>
        </w:rPr>
        <w:t>Proc.</w:t>
      </w:r>
      <w:r w:rsidRPr="00751167">
        <w:rPr>
          <w:i/>
        </w:rPr>
        <w:t xml:space="preserve"> ACM SIGKDD Int. Conf. Knowl. Discovery Data Mining</w:t>
      </w:r>
      <w:r w:rsidRPr="00F44465">
        <w:t>, 2016</w:t>
      </w:r>
      <w:r>
        <w:t xml:space="preserve">, pp. </w:t>
      </w:r>
      <w:r w:rsidRPr="00317510">
        <w:t>855</w:t>
      </w:r>
      <w:r w:rsidRPr="00C66223">
        <w:t>–</w:t>
      </w:r>
      <w:r w:rsidRPr="00317510">
        <w:t>864</w:t>
      </w:r>
      <w:r>
        <w:t xml:space="preserve">, doi: </w:t>
      </w:r>
      <w:r w:rsidRPr="00751167">
        <w:t>10.1145/2939672.2939754</w:t>
      </w:r>
      <w:r w:rsidRPr="00F44465">
        <w:t>.</w:t>
      </w:r>
      <w:bookmarkEnd w:id="76"/>
    </w:p>
    <w:p w14:paraId="498342F5" w14:textId="72DC1C78" w:rsidR="00B17C2A" w:rsidRDefault="00B17C2A" w:rsidP="00CB571E">
      <w:pPr>
        <w:pStyle w:val="references0"/>
        <w:numPr>
          <w:ilvl w:val="0"/>
          <w:numId w:val="9"/>
        </w:numPr>
      </w:pPr>
      <w:bookmarkStart w:id="77" w:name="_Ref103270"/>
      <w:r>
        <w:t xml:space="preserve">Y. </w:t>
      </w:r>
      <w:r w:rsidRPr="00F44465">
        <w:t xml:space="preserve">Kim, </w:t>
      </w:r>
      <w:r>
        <w:t>“</w:t>
      </w:r>
      <w:r w:rsidRPr="00F44465">
        <w:t>Convolutional neural netwo</w:t>
      </w:r>
      <w:r>
        <w:t>rks for sentence classification,”</w:t>
      </w:r>
      <w:r w:rsidRPr="00F44465">
        <w:t xml:space="preserve"> </w:t>
      </w:r>
      <w:r>
        <w:t xml:space="preserve">in </w:t>
      </w:r>
      <w:r w:rsidRPr="00477124">
        <w:rPr>
          <w:i/>
        </w:rPr>
        <w:t>Proc. Conf.</w:t>
      </w:r>
      <w:r>
        <w:rPr>
          <w:i/>
        </w:rPr>
        <w:t xml:space="preserve"> Empir.</w:t>
      </w:r>
      <w:r w:rsidRPr="00477124">
        <w:rPr>
          <w:i/>
        </w:rPr>
        <w:t xml:space="preserve"> Methods in Nat. Lang. Process.</w:t>
      </w:r>
      <w:r>
        <w:t>, 2014, pp</w:t>
      </w:r>
      <w:r w:rsidRPr="00F44465">
        <w:t>.</w:t>
      </w:r>
      <w:r>
        <w:t xml:space="preserve"> </w:t>
      </w:r>
      <w:r w:rsidRPr="00317510">
        <w:t>1746</w:t>
      </w:r>
      <w:r w:rsidRPr="00C66223">
        <w:t>–</w:t>
      </w:r>
      <w:r w:rsidRPr="00317510">
        <w:t>1751</w:t>
      </w:r>
      <w:r>
        <w:t>, [Online].</w:t>
      </w:r>
      <w:bookmarkEnd w:id="77"/>
      <w:r>
        <w:t xml:space="preserve"> Available: </w:t>
      </w:r>
      <w:r w:rsidRPr="00110DAC">
        <w:t>https://www.aclweb.org/anthology/D14-1181</w:t>
      </w:r>
      <w:r>
        <w:t>.</w:t>
      </w:r>
    </w:p>
    <w:p w14:paraId="55715811" w14:textId="0F43EA31" w:rsidR="00595721" w:rsidRPr="00C66223" w:rsidRDefault="006E664D" w:rsidP="00B17C2A">
      <w:pPr>
        <w:pStyle w:val="references0"/>
        <w:numPr>
          <w:ilvl w:val="0"/>
          <w:numId w:val="9"/>
        </w:numPr>
      </w:pPr>
      <w:bookmarkStart w:id="78" w:name="_Ref103279"/>
      <w:r>
        <w:t xml:space="preserve">C. </w:t>
      </w:r>
      <w:r w:rsidRPr="00F44465">
        <w:t>Szegedy</w:t>
      </w:r>
      <w:r>
        <w:t>,</w:t>
      </w:r>
      <w:r w:rsidRPr="00F44465">
        <w:t xml:space="preserve"> </w:t>
      </w:r>
      <w:r w:rsidRPr="00B93D0F">
        <w:t>V</w:t>
      </w:r>
      <w:r>
        <w:t>.</w:t>
      </w:r>
      <w:r w:rsidRPr="00B93D0F">
        <w:t xml:space="preserve"> Vanhoucke, S</w:t>
      </w:r>
      <w:r>
        <w:t xml:space="preserve">. Ioffe, </w:t>
      </w:r>
      <w:r w:rsidRPr="00B93D0F">
        <w:t>J</w:t>
      </w:r>
      <w:r>
        <w:t>.</w:t>
      </w:r>
      <w:r w:rsidRPr="00B93D0F">
        <w:t xml:space="preserve"> Shlens, </w:t>
      </w:r>
      <w:r>
        <w:t xml:space="preserve">and </w:t>
      </w:r>
      <w:r w:rsidRPr="00B93D0F">
        <w:t>Z</w:t>
      </w:r>
      <w:r>
        <w:t>. Wojna, “</w:t>
      </w:r>
      <w:r w:rsidRPr="00F44465">
        <w:t>Rethinking the inception ar</w:t>
      </w:r>
      <w:r>
        <w:t xml:space="preserve">chitecture for computer vision,” in </w:t>
      </w:r>
      <w:r w:rsidRPr="00890C69">
        <w:rPr>
          <w:i/>
        </w:rPr>
        <w:t>Proc. IEEE Conf. Comput. Vision Pattern Recognit.</w:t>
      </w:r>
      <w:r>
        <w:t xml:space="preserve">, </w:t>
      </w:r>
      <w:r w:rsidRPr="00F44465">
        <w:t>2016</w:t>
      </w:r>
      <w:r>
        <w:t xml:space="preserve">, pp. </w:t>
      </w:r>
      <w:r w:rsidRPr="001A1F3A">
        <w:t>2818</w:t>
      </w:r>
      <w:r w:rsidRPr="00C66223">
        <w:t>–</w:t>
      </w:r>
      <w:r w:rsidRPr="001A1F3A">
        <w:t>2826</w:t>
      </w:r>
      <w:r>
        <w:t xml:space="preserve">, doi: </w:t>
      </w:r>
      <w:r w:rsidRPr="00401D6E">
        <w:t>10.1109/CVPR.2016.308</w:t>
      </w:r>
      <w:r>
        <w:t>.</w:t>
      </w:r>
      <w:bookmarkStart w:id="79" w:name="_Ref10036416"/>
      <w:bookmarkEnd w:id="78"/>
    </w:p>
    <w:p w14:paraId="2BD24811" w14:textId="7838DF09" w:rsidR="00C90359" w:rsidRDefault="00595721" w:rsidP="00595721">
      <w:pPr>
        <w:pStyle w:val="references0"/>
        <w:numPr>
          <w:ilvl w:val="0"/>
          <w:numId w:val="9"/>
        </w:numPr>
      </w:pPr>
      <w:bookmarkStart w:id="80" w:name="_Ref103326"/>
      <w:r>
        <w:t xml:space="preserve">P. </w:t>
      </w:r>
      <w:r w:rsidRPr="00F44465">
        <w:t>Goyal and E</w:t>
      </w:r>
      <w:r>
        <w:t>. Ferrara, “</w:t>
      </w:r>
      <w:r w:rsidRPr="00F44465">
        <w:t>Graph embedding techniques, applicati</w:t>
      </w:r>
      <w:r>
        <w:t xml:space="preserve">ons, and performance: A survey,” </w:t>
      </w:r>
      <w:r w:rsidRPr="005669FA">
        <w:rPr>
          <w:i/>
        </w:rPr>
        <w:t>Knowl.-Based Syst.</w:t>
      </w:r>
      <w:r>
        <w:t>, vol.</w:t>
      </w:r>
      <w:r w:rsidRPr="00F44465">
        <w:t xml:space="preserve"> 151</w:t>
      </w:r>
      <w:r>
        <w:t xml:space="preserve">, pp. </w:t>
      </w:r>
      <w:r w:rsidRPr="00F44465">
        <w:t>78</w:t>
      </w:r>
      <w:r w:rsidRPr="00C66223">
        <w:t>–</w:t>
      </w:r>
      <w:r w:rsidRPr="00F44465">
        <w:t>94</w:t>
      </w:r>
      <w:r>
        <w:t xml:space="preserve">, 2018, doi: </w:t>
      </w:r>
      <w:r w:rsidRPr="005669FA">
        <w:t>10.1016/j.knosys.2018.03.022</w:t>
      </w:r>
      <w:r w:rsidRPr="00F44465">
        <w:t>.</w:t>
      </w:r>
      <w:bookmarkEnd w:id="80"/>
    </w:p>
    <w:p w14:paraId="38D1464B" w14:textId="5A14E797" w:rsidR="00EB4FD3" w:rsidRDefault="00EB4FD3" w:rsidP="00EB4FD3">
      <w:pPr>
        <w:pStyle w:val="references0"/>
        <w:numPr>
          <w:ilvl w:val="0"/>
          <w:numId w:val="9"/>
        </w:numPr>
      </w:pPr>
      <w:bookmarkStart w:id="81" w:name="_Ref15143773"/>
      <w:bookmarkStart w:id="82" w:name="_Ref19025134"/>
      <w:r w:rsidRPr="00DC3AFB">
        <w:t xml:space="preserve">D. P. Kingma and J. Ba, “Adam: A Method for Stochastic Optimization,” </w:t>
      </w:r>
      <w:r w:rsidRPr="00B14A2E">
        <w:t>arXiv</w:t>
      </w:r>
      <w:r>
        <w:t>, 2015,</w:t>
      </w:r>
      <w:r w:rsidRPr="00DC3AFB">
        <w:t xml:space="preserve"> </w:t>
      </w:r>
      <w:bookmarkEnd w:id="81"/>
      <w:r>
        <w:t xml:space="preserve">arXiv: </w:t>
      </w:r>
      <w:r w:rsidRPr="00B14A2E">
        <w:t>1412.6980</w:t>
      </w:r>
      <w:r>
        <w:t xml:space="preserve">, [Online]. Available: </w:t>
      </w:r>
      <w:r w:rsidRPr="00B14A2E">
        <w:t>https://arxiv.org/abs/1412.6980</w:t>
      </w:r>
      <w:r>
        <w:t>.</w:t>
      </w:r>
      <w:bookmarkEnd w:id="82"/>
      <w:r>
        <w:t xml:space="preserve"> </w:t>
      </w:r>
    </w:p>
    <w:p w14:paraId="6F0577C0" w14:textId="607AD903" w:rsidR="00EB4FD3" w:rsidRDefault="00EB4FD3" w:rsidP="00EB4FD3">
      <w:pPr>
        <w:pStyle w:val="references0"/>
        <w:numPr>
          <w:ilvl w:val="0"/>
          <w:numId w:val="9"/>
        </w:numPr>
      </w:pPr>
      <w:bookmarkStart w:id="83" w:name="_Ref21520"/>
      <w:bookmarkStart w:id="84" w:name="_Ref103403"/>
      <w:bookmarkStart w:id="85" w:name="_Ref9625517"/>
      <w:r>
        <w:t xml:space="preserve">J. </w:t>
      </w:r>
      <w:r w:rsidRPr="00A97357">
        <w:t>Pennington, R</w:t>
      </w:r>
      <w:r>
        <w:t>.</w:t>
      </w:r>
      <w:r w:rsidRPr="00A97357">
        <w:t xml:space="preserve"> Socher, and C</w:t>
      </w:r>
      <w:r>
        <w:t>. Manning, “</w:t>
      </w:r>
      <w:r w:rsidRPr="00A97357">
        <w:t>Glove: Global v</w:t>
      </w:r>
      <w:r>
        <w:t>ectors for word representation,”</w:t>
      </w:r>
      <w:r w:rsidRPr="00A97357">
        <w:t xml:space="preserve"> </w:t>
      </w:r>
      <w:r>
        <w:t xml:space="preserve">in </w:t>
      </w:r>
      <w:bookmarkEnd w:id="83"/>
      <w:r w:rsidRPr="00477124">
        <w:rPr>
          <w:i/>
        </w:rPr>
        <w:t>Proc. Conf.</w:t>
      </w:r>
      <w:r>
        <w:rPr>
          <w:i/>
        </w:rPr>
        <w:t xml:space="preserve"> Empir.</w:t>
      </w:r>
      <w:r w:rsidRPr="00477124">
        <w:rPr>
          <w:i/>
        </w:rPr>
        <w:t xml:space="preserve"> Methods in Nat. Lang. Process.</w:t>
      </w:r>
      <w:r>
        <w:t xml:space="preserve">, 2014, pp. </w:t>
      </w:r>
      <w:r w:rsidRPr="00277F03">
        <w:t>1532</w:t>
      </w:r>
      <w:r w:rsidRPr="00C66223">
        <w:t>–</w:t>
      </w:r>
      <w:r w:rsidRPr="00277F03">
        <w:t>1543</w:t>
      </w:r>
      <w:r>
        <w:t xml:space="preserve">, [Online]. Available: </w:t>
      </w:r>
      <w:r w:rsidRPr="001F6304">
        <w:t>https://www.aclweb.org/anthology/D14-1162</w:t>
      </w:r>
      <w:r>
        <w:t>.</w:t>
      </w:r>
      <w:bookmarkEnd w:id="84"/>
      <w:bookmarkEnd w:id="85"/>
    </w:p>
    <w:p w14:paraId="7D00F26B" w14:textId="3AB945F6" w:rsidR="00252585" w:rsidRDefault="00595721" w:rsidP="00252585">
      <w:pPr>
        <w:pStyle w:val="references0"/>
        <w:numPr>
          <w:ilvl w:val="0"/>
          <w:numId w:val="9"/>
        </w:numPr>
      </w:pPr>
      <w:bookmarkStart w:id="86" w:name="_Ref15146066"/>
      <w:r w:rsidRPr="00C66223">
        <w:t>M. D</w:t>
      </w:r>
      <w:r>
        <w:t>.</w:t>
      </w:r>
      <w:r w:rsidRPr="00C66223">
        <w:t xml:space="preserve"> Hoffman</w:t>
      </w:r>
      <w:r>
        <w:t>,</w:t>
      </w:r>
      <w:r w:rsidRPr="00F44465">
        <w:t xml:space="preserve"> </w:t>
      </w:r>
      <w:r w:rsidRPr="00C92BD2">
        <w:t>D</w:t>
      </w:r>
      <w:r>
        <w:t>.</w:t>
      </w:r>
      <w:r w:rsidRPr="00C92BD2">
        <w:t xml:space="preserve"> M. Blei, C</w:t>
      </w:r>
      <w:r>
        <w:t>.</w:t>
      </w:r>
      <w:r w:rsidRPr="00C92BD2">
        <w:t xml:space="preserve"> Wang, </w:t>
      </w:r>
      <w:r>
        <w:t xml:space="preserve">and </w:t>
      </w:r>
      <w:r w:rsidRPr="00C92BD2">
        <w:t>J</w:t>
      </w:r>
      <w:r>
        <w:t>.</w:t>
      </w:r>
      <w:r w:rsidRPr="00C92BD2">
        <w:t xml:space="preserve"> W. Paisley</w:t>
      </w:r>
      <w:r>
        <w:t>, “</w:t>
      </w:r>
      <w:r w:rsidRPr="00C66223">
        <w:t>Stochastic variational inference</w:t>
      </w:r>
      <w:r>
        <w:t>,”</w:t>
      </w:r>
      <w:r w:rsidRPr="00F44465">
        <w:t xml:space="preserve"> </w:t>
      </w:r>
      <w:r w:rsidRPr="00204C34">
        <w:rPr>
          <w:i/>
        </w:rPr>
        <w:t>J.</w:t>
      </w:r>
      <w:r>
        <w:t xml:space="preserve"> </w:t>
      </w:r>
      <w:r w:rsidRPr="00C92BD2">
        <w:rPr>
          <w:i/>
        </w:rPr>
        <w:t>Mach. Learn. Res.</w:t>
      </w:r>
      <w:r w:rsidRPr="00634107">
        <w:t>,</w:t>
      </w:r>
      <w:r w:rsidRPr="00F44465">
        <w:t xml:space="preserve"> </w:t>
      </w:r>
      <w:r>
        <w:t xml:space="preserve">vol. 14, pp. </w:t>
      </w:r>
      <w:r w:rsidRPr="00C66223">
        <w:t>1303–1347</w:t>
      </w:r>
      <w:r>
        <w:t>,</w:t>
      </w:r>
      <w:r w:rsidRPr="00317510">
        <w:t xml:space="preserve"> </w:t>
      </w:r>
      <w:r>
        <w:t xml:space="preserve">2013, [Online]. Available: </w:t>
      </w:r>
      <w:r w:rsidRPr="00204C34">
        <w:t>http://jmlr.org/papers/v14/hoffman13a.html</w:t>
      </w:r>
      <w:r>
        <w:t>.</w:t>
      </w:r>
      <w:bookmarkEnd w:id="86"/>
    </w:p>
    <w:p w14:paraId="440224C3" w14:textId="475DE273" w:rsidR="00270508" w:rsidRPr="00270508" w:rsidRDefault="00270508" w:rsidP="00270508">
      <w:pPr>
        <w:pStyle w:val="references0"/>
        <w:numPr>
          <w:ilvl w:val="0"/>
          <w:numId w:val="9"/>
        </w:numPr>
        <w:rPr>
          <w:color w:val="FF0000"/>
        </w:rPr>
      </w:pPr>
      <w:bookmarkStart w:id="87" w:name="_Ref15146081"/>
      <w:r w:rsidRPr="00270508">
        <w:t>W. Gao, L. C</w:t>
      </w:r>
      <w:r w:rsidR="00DC3AFB">
        <w:t>hen, J. Wu,  and A. Bouguettaya</w:t>
      </w:r>
      <w:r w:rsidRPr="00270508">
        <w:t xml:space="preserve">, “Joint Modeling Users, Services, Mashups, and Topics for Service Recommendation,” </w:t>
      </w:r>
      <w:r>
        <w:t xml:space="preserve">in </w:t>
      </w:r>
      <w:r w:rsidRPr="00270508">
        <w:rPr>
          <w:i/>
        </w:rPr>
        <w:t>Proc. IEEE Int. Conf. Web Serv</w:t>
      </w:r>
      <w:r w:rsidRPr="00270508">
        <w:t>.</w:t>
      </w:r>
      <w:r>
        <w:t xml:space="preserve">, 2016, pp. </w:t>
      </w:r>
      <w:r w:rsidRPr="00270508">
        <w:t>260</w:t>
      </w:r>
      <w:r w:rsidR="00DC3AFB" w:rsidRPr="00C66223">
        <w:t>–</w:t>
      </w:r>
      <w:r w:rsidRPr="00270508">
        <w:t>267</w:t>
      </w:r>
      <w:r>
        <w:t>, doi:</w:t>
      </w:r>
      <w:r w:rsidRPr="00270508">
        <w:t xml:space="preserve"> 10.1109/ICWS.2016.41.</w:t>
      </w:r>
      <w:bookmarkEnd w:id="87"/>
    </w:p>
    <w:p w14:paraId="67D19F76" w14:textId="7487CABF" w:rsidR="0076355A" w:rsidRDefault="00595721" w:rsidP="00595721">
      <w:pPr>
        <w:pStyle w:val="references0"/>
        <w:numPr>
          <w:ilvl w:val="0"/>
          <w:numId w:val="9"/>
        </w:numPr>
      </w:pPr>
      <w:bookmarkStart w:id="88" w:name="_Ref21348301"/>
      <w:bookmarkEnd w:id="79"/>
      <w:r>
        <w:t>K. He,</w:t>
      </w:r>
      <w:r w:rsidRPr="000764A2">
        <w:t xml:space="preserve"> X</w:t>
      </w:r>
      <w:r>
        <w:t>.</w:t>
      </w:r>
      <w:r w:rsidRPr="000764A2">
        <w:t xml:space="preserve"> Zhang, S</w:t>
      </w:r>
      <w:r>
        <w:t>.</w:t>
      </w:r>
      <w:r w:rsidRPr="000764A2">
        <w:t xml:space="preserve"> Ren, </w:t>
      </w:r>
      <w:r>
        <w:t xml:space="preserve">and </w:t>
      </w:r>
      <w:r w:rsidRPr="000764A2">
        <w:t>J</w:t>
      </w:r>
      <w:r>
        <w:t>. Sun, “</w:t>
      </w:r>
      <w:r w:rsidRPr="00C66223">
        <w:t>Delving Deep into Rectifiers: Surpassing Human-Level Performance on ImageNet Classification</w:t>
      </w:r>
      <w:r>
        <w:t xml:space="preserve">,” in </w:t>
      </w:r>
      <w:r w:rsidRPr="00890C69">
        <w:rPr>
          <w:i/>
        </w:rPr>
        <w:t>Proc. IEEE Conf. Comput. Vision Pattern Recognit.</w:t>
      </w:r>
      <w:r>
        <w:t>, 2015, pp. 1026</w:t>
      </w:r>
      <w:r w:rsidRPr="00C66223">
        <w:t>–</w:t>
      </w:r>
      <w:r>
        <w:t xml:space="preserve">1034, doi: </w:t>
      </w:r>
      <w:r w:rsidRPr="0070725B">
        <w:t>10.1109/ICCV.2015.123</w:t>
      </w:r>
      <w:r>
        <w:t>.</w:t>
      </w:r>
      <w:bookmarkEnd w:id="88"/>
    </w:p>
    <w:p w14:paraId="0F5E03FA" w14:textId="77777777" w:rsidR="00744772" w:rsidRDefault="00744772" w:rsidP="00B967DA">
      <w:pPr>
        <w:pStyle w:val="tablecaption"/>
        <w:jc w:val="left"/>
        <w:rPr>
          <w:b/>
        </w:rPr>
        <w:sectPr w:rsidR="00744772" w:rsidSect="00143F2E">
          <w:headerReference w:type="default" r:id="rId62"/>
          <w:type w:val="continuous"/>
          <w:pgSz w:w="12240" w:h="15840" w:code="1"/>
          <w:pgMar w:top="1008" w:right="936" w:bottom="1008" w:left="936" w:header="432" w:footer="432" w:gutter="0"/>
          <w:cols w:num="2" w:space="288"/>
        </w:sectPr>
      </w:pPr>
    </w:p>
    <w:p w14:paraId="602C9710" w14:textId="77777777" w:rsidR="008E013D" w:rsidRDefault="008E013D" w:rsidP="00E5660D">
      <w:pPr>
        <w:adjustRightInd w:val="0"/>
        <w:jc w:val="both"/>
        <w:rPr>
          <w:rFonts w:ascii="Times-Roman" w:hAnsi="Times-Roman" w:cs="Times-Roman"/>
        </w:rPr>
        <w:sectPr w:rsidR="008E013D" w:rsidSect="008E013D">
          <w:type w:val="continuous"/>
          <w:pgSz w:w="12240" w:h="15840" w:code="1"/>
          <w:pgMar w:top="1008" w:right="936" w:bottom="1008" w:left="936" w:header="432" w:footer="432" w:gutter="0"/>
          <w:cols w:space="288"/>
        </w:sectPr>
      </w:pPr>
    </w:p>
    <w:p w14:paraId="75A465DB" w14:textId="6EB3D93F" w:rsidR="0092034E" w:rsidRDefault="0092034E" w:rsidP="00E5660D">
      <w:pPr>
        <w:adjustRightInd w:val="0"/>
        <w:jc w:val="both"/>
        <w:rPr>
          <w:rFonts w:ascii="Times-Roman" w:hAnsi="Times-Roman" w:cs="Times-Roman"/>
        </w:rPr>
      </w:pPr>
    </w:p>
    <w:p w14:paraId="04A22F04" w14:textId="77777777" w:rsidR="00BA4CAC" w:rsidRDefault="00BA4CAC" w:rsidP="00E5660D">
      <w:pPr>
        <w:adjustRightInd w:val="0"/>
        <w:jc w:val="both"/>
        <w:rPr>
          <w:rFonts w:ascii="Times-Roman" w:hAnsi="Times-Roman" w:cs="Times-Roman"/>
        </w:rPr>
        <w:sectPr w:rsidR="00BA4CAC" w:rsidSect="0092034E">
          <w:type w:val="continuous"/>
          <w:pgSz w:w="12240" w:h="15840" w:code="1"/>
          <w:pgMar w:top="1008" w:right="936" w:bottom="1008" w:left="936" w:header="432" w:footer="432" w:gutter="0"/>
          <w:cols w:space="288"/>
        </w:sectPr>
      </w:pPr>
    </w:p>
    <w:p w14:paraId="4F156FD7" w14:textId="5084ED5D" w:rsidR="00CB6C89" w:rsidRPr="000030A8" w:rsidRDefault="00CB6C89" w:rsidP="00E5660D">
      <w:pPr>
        <w:adjustRightInd w:val="0"/>
        <w:jc w:val="both"/>
        <w:rPr>
          <w:rFonts w:ascii="Times-Roman" w:hAnsi="Times-Roman" w:cs="Times-Roman"/>
        </w:rPr>
      </w:pPr>
    </w:p>
    <w:sectPr w:rsidR="00CB6C89" w:rsidRPr="000030A8" w:rsidSect="00143F2E">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7" w:author="耿 啸" w:date="2019-10-12T00:49:00Z" w:initials="耿">
    <w:p w14:paraId="6BBE2593" w14:textId="783D5099" w:rsidR="00731419" w:rsidRDefault="00731419">
      <w:pPr>
        <w:pStyle w:val="af2"/>
      </w:pPr>
      <w:r>
        <w:rPr>
          <w:rStyle w:val="af1"/>
        </w:rPr>
        <w:annotationRef/>
      </w:r>
      <w:r>
        <w:rPr>
          <w:rFonts w:hint="eastAsia"/>
        </w:rPr>
        <w:t>我还是觉得最开始的</w:t>
      </w:r>
      <w:r w:rsidR="00C55F1B">
        <w:rPr>
          <w:rFonts w:hint="eastAsia"/>
        </w:rPr>
        <w:t>写法</w:t>
      </w:r>
      <w:r>
        <w:rPr>
          <w:rFonts w:hint="eastAsia"/>
        </w:rPr>
        <w:t>，</w:t>
      </w:r>
    </w:p>
    <w:p w14:paraId="79164FF0" w14:textId="550E4D1B" w:rsidR="00731419" w:rsidRDefault="00731419">
      <w:pPr>
        <w:pStyle w:val="af2"/>
        <w:rPr>
          <w:rStyle w:val="fontstyle01"/>
          <w:b/>
        </w:rPr>
      </w:pPr>
      <w:proofErr w:type="gramStart"/>
      <w:r w:rsidRPr="00EB6782">
        <w:rPr>
          <w:rFonts w:ascii="Times New Roman" w:hAnsi="Times New Roman"/>
          <w:b/>
          <w:bCs/>
          <w:color w:val="000000"/>
          <w:sz w:val="20"/>
          <w:szCs w:val="20"/>
        </w:rPr>
        <w:t>for</w:t>
      </w:r>
      <w:proofErr w:type="gramEnd"/>
      <w:r w:rsidRPr="00EB6782">
        <w:rPr>
          <w:rFonts w:ascii="Times New Roman" w:hAnsi="Times New Roman"/>
          <w:b/>
          <w:bCs/>
          <w:color w:val="000000"/>
          <w:sz w:val="20"/>
          <w:szCs w:val="20"/>
        </w:rPr>
        <w:t xml:space="preserve"> </w:t>
      </w:r>
      <w:r>
        <w:rPr>
          <w:rFonts w:ascii="Times New Roman" w:hAnsi="Times New Roman"/>
          <w:color w:val="000000"/>
          <w:sz w:val="20"/>
          <w:szCs w:val="20"/>
        </w:rPr>
        <w:t xml:space="preserve">each sample </w:t>
      </w:r>
      <w:r w:rsidRPr="00731419">
        <w:rPr>
          <w:rFonts w:ascii="Times New Roman" w:hAnsi="Times New Roman"/>
          <w:color w:val="000000"/>
          <w:sz w:val="20"/>
          <w:szCs w:val="20"/>
        </w:rPr>
        <w:t xml:space="preserve"> (m, s)</w:t>
      </w:r>
      <w:r w:rsidRPr="00EB6782">
        <w:rPr>
          <w:rFonts w:ascii="Times New Roman" w:hAnsi="Times New Roman"/>
          <w:color w:val="000000"/>
          <w:sz w:val="20"/>
          <w:szCs w:val="20"/>
        </w:rPr>
        <w:t xml:space="preserve"> in </w:t>
      </w:r>
      <m:oMath>
        <m:r>
          <w:rPr>
            <w:rFonts w:ascii="Cambria Math" w:hAnsi="Cambria Math"/>
            <w:color w:val="000000"/>
            <w:sz w:val="20"/>
            <w:szCs w:val="20"/>
          </w:rPr>
          <m:t>Y</m:t>
        </m:r>
      </m:oMath>
      <w:r w:rsidRPr="00EB6782">
        <w:rPr>
          <w:rFonts w:ascii="Times New Roman" w:hAnsi="Times New Roman"/>
          <w:color w:val="000000"/>
          <w:sz w:val="20"/>
          <w:szCs w:val="20"/>
        </w:rPr>
        <w:t xml:space="preserve"> </w:t>
      </w:r>
      <w:r w:rsidRPr="00EB6782">
        <w:rPr>
          <w:rStyle w:val="fontstyle01"/>
          <w:b/>
        </w:rPr>
        <w:t>do</w:t>
      </w:r>
      <w:r>
        <w:rPr>
          <w:rStyle w:val="af1"/>
        </w:rPr>
        <w:annotationRef/>
      </w:r>
    </w:p>
    <w:p w14:paraId="5E723716" w14:textId="4D5F95B0" w:rsidR="00C55F1B" w:rsidRDefault="001E184E">
      <w:pPr>
        <w:pStyle w:val="af2"/>
        <w:rPr>
          <w:rFonts w:ascii="NimbusRomNo9L-Regu" w:hAnsi="NimbusRomNo9L-Regu"/>
          <w:b/>
          <w:sz w:val="20"/>
          <w:szCs w:val="20"/>
        </w:rPr>
      </w:pPr>
      <w:r>
        <w:rPr>
          <w:rStyle w:val="fontstyle01"/>
          <w:rFonts w:hint="eastAsia"/>
          <w:b/>
        </w:rPr>
        <w:t>更</w:t>
      </w:r>
      <w:r w:rsidR="00C55F1B">
        <w:rPr>
          <w:rStyle w:val="fontstyle01"/>
          <w:rFonts w:hint="eastAsia"/>
          <w:b/>
        </w:rPr>
        <w:t>好</w:t>
      </w:r>
      <w:r>
        <w:rPr>
          <w:rStyle w:val="fontstyle01"/>
          <w:rFonts w:hint="eastAsia"/>
          <w:b/>
        </w:rPr>
        <w:t>一点</w:t>
      </w:r>
      <w:r w:rsidR="00C55F1B">
        <w:rPr>
          <w:rStyle w:val="fontstyle01"/>
          <w:rFonts w:hint="eastAsia"/>
          <w:b/>
        </w:rPr>
        <w:t>。这样向量</w:t>
      </w:r>
      <m:oMath>
        <m:sSub>
          <m:sSubPr>
            <m:ctrlPr>
              <w:rPr>
                <w:rFonts w:ascii="Cambria Math" w:hAnsi="Cambria Math"/>
                <w:b/>
                <w:sz w:val="20"/>
                <w:szCs w:val="20"/>
              </w:rPr>
            </m:ctrlPr>
          </m:sSubPr>
          <m:e>
            <m:r>
              <m:rPr>
                <m:sty m:val="b"/>
              </m:rPr>
              <w:rPr>
                <w:rFonts w:ascii="Cambria Math" w:hAnsi="Cambria Math"/>
                <w:sz w:val="20"/>
                <w:szCs w:val="20"/>
              </w:rPr>
              <m:t>ci</m:t>
            </m:r>
          </m:e>
          <m:sub>
            <m:r>
              <w:rPr>
                <w:rFonts w:ascii="Cambria Math" w:hAnsi="Cambria Math"/>
                <w:sz w:val="20"/>
                <w:szCs w:val="20"/>
              </w:rPr>
              <m:t>ms</m:t>
            </m:r>
          </m:sub>
        </m:sSub>
        <m:r>
          <m:rPr>
            <m:sty m:val="bi"/>
          </m:rPr>
          <w:rPr>
            <w:rFonts w:ascii="Cambria Math" w:hAnsi="Cambria Math" w:hint="eastAsia"/>
            <w:sz w:val="20"/>
            <w:szCs w:val="20"/>
          </w:rPr>
          <m:t>，</m:t>
        </m:r>
        <m:sSub>
          <m:sSubPr>
            <m:ctrlPr>
              <w:rPr>
                <w:rFonts w:ascii="Cambria Math" w:hAnsi="Cambria Math"/>
                <w:b/>
                <w:sz w:val="20"/>
                <w:szCs w:val="20"/>
              </w:rPr>
            </m:ctrlPr>
          </m:sSubPr>
          <m:e>
            <m:r>
              <m:rPr>
                <m:sty m:val="b"/>
              </m:rPr>
              <w:rPr>
                <w:rFonts w:ascii="Cambria Math" w:hAnsi="Cambria Math"/>
                <w:sz w:val="20"/>
                <w:szCs w:val="20"/>
              </w:rPr>
              <m:t>ini</m:t>
            </m:r>
          </m:e>
          <m:sub>
            <m:r>
              <w:rPr>
                <w:rFonts w:ascii="Cambria Math" w:hAnsi="Cambria Math"/>
                <w:sz w:val="20"/>
                <w:szCs w:val="20"/>
              </w:rPr>
              <m:t>ms</m:t>
            </m:r>
          </m:sub>
        </m:sSub>
        <m:r>
          <m:rPr>
            <m:sty m:val="bi"/>
          </m:rPr>
          <w:rPr>
            <w:rFonts w:ascii="Cambria Math" w:hAnsi="Cambria Math" w:hint="eastAsia"/>
            <w:sz w:val="20"/>
            <w:szCs w:val="20"/>
          </w:rPr>
          <m:t>，</m:t>
        </m:r>
        <m:sSub>
          <m:sSubPr>
            <m:ctrlPr>
              <w:rPr>
                <w:rFonts w:ascii="Cambria Math" w:hAnsi="Cambria Math"/>
                <w:b/>
                <w:sz w:val="20"/>
                <w:szCs w:val="20"/>
              </w:rPr>
            </m:ctrlPr>
          </m:sSubPr>
          <m:e>
            <m:r>
              <m:rPr>
                <m:sty m:val="b"/>
              </m:rPr>
              <w:rPr>
                <w:rFonts w:ascii="Cambria Math" w:hAnsi="Cambria Math"/>
                <w:sz w:val="20"/>
                <w:szCs w:val="20"/>
              </w:rPr>
              <m:t>eni</m:t>
            </m:r>
          </m:e>
          <m:sub>
            <m:r>
              <w:rPr>
                <w:rFonts w:ascii="Cambria Math" w:hAnsi="Cambria Math"/>
                <w:sz w:val="20"/>
                <w:szCs w:val="20"/>
              </w:rPr>
              <m:t>ms</m:t>
            </m:r>
          </m:sub>
        </m:sSub>
        <m:r>
          <m:rPr>
            <m:sty m:val="bi"/>
          </m:rPr>
          <w:rPr>
            <w:rFonts w:ascii="Cambria Math" w:hAnsi="Cambria Math" w:hint="eastAsia"/>
            <w:sz w:val="20"/>
            <w:szCs w:val="20"/>
          </w:rPr>
          <m:t>都清楚</m:t>
        </m:r>
      </m:oMath>
    </w:p>
    <w:p w14:paraId="330D77C8" w14:textId="5E6864EA" w:rsidR="001E184E" w:rsidRDefault="001E184E">
      <w:pPr>
        <w:pStyle w:val="af2"/>
        <w:rPr>
          <w:rFonts w:ascii="NimbusRomNo9L-Regu" w:hAnsi="NimbusRomNo9L-Regu"/>
          <w:b/>
          <w:sz w:val="20"/>
          <w:szCs w:val="20"/>
        </w:rPr>
      </w:pPr>
    </w:p>
    <w:p w14:paraId="65F44510" w14:textId="124C1487" w:rsidR="001E184E" w:rsidRPr="00C55F1B" w:rsidRDefault="001E184E">
      <w:pPr>
        <w:pStyle w:val="af2"/>
        <w:rPr>
          <w:rFonts w:ascii="NimbusRomNo9L-Regu" w:hAnsi="NimbusRomNo9L-Regu" w:hint="eastAsia"/>
          <w:b/>
          <w:color w:val="000000"/>
          <w:sz w:val="20"/>
          <w:szCs w:val="20"/>
        </w:rPr>
      </w:pPr>
      <w:r>
        <w:rPr>
          <w:rFonts w:ascii="NimbusRomNo9L-Regu" w:hAnsi="NimbusRomNo9L-Regu" w:hint="eastAsia"/>
          <w:b/>
          <w:sz w:val="20"/>
          <w:szCs w:val="20"/>
        </w:rPr>
        <w:t>不管怎么样，算法</w:t>
      </w:r>
      <w:r>
        <w:rPr>
          <w:rFonts w:ascii="NimbusRomNo9L-Regu" w:hAnsi="NimbusRomNo9L-Regu" w:hint="eastAsia"/>
          <w:b/>
          <w:sz w:val="20"/>
          <w:szCs w:val="20"/>
        </w:rPr>
        <w:t>1</w:t>
      </w:r>
      <w:r>
        <w:rPr>
          <w:rFonts w:ascii="NimbusRomNo9L-Regu" w:hAnsi="NimbusRomNo9L-Regu"/>
          <w:b/>
          <w:sz w:val="20"/>
          <w:szCs w:val="20"/>
        </w:rPr>
        <w:t>-5</w:t>
      </w:r>
      <w:r>
        <w:rPr>
          <w:rFonts w:ascii="NimbusRomNo9L-Regu" w:hAnsi="NimbusRomNo9L-Regu" w:hint="eastAsia"/>
          <w:b/>
          <w:sz w:val="20"/>
          <w:szCs w:val="20"/>
        </w:rPr>
        <w:t>都统一就好。</w:t>
      </w:r>
      <w:bookmarkStart w:id="28" w:name="_GoBack"/>
      <w:bookmarkEnd w:id="28"/>
    </w:p>
  </w:comment>
  <w:comment w:id="29" w:author="耿 啸" w:date="2019-10-12T00:00:00Z" w:initials="耿">
    <w:p w14:paraId="6BE7166E" w14:textId="255B6C81" w:rsidR="00384D49" w:rsidRDefault="00384D49">
      <w:pPr>
        <w:pStyle w:val="af2"/>
      </w:pPr>
      <w:r>
        <w:rPr>
          <w:rStyle w:val="af1"/>
        </w:rPr>
        <w:annotationRef/>
      </w:r>
      <w:r w:rsidR="00C40D00">
        <w:rPr>
          <w:rFonts w:hint="eastAsia"/>
        </w:rPr>
        <w:t>这个本意应该是</w:t>
      </w:r>
      <w:r w:rsidR="00C55F1B">
        <w:rPr>
          <w:rFonts w:hint="eastAsia"/>
        </w:rPr>
        <w:t>，上</w:t>
      </w:r>
      <w:proofErr w:type="gramStart"/>
      <w:r w:rsidR="00C55F1B">
        <w:rPr>
          <w:rFonts w:hint="eastAsia"/>
        </w:rPr>
        <w:t>一句找</w:t>
      </w:r>
      <w:proofErr w:type="gramEnd"/>
      <w:r w:rsidR="00C55F1B">
        <w:rPr>
          <w:rFonts w:hint="eastAsia"/>
        </w:rPr>
        <w:t>近邻的操作可以表述为算法3</w:t>
      </w:r>
      <w:r w:rsidR="00C55F1B">
        <w:t>.4</w:t>
      </w:r>
      <w:r w:rsidR="00C55F1B">
        <w:rPr>
          <w:rFonts w:hint="eastAsia"/>
        </w:rPr>
        <w:t>中</w:t>
      </w:r>
      <w:r w:rsidR="00C40D00">
        <w:rPr>
          <w:rFonts w:hint="eastAsia"/>
        </w:rPr>
        <w:t>第三行的话。</w:t>
      </w:r>
    </w:p>
    <w:p w14:paraId="1FBFDA33" w14:textId="04DE009B" w:rsidR="00C55F1B" w:rsidRDefault="00C55F1B">
      <w:pPr>
        <w:pStyle w:val="af2"/>
        <w:rPr>
          <w:rFonts w:hint="eastAsia"/>
        </w:rPr>
      </w:pPr>
      <w:r>
        <w:rPr>
          <w:rFonts w:hint="eastAsia"/>
        </w:rPr>
        <w:t>所以应该改成：</w:t>
      </w:r>
    </w:p>
    <w:p w14:paraId="60709D07" w14:textId="6F944115" w:rsidR="00731419" w:rsidRDefault="00731419">
      <w:pPr>
        <w:pStyle w:val="af2"/>
        <w:rPr>
          <w:rFonts w:ascii="Times New Roman" w:eastAsiaTheme="minorEastAsia" w:hAnsi="Times New Roman"/>
          <w:kern w:val="0"/>
          <w:sz w:val="20"/>
          <w:szCs w:val="20"/>
          <w:lang w:eastAsia="en-US"/>
        </w:rPr>
      </w:pPr>
      <w:r w:rsidRPr="002D09BE">
        <w:rPr>
          <w:rFonts w:ascii="NimbusRomNo9L-Regu" w:hAnsi="NimbusRomNo9L-Regu"/>
          <w:highlight w:val="yellow"/>
        </w:rPr>
        <w:t>This process can be depicted as</w:t>
      </w:r>
      <w:r>
        <w:rPr>
          <w:rStyle w:val="fontstyle01"/>
          <w:rFonts w:ascii="等线" w:hAnsi="等线"/>
        </w:rPr>
        <w:t xml:space="preserve"> “</w:t>
      </w:r>
      <m:oMath>
        <m:r>
          <w:rPr>
            <w:rStyle w:val="fontstyle01"/>
            <w:rFonts w:ascii="Cambria Math" w:hAnsi="Cambria Math"/>
          </w:rPr>
          <m:t>NM←FindNeighbors</m:t>
        </m:r>
        <m:d>
          <m:dPr>
            <m:ctrlPr>
              <w:rPr>
                <w:rStyle w:val="fontstyle01"/>
                <w:rFonts w:ascii="Cambria Math" w:hAnsi="Cambria Math"/>
                <w:i/>
              </w:rPr>
            </m:ctrlPr>
          </m:dPr>
          <m:e>
            <m:sSub>
              <m:sSubPr>
                <m:ctrlPr>
                  <w:rPr>
                    <w:rFonts w:ascii="Cambria Math" w:hAnsi="Cambria Math"/>
                    <w:sz w:val="20"/>
                    <w:szCs w:val="20"/>
                  </w:rPr>
                </m:ctrlPr>
              </m:sSubPr>
              <m:e>
                <m:r>
                  <w:rPr>
                    <w:rFonts w:ascii="Cambria Math" w:hAnsi="Cambria Math"/>
                  </w:rPr>
                  <m:t>V</m:t>
                </m:r>
              </m:e>
              <m:sub>
                <m:r>
                  <w:rPr>
                    <w:rFonts w:ascii="Cambria Math" w:hAnsi="Cambria Math"/>
                  </w:rPr>
                  <m:t>seq</m:t>
                </m:r>
              </m:sub>
            </m:sSub>
            <m:r>
              <m:rPr>
                <m:sty m:val="p"/>
              </m:rPr>
              <w:rPr>
                <w:rStyle w:val="fontstyle01"/>
                <w:rFonts w:ascii="Cambria Math" w:hAnsi="Cambria Math"/>
              </w:rPr>
              <m:t xml:space="preserve">, </m:t>
            </m:r>
            <m:sSub>
              <m:sSubPr>
                <m:ctrlPr>
                  <w:rPr>
                    <w:rFonts w:ascii="Cambria Math" w:hAnsi="Cambria Math"/>
                    <w:kern w:val="0"/>
                    <w:sz w:val="20"/>
                    <w:szCs w:val="20"/>
                    <w:lang w:eastAsia="en-US"/>
                  </w:rPr>
                </m:ctrlPr>
              </m:sSubPr>
              <m:e>
                <m:r>
                  <w:rPr>
                    <w:rFonts w:ascii="Cambria Math" w:hAnsi="Cambria Math"/>
                  </w:rPr>
                  <m:t>V</m:t>
                </m:r>
              </m:e>
              <m:sub>
                <m:r>
                  <w:rPr>
                    <w:rFonts w:ascii="Cambria Math" w:hAnsi="Cambria Math"/>
                  </w:rPr>
                  <m:t>set</m:t>
                </m:r>
              </m:sub>
            </m:sSub>
          </m:e>
        </m:d>
        <m:r>
          <w:rPr>
            <w:rStyle w:val="fontstyle01"/>
            <w:rFonts w:ascii="Cambria Math" w:hAnsi="Cambria Math"/>
          </w:rPr>
          <m:t>”</m:t>
        </m:r>
        <m:r>
          <m:rPr>
            <m:sty m:val="p"/>
          </m:rPr>
          <w:rPr>
            <w:rFonts w:ascii="Cambria Math" w:hAnsi="Cambria Math"/>
            <w:highlight w:val="yellow"/>
          </w:rPr>
          <m:t xml:space="preserve">(see line 3 in both </m:t>
        </m:r>
        <m:r>
          <w:rPr>
            <w:rFonts w:ascii="Cambria Math" w:hAnsi="Cambria Math"/>
            <w:highlight w:val="yellow"/>
          </w:rPr>
          <m:t>Algorithm 3</m:t>
        </m:r>
        <m:r>
          <m:rPr>
            <m:sty m:val="p"/>
          </m:rPr>
          <w:rPr>
            <w:rFonts w:ascii="Cambria Math" w:hAnsi="Cambria Math"/>
            <w:highlight w:val="yellow"/>
          </w:rPr>
          <m:t xml:space="preserve"> and </m:t>
        </m:r>
        <m:r>
          <w:rPr>
            <w:rFonts w:ascii="Cambria Math" w:hAnsi="Cambria Math"/>
            <w:highlight w:val="yellow"/>
          </w:rPr>
          <m:t>Algorithm 4</m:t>
        </m:r>
        <m:r>
          <m:rPr>
            <m:sty m:val="p"/>
          </m:rPr>
          <w:rPr>
            <w:rFonts w:ascii="Cambria Math" w:hAnsi="Cambria Math"/>
            <w:highlight w:val="yellow"/>
          </w:rPr>
          <m:t>).</m:t>
        </m:r>
        <m:r>
          <w:rPr>
            <w:rStyle w:val="fontstyle01"/>
            <w:rFonts w:ascii="Cambria Math" w:hAnsi="Cambria Math"/>
          </w:rPr>
          <m:t xml:space="preserve">, </m:t>
        </m:r>
      </m:oMath>
      <w:r>
        <w:rPr>
          <w:rStyle w:val="fontstyle01"/>
          <w:rFonts w:ascii="等线" w:hAnsi="等线" w:hint="eastAsia"/>
        </w:rPr>
        <w:t xml:space="preserve"> </w:t>
      </w:r>
      <w:r>
        <w:rPr>
          <w:rFonts w:ascii="Cambria Math" w:eastAsiaTheme="minorEastAsia" w:hAnsi="Cambria Math"/>
          <w:kern w:val="0"/>
          <w:sz w:val="20"/>
          <w:szCs w:val="20"/>
          <w:lang w:eastAsia="en-US"/>
        </w:rPr>
        <w:t>w</w:t>
      </w:r>
      <w:r w:rsidRPr="00731419">
        <w:rPr>
          <w:rFonts w:ascii="Cambria Math" w:eastAsiaTheme="minorEastAsia" w:hAnsi="Cambria Math"/>
          <w:kern w:val="0"/>
          <w:sz w:val="20"/>
          <w:szCs w:val="20"/>
          <w:lang w:eastAsia="en-US"/>
        </w:rPr>
        <w:t>here</w:t>
      </w:r>
      <w:r>
        <w:t xml:space="preserve"> </w:t>
      </w:r>
      <m:oMath>
        <m:sSub>
          <m:sSubPr>
            <m:ctrlPr>
              <w:rPr>
                <w:rFonts w:ascii="Cambria Math" w:hAnsi="Cambria Math"/>
                <w:sz w:val="20"/>
                <w:szCs w:val="20"/>
              </w:rPr>
            </m:ctrlPr>
          </m:sSubPr>
          <m:e>
            <m:r>
              <w:rPr>
                <w:rFonts w:ascii="Cambria Math" w:hAnsi="Cambria Math"/>
              </w:rPr>
              <m:t>V</m:t>
            </m:r>
          </m:e>
          <m:sub>
            <m:r>
              <w:rPr>
                <w:rFonts w:ascii="Cambria Math" w:hAnsi="Cambria Math"/>
              </w:rPr>
              <m:t>seq</m:t>
            </m:r>
          </m:sub>
        </m:sSub>
        <m:r>
          <m:rPr>
            <m:sty m:val="p"/>
          </m:rPr>
          <w:rPr>
            <w:rStyle w:val="fontstyle01"/>
            <w:rFonts w:ascii="Cambria Math" w:hAnsi="Cambria Math"/>
          </w:rPr>
          <m:t xml:space="preserve">, </m:t>
        </m:r>
        <m:sSub>
          <m:sSubPr>
            <m:ctrlPr>
              <w:rPr>
                <w:rFonts w:ascii="Cambria Math" w:hAnsi="Cambria Math"/>
                <w:kern w:val="0"/>
                <w:sz w:val="20"/>
                <w:szCs w:val="20"/>
                <w:lang w:eastAsia="en-US"/>
              </w:rPr>
            </m:ctrlPr>
          </m:sSubPr>
          <m:e>
            <m:r>
              <w:rPr>
                <w:rFonts w:ascii="Cambria Math" w:hAnsi="Cambria Math"/>
              </w:rPr>
              <m:t>V</m:t>
            </m:r>
          </m:e>
          <m:sub>
            <m:r>
              <w:rPr>
                <w:rFonts w:ascii="Cambria Math" w:hAnsi="Cambria Math"/>
              </w:rPr>
              <m:t>set</m:t>
            </m:r>
          </m:sub>
        </m:sSub>
        <m:r>
          <w:rPr>
            <w:rFonts w:ascii="Cambria Math" w:hAnsi="Cambria Math"/>
            <w:kern w:val="0"/>
            <w:sz w:val="20"/>
            <w:szCs w:val="20"/>
            <w:lang w:eastAsia="en-US"/>
          </w:rPr>
          <m:t xml:space="preserve"> </m:t>
        </m:r>
        <m:r>
          <w:rPr>
            <w:rFonts w:ascii="Cambria Math" w:hAnsi="Cambria Math"/>
          </w:rPr>
          <m:t xml:space="preserve"> </m:t>
        </m:r>
        <m:r>
          <m:rPr>
            <m:sty m:val="p"/>
          </m:rPr>
          <w:rPr>
            <w:rFonts w:ascii="Cambria Math" w:eastAsiaTheme="minorEastAsia" w:hAnsi="Cambria Math"/>
            <w:kern w:val="0"/>
            <w:sz w:val="20"/>
            <w:szCs w:val="20"/>
            <w:lang w:eastAsia="en-US"/>
          </w:rPr>
          <m:t xml:space="preserve">are </m:t>
        </m:r>
      </m:oMath>
      <w:r w:rsidRPr="00731419">
        <w:rPr>
          <w:rFonts w:ascii="Times New Roman" w:eastAsiaTheme="minorEastAsia" w:hAnsi="Times New Roman"/>
          <w:kern w:val="0"/>
          <w:sz w:val="20"/>
          <w:szCs w:val="20"/>
          <w:lang w:eastAsia="en-US"/>
        </w:rPr>
        <w:t xml:space="preserve">content feature sets of </w:t>
      </w:r>
      <w:r w:rsidRPr="00731419">
        <w:rPr>
          <w:rFonts w:ascii="Times New Roman" w:eastAsiaTheme="minorEastAsia" w:hAnsi="Times New Roman"/>
          <w:kern w:val="0"/>
          <w:sz w:val="20"/>
          <w:szCs w:val="20"/>
          <w:lang w:eastAsia="en-US"/>
        </w:rPr>
        <w:t xml:space="preserve">all </w:t>
      </w:r>
      <w:r w:rsidRPr="00731419">
        <w:rPr>
          <w:rFonts w:ascii="Times New Roman" w:eastAsiaTheme="minorEastAsia" w:hAnsi="Times New Roman" w:hint="eastAsia"/>
          <w:kern w:val="0"/>
          <w:sz w:val="20"/>
          <w:szCs w:val="20"/>
          <w:lang w:eastAsia="en-US"/>
        </w:rPr>
        <w:t>existing</w:t>
      </w:r>
      <w:r w:rsidRPr="00731419">
        <w:rPr>
          <w:rFonts w:ascii="Times New Roman" w:eastAsiaTheme="minorEastAsia" w:hAnsi="Times New Roman"/>
          <w:kern w:val="0"/>
          <w:sz w:val="20"/>
          <w:szCs w:val="20"/>
          <w:lang w:eastAsia="en-US"/>
        </w:rPr>
        <w:t xml:space="preserve"> </w:t>
      </w:r>
      <w:r w:rsidRPr="00731419">
        <w:rPr>
          <w:rFonts w:ascii="Times New Roman" w:eastAsiaTheme="minorEastAsia" w:hAnsi="Times New Roman"/>
          <w:kern w:val="0"/>
          <w:sz w:val="20"/>
          <w:szCs w:val="20"/>
          <w:lang w:eastAsia="en-US"/>
        </w:rPr>
        <w:t xml:space="preserve">mashups extracted </w:t>
      </w:r>
      <w:r w:rsidRPr="00731419">
        <w:rPr>
          <w:rFonts w:ascii="Times New Roman" w:eastAsiaTheme="minorEastAsia" w:hAnsi="Times New Roman"/>
          <w:kern w:val="0"/>
          <w:sz w:val="20"/>
          <w:szCs w:val="20"/>
          <w:lang w:eastAsia="en-US"/>
        </w:rPr>
        <w:t>by the pre-trained CI component</w:t>
      </w:r>
      <w:r>
        <w:rPr>
          <w:rFonts w:ascii="Times New Roman" w:eastAsiaTheme="minorEastAsia" w:hAnsi="Times New Roman"/>
          <w:kern w:val="0"/>
          <w:sz w:val="20"/>
          <w:szCs w:val="20"/>
          <w:lang w:eastAsia="en-US"/>
        </w:rPr>
        <w:t>.</w:t>
      </w:r>
    </w:p>
    <w:p w14:paraId="2591AAA2" w14:textId="77777777" w:rsidR="00C55F1B" w:rsidRPr="00C55F1B" w:rsidRDefault="00C55F1B">
      <w:pPr>
        <w:pStyle w:val="af2"/>
        <w:rPr>
          <w:highlight w:val="yellow"/>
        </w:rPr>
      </w:pPr>
    </w:p>
    <w:p w14:paraId="2DF6A8C0" w14:textId="7C9AFCE0" w:rsidR="00731419" w:rsidRPr="00731419" w:rsidRDefault="00731419">
      <w:pPr>
        <w:pStyle w:val="af2"/>
        <w:rPr>
          <w:rFonts w:ascii="Times New Roman" w:eastAsiaTheme="minorEastAsia" w:hAnsi="Times New Roman" w:hint="eastAsia"/>
          <w:kern w:val="0"/>
          <w:sz w:val="20"/>
          <w:szCs w:val="20"/>
        </w:rPr>
      </w:pPr>
      <w:r>
        <w:rPr>
          <w:rFonts w:ascii="Times New Roman" w:eastAsiaTheme="minorEastAsia" w:hAnsi="Times New Roman" w:hint="eastAsia"/>
          <w:kern w:val="0"/>
          <w:sz w:val="20"/>
          <w:szCs w:val="20"/>
        </w:rPr>
        <w:t>然后算法</w:t>
      </w:r>
      <w:r>
        <w:rPr>
          <w:rFonts w:ascii="Times New Roman" w:eastAsiaTheme="minorEastAsia" w:hAnsi="Times New Roman" w:hint="eastAsia"/>
          <w:kern w:val="0"/>
          <w:sz w:val="20"/>
          <w:szCs w:val="20"/>
        </w:rPr>
        <w:t>3</w:t>
      </w:r>
      <w:r>
        <w:rPr>
          <w:rFonts w:ascii="Times New Roman" w:eastAsiaTheme="minorEastAsia" w:hAnsi="Times New Roman" w:hint="eastAsia"/>
          <w:kern w:val="0"/>
          <w:sz w:val="20"/>
          <w:szCs w:val="20"/>
        </w:rPr>
        <w:t>和</w:t>
      </w:r>
      <w:r>
        <w:rPr>
          <w:rFonts w:ascii="Times New Roman" w:eastAsiaTheme="minorEastAsia" w:hAnsi="Times New Roman" w:hint="eastAsia"/>
          <w:kern w:val="0"/>
          <w:sz w:val="20"/>
          <w:szCs w:val="20"/>
        </w:rPr>
        <w:t>4</w:t>
      </w:r>
      <w:r>
        <w:rPr>
          <w:rFonts w:ascii="Times New Roman" w:eastAsiaTheme="minorEastAsia" w:hAnsi="Times New Roman" w:hint="eastAsia"/>
          <w:kern w:val="0"/>
          <w:sz w:val="20"/>
          <w:szCs w:val="20"/>
        </w:rPr>
        <w:t>的输入中</w:t>
      </w:r>
      <w:r w:rsidR="00C55F1B">
        <w:rPr>
          <w:rFonts w:ascii="Times New Roman" w:eastAsiaTheme="minorEastAsia" w:hAnsi="Times New Roman" w:hint="eastAsia"/>
          <w:kern w:val="0"/>
          <w:sz w:val="20"/>
          <w:szCs w:val="20"/>
        </w:rPr>
        <w:t>也</w:t>
      </w:r>
      <w:r>
        <w:rPr>
          <w:rFonts w:ascii="Times New Roman" w:eastAsiaTheme="minorEastAsia" w:hAnsi="Times New Roman" w:hint="eastAsia"/>
          <w:kern w:val="0"/>
          <w:sz w:val="20"/>
          <w:szCs w:val="20"/>
        </w:rPr>
        <w:t>不用解释</w:t>
      </w:r>
      <m:oMath>
        <m:sSub>
          <m:sSubPr>
            <m:ctrlPr>
              <w:rPr>
                <w:rFonts w:ascii="Cambria Math" w:hAnsi="Cambria Math"/>
                <w:sz w:val="20"/>
                <w:szCs w:val="20"/>
              </w:rPr>
            </m:ctrlPr>
          </m:sSubPr>
          <m:e>
            <m:r>
              <w:rPr>
                <w:rFonts w:ascii="Cambria Math" w:hAnsi="Cambria Math"/>
              </w:rPr>
              <m:t>V</m:t>
            </m:r>
          </m:e>
          <m:sub>
            <m:r>
              <w:rPr>
                <w:rFonts w:ascii="Cambria Math" w:hAnsi="Cambria Math"/>
              </w:rPr>
              <m:t>seq</m:t>
            </m:r>
          </m:sub>
        </m:sSub>
        <m:r>
          <m:rPr>
            <m:sty m:val="p"/>
          </m:rPr>
          <w:rPr>
            <w:rStyle w:val="fontstyle01"/>
            <w:rFonts w:ascii="Cambria Math" w:hAnsi="Cambria Math"/>
          </w:rPr>
          <m:t xml:space="preserve">, </m:t>
        </m:r>
        <m:sSub>
          <m:sSubPr>
            <m:ctrlPr>
              <w:rPr>
                <w:rFonts w:ascii="Cambria Math" w:hAnsi="Cambria Math"/>
                <w:kern w:val="0"/>
                <w:sz w:val="20"/>
                <w:szCs w:val="20"/>
                <w:lang w:eastAsia="en-US"/>
              </w:rPr>
            </m:ctrlPr>
          </m:sSubPr>
          <m:e>
            <m:r>
              <w:rPr>
                <w:rFonts w:ascii="Cambria Math" w:hAnsi="Cambria Math"/>
              </w:rPr>
              <m:t>V</m:t>
            </m:r>
          </m:e>
          <m:sub>
            <m:r>
              <w:rPr>
                <w:rFonts w:ascii="Cambria Math" w:hAnsi="Cambria Math"/>
              </w:rPr>
              <m:t>set</m:t>
            </m:r>
          </m:sub>
        </m:sSub>
      </m:oMath>
      <w:r>
        <w:rPr>
          <w:rFonts w:ascii="Times New Roman" w:eastAsiaTheme="minorEastAsia" w:hAnsi="Times New Roman" w:hint="eastAsia"/>
          <w:kern w:val="0"/>
          <w:sz w:val="20"/>
          <w:szCs w:val="20"/>
        </w:rPr>
        <w:t>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F44510" w15:done="0"/>
  <w15:commentEx w15:paraId="2DF6A8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461C3F" w16cid:durableId="214B1FE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9E1761" w14:textId="77777777" w:rsidR="00CA1282" w:rsidRDefault="00CA1282">
      <w:r>
        <w:separator/>
      </w:r>
    </w:p>
  </w:endnote>
  <w:endnote w:type="continuationSeparator" w:id="0">
    <w:p w14:paraId="6AC810E0" w14:textId="77777777" w:rsidR="00CA1282" w:rsidRDefault="00CA1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dvP1491">
    <w:altName w:val="Times New Roman"/>
    <w:panose1 w:val="00000000000000000000"/>
    <w:charset w:val="00"/>
    <w:family w:val="roman"/>
    <w:notTrueType/>
    <w:pitch w:val="default"/>
  </w:font>
  <w:font w:name="AdvP1854">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A34319" w14:textId="77777777" w:rsidR="00CA1282" w:rsidRDefault="00CA1282"/>
  </w:footnote>
  <w:footnote w:type="continuationSeparator" w:id="0">
    <w:p w14:paraId="521A7AA5" w14:textId="77777777" w:rsidR="00CA1282" w:rsidRDefault="00CA1282">
      <w:r>
        <w:continuationSeparator/>
      </w:r>
    </w:p>
  </w:footnote>
  <w:footnote w:id="1">
    <w:p w14:paraId="18C7C852" w14:textId="60273985" w:rsidR="00384D49" w:rsidRDefault="00384D49" w:rsidP="00D76D93">
      <w:pPr>
        <w:pStyle w:val="a4"/>
        <w:ind w:firstLine="0"/>
      </w:pPr>
      <w:r w:rsidRPr="0027077A">
        <w:rPr>
          <w:color w:val="FFFFFF" w:themeColor="background1"/>
        </w:rPr>
        <w:t xml:space="preserve">Y. Ma, X. </w:t>
      </w:r>
      <w:proofErr w:type="spellStart"/>
      <w:r w:rsidRPr="0027077A">
        <w:rPr>
          <w:color w:val="FFFFFF" w:themeColor="background1"/>
        </w:rPr>
        <w:t>Geng</w:t>
      </w:r>
      <w:proofErr w:type="spellEnd"/>
      <w:r w:rsidRPr="0027077A">
        <w:rPr>
          <w:color w:val="FFFFFF" w:themeColor="background1"/>
        </w:rPr>
        <w:t>, and J. Wang are with the School of Computer Science, Wuhan University, China. E-mail: {</w:t>
      </w:r>
      <w:proofErr w:type="spellStart"/>
      <w:r w:rsidRPr="0027077A">
        <w:rPr>
          <w:color w:val="FFFFFF" w:themeColor="background1"/>
        </w:rPr>
        <w:t>ytma</w:t>
      </w:r>
      <w:proofErr w:type="spellEnd"/>
      <w:r w:rsidRPr="0027077A">
        <w:rPr>
          <w:color w:val="FFFFFF" w:themeColor="background1"/>
        </w:rPr>
        <w:t xml:space="preserve">, xiaogeng5515, </w:t>
      </w:r>
      <w:proofErr w:type="spellStart"/>
      <w:r w:rsidRPr="0027077A">
        <w:rPr>
          <w:color w:val="FFFFFF" w:themeColor="background1"/>
        </w:rPr>
        <w:t>jianwang</w:t>
      </w:r>
      <w:proofErr w:type="spellEnd"/>
      <w:r w:rsidRPr="0027077A">
        <w:rPr>
          <w:color w:val="FFFFFF" w:themeColor="background1"/>
        </w:rPr>
        <w:t>}@whu.edu.cn.</w:t>
      </w:r>
    </w:p>
  </w:footnote>
  <w:footnote w:id="2">
    <w:p w14:paraId="42860AC9" w14:textId="5ECD4F50" w:rsidR="00384D49" w:rsidRDefault="00384D49">
      <w:pPr>
        <w:pStyle w:val="a4"/>
        <w:rPr>
          <w:lang w:eastAsia="zh-CN"/>
        </w:rPr>
      </w:pPr>
      <w:r>
        <w:rPr>
          <w:rStyle w:val="a6"/>
        </w:rPr>
        <w:footnoteRef/>
      </w:r>
      <w:r>
        <w:t xml:space="preserve"> </w:t>
      </w:r>
      <w:r w:rsidRPr="005C0E69">
        <w:t>https://www.</w:t>
      </w:r>
      <w:bookmarkStart w:id="1" w:name="OLE_LINK2"/>
      <w:bookmarkStart w:id="2" w:name="OLE_LINK3"/>
      <w:r w:rsidRPr="005C0E69">
        <w:t>programmableweb</w:t>
      </w:r>
      <w:bookmarkEnd w:id="1"/>
      <w:bookmarkEnd w:id="2"/>
      <w:r w:rsidRPr="005C0E69">
        <w:t>.com</w:t>
      </w:r>
    </w:p>
  </w:footnote>
  <w:footnote w:id="3">
    <w:p w14:paraId="65DDA13C" w14:textId="121E1197" w:rsidR="00384D49" w:rsidRPr="00C60B29" w:rsidRDefault="00384D49">
      <w:pPr>
        <w:pStyle w:val="a4"/>
        <w:rPr>
          <w:lang w:eastAsia="zh-CN"/>
        </w:rPr>
      </w:pPr>
      <w:r>
        <w:rPr>
          <w:rStyle w:val="a6"/>
        </w:rPr>
        <w:footnoteRef/>
      </w:r>
      <w:r>
        <w:t xml:space="preserve"> </w:t>
      </w:r>
      <w:r w:rsidRPr="00C60B29">
        <w:t>https://keras.io</w:t>
      </w:r>
    </w:p>
  </w:footnote>
  <w:footnote w:id="4">
    <w:p w14:paraId="3457DFB8" w14:textId="09A6EA0C" w:rsidR="00384D49" w:rsidRDefault="00384D49">
      <w:pPr>
        <w:pStyle w:val="a4"/>
        <w:rPr>
          <w:lang w:eastAsia="zh-CN"/>
        </w:rPr>
      </w:pPr>
      <w:r>
        <w:rPr>
          <w:rStyle w:val="a6"/>
        </w:rPr>
        <w:footnoteRef/>
      </w:r>
      <w:r>
        <w:t xml:space="preserve"> </w:t>
      </w:r>
      <w:r w:rsidRPr="00C60B29">
        <w:t>https://github.com/ssea-lab/MISR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542E8" w14:textId="23BE7C01" w:rsidR="00384D49" w:rsidRDefault="00384D49">
    <w:pPr>
      <w:framePr w:wrap="auto" w:vAnchor="text" w:hAnchor="margin" w:xAlign="right" w:y="1"/>
    </w:pPr>
    <w:r>
      <w:fldChar w:fldCharType="begin"/>
    </w:r>
    <w:r>
      <w:instrText xml:space="preserve">PAGE  </w:instrText>
    </w:r>
    <w:r>
      <w:fldChar w:fldCharType="separate"/>
    </w:r>
    <w:r w:rsidR="001E184E">
      <w:rPr>
        <w:noProof/>
      </w:rPr>
      <w:t>15</w:t>
    </w:r>
    <w:r>
      <w:fldChar w:fldCharType="end"/>
    </w:r>
  </w:p>
  <w:p w14:paraId="1944C741" w14:textId="77777777" w:rsidR="00384D49" w:rsidRDefault="00384D49">
    <w:pPr>
      <w:ind w:right="360"/>
    </w:pPr>
    <w:r>
      <w:t>&gt; REPLACE THIS LINE WITH YOUR PAPER IDENTIFICATION NUMBER (DOUBLE-CLICK HERE TO EDIT) &lt;</w:t>
    </w:r>
  </w:p>
  <w:p w14:paraId="7E9CBD96" w14:textId="77777777" w:rsidR="00384D49" w:rsidRDefault="00384D49">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2151D2F"/>
    <w:multiLevelType w:val="hybridMultilevel"/>
    <w:tmpl w:val="F2B823DA"/>
    <w:lvl w:ilvl="0" w:tplc="7C2C1A38">
      <w:start w:val="1"/>
      <w:numFmt w:val="decimal"/>
      <w:lvlText w:val="%1."/>
      <w:lvlJc w:val="left"/>
      <w:pPr>
        <w:ind w:left="360" w:hanging="360"/>
      </w:pPr>
      <w:rPr>
        <w:rFonts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111780"/>
    <w:multiLevelType w:val="hybridMultilevel"/>
    <w:tmpl w:val="F2B823DA"/>
    <w:lvl w:ilvl="0" w:tplc="7C2C1A38">
      <w:start w:val="1"/>
      <w:numFmt w:val="decimal"/>
      <w:lvlText w:val="%1."/>
      <w:lvlJc w:val="left"/>
      <w:pPr>
        <w:ind w:left="360" w:hanging="360"/>
      </w:pPr>
      <w:rPr>
        <w:rFonts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7F0BFD"/>
    <w:multiLevelType w:val="hybridMultilevel"/>
    <w:tmpl w:val="F2B823DA"/>
    <w:lvl w:ilvl="0" w:tplc="7C2C1A38">
      <w:start w:val="1"/>
      <w:numFmt w:val="decimal"/>
      <w:lvlText w:val="%1."/>
      <w:lvlJc w:val="left"/>
      <w:pPr>
        <w:ind w:left="360" w:hanging="360"/>
      </w:pPr>
      <w:rPr>
        <w:rFonts w:hint="default"/>
        <w:b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D06469"/>
    <w:multiLevelType w:val="multilevel"/>
    <w:tmpl w:val="957645E2"/>
    <w:lvl w:ilvl="0">
      <w:start w:val="1"/>
      <w:numFmt w:val="decimal"/>
      <w:lvlText w:val="[%1]"/>
      <w:lvlJc w:val="left"/>
      <w:pPr>
        <w:tabs>
          <w:tab w:val="num" w:pos="227"/>
        </w:tabs>
        <w:ind w:left="227" w:hanging="227"/>
      </w:pPr>
      <w:rPr>
        <w:rFonts w:hint="eastAsia"/>
        <w:color w:val="000000" w:themeColor="text1"/>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5"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6" w15:restartNumberingAfterBreak="0">
    <w:nsid w:val="2C451AF2"/>
    <w:multiLevelType w:val="hybridMultilevel"/>
    <w:tmpl w:val="F2B823DA"/>
    <w:lvl w:ilvl="0" w:tplc="7C2C1A38">
      <w:start w:val="1"/>
      <w:numFmt w:val="decimal"/>
      <w:lvlText w:val="%1."/>
      <w:lvlJc w:val="left"/>
      <w:pPr>
        <w:ind w:left="360" w:hanging="360"/>
      </w:pPr>
      <w:rPr>
        <w:rFonts w:hint="default"/>
        <w:b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6D0859"/>
    <w:multiLevelType w:val="hybridMultilevel"/>
    <w:tmpl w:val="CEAA0A02"/>
    <w:lvl w:ilvl="0" w:tplc="E0B05C24">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9" w15:restartNumberingAfterBreak="0">
    <w:nsid w:val="3C710658"/>
    <w:multiLevelType w:val="hybridMultilevel"/>
    <w:tmpl w:val="F2B823DA"/>
    <w:lvl w:ilvl="0" w:tplc="7C2C1A38">
      <w:start w:val="1"/>
      <w:numFmt w:val="decimal"/>
      <w:lvlText w:val="%1."/>
      <w:lvlJc w:val="left"/>
      <w:pPr>
        <w:ind w:left="360" w:hanging="360"/>
      </w:pPr>
      <w:rPr>
        <w:rFonts w:hint="default"/>
        <w:b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5E31FD"/>
    <w:multiLevelType w:val="hybridMultilevel"/>
    <w:tmpl w:val="F2B823DA"/>
    <w:lvl w:ilvl="0" w:tplc="7C2C1A38">
      <w:start w:val="1"/>
      <w:numFmt w:val="decimal"/>
      <w:lvlText w:val="%1."/>
      <w:lvlJc w:val="left"/>
      <w:pPr>
        <w:ind w:left="360" w:hanging="360"/>
      </w:pPr>
      <w:rPr>
        <w:rFonts w:hint="default"/>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15:restartNumberingAfterBreak="0">
    <w:nsid w:val="7660109F"/>
    <w:multiLevelType w:val="hybridMultilevel"/>
    <w:tmpl w:val="59489406"/>
    <w:lvl w:ilvl="0" w:tplc="02DE5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77D8718F"/>
    <w:multiLevelType w:val="hybridMultilevel"/>
    <w:tmpl w:val="F2B823DA"/>
    <w:lvl w:ilvl="0" w:tplc="7C2C1A38">
      <w:start w:val="1"/>
      <w:numFmt w:val="decimal"/>
      <w:lvlText w:val="%1."/>
      <w:lvlJc w:val="left"/>
      <w:pPr>
        <w:ind w:left="360" w:hanging="360"/>
      </w:pPr>
      <w:rPr>
        <w:rFonts w:hint="default"/>
        <w:b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8"/>
  </w:num>
  <w:num w:numId="3">
    <w:abstractNumId w:val="17"/>
  </w:num>
  <w:num w:numId="4">
    <w:abstractNumId w:val="15"/>
  </w:num>
  <w:num w:numId="5">
    <w:abstractNumId w:val="5"/>
  </w:num>
  <w:num w:numId="6">
    <w:abstractNumId w:val="13"/>
  </w:num>
  <w:num w:numId="7">
    <w:abstractNumId w:val="18"/>
  </w:num>
  <w:num w:numId="8">
    <w:abstractNumId w:val="11"/>
  </w:num>
  <w:num w:numId="9">
    <w:abstractNumId w:val="4"/>
  </w:num>
  <w:num w:numId="10">
    <w:abstractNumId w:val="2"/>
  </w:num>
  <w:num w:numId="11">
    <w:abstractNumId w:val="1"/>
  </w:num>
  <w:num w:numId="12">
    <w:abstractNumId w:val="10"/>
  </w:num>
  <w:num w:numId="13">
    <w:abstractNumId w:val="7"/>
  </w:num>
  <w:num w:numId="14">
    <w:abstractNumId w:val="14"/>
  </w:num>
  <w:num w:numId="15">
    <w:abstractNumId w:val="12"/>
  </w:num>
  <w:num w:numId="16">
    <w:abstractNumId w:val="9"/>
  </w:num>
  <w:num w:numId="17">
    <w:abstractNumId w:val="3"/>
  </w:num>
  <w:num w:numId="18">
    <w:abstractNumId w:val="6"/>
  </w:num>
  <w:num w:numId="19">
    <w:abstractNumId w:val="16"/>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耿 啸">
    <w15:presenceInfo w15:providerId="Windows Live" w15:userId="6f78ceea8564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attachedTemplate r:id="rId1"/>
  <w:trackRevision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A3tTA1sDAxMjIDEko6SsGpxcWZ+XkgBYZmtQD9BcqtLQAAAA=="/>
  </w:docVars>
  <w:rsids>
    <w:rsidRoot w:val="009F4B45"/>
    <w:rsid w:val="000011C6"/>
    <w:rsid w:val="000030A8"/>
    <w:rsid w:val="000047F0"/>
    <w:rsid w:val="00006480"/>
    <w:rsid w:val="000073E9"/>
    <w:rsid w:val="000124BD"/>
    <w:rsid w:val="00017539"/>
    <w:rsid w:val="00031BEF"/>
    <w:rsid w:val="000332F8"/>
    <w:rsid w:val="00033542"/>
    <w:rsid w:val="00034CE4"/>
    <w:rsid w:val="00035919"/>
    <w:rsid w:val="000413C8"/>
    <w:rsid w:val="00042E13"/>
    <w:rsid w:val="00060FF8"/>
    <w:rsid w:val="00073030"/>
    <w:rsid w:val="00074E9B"/>
    <w:rsid w:val="000867EB"/>
    <w:rsid w:val="000A01EF"/>
    <w:rsid w:val="000A0540"/>
    <w:rsid w:val="000A0C2F"/>
    <w:rsid w:val="000A168B"/>
    <w:rsid w:val="000A1BA1"/>
    <w:rsid w:val="000A4594"/>
    <w:rsid w:val="000B32CB"/>
    <w:rsid w:val="000B4855"/>
    <w:rsid w:val="000B4E07"/>
    <w:rsid w:val="000B5544"/>
    <w:rsid w:val="000C42C7"/>
    <w:rsid w:val="000C66E1"/>
    <w:rsid w:val="000C79C8"/>
    <w:rsid w:val="000D2BDE"/>
    <w:rsid w:val="000E5EBA"/>
    <w:rsid w:val="000E7F57"/>
    <w:rsid w:val="000F218C"/>
    <w:rsid w:val="000F2979"/>
    <w:rsid w:val="00104BB0"/>
    <w:rsid w:val="00105E7F"/>
    <w:rsid w:val="001061F3"/>
    <w:rsid w:val="0010794E"/>
    <w:rsid w:val="001123FE"/>
    <w:rsid w:val="00113F26"/>
    <w:rsid w:val="00116C8F"/>
    <w:rsid w:val="0012037E"/>
    <w:rsid w:val="00130BCB"/>
    <w:rsid w:val="0013245B"/>
    <w:rsid w:val="0013354F"/>
    <w:rsid w:val="00134431"/>
    <w:rsid w:val="00134472"/>
    <w:rsid w:val="00140549"/>
    <w:rsid w:val="00143F2E"/>
    <w:rsid w:val="00144E72"/>
    <w:rsid w:val="0014582E"/>
    <w:rsid w:val="00160DA5"/>
    <w:rsid w:val="00165128"/>
    <w:rsid w:val="00167F2D"/>
    <w:rsid w:val="00172B16"/>
    <w:rsid w:val="00174B59"/>
    <w:rsid w:val="00176199"/>
    <w:rsid w:val="001768FF"/>
    <w:rsid w:val="00176D52"/>
    <w:rsid w:val="001842DE"/>
    <w:rsid w:val="001918FA"/>
    <w:rsid w:val="00195620"/>
    <w:rsid w:val="00195B14"/>
    <w:rsid w:val="001A337E"/>
    <w:rsid w:val="001A3BA9"/>
    <w:rsid w:val="001A4235"/>
    <w:rsid w:val="001A60B1"/>
    <w:rsid w:val="001A629D"/>
    <w:rsid w:val="001B0019"/>
    <w:rsid w:val="001B171D"/>
    <w:rsid w:val="001B2686"/>
    <w:rsid w:val="001B27C7"/>
    <w:rsid w:val="001B36B1"/>
    <w:rsid w:val="001B628D"/>
    <w:rsid w:val="001B6C84"/>
    <w:rsid w:val="001C0922"/>
    <w:rsid w:val="001D41A5"/>
    <w:rsid w:val="001D6EB0"/>
    <w:rsid w:val="001D7552"/>
    <w:rsid w:val="001E0C35"/>
    <w:rsid w:val="001E0D1C"/>
    <w:rsid w:val="001E184E"/>
    <w:rsid w:val="001E342D"/>
    <w:rsid w:val="001E407F"/>
    <w:rsid w:val="001E6995"/>
    <w:rsid w:val="001E7B7A"/>
    <w:rsid w:val="001F35B8"/>
    <w:rsid w:val="001F4C5C"/>
    <w:rsid w:val="001F7FE8"/>
    <w:rsid w:val="00201BCF"/>
    <w:rsid w:val="00204478"/>
    <w:rsid w:val="00214E2E"/>
    <w:rsid w:val="00216141"/>
    <w:rsid w:val="00217186"/>
    <w:rsid w:val="00237658"/>
    <w:rsid w:val="00242027"/>
    <w:rsid w:val="002434A1"/>
    <w:rsid w:val="00250F1F"/>
    <w:rsid w:val="00252585"/>
    <w:rsid w:val="00253182"/>
    <w:rsid w:val="00254ED7"/>
    <w:rsid w:val="002622B5"/>
    <w:rsid w:val="00263943"/>
    <w:rsid w:val="0026619B"/>
    <w:rsid w:val="00267B35"/>
    <w:rsid w:val="00270508"/>
    <w:rsid w:val="0027077A"/>
    <w:rsid w:val="00271086"/>
    <w:rsid w:val="00272619"/>
    <w:rsid w:val="00273B3C"/>
    <w:rsid w:val="002749D7"/>
    <w:rsid w:val="00280330"/>
    <w:rsid w:val="00285986"/>
    <w:rsid w:val="00287F79"/>
    <w:rsid w:val="0029108F"/>
    <w:rsid w:val="002934CD"/>
    <w:rsid w:val="0029443F"/>
    <w:rsid w:val="002A5F61"/>
    <w:rsid w:val="002A6277"/>
    <w:rsid w:val="002B4717"/>
    <w:rsid w:val="002B56AE"/>
    <w:rsid w:val="002C6CC5"/>
    <w:rsid w:val="002D09BE"/>
    <w:rsid w:val="002D6F16"/>
    <w:rsid w:val="002E06D0"/>
    <w:rsid w:val="002E1BCC"/>
    <w:rsid w:val="002E1F95"/>
    <w:rsid w:val="002E32BB"/>
    <w:rsid w:val="002F1A23"/>
    <w:rsid w:val="002F7910"/>
    <w:rsid w:val="00302454"/>
    <w:rsid w:val="00307BB9"/>
    <w:rsid w:val="0031463E"/>
    <w:rsid w:val="00314F82"/>
    <w:rsid w:val="00336624"/>
    <w:rsid w:val="003427CE"/>
    <w:rsid w:val="00342BE1"/>
    <w:rsid w:val="00344BF8"/>
    <w:rsid w:val="003461E8"/>
    <w:rsid w:val="00346385"/>
    <w:rsid w:val="00346AE0"/>
    <w:rsid w:val="00356171"/>
    <w:rsid w:val="0035654D"/>
    <w:rsid w:val="00360269"/>
    <w:rsid w:val="0036149B"/>
    <w:rsid w:val="0037515A"/>
    <w:rsid w:val="0037551B"/>
    <w:rsid w:val="00383587"/>
    <w:rsid w:val="00384D49"/>
    <w:rsid w:val="00392DBA"/>
    <w:rsid w:val="003931DE"/>
    <w:rsid w:val="003A6CFE"/>
    <w:rsid w:val="003B3255"/>
    <w:rsid w:val="003B65B3"/>
    <w:rsid w:val="003C3322"/>
    <w:rsid w:val="003C4A0F"/>
    <w:rsid w:val="003C68C2"/>
    <w:rsid w:val="003C6AF0"/>
    <w:rsid w:val="003C7D13"/>
    <w:rsid w:val="003D1104"/>
    <w:rsid w:val="003D1EBF"/>
    <w:rsid w:val="003D4CAE"/>
    <w:rsid w:val="003E2845"/>
    <w:rsid w:val="003F26BD"/>
    <w:rsid w:val="003F52AD"/>
    <w:rsid w:val="0041236B"/>
    <w:rsid w:val="004167EB"/>
    <w:rsid w:val="00416EBA"/>
    <w:rsid w:val="00421CDE"/>
    <w:rsid w:val="00423F4B"/>
    <w:rsid w:val="0043144F"/>
    <w:rsid w:val="00431BFA"/>
    <w:rsid w:val="004353CF"/>
    <w:rsid w:val="00440491"/>
    <w:rsid w:val="004448CC"/>
    <w:rsid w:val="00444EDF"/>
    <w:rsid w:val="00447AEB"/>
    <w:rsid w:val="00450992"/>
    <w:rsid w:val="00452130"/>
    <w:rsid w:val="004564F7"/>
    <w:rsid w:val="004631BC"/>
    <w:rsid w:val="004670D9"/>
    <w:rsid w:val="00482B1F"/>
    <w:rsid w:val="0048346B"/>
    <w:rsid w:val="00483DFE"/>
    <w:rsid w:val="00484761"/>
    <w:rsid w:val="00484DD5"/>
    <w:rsid w:val="00484FEB"/>
    <w:rsid w:val="00490E0E"/>
    <w:rsid w:val="0049138B"/>
    <w:rsid w:val="00494D2F"/>
    <w:rsid w:val="004B117C"/>
    <w:rsid w:val="004B4964"/>
    <w:rsid w:val="004B515D"/>
    <w:rsid w:val="004B558A"/>
    <w:rsid w:val="004B56DA"/>
    <w:rsid w:val="004C1E16"/>
    <w:rsid w:val="004C22A1"/>
    <w:rsid w:val="004C2543"/>
    <w:rsid w:val="004C37D4"/>
    <w:rsid w:val="004C39EB"/>
    <w:rsid w:val="004C7ABB"/>
    <w:rsid w:val="004D15CA"/>
    <w:rsid w:val="004D79CD"/>
    <w:rsid w:val="004E3E4C"/>
    <w:rsid w:val="004F23A0"/>
    <w:rsid w:val="00500259"/>
    <w:rsid w:val="005003E3"/>
    <w:rsid w:val="005052CD"/>
    <w:rsid w:val="005161B0"/>
    <w:rsid w:val="00517F00"/>
    <w:rsid w:val="00532839"/>
    <w:rsid w:val="00535307"/>
    <w:rsid w:val="00544A71"/>
    <w:rsid w:val="005505C2"/>
    <w:rsid w:val="00550A26"/>
    <w:rsid w:val="00550BF5"/>
    <w:rsid w:val="00567A70"/>
    <w:rsid w:val="0057365E"/>
    <w:rsid w:val="005741C9"/>
    <w:rsid w:val="005768C8"/>
    <w:rsid w:val="00590D4E"/>
    <w:rsid w:val="005922DA"/>
    <w:rsid w:val="00595721"/>
    <w:rsid w:val="00597307"/>
    <w:rsid w:val="005A06FF"/>
    <w:rsid w:val="005A2A15"/>
    <w:rsid w:val="005A6ADA"/>
    <w:rsid w:val="005A6D42"/>
    <w:rsid w:val="005B1272"/>
    <w:rsid w:val="005B53E7"/>
    <w:rsid w:val="005B7BCD"/>
    <w:rsid w:val="005C0E69"/>
    <w:rsid w:val="005C1E44"/>
    <w:rsid w:val="005C3B09"/>
    <w:rsid w:val="005C5256"/>
    <w:rsid w:val="005C5815"/>
    <w:rsid w:val="005C6B1C"/>
    <w:rsid w:val="005C6EA6"/>
    <w:rsid w:val="005C75AB"/>
    <w:rsid w:val="005D1B15"/>
    <w:rsid w:val="005D2824"/>
    <w:rsid w:val="005D4F1A"/>
    <w:rsid w:val="005D5494"/>
    <w:rsid w:val="005D5F55"/>
    <w:rsid w:val="005D72BB"/>
    <w:rsid w:val="005E4D99"/>
    <w:rsid w:val="005E692F"/>
    <w:rsid w:val="005F6FED"/>
    <w:rsid w:val="00601FED"/>
    <w:rsid w:val="006033CC"/>
    <w:rsid w:val="00614E34"/>
    <w:rsid w:val="0062114B"/>
    <w:rsid w:val="00623698"/>
    <w:rsid w:val="00625E96"/>
    <w:rsid w:val="00634A08"/>
    <w:rsid w:val="0063515B"/>
    <w:rsid w:val="0063664C"/>
    <w:rsid w:val="00647C09"/>
    <w:rsid w:val="00651F2C"/>
    <w:rsid w:val="00663323"/>
    <w:rsid w:val="00663BE4"/>
    <w:rsid w:val="0066645D"/>
    <w:rsid w:val="00671011"/>
    <w:rsid w:val="00677C22"/>
    <w:rsid w:val="00685D0E"/>
    <w:rsid w:val="0069028D"/>
    <w:rsid w:val="00693D5D"/>
    <w:rsid w:val="006A1A71"/>
    <w:rsid w:val="006A1EEC"/>
    <w:rsid w:val="006A54A0"/>
    <w:rsid w:val="006B0980"/>
    <w:rsid w:val="006B25CC"/>
    <w:rsid w:val="006B6535"/>
    <w:rsid w:val="006B7F03"/>
    <w:rsid w:val="006C2A82"/>
    <w:rsid w:val="006C54B2"/>
    <w:rsid w:val="006C66AE"/>
    <w:rsid w:val="006C69A0"/>
    <w:rsid w:val="006C7307"/>
    <w:rsid w:val="006D4BE8"/>
    <w:rsid w:val="006E664D"/>
    <w:rsid w:val="00700A6B"/>
    <w:rsid w:val="007106EC"/>
    <w:rsid w:val="00712580"/>
    <w:rsid w:val="00721189"/>
    <w:rsid w:val="00722596"/>
    <w:rsid w:val="00725B45"/>
    <w:rsid w:val="007265FF"/>
    <w:rsid w:val="00731419"/>
    <w:rsid w:val="007322F2"/>
    <w:rsid w:val="00735400"/>
    <w:rsid w:val="00735879"/>
    <w:rsid w:val="0074041A"/>
    <w:rsid w:val="00740515"/>
    <w:rsid w:val="00744772"/>
    <w:rsid w:val="007530A3"/>
    <w:rsid w:val="0076355A"/>
    <w:rsid w:val="007707AB"/>
    <w:rsid w:val="00770B49"/>
    <w:rsid w:val="007719BF"/>
    <w:rsid w:val="0077598A"/>
    <w:rsid w:val="007777F8"/>
    <w:rsid w:val="007801AB"/>
    <w:rsid w:val="007804AD"/>
    <w:rsid w:val="007828CE"/>
    <w:rsid w:val="00786DB7"/>
    <w:rsid w:val="007926AD"/>
    <w:rsid w:val="007956BD"/>
    <w:rsid w:val="0079794B"/>
    <w:rsid w:val="00797F4C"/>
    <w:rsid w:val="007A08C6"/>
    <w:rsid w:val="007A7D60"/>
    <w:rsid w:val="007B346B"/>
    <w:rsid w:val="007B6700"/>
    <w:rsid w:val="007C4336"/>
    <w:rsid w:val="007C4C45"/>
    <w:rsid w:val="007D2D97"/>
    <w:rsid w:val="007F509C"/>
    <w:rsid w:val="007F6E2F"/>
    <w:rsid w:val="007F7AA6"/>
    <w:rsid w:val="007F7E0E"/>
    <w:rsid w:val="00804FA2"/>
    <w:rsid w:val="008055AA"/>
    <w:rsid w:val="00813DFA"/>
    <w:rsid w:val="0081663F"/>
    <w:rsid w:val="00823624"/>
    <w:rsid w:val="008273E9"/>
    <w:rsid w:val="00834F56"/>
    <w:rsid w:val="00837E47"/>
    <w:rsid w:val="0084184B"/>
    <w:rsid w:val="00845C9C"/>
    <w:rsid w:val="00847ADE"/>
    <w:rsid w:val="008518FE"/>
    <w:rsid w:val="0085659C"/>
    <w:rsid w:val="0085782E"/>
    <w:rsid w:val="00864212"/>
    <w:rsid w:val="0086477F"/>
    <w:rsid w:val="00872026"/>
    <w:rsid w:val="00874613"/>
    <w:rsid w:val="0087792E"/>
    <w:rsid w:val="00883EAF"/>
    <w:rsid w:val="00885258"/>
    <w:rsid w:val="00887719"/>
    <w:rsid w:val="00890405"/>
    <w:rsid w:val="008909B9"/>
    <w:rsid w:val="008A30C3"/>
    <w:rsid w:val="008A3C23"/>
    <w:rsid w:val="008A56BD"/>
    <w:rsid w:val="008B3B91"/>
    <w:rsid w:val="008C1FCC"/>
    <w:rsid w:val="008C3E6C"/>
    <w:rsid w:val="008C3F61"/>
    <w:rsid w:val="008C49CC"/>
    <w:rsid w:val="008C714B"/>
    <w:rsid w:val="008C7E60"/>
    <w:rsid w:val="008D132F"/>
    <w:rsid w:val="008D305B"/>
    <w:rsid w:val="008D69E9"/>
    <w:rsid w:val="008E013D"/>
    <w:rsid w:val="008E0645"/>
    <w:rsid w:val="008E13BA"/>
    <w:rsid w:val="008E2485"/>
    <w:rsid w:val="008F5128"/>
    <w:rsid w:val="008F594A"/>
    <w:rsid w:val="00901817"/>
    <w:rsid w:val="00903143"/>
    <w:rsid w:val="00904C7E"/>
    <w:rsid w:val="0091035B"/>
    <w:rsid w:val="0092034E"/>
    <w:rsid w:val="00920AEF"/>
    <w:rsid w:val="00934F95"/>
    <w:rsid w:val="00943148"/>
    <w:rsid w:val="00951578"/>
    <w:rsid w:val="009611D3"/>
    <w:rsid w:val="00963154"/>
    <w:rsid w:val="00963305"/>
    <w:rsid w:val="00981114"/>
    <w:rsid w:val="00982437"/>
    <w:rsid w:val="00983FDE"/>
    <w:rsid w:val="00985FE2"/>
    <w:rsid w:val="009A1E57"/>
    <w:rsid w:val="009A1F6E"/>
    <w:rsid w:val="009A5B93"/>
    <w:rsid w:val="009C20B3"/>
    <w:rsid w:val="009C40BA"/>
    <w:rsid w:val="009C4481"/>
    <w:rsid w:val="009C7D17"/>
    <w:rsid w:val="009D2334"/>
    <w:rsid w:val="009D32C9"/>
    <w:rsid w:val="009D340C"/>
    <w:rsid w:val="009D7472"/>
    <w:rsid w:val="009E4018"/>
    <w:rsid w:val="009E41E1"/>
    <w:rsid w:val="009E484E"/>
    <w:rsid w:val="009E4A43"/>
    <w:rsid w:val="009E4BF4"/>
    <w:rsid w:val="009E52D0"/>
    <w:rsid w:val="009E78EA"/>
    <w:rsid w:val="009F3E35"/>
    <w:rsid w:val="009F40FB"/>
    <w:rsid w:val="009F4B45"/>
    <w:rsid w:val="00A1383B"/>
    <w:rsid w:val="00A145A7"/>
    <w:rsid w:val="00A15FE3"/>
    <w:rsid w:val="00A22FCB"/>
    <w:rsid w:val="00A25B3B"/>
    <w:rsid w:val="00A27F26"/>
    <w:rsid w:val="00A40127"/>
    <w:rsid w:val="00A42462"/>
    <w:rsid w:val="00A43C55"/>
    <w:rsid w:val="00A472F1"/>
    <w:rsid w:val="00A509F9"/>
    <w:rsid w:val="00A5237D"/>
    <w:rsid w:val="00A554A3"/>
    <w:rsid w:val="00A56D18"/>
    <w:rsid w:val="00A617C6"/>
    <w:rsid w:val="00A679A5"/>
    <w:rsid w:val="00A7328E"/>
    <w:rsid w:val="00A7399D"/>
    <w:rsid w:val="00A758EA"/>
    <w:rsid w:val="00A763EF"/>
    <w:rsid w:val="00A90975"/>
    <w:rsid w:val="00A91937"/>
    <w:rsid w:val="00A9434E"/>
    <w:rsid w:val="00A95C50"/>
    <w:rsid w:val="00A97596"/>
    <w:rsid w:val="00AA246B"/>
    <w:rsid w:val="00AB79A6"/>
    <w:rsid w:val="00AC2D4E"/>
    <w:rsid w:val="00AC4850"/>
    <w:rsid w:val="00AC6BB6"/>
    <w:rsid w:val="00AD6D5B"/>
    <w:rsid w:val="00AE1103"/>
    <w:rsid w:val="00AE351A"/>
    <w:rsid w:val="00AE48F4"/>
    <w:rsid w:val="00AF1960"/>
    <w:rsid w:val="00AF4F81"/>
    <w:rsid w:val="00B0084F"/>
    <w:rsid w:val="00B136A8"/>
    <w:rsid w:val="00B14199"/>
    <w:rsid w:val="00B14264"/>
    <w:rsid w:val="00B14A2E"/>
    <w:rsid w:val="00B14CC5"/>
    <w:rsid w:val="00B16DB5"/>
    <w:rsid w:val="00B17856"/>
    <w:rsid w:val="00B17C2A"/>
    <w:rsid w:val="00B31CE3"/>
    <w:rsid w:val="00B41C3A"/>
    <w:rsid w:val="00B4268A"/>
    <w:rsid w:val="00B43383"/>
    <w:rsid w:val="00B46754"/>
    <w:rsid w:val="00B47B59"/>
    <w:rsid w:val="00B53F81"/>
    <w:rsid w:val="00B56C2B"/>
    <w:rsid w:val="00B57632"/>
    <w:rsid w:val="00B65BD3"/>
    <w:rsid w:val="00B66681"/>
    <w:rsid w:val="00B66CFD"/>
    <w:rsid w:val="00B70469"/>
    <w:rsid w:val="00B72DD8"/>
    <w:rsid w:val="00B72E09"/>
    <w:rsid w:val="00B87AB5"/>
    <w:rsid w:val="00B936D5"/>
    <w:rsid w:val="00B942B0"/>
    <w:rsid w:val="00B94DAD"/>
    <w:rsid w:val="00B967DA"/>
    <w:rsid w:val="00BA4CAC"/>
    <w:rsid w:val="00BC58A7"/>
    <w:rsid w:val="00BD0399"/>
    <w:rsid w:val="00BF0C69"/>
    <w:rsid w:val="00BF3AB7"/>
    <w:rsid w:val="00BF44F1"/>
    <w:rsid w:val="00BF57B2"/>
    <w:rsid w:val="00BF629B"/>
    <w:rsid w:val="00BF6471"/>
    <w:rsid w:val="00BF655C"/>
    <w:rsid w:val="00C02B44"/>
    <w:rsid w:val="00C04A43"/>
    <w:rsid w:val="00C075EF"/>
    <w:rsid w:val="00C11E83"/>
    <w:rsid w:val="00C127C8"/>
    <w:rsid w:val="00C203DF"/>
    <w:rsid w:val="00C2378A"/>
    <w:rsid w:val="00C25CFB"/>
    <w:rsid w:val="00C378A1"/>
    <w:rsid w:val="00C40D00"/>
    <w:rsid w:val="00C5028B"/>
    <w:rsid w:val="00C509E0"/>
    <w:rsid w:val="00C53EEA"/>
    <w:rsid w:val="00C55F1B"/>
    <w:rsid w:val="00C60B29"/>
    <w:rsid w:val="00C60DCD"/>
    <w:rsid w:val="00C621D6"/>
    <w:rsid w:val="00C75907"/>
    <w:rsid w:val="00C82D86"/>
    <w:rsid w:val="00C86E21"/>
    <w:rsid w:val="00C90359"/>
    <w:rsid w:val="00C907C9"/>
    <w:rsid w:val="00C91927"/>
    <w:rsid w:val="00C93EF3"/>
    <w:rsid w:val="00C95BA7"/>
    <w:rsid w:val="00CA1282"/>
    <w:rsid w:val="00CA6672"/>
    <w:rsid w:val="00CA777A"/>
    <w:rsid w:val="00CB4B8D"/>
    <w:rsid w:val="00CB571E"/>
    <w:rsid w:val="00CB6C89"/>
    <w:rsid w:val="00CB747E"/>
    <w:rsid w:val="00CC0DDA"/>
    <w:rsid w:val="00CD01D8"/>
    <w:rsid w:val="00CD3590"/>
    <w:rsid w:val="00CD684F"/>
    <w:rsid w:val="00CE2484"/>
    <w:rsid w:val="00CE5368"/>
    <w:rsid w:val="00CE67AA"/>
    <w:rsid w:val="00CF6CBA"/>
    <w:rsid w:val="00D02A95"/>
    <w:rsid w:val="00D042AF"/>
    <w:rsid w:val="00D06623"/>
    <w:rsid w:val="00D14C6B"/>
    <w:rsid w:val="00D4175C"/>
    <w:rsid w:val="00D530AE"/>
    <w:rsid w:val="00D54B89"/>
    <w:rsid w:val="00D5536F"/>
    <w:rsid w:val="00D56935"/>
    <w:rsid w:val="00D575BD"/>
    <w:rsid w:val="00D606D1"/>
    <w:rsid w:val="00D643D1"/>
    <w:rsid w:val="00D704C1"/>
    <w:rsid w:val="00D716BA"/>
    <w:rsid w:val="00D72990"/>
    <w:rsid w:val="00D73A4A"/>
    <w:rsid w:val="00D758C6"/>
    <w:rsid w:val="00D7612F"/>
    <w:rsid w:val="00D76D93"/>
    <w:rsid w:val="00D84E62"/>
    <w:rsid w:val="00D90C10"/>
    <w:rsid w:val="00D92E96"/>
    <w:rsid w:val="00D9506F"/>
    <w:rsid w:val="00DA04A9"/>
    <w:rsid w:val="00DA258C"/>
    <w:rsid w:val="00DA262B"/>
    <w:rsid w:val="00DA2715"/>
    <w:rsid w:val="00DA3CC7"/>
    <w:rsid w:val="00DA4345"/>
    <w:rsid w:val="00DA4FCC"/>
    <w:rsid w:val="00DC34CF"/>
    <w:rsid w:val="00DC3AFB"/>
    <w:rsid w:val="00DD43DA"/>
    <w:rsid w:val="00DD55E9"/>
    <w:rsid w:val="00DE04A4"/>
    <w:rsid w:val="00DE07FA"/>
    <w:rsid w:val="00DE20DB"/>
    <w:rsid w:val="00DE3464"/>
    <w:rsid w:val="00DE3F3D"/>
    <w:rsid w:val="00DF2DDE"/>
    <w:rsid w:val="00DF2FDA"/>
    <w:rsid w:val="00DF66AF"/>
    <w:rsid w:val="00DF77C8"/>
    <w:rsid w:val="00E01667"/>
    <w:rsid w:val="00E01846"/>
    <w:rsid w:val="00E02817"/>
    <w:rsid w:val="00E0369C"/>
    <w:rsid w:val="00E03950"/>
    <w:rsid w:val="00E0698A"/>
    <w:rsid w:val="00E07D94"/>
    <w:rsid w:val="00E10F18"/>
    <w:rsid w:val="00E1469F"/>
    <w:rsid w:val="00E15E26"/>
    <w:rsid w:val="00E169C3"/>
    <w:rsid w:val="00E169F2"/>
    <w:rsid w:val="00E20C2E"/>
    <w:rsid w:val="00E27D8D"/>
    <w:rsid w:val="00E300E7"/>
    <w:rsid w:val="00E36209"/>
    <w:rsid w:val="00E36CAE"/>
    <w:rsid w:val="00E37AF9"/>
    <w:rsid w:val="00E420BB"/>
    <w:rsid w:val="00E50DF6"/>
    <w:rsid w:val="00E51B80"/>
    <w:rsid w:val="00E5605D"/>
    <w:rsid w:val="00E5660D"/>
    <w:rsid w:val="00E6336D"/>
    <w:rsid w:val="00E6366C"/>
    <w:rsid w:val="00E639EF"/>
    <w:rsid w:val="00E64271"/>
    <w:rsid w:val="00E6664B"/>
    <w:rsid w:val="00E72441"/>
    <w:rsid w:val="00E72785"/>
    <w:rsid w:val="00E74724"/>
    <w:rsid w:val="00E83304"/>
    <w:rsid w:val="00E855A9"/>
    <w:rsid w:val="00E87B17"/>
    <w:rsid w:val="00E965C5"/>
    <w:rsid w:val="00E96A3A"/>
    <w:rsid w:val="00E97402"/>
    <w:rsid w:val="00E97B99"/>
    <w:rsid w:val="00EA3F11"/>
    <w:rsid w:val="00EB0637"/>
    <w:rsid w:val="00EB2E9D"/>
    <w:rsid w:val="00EB4FD3"/>
    <w:rsid w:val="00EB5A9A"/>
    <w:rsid w:val="00EB6782"/>
    <w:rsid w:val="00EC1BCA"/>
    <w:rsid w:val="00EC1DBA"/>
    <w:rsid w:val="00ED1E14"/>
    <w:rsid w:val="00ED2AB3"/>
    <w:rsid w:val="00ED5576"/>
    <w:rsid w:val="00EE6FFC"/>
    <w:rsid w:val="00EF107A"/>
    <w:rsid w:val="00EF10AC"/>
    <w:rsid w:val="00EF140D"/>
    <w:rsid w:val="00EF4701"/>
    <w:rsid w:val="00EF5190"/>
    <w:rsid w:val="00EF564E"/>
    <w:rsid w:val="00EF7066"/>
    <w:rsid w:val="00F049DC"/>
    <w:rsid w:val="00F07AC5"/>
    <w:rsid w:val="00F10D83"/>
    <w:rsid w:val="00F14171"/>
    <w:rsid w:val="00F14D1A"/>
    <w:rsid w:val="00F17640"/>
    <w:rsid w:val="00F22198"/>
    <w:rsid w:val="00F257FC"/>
    <w:rsid w:val="00F25957"/>
    <w:rsid w:val="00F26D84"/>
    <w:rsid w:val="00F27589"/>
    <w:rsid w:val="00F33D49"/>
    <w:rsid w:val="00F3481E"/>
    <w:rsid w:val="00F5210E"/>
    <w:rsid w:val="00F5334C"/>
    <w:rsid w:val="00F577F6"/>
    <w:rsid w:val="00F650BF"/>
    <w:rsid w:val="00F65266"/>
    <w:rsid w:val="00F72C0B"/>
    <w:rsid w:val="00F751E1"/>
    <w:rsid w:val="00F75423"/>
    <w:rsid w:val="00F7604D"/>
    <w:rsid w:val="00F816BD"/>
    <w:rsid w:val="00F8424F"/>
    <w:rsid w:val="00F84FAA"/>
    <w:rsid w:val="00F932B6"/>
    <w:rsid w:val="00F936CA"/>
    <w:rsid w:val="00FB2890"/>
    <w:rsid w:val="00FB2F41"/>
    <w:rsid w:val="00FB3950"/>
    <w:rsid w:val="00FB45AC"/>
    <w:rsid w:val="00FB50F9"/>
    <w:rsid w:val="00FC0B7B"/>
    <w:rsid w:val="00FC62C8"/>
    <w:rsid w:val="00FD347F"/>
    <w:rsid w:val="00FD6974"/>
    <w:rsid w:val="00FD7309"/>
    <w:rsid w:val="00FF1646"/>
    <w:rsid w:val="00FF5F91"/>
    <w:rsid w:val="00FF6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D8B7DF"/>
  <w15:chartTrackingRefBased/>
  <w15:docId w15:val="{50A6209B-13FA-4D9D-9D50-64F4D4DE8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pPr>
      <w:keepNext/>
      <w:numPr>
        <w:numId w:val="1"/>
      </w:numPr>
      <w:spacing w:before="240" w:after="80"/>
      <w:jc w:val="center"/>
      <w:outlineLvl w:val="0"/>
    </w:pPr>
    <w:rPr>
      <w:smallCaps/>
      <w:kern w:val="28"/>
    </w:rPr>
  </w:style>
  <w:style w:type="paragraph" w:styleId="2">
    <w:name w:val="heading 2"/>
    <w:basedOn w:val="a"/>
    <w:next w:val="a"/>
    <w:link w:val="20"/>
    <w:qFormat/>
    <w:pPr>
      <w:keepNext/>
      <w:numPr>
        <w:ilvl w:val="1"/>
        <w:numId w:val="1"/>
      </w:numPr>
      <w:spacing w:before="120" w:after="60"/>
      <w:outlineLvl w:val="1"/>
    </w:pPr>
    <w:rPr>
      <w:i/>
      <w:iCs/>
    </w:rPr>
  </w:style>
  <w:style w:type="paragraph" w:styleId="3">
    <w:name w:val="heading 3"/>
    <w:basedOn w:val="a"/>
    <w:next w:val="a"/>
    <w:link w:val="30"/>
    <w:qFormat/>
    <w:pPr>
      <w:keepNext/>
      <w:numPr>
        <w:ilvl w:val="2"/>
        <w:numId w:val="1"/>
      </w:numPr>
      <w:outlineLvl w:val="2"/>
    </w:pPr>
    <w:rPr>
      <w:i/>
      <w:iCs/>
    </w:rPr>
  </w:style>
  <w:style w:type="paragraph" w:styleId="4">
    <w:name w:val="heading 4"/>
    <w:basedOn w:val="a"/>
    <w:next w:val="a"/>
    <w:link w:val="40"/>
    <w:qFormat/>
    <w:pPr>
      <w:keepNext/>
      <w:numPr>
        <w:ilvl w:val="3"/>
        <w:numId w:val="1"/>
      </w:numPr>
      <w:spacing w:before="240" w:after="60"/>
      <w:outlineLvl w:val="3"/>
    </w:pPr>
    <w:rPr>
      <w:i/>
      <w:iCs/>
      <w:sz w:val="18"/>
      <w:szCs w:val="18"/>
    </w:rPr>
  </w:style>
  <w:style w:type="paragraph" w:styleId="5">
    <w:name w:val="heading 5"/>
    <w:basedOn w:val="a"/>
    <w:next w:val="a"/>
    <w:link w:val="50"/>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a5"/>
    <w:semiHidden/>
    <w:pPr>
      <w:ind w:firstLine="202"/>
      <w:jc w:val="both"/>
    </w:pPr>
    <w:rPr>
      <w:sz w:val="16"/>
      <w:szCs w:val="16"/>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6">
    <w:name w:val="footnote reference"/>
    <w:semiHidden/>
    <w:rPr>
      <w:vertAlign w:val="superscript"/>
    </w:rPr>
  </w:style>
  <w:style w:type="paragraph" w:styleId="a7">
    <w:name w:val="footer"/>
    <w:basedOn w:val="a"/>
    <w:link w:val="a8"/>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0">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9">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a">
    <w:name w:val="Hyperlink"/>
    <w:rPr>
      <w:color w:val="0000FF"/>
      <w:u w:val="single"/>
    </w:rPr>
  </w:style>
  <w:style w:type="character" w:styleId="ab">
    <w:name w:val="FollowedHyperlink"/>
    <w:rPr>
      <w:color w:val="800080"/>
      <w:u w:val="single"/>
    </w:rPr>
  </w:style>
  <w:style w:type="paragraph" w:styleId="ac">
    <w:name w:val="Body Text Indent"/>
    <w:basedOn w:val="a"/>
    <w:link w:val="ad"/>
    <w:pPr>
      <w:ind w:left="630" w:hanging="630"/>
    </w:pPr>
    <w:rPr>
      <w:szCs w:val="24"/>
    </w:rPr>
  </w:style>
  <w:style w:type="paragraph" w:styleId="ae">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
    <w:name w:val="Balloon Text"/>
    <w:basedOn w:val="a"/>
    <w:link w:val="af0"/>
    <w:rsid w:val="00F33D49"/>
    <w:rPr>
      <w:rFonts w:ascii="Tahoma" w:hAnsi="Tahoma" w:cs="Tahoma"/>
      <w:sz w:val="16"/>
      <w:szCs w:val="16"/>
    </w:rPr>
  </w:style>
  <w:style w:type="character" w:customStyle="1" w:styleId="af0">
    <w:name w:val="批注框文本 字符"/>
    <w:link w:val="af"/>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标题 1 字符"/>
    <w:link w:val="1"/>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0">
    <w:name w:val="标题 2 字符"/>
    <w:link w:val="2"/>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a8">
    <w:name w:val="页脚 字符"/>
    <w:basedOn w:val="a0"/>
    <w:link w:val="a7"/>
    <w:uiPriority w:val="99"/>
    <w:rsid w:val="00D90C10"/>
  </w:style>
  <w:style w:type="character" w:customStyle="1" w:styleId="a5">
    <w:name w:val="脚注文本 字符"/>
    <w:link w:val="a4"/>
    <w:semiHidden/>
    <w:rsid w:val="00C075EF"/>
    <w:rPr>
      <w:sz w:val="16"/>
      <w:szCs w:val="16"/>
    </w:rPr>
  </w:style>
  <w:style w:type="character" w:customStyle="1" w:styleId="ad">
    <w:name w:val="正文文本缩进 字符"/>
    <w:link w:val="ac"/>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numbering" w:customStyle="1" w:styleId="arabnumitem">
    <w:name w:val="arabnumitem"/>
    <w:basedOn w:val="a2"/>
    <w:rsid w:val="00FC62C8"/>
    <w:pPr>
      <w:numPr>
        <w:numId w:val="3"/>
      </w:numPr>
    </w:pPr>
  </w:style>
  <w:style w:type="paragraph" w:customStyle="1" w:styleId="numitem">
    <w:name w:val="numitem"/>
    <w:basedOn w:val="a"/>
    <w:rsid w:val="00FC62C8"/>
    <w:pPr>
      <w:numPr>
        <w:numId w:val="3"/>
      </w:numPr>
      <w:overflowPunct w:val="0"/>
      <w:autoSpaceDE w:val="0"/>
      <w:autoSpaceDN w:val="0"/>
      <w:adjustRightInd w:val="0"/>
      <w:spacing w:before="160" w:after="160" w:line="240" w:lineRule="atLeast"/>
      <w:contextualSpacing/>
      <w:jc w:val="both"/>
      <w:textAlignment w:val="baseline"/>
    </w:pPr>
    <w:rPr>
      <w:rFonts w:eastAsia="Times New Roman"/>
    </w:rPr>
  </w:style>
  <w:style w:type="paragraph" w:customStyle="1" w:styleId="heading1">
    <w:name w:val="heading1"/>
    <w:basedOn w:val="a"/>
    <w:next w:val="p1a"/>
    <w:qFormat/>
    <w:rsid w:val="00074E9B"/>
    <w:pPr>
      <w:keepNext/>
      <w:keepLines/>
      <w:numPr>
        <w:numId w:val="4"/>
      </w:numPr>
      <w:suppressAutoHyphens/>
      <w:overflowPunct w:val="0"/>
      <w:autoSpaceDE w:val="0"/>
      <w:autoSpaceDN w:val="0"/>
      <w:adjustRightInd w:val="0"/>
      <w:spacing w:before="360" w:after="240" w:line="300" w:lineRule="atLeast"/>
      <w:textAlignment w:val="baseline"/>
      <w:outlineLvl w:val="0"/>
    </w:pPr>
    <w:rPr>
      <w:rFonts w:eastAsia="Times New Roman"/>
      <w:b/>
      <w:sz w:val="24"/>
    </w:rPr>
  </w:style>
  <w:style w:type="paragraph" w:customStyle="1" w:styleId="heading2">
    <w:name w:val="heading2"/>
    <w:basedOn w:val="a"/>
    <w:next w:val="p1a"/>
    <w:qFormat/>
    <w:rsid w:val="00074E9B"/>
    <w:pPr>
      <w:keepNext/>
      <w:keepLines/>
      <w:numPr>
        <w:ilvl w:val="1"/>
        <w:numId w:val="4"/>
      </w:numPr>
      <w:suppressAutoHyphens/>
      <w:overflowPunct w:val="0"/>
      <w:autoSpaceDE w:val="0"/>
      <w:autoSpaceDN w:val="0"/>
      <w:adjustRightInd w:val="0"/>
      <w:spacing w:before="360" w:after="160" w:line="240" w:lineRule="atLeast"/>
      <w:textAlignment w:val="baseline"/>
      <w:outlineLvl w:val="1"/>
    </w:pPr>
    <w:rPr>
      <w:rFonts w:eastAsia="Times New Roman"/>
      <w:b/>
    </w:rPr>
  </w:style>
  <w:style w:type="numbering" w:customStyle="1" w:styleId="headings">
    <w:name w:val="headings"/>
    <w:basedOn w:val="a2"/>
    <w:rsid w:val="00074E9B"/>
    <w:pPr>
      <w:numPr>
        <w:numId w:val="4"/>
      </w:numPr>
    </w:pPr>
  </w:style>
  <w:style w:type="paragraph" w:customStyle="1" w:styleId="p1a">
    <w:name w:val="p1a"/>
    <w:basedOn w:val="a"/>
    <w:next w:val="a"/>
    <w:rsid w:val="00074E9B"/>
    <w:pPr>
      <w:overflowPunct w:val="0"/>
      <w:autoSpaceDE w:val="0"/>
      <w:autoSpaceDN w:val="0"/>
      <w:adjustRightInd w:val="0"/>
      <w:spacing w:line="240" w:lineRule="atLeast"/>
      <w:jc w:val="both"/>
      <w:textAlignment w:val="baseline"/>
    </w:pPr>
    <w:rPr>
      <w:rFonts w:eastAsia="Times New Roman"/>
    </w:rPr>
  </w:style>
  <w:style w:type="character" w:styleId="af1">
    <w:name w:val="annotation reference"/>
    <w:uiPriority w:val="99"/>
    <w:unhideWhenUsed/>
    <w:rsid w:val="00074E9B"/>
    <w:rPr>
      <w:sz w:val="21"/>
      <w:szCs w:val="21"/>
    </w:rPr>
  </w:style>
  <w:style w:type="paragraph" w:styleId="af2">
    <w:name w:val="annotation text"/>
    <w:basedOn w:val="a"/>
    <w:link w:val="af3"/>
    <w:uiPriority w:val="99"/>
    <w:unhideWhenUsed/>
    <w:rsid w:val="00074E9B"/>
    <w:pPr>
      <w:widowControl w:val="0"/>
    </w:pPr>
    <w:rPr>
      <w:rFonts w:ascii="等线" w:eastAsia="等线" w:hAnsi="等线"/>
      <w:kern w:val="2"/>
      <w:sz w:val="21"/>
      <w:szCs w:val="22"/>
      <w:lang w:eastAsia="zh-CN"/>
    </w:rPr>
  </w:style>
  <w:style w:type="character" w:customStyle="1" w:styleId="af3">
    <w:name w:val="批注文字 字符"/>
    <w:basedOn w:val="a0"/>
    <w:link w:val="af2"/>
    <w:uiPriority w:val="99"/>
    <w:rsid w:val="00074E9B"/>
    <w:rPr>
      <w:rFonts w:ascii="等线" w:eastAsia="等线" w:hAnsi="等线"/>
      <w:kern w:val="2"/>
      <w:sz w:val="21"/>
      <w:szCs w:val="22"/>
      <w:lang w:eastAsia="zh-CN"/>
    </w:rPr>
  </w:style>
  <w:style w:type="paragraph" w:customStyle="1" w:styleId="bulletitem">
    <w:name w:val="bulletitem"/>
    <w:basedOn w:val="a"/>
    <w:rsid w:val="007956BD"/>
    <w:pPr>
      <w:numPr>
        <w:numId w:val="5"/>
      </w:numPr>
      <w:overflowPunct w:val="0"/>
      <w:autoSpaceDE w:val="0"/>
      <w:autoSpaceDN w:val="0"/>
      <w:adjustRightInd w:val="0"/>
      <w:spacing w:before="160" w:after="160" w:line="240" w:lineRule="atLeast"/>
      <w:contextualSpacing/>
      <w:jc w:val="both"/>
      <w:textAlignment w:val="baseline"/>
    </w:pPr>
    <w:rPr>
      <w:rFonts w:eastAsia="Times New Roman"/>
    </w:rPr>
  </w:style>
  <w:style w:type="character" w:customStyle="1" w:styleId="heading3">
    <w:name w:val="heading3"/>
    <w:basedOn w:val="a0"/>
    <w:rsid w:val="007956BD"/>
    <w:rPr>
      <w:b/>
    </w:rPr>
  </w:style>
  <w:style w:type="numbering" w:customStyle="1" w:styleId="itemization1">
    <w:name w:val="itemization1"/>
    <w:basedOn w:val="a2"/>
    <w:rsid w:val="007956BD"/>
    <w:pPr>
      <w:numPr>
        <w:numId w:val="5"/>
      </w:numPr>
    </w:pPr>
  </w:style>
  <w:style w:type="paragraph" w:styleId="af4">
    <w:name w:val="Body Text"/>
    <w:basedOn w:val="a"/>
    <w:link w:val="af5"/>
    <w:rsid w:val="007956BD"/>
    <w:pPr>
      <w:spacing w:after="120"/>
    </w:pPr>
  </w:style>
  <w:style w:type="character" w:customStyle="1" w:styleId="af5">
    <w:name w:val="正文文本 字符"/>
    <w:basedOn w:val="a0"/>
    <w:link w:val="af4"/>
    <w:rsid w:val="007956BD"/>
  </w:style>
  <w:style w:type="paragraph" w:customStyle="1" w:styleId="abstract0">
    <w:name w:val="abstract"/>
    <w:basedOn w:val="a"/>
    <w:rsid w:val="007956BD"/>
    <w:pPr>
      <w:overflowPunct w:val="0"/>
      <w:autoSpaceDE w:val="0"/>
      <w:autoSpaceDN w:val="0"/>
      <w:adjustRightInd w:val="0"/>
      <w:spacing w:before="600" w:after="360" w:line="220" w:lineRule="atLeast"/>
      <w:ind w:left="567" w:right="567" w:firstLine="227"/>
      <w:contextualSpacing/>
      <w:jc w:val="both"/>
      <w:textAlignment w:val="baseline"/>
    </w:pPr>
    <w:rPr>
      <w:rFonts w:eastAsia="Times New Roman"/>
      <w:sz w:val="18"/>
    </w:rPr>
  </w:style>
  <w:style w:type="paragraph" w:customStyle="1" w:styleId="address">
    <w:name w:val="address"/>
    <w:basedOn w:val="a"/>
    <w:rsid w:val="007956BD"/>
    <w:pPr>
      <w:overflowPunct w:val="0"/>
      <w:autoSpaceDE w:val="0"/>
      <w:autoSpaceDN w:val="0"/>
      <w:adjustRightInd w:val="0"/>
      <w:spacing w:after="200" w:line="220" w:lineRule="atLeast"/>
      <w:contextualSpacing/>
      <w:jc w:val="center"/>
      <w:textAlignment w:val="baseline"/>
    </w:pPr>
    <w:rPr>
      <w:rFonts w:eastAsia="Times New Roman"/>
      <w:sz w:val="18"/>
    </w:rPr>
  </w:style>
  <w:style w:type="paragraph" w:customStyle="1" w:styleId="author">
    <w:name w:val="author"/>
    <w:basedOn w:val="a"/>
    <w:next w:val="address"/>
    <w:rsid w:val="007956BD"/>
    <w:pPr>
      <w:overflowPunct w:val="0"/>
      <w:autoSpaceDE w:val="0"/>
      <w:autoSpaceDN w:val="0"/>
      <w:adjustRightInd w:val="0"/>
      <w:spacing w:after="200" w:line="220" w:lineRule="atLeast"/>
      <w:jc w:val="center"/>
      <w:textAlignment w:val="baseline"/>
    </w:pPr>
    <w:rPr>
      <w:rFonts w:eastAsia="Times New Roman"/>
    </w:rPr>
  </w:style>
  <w:style w:type="paragraph" w:customStyle="1" w:styleId="dashitem">
    <w:name w:val="dashitem"/>
    <w:basedOn w:val="a"/>
    <w:rsid w:val="007956BD"/>
    <w:pPr>
      <w:numPr>
        <w:numId w:val="6"/>
      </w:numPr>
      <w:overflowPunct w:val="0"/>
      <w:autoSpaceDE w:val="0"/>
      <w:autoSpaceDN w:val="0"/>
      <w:adjustRightInd w:val="0"/>
      <w:spacing w:before="160" w:after="160" w:line="240" w:lineRule="atLeast"/>
      <w:contextualSpacing/>
      <w:jc w:val="both"/>
      <w:textAlignment w:val="baseline"/>
    </w:pPr>
    <w:rPr>
      <w:rFonts w:eastAsia="Times New Roman"/>
    </w:rPr>
  </w:style>
  <w:style w:type="character" w:customStyle="1" w:styleId="e-mail">
    <w:name w:val="e-mail"/>
    <w:basedOn w:val="a0"/>
    <w:rsid w:val="007956BD"/>
    <w:rPr>
      <w:rFonts w:ascii="Courier" w:hAnsi="Courier"/>
      <w:noProof/>
    </w:rPr>
  </w:style>
  <w:style w:type="paragraph" w:customStyle="1" w:styleId="equation0">
    <w:name w:val="equation"/>
    <w:basedOn w:val="a"/>
    <w:next w:val="a"/>
    <w:rsid w:val="007956BD"/>
    <w:pPr>
      <w:tabs>
        <w:tab w:val="center" w:pos="3289"/>
        <w:tab w:val="right" w:pos="6917"/>
      </w:tabs>
      <w:overflowPunct w:val="0"/>
      <w:autoSpaceDE w:val="0"/>
      <w:autoSpaceDN w:val="0"/>
      <w:adjustRightInd w:val="0"/>
      <w:spacing w:before="160" w:after="160" w:line="240" w:lineRule="atLeast"/>
      <w:jc w:val="both"/>
      <w:textAlignment w:val="baseline"/>
    </w:pPr>
    <w:rPr>
      <w:rFonts w:eastAsia="Times New Roman"/>
    </w:rPr>
  </w:style>
  <w:style w:type="paragraph" w:customStyle="1" w:styleId="figurecaption1">
    <w:name w:val="figurecaption"/>
    <w:basedOn w:val="a"/>
    <w:next w:val="a"/>
    <w:rsid w:val="007956BD"/>
    <w:pPr>
      <w:keepLines/>
      <w:overflowPunct w:val="0"/>
      <w:autoSpaceDE w:val="0"/>
      <w:autoSpaceDN w:val="0"/>
      <w:adjustRightInd w:val="0"/>
      <w:spacing w:before="120" w:after="240" w:line="220" w:lineRule="atLeast"/>
      <w:jc w:val="center"/>
      <w:textAlignment w:val="baseline"/>
    </w:pPr>
    <w:rPr>
      <w:rFonts w:eastAsia="Times New Roman"/>
      <w:sz w:val="18"/>
    </w:rPr>
  </w:style>
  <w:style w:type="character" w:customStyle="1" w:styleId="heading4">
    <w:name w:val="heading4"/>
    <w:basedOn w:val="a0"/>
    <w:rsid w:val="007956BD"/>
    <w:rPr>
      <w:i/>
    </w:rPr>
  </w:style>
  <w:style w:type="paragraph" w:customStyle="1" w:styleId="image">
    <w:name w:val="image"/>
    <w:basedOn w:val="a"/>
    <w:next w:val="a"/>
    <w:rsid w:val="007956BD"/>
    <w:pPr>
      <w:overflowPunct w:val="0"/>
      <w:autoSpaceDE w:val="0"/>
      <w:autoSpaceDN w:val="0"/>
      <w:adjustRightInd w:val="0"/>
      <w:spacing w:before="240" w:after="120" w:line="240" w:lineRule="atLeast"/>
      <w:jc w:val="center"/>
      <w:textAlignment w:val="baseline"/>
    </w:pPr>
    <w:rPr>
      <w:rFonts w:eastAsia="Times New Roman"/>
    </w:rPr>
  </w:style>
  <w:style w:type="numbering" w:customStyle="1" w:styleId="itemization2">
    <w:name w:val="itemization2"/>
    <w:basedOn w:val="a2"/>
    <w:rsid w:val="007956BD"/>
    <w:pPr>
      <w:numPr>
        <w:numId w:val="6"/>
      </w:numPr>
    </w:pPr>
  </w:style>
  <w:style w:type="paragraph" w:customStyle="1" w:styleId="keywords">
    <w:name w:val="keywords"/>
    <w:basedOn w:val="abstract0"/>
    <w:next w:val="heading1"/>
    <w:rsid w:val="007956BD"/>
    <w:pPr>
      <w:spacing w:before="220"/>
      <w:ind w:firstLine="0"/>
      <w:contextualSpacing w:val="0"/>
      <w:jc w:val="left"/>
    </w:pPr>
  </w:style>
  <w:style w:type="paragraph" w:customStyle="1" w:styleId="programcode">
    <w:name w:val="programcode"/>
    <w:basedOn w:val="a"/>
    <w:rsid w:val="007956BD"/>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textAlignment w:val="baseline"/>
    </w:pPr>
    <w:rPr>
      <w:rFonts w:ascii="Courier" w:eastAsia="Times New Roman" w:hAnsi="Courier"/>
    </w:rPr>
  </w:style>
  <w:style w:type="paragraph" w:customStyle="1" w:styleId="referenceitem">
    <w:name w:val="referenceitem"/>
    <w:basedOn w:val="a"/>
    <w:rsid w:val="007956BD"/>
    <w:pPr>
      <w:numPr>
        <w:numId w:val="7"/>
      </w:numPr>
      <w:overflowPunct w:val="0"/>
      <w:autoSpaceDE w:val="0"/>
      <w:autoSpaceDN w:val="0"/>
      <w:adjustRightInd w:val="0"/>
      <w:spacing w:line="220" w:lineRule="atLeast"/>
      <w:jc w:val="both"/>
      <w:textAlignment w:val="baseline"/>
    </w:pPr>
    <w:rPr>
      <w:rFonts w:eastAsia="Times New Roman"/>
      <w:sz w:val="18"/>
    </w:rPr>
  </w:style>
  <w:style w:type="numbering" w:customStyle="1" w:styleId="referencelist">
    <w:name w:val="referencelist"/>
    <w:basedOn w:val="a2"/>
    <w:semiHidden/>
    <w:rsid w:val="007956BD"/>
    <w:pPr>
      <w:numPr>
        <w:numId w:val="7"/>
      </w:numPr>
    </w:pPr>
  </w:style>
  <w:style w:type="paragraph" w:customStyle="1" w:styleId="runninghead-left">
    <w:name w:val="running head - left"/>
    <w:basedOn w:val="a"/>
    <w:rsid w:val="007956BD"/>
    <w:pPr>
      <w:overflowPunct w:val="0"/>
      <w:autoSpaceDE w:val="0"/>
      <w:autoSpaceDN w:val="0"/>
      <w:adjustRightInd w:val="0"/>
      <w:spacing w:line="240" w:lineRule="atLeast"/>
      <w:textAlignment w:val="baseline"/>
    </w:pPr>
    <w:rPr>
      <w:rFonts w:eastAsia="Times New Roman"/>
      <w:sz w:val="18"/>
      <w:szCs w:val="18"/>
    </w:rPr>
  </w:style>
  <w:style w:type="paragraph" w:customStyle="1" w:styleId="runninghead-right">
    <w:name w:val="running head - right"/>
    <w:basedOn w:val="a"/>
    <w:rsid w:val="007956BD"/>
    <w:pPr>
      <w:overflowPunct w:val="0"/>
      <w:autoSpaceDE w:val="0"/>
      <w:autoSpaceDN w:val="0"/>
      <w:adjustRightInd w:val="0"/>
      <w:spacing w:line="240" w:lineRule="atLeast"/>
      <w:jc w:val="right"/>
      <w:textAlignment w:val="baseline"/>
    </w:pPr>
    <w:rPr>
      <w:rFonts w:eastAsia="Times New Roman"/>
      <w:bCs/>
      <w:sz w:val="18"/>
      <w:szCs w:val="18"/>
    </w:rPr>
  </w:style>
  <w:style w:type="character" w:styleId="af6">
    <w:name w:val="page number"/>
    <w:basedOn w:val="a0"/>
    <w:unhideWhenUsed/>
    <w:rsid w:val="007956BD"/>
    <w:rPr>
      <w:sz w:val="18"/>
    </w:rPr>
  </w:style>
  <w:style w:type="paragraph" w:customStyle="1" w:styleId="papertitle">
    <w:name w:val="papertitle"/>
    <w:basedOn w:val="a"/>
    <w:next w:val="author"/>
    <w:rsid w:val="007956BD"/>
    <w:pPr>
      <w:keepNext/>
      <w:keepLines/>
      <w:suppressAutoHyphens/>
      <w:overflowPunct w:val="0"/>
      <w:autoSpaceDE w:val="0"/>
      <w:autoSpaceDN w:val="0"/>
      <w:adjustRightInd w:val="0"/>
      <w:spacing w:after="480" w:line="360" w:lineRule="atLeast"/>
      <w:jc w:val="center"/>
      <w:textAlignment w:val="baseline"/>
    </w:pPr>
    <w:rPr>
      <w:rFonts w:eastAsia="Times New Roman"/>
      <w:b/>
      <w:sz w:val="28"/>
    </w:rPr>
  </w:style>
  <w:style w:type="paragraph" w:customStyle="1" w:styleId="papersubtitle">
    <w:name w:val="papersubtitle"/>
    <w:basedOn w:val="papertitle"/>
    <w:next w:val="author"/>
    <w:rsid w:val="007956BD"/>
    <w:pPr>
      <w:spacing w:before="120" w:line="280" w:lineRule="atLeast"/>
    </w:pPr>
    <w:rPr>
      <w:sz w:val="24"/>
    </w:rPr>
  </w:style>
  <w:style w:type="paragraph" w:customStyle="1" w:styleId="tablecaption">
    <w:name w:val="tablecaption"/>
    <w:basedOn w:val="a"/>
    <w:next w:val="a"/>
    <w:rsid w:val="007956BD"/>
    <w:pPr>
      <w:keepNext/>
      <w:keepLines/>
      <w:overflowPunct w:val="0"/>
      <w:autoSpaceDE w:val="0"/>
      <w:autoSpaceDN w:val="0"/>
      <w:adjustRightInd w:val="0"/>
      <w:spacing w:before="240" w:after="120" w:line="220" w:lineRule="atLeast"/>
      <w:jc w:val="center"/>
      <w:textAlignment w:val="baseline"/>
    </w:pPr>
    <w:rPr>
      <w:rFonts w:eastAsia="Times New Roman"/>
      <w:sz w:val="18"/>
    </w:rPr>
  </w:style>
  <w:style w:type="character" w:customStyle="1" w:styleId="url">
    <w:name w:val="url"/>
    <w:basedOn w:val="a0"/>
    <w:rsid w:val="007956BD"/>
    <w:rPr>
      <w:rFonts w:ascii="Courier" w:hAnsi="Courier"/>
      <w:noProof/>
    </w:rPr>
  </w:style>
  <w:style w:type="character" w:customStyle="1" w:styleId="ORCID">
    <w:name w:val="ORCID"/>
    <w:basedOn w:val="a0"/>
    <w:rsid w:val="007956BD"/>
    <w:rPr>
      <w:position w:val="0"/>
      <w:vertAlign w:val="superscript"/>
    </w:rPr>
  </w:style>
  <w:style w:type="paragraph" w:customStyle="1" w:styleId="ReferenceLine">
    <w:name w:val="ReferenceLine"/>
    <w:basedOn w:val="p1a"/>
    <w:semiHidden/>
    <w:unhideWhenUsed/>
    <w:rsid w:val="007956BD"/>
    <w:pPr>
      <w:spacing w:line="200" w:lineRule="exact"/>
    </w:pPr>
    <w:rPr>
      <w:sz w:val="16"/>
    </w:rPr>
  </w:style>
  <w:style w:type="paragraph" w:styleId="af7">
    <w:name w:val="annotation subject"/>
    <w:basedOn w:val="af2"/>
    <w:next w:val="af2"/>
    <w:link w:val="af8"/>
    <w:unhideWhenUsed/>
    <w:rsid w:val="007956BD"/>
    <w:pPr>
      <w:widowControl/>
      <w:overflowPunct w:val="0"/>
      <w:autoSpaceDE w:val="0"/>
      <w:autoSpaceDN w:val="0"/>
      <w:adjustRightInd w:val="0"/>
      <w:spacing w:line="240" w:lineRule="atLeast"/>
      <w:ind w:firstLine="227"/>
      <w:textAlignment w:val="baseline"/>
    </w:pPr>
    <w:rPr>
      <w:rFonts w:ascii="Times New Roman" w:eastAsia="Times New Roman" w:hAnsi="Times New Roman"/>
      <w:b/>
      <w:bCs/>
      <w:kern w:val="0"/>
      <w:sz w:val="20"/>
      <w:szCs w:val="20"/>
      <w:lang w:eastAsia="en-US"/>
    </w:rPr>
  </w:style>
  <w:style w:type="character" w:customStyle="1" w:styleId="af8">
    <w:name w:val="批注主题 字符"/>
    <w:basedOn w:val="af3"/>
    <w:link w:val="af7"/>
    <w:rsid w:val="007956BD"/>
    <w:rPr>
      <w:rFonts w:ascii="等线" w:eastAsia="Times New Roman" w:hAnsi="等线"/>
      <w:b/>
      <w:bCs/>
      <w:kern w:val="2"/>
      <w:sz w:val="21"/>
      <w:szCs w:val="22"/>
      <w:lang w:eastAsia="zh-CN"/>
    </w:rPr>
  </w:style>
  <w:style w:type="character" w:customStyle="1" w:styleId="fontstyle01">
    <w:name w:val="fontstyle01"/>
    <w:rsid w:val="007956BD"/>
    <w:rPr>
      <w:rFonts w:ascii="NimbusRomNo9L-Regu" w:hAnsi="NimbusRomNo9L-Regu" w:hint="default"/>
      <w:b w:val="0"/>
      <w:bCs w:val="0"/>
      <w:i w:val="0"/>
      <w:iCs w:val="0"/>
      <w:color w:val="000000"/>
      <w:sz w:val="20"/>
      <w:szCs w:val="20"/>
    </w:rPr>
  </w:style>
  <w:style w:type="character" w:customStyle="1" w:styleId="30">
    <w:name w:val="标题 3 字符"/>
    <w:basedOn w:val="a0"/>
    <w:link w:val="3"/>
    <w:rsid w:val="007956BD"/>
    <w:rPr>
      <w:i/>
      <w:iCs/>
    </w:rPr>
  </w:style>
  <w:style w:type="table" w:styleId="af9">
    <w:name w:val="Table Grid"/>
    <w:basedOn w:val="a1"/>
    <w:uiPriority w:val="39"/>
    <w:rsid w:val="00795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rsid w:val="007956BD"/>
    <w:rPr>
      <w:i/>
      <w:iCs/>
      <w:sz w:val="18"/>
      <w:szCs w:val="18"/>
    </w:rPr>
  </w:style>
  <w:style w:type="character" w:customStyle="1" w:styleId="50">
    <w:name w:val="标题 5 字符"/>
    <w:basedOn w:val="a0"/>
    <w:link w:val="5"/>
    <w:rsid w:val="007956BD"/>
    <w:rPr>
      <w:sz w:val="18"/>
      <w:szCs w:val="18"/>
    </w:rPr>
  </w:style>
  <w:style w:type="paragraph" w:customStyle="1" w:styleId="references0">
    <w:name w:val="references"/>
    <w:rsid w:val="007956BD"/>
    <w:pPr>
      <w:numPr>
        <w:numId w:val="8"/>
      </w:numPr>
      <w:spacing w:after="50" w:line="180" w:lineRule="exact"/>
      <w:jc w:val="both"/>
    </w:pPr>
    <w:rPr>
      <w:rFonts w:eastAsia="MS Mincho"/>
      <w:noProof/>
      <w:sz w:val="16"/>
      <w:szCs w:val="16"/>
    </w:rPr>
  </w:style>
  <w:style w:type="character" w:styleId="afa">
    <w:name w:val="Placeholder Text"/>
    <w:basedOn w:val="a0"/>
    <w:rsid w:val="007956BD"/>
    <w:rPr>
      <w:color w:val="808080"/>
    </w:rPr>
  </w:style>
  <w:style w:type="paragraph" w:styleId="afb">
    <w:name w:val="List Paragraph"/>
    <w:basedOn w:val="a"/>
    <w:uiPriority w:val="34"/>
    <w:qFormat/>
    <w:rsid w:val="00AA246B"/>
    <w:pPr>
      <w:widowControl w:val="0"/>
      <w:ind w:firstLineChars="200" w:firstLine="420"/>
      <w:jc w:val="both"/>
    </w:pPr>
    <w:rPr>
      <w:rFonts w:asciiTheme="minorHAnsi" w:hAnsiTheme="minorHAnsi" w:cstheme="minorBidi"/>
      <w:kern w:val="2"/>
      <w:sz w:val="21"/>
      <w:szCs w:val="22"/>
      <w:lang w:eastAsia="zh-CN"/>
    </w:rPr>
  </w:style>
  <w:style w:type="paragraph" w:customStyle="1" w:styleId="PARAGRAPH">
    <w:name w:val="PARAGRAPH"/>
    <w:basedOn w:val="a"/>
    <w:rsid w:val="00272619"/>
    <w:pPr>
      <w:widowControl w:val="0"/>
      <w:spacing w:line="230" w:lineRule="exact"/>
      <w:ind w:firstLine="240"/>
      <w:jc w:val="both"/>
    </w:pPr>
    <w:rPr>
      <w:rFonts w:ascii="Palatino" w:eastAsia="等线" w:hAnsi="Palatino"/>
      <w:kern w:val="16"/>
      <w:sz w:val="19"/>
    </w:rPr>
  </w:style>
  <w:style w:type="paragraph" w:customStyle="1" w:styleId="figurecaption">
    <w:name w:val="figure caption"/>
    <w:rsid w:val="008E013D"/>
    <w:pPr>
      <w:numPr>
        <w:numId w:val="15"/>
      </w:numPr>
      <w:spacing w:before="80" w:after="200"/>
      <w:jc w:val="center"/>
    </w:pPr>
    <w:rPr>
      <w:rFonts w:eastAsia="宋体"/>
      <w:noProof/>
      <w:sz w:val="16"/>
      <w:szCs w:val="16"/>
    </w:rPr>
  </w:style>
  <w:style w:type="character" w:customStyle="1" w:styleId="11">
    <w:name w:val="标题1"/>
    <w:basedOn w:val="a0"/>
    <w:rsid w:val="00252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26" Type="http://schemas.openxmlformats.org/officeDocument/2006/relationships/hyperlink" Target="mailto:F1@5" TargetMode="External"/><Relationship Id="rId21" Type="http://schemas.openxmlformats.org/officeDocument/2006/relationships/image" Target="media/image12.emf"/><Relationship Id="rId34" Type="http://schemas.openxmlformats.org/officeDocument/2006/relationships/hyperlink" Target="mailto:Precision@5" TargetMode="External"/><Relationship Id="rId42" Type="http://schemas.openxmlformats.org/officeDocument/2006/relationships/hyperlink" Target="mailto:NDCG@5" TargetMode="External"/><Relationship Id="rId47" Type="http://schemas.openxmlformats.org/officeDocument/2006/relationships/hyperlink" Target="mailto:NDCG@5" TargetMode="External"/><Relationship Id="rId50" Type="http://schemas.openxmlformats.org/officeDocument/2006/relationships/hyperlink" Target="mailto:Recall@5" TargetMode="External"/><Relationship Id="rId55" Type="http://schemas.openxmlformats.org/officeDocument/2006/relationships/hyperlink" Target="mailto:Recall@5"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hyperlink" Target="mailto:Precision@5" TargetMode="External"/><Relationship Id="rId11" Type="http://schemas.microsoft.com/office/2011/relationships/commentsExtended" Target="commentsExtended.xml"/><Relationship Id="rId24" Type="http://schemas.openxmlformats.org/officeDocument/2006/relationships/hyperlink" Target="mailto:Precision@5" TargetMode="External"/><Relationship Id="rId32" Type="http://schemas.openxmlformats.org/officeDocument/2006/relationships/hyperlink" Target="mailto:NDCG@5" TargetMode="External"/><Relationship Id="rId37" Type="http://schemas.openxmlformats.org/officeDocument/2006/relationships/hyperlink" Target="mailto:NDCG@5" TargetMode="External"/><Relationship Id="rId40" Type="http://schemas.openxmlformats.org/officeDocument/2006/relationships/hyperlink" Target="mailto:Recall@5" TargetMode="External"/><Relationship Id="rId45" Type="http://schemas.openxmlformats.org/officeDocument/2006/relationships/hyperlink" Target="mailto:Recall@5" TargetMode="External"/><Relationship Id="rId53" Type="http://schemas.openxmlformats.org/officeDocument/2006/relationships/hyperlink" Target="mailto:MAP@5" TargetMode="External"/><Relationship Id="rId58" Type="http://schemas.openxmlformats.org/officeDocument/2006/relationships/hyperlink" Target="mailto:MAP@5" TargetMode="External"/><Relationship Id="rId66" Type="http://schemas.microsoft.com/office/2016/09/relationships/commentsIds" Target="commentsIds.xml"/><Relationship Id="rId5" Type="http://schemas.openxmlformats.org/officeDocument/2006/relationships/webSettings" Target="webSettings.xml"/><Relationship Id="rId61" Type="http://schemas.openxmlformats.org/officeDocument/2006/relationships/hyperlink" Target="mailto:F1@5" TargetMode="External"/><Relationship Id="rId19" Type="http://schemas.openxmlformats.org/officeDocument/2006/relationships/image" Target="media/image10.emf"/><Relationship Id="rId14" Type="http://schemas.openxmlformats.org/officeDocument/2006/relationships/image" Target="media/image5.emf"/><Relationship Id="rId22" Type="http://schemas.openxmlformats.org/officeDocument/2006/relationships/hyperlink" Target="mailto:NDCG@5" TargetMode="External"/><Relationship Id="rId27" Type="http://schemas.openxmlformats.org/officeDocument/2006/relationships/hyperlink" Target="mailto:NDCG@5" TargetMode="External"/><Relationship Id="rId30" Type="http://schemas.openxmlformats.org/officeDocument/2006/relationships/hyperlink" Target="mailto:Recall@5" TargetMode="External"/><Relationship Id="rId35" Type="http://schemas.openxmlformats.org/officeDocument/2006/relationships/hyperlink" Target="mailto:Recall@5" TargetMode="External"/><Relationship Id="rId43" Type="http://schemas.openxmlformats.org/officeDocument/2006/relationships/hyperlink" Target="mailto:MAP@5" TargetMode="External"/><Relationship Id="rId48" Type="http://schemas.openxmlformats.org/officeDocument/2006/relationships/hyperlink" Target="mailto:MAP@5" TargetMode="External"/><Relationship Id="rId56" Type="http://schemas.openxmlformats.org/officeDocument/2006/relationships/hyperlink" Target="mailto:F1@5" TargetMode="External"/><Relationship Id="rId64" Type="http://schemas.microsoft.com/office/2011/relationships/people" Target="people.xml"/><Relationship Id="rId8" Type="http://schemas.openxmlformats.org/officeDocument/2006/relationships/image" Target="media/image1.emf"/><Relationship Id="rId51" Type="http://schemas.openxmlformats.org/officeDocument/2006/relationships/hyperlink" Target="mailto:F1@5" TargetMode="Externa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hyperlink" Target="mailto:Recall@5" TargetMode="External"/><Relationship Id="rId33" Type="http://schemas.openxmlformats.org/officeDocument/2006/relationships/hyperlink" Target="mailto:MAP@5" TargetMode="External"/><Relationship Id="rId38" Type="http://schemas.openxmlformats.org/officeDocument/2006/relationships/hyperlink" Target="mailto:MAP@5" TargetMode="External"/><Relationship Id="rId46" Type="http://schemas.openxmlformats.org/officeDocument/2006/relationships/hyperlink" Target="mailto:F1@5" TargetMode="External"/><Relationship Id="rId59" Type="http://schemas.openxmlformats.org/officeDocument/2006/relationships/hyperlink" Target="mailto:Precision@5" TargetMode="External"/><Relationship Id="rId20" Type="http://schemas.openxmlformats.org/officeDocument/2006/relationships/image" Target="media/image11.emf"/><Relationship Id="rId41" Type="http://schemas.openxmlformats.org/officeDocument/2006/relationships/hyperlink" Target="mailto:F1@5" TargetMode="External"/><Relationship Id="rId54" Type="http://schemas.openxmlformats.org/officeDocument/2006/relationships/hyperlink" Target="mailto:Precision@5"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hyperlink" Target="mailto:MAP@5" TargetMode="External"/><Relationship Id="rId28" Type="http://schemas.openxmlformats.org/officeDocument/2006/relationships/hyperlink" Target="mailto:MAP@5" TargetMode="External"/><Relationship Id="rId36" Type="http://schemas.openxmlformats.org/officeDocument/2006/relationships/hyperlink" Target="mailto:F1@5" TargetMode="External"/><Relationship Id="rId49" Type="http://schemas.openxmlformats.org/officeDocument/2006/relationships/hyperlink" Target="mailto:Precision@5" TargetMode="External"/><Relationship Id="rId57" Type="http://schemas.openxmlformats.org/officeDocument/2006/relationships/hyperlink" Target="mailto:NDCG@5" TargetMode="External"/><Relationship Id="rId10" Type="http://schemas.openxmlformats.org/officeDocument/2006/relationships/comments" Target="comments.xml"/><Relationship Id="rId31" Type="http://schemas.openxmlformats.org/officeDocument/2006/relationships/hyperlink" Target="mailto:F1@5" TargetMode="External"/><Relationship Id="rId44" Type="http://schemas.openxmlformats.org/officeDocument/2006/relationships/hyperlink" Target="mailto:Precision@5" TargetMode="External"/><Relationship Id="rId52" Type="http://schemas.openxmlformats.org/officeDocument/2006/relationships/hyperlink" Target="mailto:NDCG@5" TargetMode="External"/><Relationship Id="rId60" Type="http://schemas.openxmlformats.org/officeDocument/2006/relationships/hyperlink" Target="mailto:Recall@5"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image" Target="media/image9.emf"/><Relationship Id="rId39" Type="http://schemas.openxmlformats.org/officeDocument/2006/relationships/hyperlink" Target="mailto:Precision@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B847C-8183-4CF1-B12E-08B67EBD2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1641</TotalTime>
  <Pages>15</Pages>
  <Words>11220</Words>
  <Characters>63957</Characters>
  <Application>Microsoft Office Word</Application>
  <DocSecurity>0</DocSecurity>
  <Lines>532</Lines>
  <Paragraphs>150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75027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dc:description/>
  <cp:lastModifiedBy>耿 啸</cp:lastModifiedBy>
  <cp:revision>115</cp:revision>
  <cp:lastPrinted>2019-07-29T03:28:00Z</cp:lastPrinted>
  <dcterms:created xsi:type="dcterms:W3CDTF">2019-10-01T01:54:00Z</dcterms:created>
  <dcterms:modified xsi:type="dcterms:W3CDTF">2019-10-11T16:57:00Z</dcterms:modified>
</cp:coreProperties>
</file>