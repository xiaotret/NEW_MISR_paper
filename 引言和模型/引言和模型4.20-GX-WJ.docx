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C9CD7" w14:textId="1FACCA87" w:rsidR="008E24A4" w:rsidRDefault="00E02FE3" w:rsidP="007B4D54">
      <w:pPr>
        <w:pStyle w:val="1"/>
      </w:pPr>
      <w:r>
        <w:t>Introduction</w:t>
      </w:r>
    </w:p>
    <w:p w14:paraId="20BC6255" w14:textId="010553A1" w:rsidR="00300BC9" w:rsidRDefault="00B67AB6" w:rsidP="00300BC9">
      <w:pPr>
        <w:ind w:firstLine="420"/>
      </w:pPr>
      <w:r w:rsidRPr="00B67AB6">
        <w:t>With the popularity of service-oriented software development (SOSD), a large number of Web services have</w:t>
      </w:r>
      <w:r w:rsidR="00E167AC">
        <w:t xml:space="preserve"> been </w:t>
      </w:r>
      <w:r w:rsidR="00754CE6" w:rsidRPr="00754CE6">
        <w:t>release</w:t>
      </w:r>
      <w:r w:rsidR="00754CE6">
        <w:t>d</w:t>
      </w:r>
      <w:r w:rsidR="00754CE6" w:rsidRPr="00754CE6">
        <w:t xml:space="preserve"> </w:t>
      </w:r>
      <w:r w:rsidR="00E167AC">
        <w:t xml:space="preserve">on the Internet and lots of </w:t>
      </w:r>
      <w:r w:rsidR="00E167AC" w:rsidRPr="00B67AB6">
        <w:t xml:space="preserve">developers </w:t>
      </w:r>
      <w:r w:rsidR="00E167AC">
        <w:t>have built</w:t>
      </w:r>
      <w:r w:rsidR="00E167AC" w:rsidRPr="00B67AB6">
        <w:t xml:space="preserve"> </w:t>
      </w:r>
      <w:r w:rsidR="00E167AC">
        <w:t xml:space="preserve">their </w:t>
      </w:r>
      <w:r w:rsidR="00E167AC" w:rsidRPr="00B67AB6">
        <w:t>mashup</w:t>
      </w:r>
      <w:r w:rsidR="00E167AC">
        <w:t>s</w:t>
      </w:r>
      <w:r w:rsidR="00E167AC" w:rsidRPr="00B67AB6">
        <w:t xml:space="preserve"> (a new type of Web application) that can provide specific </w:t>
      </w:r>
      <w:r w:rsidR="00E167AC" w:rsidRPr="00174B59">
        <w:rPr>
          <w:color w:val="000000" w:themeColor="text1"/>
        </w:rPr>
        <w:t xml:space="preserve">functionalities </w:t>
      </w:r>
      <w:r w:rsidR="00E167AC" w:rsidRPr="00B67AB6">
        <w:t xml:space="preserve">by integrating </w:t>
      </w:r>
      <w:r w:rsidR="00E167AC" w:rsidRPr="00174B59">
        <w:rPr>
          <w:color w:val="000000" w:themeColor="text1"/>
        </w:rPr>
        <w:t xml:space="preserve">one or more </w:t>
      </w:r>
      <w:r w:rsidR="00E167AC">
        <w:t xml:space="preserve">Web services, which </w:t>
      </w:r>
      <w:r w:rsidR="00E167AC" w:rsidRPr="00174B59">
        <w:rPr>
          <w:color w:val="000000" w:themeColor="text1"/>
        </w:rPr>
        <w:t xml:space="preserve">reduce the cost and </w:t>
      </w:r>
      <w:r w:rsidR="00E167AC">
        <w:rPr>
          <w:color w:val="000000" w:themeColor="text1"/>
        </w:rPr>
        <w:t>workload</w:t>
      </w:r>
      <w:r w:rsidR="00E167AC" w:rsidRPr="00174B59">
        <w:rPr>
          <w:color w:val="000000" w:themeColor="text1"/>
        </w:rPr>
        <w:t xml:space="preserve"> of system development and increase the reusability and quality of software systems </w:t>
      </w:r>
      <w:r w:rsidR="00E167AC" w:rsidRPr="00174B59">
        <w:rPr>
          <w:color w:val="000000" w:themeColor="text1"/>
        </w:rPr>
        <w:fldChar w:fldCharType="begin"/>
      </w:r>
      <w:r w:rsidR="00E167AC" w:rsidRPr="00174B59">
        <w:rPr>
          <w:color w:val="000000" w:themeColor="text1"/>
        </w:rPr>
        <w:instrText xml:space="preserve"> REF _Ref102912 \r \h </w:instrText>
      </w:r>
      <w:r w:rsidR="00E167AC" w:rsidRPr="00174B59">
        <w:rPr>
          <w:color w:val="000000" w:themeColor="text1"/>
        </w:rPr>
      </w:r>
      <w:r w:rsidR="00E167AC" w:rsidRPr="00174B59">
        <w:rPr>
          <w:color w:val="000000" w:themeColor="text1"/>
        </w:rPr>
        <w:fldChar w:fldCharType="separate"/>
      </w:r>
      <w:r w:rsidR="00E167AC">
        <w:rPr>
          <w:color w:val="000000" w:themeColor="text1"/>
        </w:rPr>
        <w:t>[1]</w:t>
      </w:r>
      <w:r w:rsidR="00E167AC" w:rsidRPr="00174B59">
        <w:rPr>
          <w:color w:val="000000" w:themeColor="text1"/>
        </w:rPr>
        <w:fldChar w:fldCharType="end"/>
      </w:r>
      <w:r w:rsidR="00E167AC">
        <w:rPr>
          <w:color w:val="000000" w:themeColor="text1"/>
        </w:rPr>
        <w:t>.</w:t>
      </w:r>
      <w:r w:rsidR="00E167AC" w:rsidRPr="00E167AC">
        <w:t xml:space="preserve"> </w:t>
      </w:r>
      <w:r w:rsidR="00E167AC" w:rsidRPr="00B67AB6">
        <w:t xml:space="preserve">The rapid growth of the number of web services </w:t>
      </w:r>
      <w:r w:rsidR="00E167AC">
        <w:t>brings</w:t>
      </w:r>
      <w:r w:rsidR="00E167AC" w:rsidRPr="00B67AB6">
        <w:t xml:space="preserve"> severe challenges to the management and reuse of services.</w:t>
      </w:r>
      <w:r w:rsidR="00E167AC" w:rsidRPr="00E167AC">
        <w:t xml:space="preserve"> </w:t>
      </w:r>
      <w:r w:rsidR="00300BC9">
        <w:t>S</w:t>
      </w:r>
      <w:r w:rsidR="00754CE6" w:rsidRPr="00B67AB6">
        <w:t>ervice recommendation</w:t>
      </w:r>
      <w:r w:rsidR="00754CE6">
        <w:t xml:space="preserve">, a </w:t>
      </w:r>
      <w:r w:rsidR="00754CE6" w:rsidRPr="00B67AB6">
        <w:t>technology</w:t>
      </w:r>
      <w:r w:rsidR="00754CE6">
        <w:t xml:space="preserve"> </w:t>
      </w:r>
      <w:r w:rsidR="00E167AC">
        <w:t xml:space="preserve">that </w:t>
      </w:r>
      <w:r w:rsidR="00E167AC" w:rsidRPr="00014376">
        <w:rPr>
          <w:color w:val="000000" w:themeColor="text1"/>
        </w:rPr>
        <w:t>recommend</w:t>
      </w:r>
      <w:r w:rsidR="00754CE6">
        <w:rPr>
          <w:color w:val="000000" w:themeColor="text1"/>
        </w:rPr>
        <w:t>s</w:t>
      </w:r>
      <w:r w:rsidR="00E167AC" w:rsidRPr="00014376">
        <w:rPr>
          <w:color w:val="000000" w:themeColor="text1"/>
        </w:rPr>
        <w:t xml:space="preserve"> appropriate component services for </w:t>
      </w:r>
      <w:r w:rsidR="00754CE6">
        <w:rPr>
          <w:color w:val="000000" w:themeColor="text1"/>
        </w:rPr>
        <w:t xml:space="preserve">mashup </w:t>
      </w:r>
      <w:r w:rsidR="00E167AC" w:rsidRPr="00014376">
        <w:rPr>
          <w:color w:val="000000" w:themeColor="text1"/>
        </w:rPr>
        <w:t>developers</w:t>
      </w:r>
      <w:r w:rsidR="00754CE6">
        <w:rPr>
          <w:color w:val="000000" w:themeColor="text1"/>
        </w:rPr>
        <w:t xml:space="preserve"> </w:t>
      </w:r>
      <w:r w:rsidR="00754CE6" w:rsidRPr="00754CE6">
        <w:rPr>
          <w:color w:val="000000" w:themeColor="text1"/>
        </w:rPr>
        <w:t xml:space="preserve">during </w:t>
      </w:r>
      <w:r w:rsidR="00754CE6">
        <w:rPr>
          <w:color w:val="000000" w:themeColor="text1"/>
        </w:rPr>
        <w:t>the</w:t>
      </w:r>
      <w:r w:rsidR="00754CE6" w:rsidRPr="00754CE6">
        <w:rPr>
          <w:color w:val="000000" w:themeColor="text1"/>
        </w:rPr>
        <w:t xml:space="preserve"> development process</w:t>
      </w:r>
      <w:r w:rsidR="00754CE6">
        <w:rPr>
          <w:color w:val="000000" w:themeColor="text1"/>
        </w:rPr>
        <w:t xml:space="preserve">, </w:t>
      </w:r>
      <w:r w:rsidR="00754CE6" w:rsidRPr="00B67AB6">
        <w:t>has emerged at the historic moment</w:t>
      </w:r>
      <w:r w:rsidR="00754CE6">
        <w:t>.</w:t>
      </w:r>
    </w:p>
    <w:p w14:paraId="269FE6E5" w14:textId="22380104" w:rsidR="00176D84" w:rsidRDefault="007F567D" w:rsidP="009B78C6">
      <w:pPr>
        <w:ind w:firstLine="420"/>
      </w:pPr>
      <w:r>
        <w:rPr>
          <w:rFonts w:hint="eastAsia"/>
        </w:rPr>
        <w:t>Exi</w:t>
      </w:r>
      <w:r>
        <w:t xml:space="preserve">sting </w:t>
      </w:r>
      <w:r w:rsidR="0084322C">
        <w:t xml:space="preserve">approaches on service recommendation can be approximately classified into three types according to the </w:t>
      </w:r>
      <w:r w:rsidR="0067625D">
        <w:rPr>
          <w:rFonts w:hint="eastAsia"/>
        </w:rPr>
        <w:t>ex</w:t>
      </w:r>
      <w:r w:rsidR="0067625D">
        <w:t xml:space="preserve">plicit or implicit </w:t>
      </w:r>
      <w:r w:rsidR="0084322C">
        <w:t>information leveraged in the recommendation process: content-based recommendation, c</w:t>
      </w:r>
      <w:r w:rsidR="0084322C" w:rsidRPr="008965C4">
        <w:t>ollaborative filtering</w:t>
      </w:r>
      <w:r w:rsidR="00EE524B">
        <w:t xml:space="preserve"> </w:t>
      </w:r>
      <w:r w:rsidR="00EE524B" w:rsidRPr="008965C4">
        <w:t>(CF)</w:t>
      </w:r>
      <w:r w:rsidR="00EE524B">
        <w:t xml:space="preserve"> </w:t>
      </w:r>
      <w:r w:rsidR="0084322C">
        <w:t xml:space="preserve">based recommendation and hybrid recommendation. </w:t>
      </w:r>
      <w:r w:rsidR="009D36EF">
        <w:t>C</w:t>
      </w:r>
      <w:r w:rsidR="00342D2E">
        <w:t xml:space="preserve">ontent-based </w:t>
      </w:r>
      <w:r w:rsidR="009D36EF">
        <w:t xml:space="preserve">recommendation approaches </w:t>
      </w:r>
      <w:r w:rsidR="00EE524B">
        <w:t>recommend services</w:t>
      </w:r>
      <w:r w:rsidR="00AC3DE4">
        <w:t xml:space="preserve"> based on similarit</w:t>
      </w:r>
      <w:r w:rsidR="00EE524B">
        <w:t>ies</w:t>
      </w:r>
      <w:r w:rsidR="00AC3DE4" w:rsidRPr="009E2E6B">
        <w:rPr>
          <w:u w:val="single"/>
        </w:rPr>
        <w:t xml:space="preserve"> between </w:t>
      </w:r>
      <w:r w:rsidR="00342D2E" w:rsidRPr="009E2E6B">
        <w:rPr>
          <w:u w:val="single"/>
        </w:rPr>
        <w:t xml:space="preserve">service </w:t>
      </w:r>
      <w:r w:rsidR="00EE524B">
        <w:rPr>
          <w:u w:val="single"/>
        </w:rPr>
        <w:t xml:space="preserve">descriptions </w:t>
      </w:r>
      <w:r w:rsidR="00342D2E" w:rsidRPr="009E2E6B">
        <w:rPr>
          <w:u w:val="single"/>
        </w:rPr>
        <w:t xml:space="preserve">and </w:t>
      </w:r>
      <w:r w:rsidR="00EE524B">
        <w:rPr>
          <w:u w:val="single"/>
        </w:rPr>
        <w:t>explicitly specified</w:t>
      </w:r>
      <w:r w:rsidR="00EE524B" w:rsidRPr="009E2E6B">
        <w:rPr>
          <w:u w:val="single"/>
        </w:rPr>
        <w:t xml:space="preserve"> </w:t>
      </w:r>
      <w:r w:rsidR="00342D2E" w:rsidRPr="009E2E6B">
        <w:rPr>
          <w:u w:val="single"/>
        </w:rPr>
        <w:t>requirement</w:t>
      </w:r>
      <w:r w:rsidR="00EE524B">
        <w:rPr>
          <w:u w:val="single"/>
        </w:rPr>
        <w:t>s</w:t>
      </w:r>
      <w:r w:rsidR="00AC3DE4" w:rsidRPr="009E2E6B">
        <w:rPr>
          <w:u w:val="single"/>
        </w:rPr>
        <w:t>.</w:t>
      </w:r>
      <w:r w:rsidR="002A388B">
        <w:rPr>
          <w:rFonts w:hint="eastAsia"/>
        </w:rPr>
        <w:t>【】</w:t>
      </w:r>
      <w:r w:rsidR="00AC3DE4" w:rsidRPr="00AC3DE4">
        <w:t xml:space="preserve"> </w:t>
      </w:r>
      <w:r w:rsidR="00342D2E" w:rsidRPr="008965C4">
        <w:t>CF</w:t>
      </w:r>
      <w:r w:rsidR="00EE524B">
        <w:t>-</w:t>
      </w:r>
      <w:r w:rsidR="00342D2E">
        <w:t xml:space="preserve">based </w:t>
      </w:r>
      <w:r w:rsidR="00342D2E" w:rsidRPr="008965C4">
        <w:t>algorithms</w:t>
      </w:r>
      <w:r w:rsidR="00342D2E" w:rsidRPr="001D4694">
        <w:t xml:space="preserve"> </w:t>
      </w:r>
      <w:r w:rsidR="00342D2E">
        <w:t>mine</w:t>
      </w:r>
      <w:r w:rsidR="00AC3DE4" w:rsidRPr="001D4694">
        <w:t xml:space="preserve"> </w:t>
      </w:r>
      <w:r w:rsidR="00AC3DE4" w:rsidRPr="00032C49">
        <w:rPr>
          <w:highlight w:val="yellow"/>
        </w:rPr>
        <w:t xml:space="preserve">implicit </w:t>
      </w:r>
      <w:r w:rsidR="00EE524B">
        <w:rPr>
          <w:highlight w:val="yellow"/>
        </w:rPr>
        <w:t xml:space="preserve">invocation </w:t>
      </w:r>
      <w:r w:rsidR="00AC3DE4" w:rsidRPr="00032C49">
        <w:rPr>
          <w:highlight w:val="yellow"/>
        </w:rPr>
        <w:t>preference</w:t>
      </w:r>
      <w:r w:rsidR="00EE524B">
        <w:rPr>
          <w:highlight w:val="yellow"/>
        </w:rPr>
        <w:t>s</w:t>
      </w:r>
      <w:r w:rsidR="00AC3DE4">
        <w:t xml:space="preserve"> </w:t>
      </w:r>
      <w:r w:rsidR="00EE524B">
        <w:t>according to service invocation history</w:t>
      </w:r>
      <w:r w:rsidR="00AC3DE4">
        <w:t>.</w:t>
      </w:r>
      <w:r w:rsidR="002A388B">
        <w:rPr>
          <w:rFonts w:hint="eastAsia"/>
        </w:rPr>
        <w:t>【】</w:t>
      </w:r>
      <w:ins w:id="0" w:author="耿 啸" w:date="2020-04-27T11:05:00Z">
        <w:r w:rsidR="00DA0D31">
          <w:t>H</w:t>
        </w:r>
        <w:r w:rsidR="00DA0D31">
          <w:t>ybrid approaches</w:t>
        </w:r>
      </w:ins>
      <w:ins w:id="1" w:author="耿 啸" w:date="2020-04-27T11:06:00Z">
        <w:r w:rsidR="00DA0D31">
          <w:t xml:space="preserve"> </w:t>
        </w:r>
        <w:r w:rsidR="00DA0D31">
          <w:rPr>
            <w:rFonts w:hint="eastAsia"/>
          </w:rPr>
          <w:t>integrate</w:t>
        </w:r>
        <w:r w:rsidR="00DA0D31">
          <w:t xml:space="preserve"> </w:t>
        </w:r>
      </w:ins>
      <w:ins w:id="2" w:author="耿 啸" w:date="2020-04-27T11:08:00Z">
        <w:r w:rsidR="00DA0D31">
          <w:rPr>
            <w:u w:val="single"/>
          </w:rPr>
          <w:t xml:space="preserve">explicitly </w:t>
        </w:r>
        <w:r w:rsidR="00DA0D31" w:rsidRPr="009E2E6B">
          <w:rPr>
            <w:u w:val="single"/>
          </w:rPr>
          <w:t>requirement</w:t>
        </w:r>
        <w:r w:rsidR="00DA0D31">
          <w:rPr>
            <w:u w:val="single"/>
          </w:rPr>
          <w:t>s</w:t>
        </w:r>
        <w:r w:rsidR="00DA0D31">
          <w:rPr>
            <w:u w:val="single"/>
          </w:rPr>
          <w:t xml:space="preserve"> and </w:t>
        </w:r>
        <w:r w:rsidR="00DA0D31" w:rsidRPr="00DA0D31">
          <w:t>implicit preferences</w:t>
        </w:r>
      </w:ins>
      <w:ins w:id="3" w:author="耿 啸" w:date="2020-04-27T11:09:00Z">
        <w:r w:rsidR="00DA0D31">
          <w:t xml:space="preserve"> to make </w:t>
        </w:r>
        <w:r w:rsidR="00DA0D31" w:rsidRPr="00FC62C8">
          <w:t>recommendation</w:t>
        </w:r>
        <w:r w:rsidR="00DA0D31">
          <w:t>s.</w:t>
        </w:r>
      </w:ins>
      <w:r w:rsidR="009B78C6">
        <w:rPr>
          <w:rFonts w:hint="eastAsia"/>
        </w:rPr>
        <w:t xml:space="preserve"> </w:t>
      </w:r>
      <w:r w:rsidR="009B78C6">
        <w:t xml:space="preserve">Furthermore, </w:t>
      </w:r>
      <w:r w:rsidR="00EE524B">
        <w:t xml:space="preserve">many hybrid recommendation approaches utilize </w:t>
      </w:r>
      <w:r w:rsidR="009B78C6">
        <w:rPr>
          <w:highlight w:val="yellow"/>
        </w:rPr>
        <w:t>o</w:t>
      </w:r>
      <w:r w:rsidR="00176D84" w:rsidRPr="00C71374">
        <w:rPr>
          <w:highlight w:val="yellow"/>
        </w:rPr>
        <w:t>ther information of service usages</w:t>
      </w:r>
      <w:r w:rsidR="00176D84" w:rsidRPr="00FC62C8">
        <w:t xml:space="preserve">, such as </w:t>
      </w:r>
      <w:r w:rsidR="009B78C6">
        <w:t xml:space="preserve">co-invocation </w:t>
      </w:r>
      <w:r w:rsidR="00176D84" w:rsidRPr="00FC62C8">
        <w:t xml:space="preserve">and popularity, </w:t>
      </w:r>
      <w:r w:rsidR="009B78C6">
        <w:t>to</w:t>
      </w:r>
      <w:r w:rsidR="00176D84" w:rsidRPr="00FC62C8">
        <w:t xml:space="preserve"> improv</w:t>
      </w:r>
      <w:r w:rsidR="009B78C6">
        <w:t>e</w:t>
      </w:r>
      <w:r w:rsidR="00176D84" w:rsidRPr="00FC62C8">
        <w:t xml:space="preserve"> recommendation performance</w:t>
      </w:r>
      <w:r w:rsidR="00176D84">
        <w:t xml:space="preserve"> </w:t>
      </w:r>
      <w:r w:rsidR="002A388B">
        <w:rPr>
          <w:rFonts w:hint="eastAsia"/>
        </w:rPr>
        <w:t>【】</w:t>
      </w:r>
      <w:r w:rsidR="00176D84" w:rsidRPr="00C86E21">
        <w:t>.</w:t>
      </w:r>
    </w:p>
    <w:p w14:paraId="5116C59F" w14:textId="78348652" w:rsidR="00180BAF" w:rsidRDefault="00180BAF" w:rsidP="009B78C6">
      <w:pPr>
        <w:ind w:firstLine="420"/>
        <w:rPr>
          <w:ins w:id="4" w:author="耿 啸" w:date="2020-04-27T00:26:00Z"/>
        </w:rPr>
      </w:pPr>
      <w:ins w:id="5" w:author="耿 啸" w:date="2020-04-27T00:26:00Z">
        <w:r>
          <w:rPr>
            <w:noProof/>
          </w:rPr>
          <w:drawing>
            <wp:inline distT="0" distB="0" distL="0" distR="0" wp14:anchorId="2AECE68A" wp14:editId="14B80FF6">
              <wp:extent cx="2376972" cy="1649095"/>
              <wp:effectExtent l="0" t="0" r="4445" b="8255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静态和动态图1.emf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00861" cy="16656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54376DE6" wp14:editId="67EC8844">
              <wp:extent cx="2483479" cy="1703614"/>
              <wp:effectExtent l="0" t="0" r="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静态和动态图2.emf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8576" cy="17071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11EE07" w14:textId="13173632" w:rsidR="00180BAF" w:rsidRDefault="00A14AA3" w:rsidP="00A14AA3">
      <w:pPr>
        <w:pStyle w:val="5"/>
        <w:numPr>
          <w:ilvl w:val="0"/>
          <w:numId w:val="0"/>
        </w:numPr>
        <w:ind w:left="1152"/>
        <w:rPr>
          <w:ins w:id="6" w:author="耿 啸" w:date="2020-04-27T11:09:00Z"/>
        </w:rPr>
        <w:pPrChange w:id="7" w:author="耿 啸" w:date="2020-04-27T11:14:00Z">
          <w:pPr>
            <w:ind w:firstLine="420"/>
          </w:pPr>
        </w:pPrChange>
      </w:pPr>
      <w:ins w:id="8" w:author="耿 啸" w:date="2020-04-27T11:14:00Z">
        <w:r>
          <w:t xml:space="preserve">(a) </w:t>
        </w:r>
      </w:ins>
      <w:ins w:id="9" w:author="耿 啸" w:date="2020-04-27T00:26:00Z">
        <w:r w:rsidR="00180BAF">
          <w:t>S</w:t>
        </w:r>
        <w:r w:rsidR="00180BAF">
          <w:rPr>
            <w:rFonts w:hint="eastAsia"/>
          </w:rPr>
          <w:t>tatic</w:t>
        </w:r>
        <w:r w:rsidR="00180BAF">
          <w:t xml:space="preserve"> mashup development</w:t>
        </w:r>
        <w:r w:rsidR="00180BAF" w:rsidRPr="00180BAF">
          <w:t xml:space="preserve"> </w:t>
        </w:r>
        <w:r w:rsidR="00180BAF">
          <w:t>scenario</w:t>
        </w:r>
        <w:r w:rsidR="00180BAF" w:rsidRPr="00180BAF">
          <w:t xml:space="preserve">  </w:t>
        </w:r>
      </w:ins>
      <w:ins w:id="10" w:author="耿 啸" w:date="2020-04-27T00:27:00Z">
        <w:r w:rsidR="00180BAF">
          <w:t>(</w:t>
        </w:r>
      </w:ins>
      <w:ins w:id="11" w:author="耿 啸" w:date="2020-04-27T11:14:00Z">
        <w:r>
          <w:t>b</w:t>
        </w:r>
      </w:ins>
      <w:ins w:id="12" w:author="耿 啸" w:date="2020-04-27T00:27:00Z">
        <w:r w:rsidR="00180BAF">
          <w:t xml:space="preserve">) </w:t>
        </w:r>
      </w:ins>
      <w:ins w:id="13" w:author="耿 啸" w:date="2020-04-27T11:13:00Z">
        <w:r>
          <w:t>I</w:t>
        </w:r>
      </w:ins>
      <w:ins w:id="14" w:author="耿 啸" w:date="2020-04-27T00:27:00Z">
        <w:r w:rsidR="00180BAF">
          <w:t>nteractive mashup development</w:t>
        </w:r>
        <w:r w:rsidR="00180BAF" w:rsidRPr="00180BAF">
          <w:t xml:space="preserve"> </w:t>
        </w:r>
        <w:r w:rsidR="00180BAF">
          <w:t>scenario</w:t>
        </w:r>
      </w:ins>
    </w:p>
    <w:p w14:paraId="5DDAA2F1" w14:textId="77777777" w:rsidR="00DA0D31" w:rsidRPr="00A14AA3" w:rsidRDefault="00DA0D31" w:rsidP="009B78C6">
      <w:pPr>
        <w:ind w:firstLine="420"/>
        <w:rPr>
          <w:rFonts w:hint="eastAsia"/>
        </w:rPr>
      </w:pPr>
    </w:p>
    <w:p w14:paraId="18BB83E9" w14:textId="6B0A4541" w:rsidR="007D2038" w:rsidRPr="00A14AA3" w:rsidRDefault="00631F9D" w:rsidP="00A14AA3">
      <w:pPr>
        <w:ind w:firstLine="420"/>
      </w:pPr>
      <w:r>
        <w:t>E</w:t>
      </w:r>
      <w:r w:rsidR="00B27149" w:rsidRPr="00B71C11">
        <w:t xml:space="preserve">xisting service recommendation </w:t>
      </w:r>
      <w:r w:rsidR="00EE524B">
        <w:t>approaches</w:t>
      </w:r>
      <w:r w:rsidR="00EE524B" w:rsidRPr="00B71C11">
        <w:t xml:space="preserve"> </w:t>
      </w:r>
      <w:r w:rsidR="00B27149" w:rsidRPr="00B71C11">
        <w:t xml:space="preserve">are </w:t>
      </w:r>
      <w:r w:rsidR="009B78C6">
        <w:t>designed for mashup development</w:t>
      </w:r>
      <w:r w:rsidR="00B27149" w:rsidRPr="00B71C11">
        <w:t xml:space="preserve"> </w:t>
      </w:r>
      <w:r w:rsidR="009B78C6">
        <w:t>in</w:t>
      </w:r>
      <w:r w:rsidR="00B27149" w:rsidRPr="00B71C11">
        <w:t xml:space="preserve"> </w:t>
      </w:r>
      <w:commentRangeStart w:id="15"/>
      <w:commentRangeStart w:id="16"/>
      <w:r w:rsidR="00B27149" w:rsidRPr="00032C49">
        <w:rPr>
          <w:highlight w:val="yellow"/>
        </w:rPr>
        <w:t>static scenarios</w:t>
      </w:r>
      <w:commentRangeEnd w:id="15"/>
      <w:r w:rsidR="00032C49">
        <w:rPr>
          <w:rStyle w:val="a4"/>
        </w:rPr>
        <w:commentReference w:id="15"/>
      </w:r>
      <w:commentRangeEnd w:id="16"/>
      <w:r w:rsidR="00916008">
        <w:rPr>
          <w:rStyle w:val="a4"/>
        </w:rPr>
        <w:commentReference w:id="16"/>
      </w:r>
      <w:r w:rsidR="00B27149" w:rsidRPr="00B71C11">
        <w:t xml:space="preserve">, that is, </w:t>
      </w:r>
      <w:r w:rsidR="00B27149">
        <w:rPr>
          <w:rFonts w:hint="eastAsia"/>
        </w:rPr>
        <w:t>th</w:t>
      </w:r>
      <w:r w:rsidR="00B27149">
        <w:t xml:space="preserve">ey </w:t>
      </w:r>
      <w:r w:rsidR="00D91EC8">
        <w:t xml:space="preserve">simultaneously </w:t>
      </w:r>
      <w:r w:rsidR="00B27149">
        <w:t>recommend</w:t>
      </w:r>
      <w:r w:rsidR="00B27149" w:rsidRPr="00B71C11">
        <w:t xml:space="preserve"> </w:t>
      </w:r>
      <w:r w:rsidR="004910E9">
        <w:rPr>
          <w:rFonts w:hint="eastAsia"/>
        </w:rPr>
        <w:t>all</w:t>
      </w:r>
      <w:r w:rsidR="004910E9">
        <w:t xml:space="preserve"> candida</w:t>
      </w:r>
      <w:commentRangeStart w:id="17"/>
      <w:r w:rsidR="004910E9">
        <w:t xml:space="preserve">te </w:t>
      </w:r>
      <w:commentRangeEnd w:id="17"/>
      <w:r w:rsidR="00993563">
        <w:rPr>
          <w:rStyle w:val="a4"/>
        </w:rPr>
        <w:commentReference w:id="17"/>
      </w:r>
      <w:r w:rsidR="00B27149" w:rsidRPr="00B71C11">
        <w:t>services</w:t>
      </w:r>
      <w:r w:rsidR="0028366C">
        <w:t xml:space="preserve"> </w:t>
      </w:r>
      <w:r w:rsidR="00B27149" w:rsidRPr="00B71C11">
        <w:t xml:space="preserve">for </w:t>
      </w:r>
      <w:r w:rsidR="00C5576B">
        <w:t>the</w:t>
      </w:r>
      <w:r w:rsidR="00C5576B" w:rsidRPr="00B71C11">
        <w:t xml:space="preserve"> </w:t>
      </w:r>
      <w:r w:rsidR="00B27149" w:rsidRPr="00B71C11">
        <w:t>mashup</w:t>
      </w:r>
      <w:r w:rsidR="00C5576B">
        <w:t xml:space="preserve"> to </w:t>
      </w:r>
      <w:r w:rsidR="008B4C3A">
        <w:t xml:space="preserve">be </w:t>
      </w:r>
      <w:r w:rsidR="0028366C">
        <w:t>develop</w:t>
      </w:r>
      <w:r w:rsidR="008B4C3A">
        <w:t>ed</w:t>
      </w:r>
      <w:r w:rsidR="00D7084D">
        <w:t>,</w:t>
      </w:r>
      <w:ins w:id="18" w:author="wangjian_sd@163.com" w:date="2020-04-23T12:47:00Z">
        <w:del w:id="19" w:author="耿 啸" w:date="2020-04-26T14:09:00Z">
          <w:r w:rsidR="001210D7" w:rsidDel="005F2AF5">
            <w:delText xml:space="preserve"> while overloo</w:delText>
          </w:r>
          <w:r w:rsidR="007A1685" w:rsidDel="005F2AF5">
            <w:delText>k</w:delText>
          </w:r>
          <w:r w:rsidR="001210D7" w:rsidDel="005F2AF5">
            <w:delText xml:space="preserve">ing the </w:delText>
          </w:r>
        </w:del>
      </w:ins>
      <w:ins w:id="20" w:author="wangjian_sd@163.com" w:date="2020-04-23T12:51:00Z">
        <w:del w:id="21" w:author="耿 啸" w:date="2020-04-26T14:09:00Z">
          <w:r w:rsidR="007A1685" w:rsidDel="005F2AF5">
            <w:delText xml:space="preserve">needs of model </w:delText>
          </w:r>
        </w:del>
      </w:ins>
      <w:ins w:id="22" w:author="wangjian_sd@163.com" w:date="2020-04-23T12:54:00Z">
        <w:del w:id="23" w:author="耿 啸" w:date="2020-04-26T14:09:00Z">
          <w:r w:rsidR="007A1685" w:rsidDel="005F2AF5">
            <w:delText>updating during the dynamic model selection process</w:delText>
          </w:r>
        </w:del>
      </w:ins>
      <w:ins w:id="24" w:author="耿 啸" w:date="2020-04-26T23:55:00Z">
        <w:r w:rsidR="00A00A7B">
          <w:rPr>
            <w:rFonts w:hint="eastAsia"/>
          </w:rPr>
          <w:t>,</w:t>
        </w:r>
        <w:r w:rsidR="00A00A7B">
          <w:t xml:space="preserve"> </w:t>
        </w:r>
        <w:r w:rsidR="00A00A7B">
          <w:rPr>
            <w:rFonts w:hint="eastAsia"/>
          </w:rPr>
          <w:t>which</w:t>
        </w:r>
        <w:r w:rsidR="00A00A7B">
          <w:t xml:space="preserve"> is indeed a </w:t>
        </w:r>
      </w:ins>
      <w:ins w:id="25" w:author="耿 啸" w:date="2020-04-26T14:12:00Z">
        <w:r w:rsidR="005F2AF5">
          <w:t xml:space="preserve">single-turn </w:t>
        </w:r>
      </w:ins>
      <w:ins w:id="26" w:author="耿 啸" w:date="2020-04-26T14:10:00Z">
        <w:r w:rsidR="005F2AF5">
          <w:rPr>
            <w:rFonts w:hint="eastAsia"/>
          </w:rPr>
          <w:t>recommendation</w:t>
        </w:r>
      </w:ins>
      <w:ins w:id="27" w:author="wangjian_sd@163.com" w:date="2020-04-23T12:54:00Z">
        <w:r w:rsidR="007A1685">
          <w:t xml:space="preserve">. </w:t>
        </w:r>
      </w:ins>
      <w:r w:rsidR="007A1685">
        <w:t xml:space="preserve">In most </w:t>
      </w:r>
      <w:r w:rsidR="00125D13">
        <w:t>practical</w:t>
      </w:r>
      <w:r w:rsidR="007A1685">
        <w:t xml:space="preserve"> development scenarios, developers gradually select </w:t>
      </w:r>
      <w:r w:rsidR="00900E50">
        <w:t>component</w:t>
      </w:r>
      <w:r w:rsidR="007A1685">
        <w:t xml:space="preserve"> services</w:t>
      </w:r>
      <w:ins w:id="28" w:author="耿 啸" w:date="2020-04-26T23:56:00Z">
        <w:r w:rsidR="00421B0F">
          <w:t xml:space="preserve"> </w:t>
        </w:r>
      </w:ins>
      <w:ins w:id="29" w:author="耿 啸" w:date="2020-04-26T23:57:00Z">
        <w:r w:rsidR="00421B0F">
          <w:t xml:space="preserve">with the interaction with </w:t>
        </w:r>
      </w:ins>
      <w:ins w:id="30" w:author="耿 啸" w:date="2020-04-26T23:58:00Z">
        <w:r w:rsidR="00421B0F">
          <w:t xml:space="preserve">the </w:t>
        </w:r>
      </w:ins>
      <w:ins w:id="31" w:author="耿 啸" w:date="2020-04-26T23:57:00Z">
        <w:r w:rsidR="00421B0F" w:rsidRPr="00051595">
          <w:t>service recommendation system</w:t>
        </w:r>
        <w:r w:rsidR="00421B0F">
          <w:t xml:space="preserve"> </w:t>
        </w:r>
        <w:r w:rsidR="00421B0F">
          <w:rPr>
            <w:rFonts w:hint="eastAsia"/>
          </w:rPr>
          <w:t>(</w:t>
        </w:r>
        <w:r w:rsidR="00421B0F">
          <w:t>SRS)</w:t>
        </w:r>
      </w:ins>
      <w:ins w:id="32" w:author="耿 啸" w:date="2020-04-26T14:13:00Z">
        <w:r w:rsidR="005F2AF5">
          <w:t xml:space="preserve"> </w:t>
        </w:r>
      </w:ins>
      <w:ins w:id="33" w:author="wangjian_sd@163.com" w:date="2020-04-23T12:55:00Z">
        <w:del w:id="34" w:author="耿 啸" w:date="2020-04-26T14:14:00Z">
          <w:r w:rsidR="007A1685" w:rsidDel="005F2AF5">
            <w:delText xml:space="preserve">, </w:delText>
          </w:r>
        </w:del>
      </w:ins>
      <w:ins w:id="35" w:author="wangjian_sd@163.com" w:date="2020-04-23T23:24:00Z">
        <w:del w:id="36" w:author="耿 啸" w:date="2020-04-26T14:14:00Z">
          <w:r w:rsidR="008B4C3A" w:rsidDel="005F2AF5">
            <w:rPr>
              <w:rFonts w:hint="eastAsia"/>
            </w:rPr>
            <w:delText>and</w:delText>
          </w:r>
          <w:r w:rsidR="008B4C3A" w:rsidDel="005F2AF5">
            <w:delText xml:space="preserve"> </w:delText>
          </w:r>
        </w:del>
      </w:ins>
      <w:commentRangeStart w:id="37"/>
      <w:ins w:id="38" w:author="wangjian_sd@163.com" w:date="2020-04-23T12:55:00Z">
        <w:del w:id="39" w:author="耿 啸" w:date="2020-04-26T14:14:00Z">
          <w:r w:rsidR="007A1685" w:rsidDel="005F2AF5">
            <w:delText>the recommend</w:delText>
          </w:r>
        </w:del>
      </w:ins>
      <w:ins w:id="40" w:author="wangjian_sd@163.com" w:date="2020-04-23T18:56:00Z">
        <w:del w:id="41" w:author="耿 啸" w:date="2020-04-26T14:14:00Z">
          <w:r w:rsidR="00900E50" w:rsidDel="005F2AF5">
            <w:delText>ation model</w:delText>
          </w:r>
        </w:del>
      </w:ins>
      <w:ins w:id="42" w:author="wangjian_sd@163.com" w:date="2020-04-23T12:55:00Z">
        <w:del w:id="43" w:author="耿 啸" w:date="2020-04-26T14:14:00Z">
          <w:r w:rsidR="007A1685" w:rsidDel="005F2AF5">
            <w:delText xml:space="preserve"> should </w:delText>
          </w:r>
        </w:del>
      </w:ins>
      <w:ins w:id="44" w:author="wangjian_sd@163.com" w:date="2020-04-23T18:56:00Z">
        <w:del w:id="45" w:author="耿 啸" w:date="2020-04-26T14:14:00Z">
          <w:r w:rsidR="00900E50" w:rsidDel="005F2AF5">
            <w:delText xml:space="preserve">be </w:delText>
          </w:r>
        </w:del>
      </w:ins>
      <w:ins w:id="46" w:author="wangjian_sd@163.com" w:date="2020-04-23T12:55:00Z">
        <w:del w:id="47" w:author="耿 啸" w:date="2020-04-26T14:14:00Z">
          <w:r w:rsidR="007A1685" w:rsidDel="005F2AF5">
            <w:delText>update</w:delText>
          </w:r>
        </w:del>
      </w:ins>
      <w:ins w:id="48" w:author="wangjian_sd@163.com" w:date="2020-04-23T18:56:00Z">
        <w:del w:id="49" w:author="耿 啸" w:date="2020-04-26T14:14:00Z">
          <w:r w:rsidR="00900E50" w:rsidDel="005F2AF5">
            <w:delText>d</w:delText>
          </w:r>
        </w:del>
      </w:ins>
      <w:commentRangeEnd w:id="37"/>
      <w:del w:id="50" w:author="耿 啸" w:date="2020-04-26T14:14:00Z">
        <w:r w:rsidR="00E04390" w:rsidDel="005F2AF5">
          <w:rPr>
            <w:rStyle w:val="a4"/>
          </w:rPr>
          <w:commentReference w:id="37"/>
        </w:r>
      </w:del>
      <w:ins w:id="51" w:author="wangjian_sd@163.com" w:date="2020-04-23T12:55:00Z">
        <w:del w:id="52" w:author="耿 啸" w:date="2020-04-26T14:14:00Z">
          <w:r w:rsidR="007A1685" w:rsidDel="005F2AF5">
            <w:delText xml:space="preserve"> accordingly </w:delText>
          </w:r>
        </w:del>
      </w:ins>
      <w:ins w:id="53" w:author="wangjian_sd@163.com" w:date="2020-04-23T12:56:00Z">
        <w:del w:id="54" w:author="耿 啸" w:date="2020-04-26T14:14:00Z">
          <w:r w:rsidR="007A1685" w:rsidDel="005F2AF5">
            <w:delText>based on user selection</w:delText>
          </w:r>
        </w:del>
        <w:r w:rsidR="007A1685">
          <w:t>.</w:t>
        </w:r>
      </w:ins>
      <w:r w:rsidR="00B27149" w:rsidRPr="00B71C11">
        <w:t xml:space="preserve">. </w:t>
      </w:r>
      <w:r w:rsidR="00B8412B" w:rsidRPr="00032C49">
        <w:t xml:space="preserve">The </w:t>
      </w:r>
      <w:ins w:id="55" w:author="耿 啸" w:date="2020-04-27T11:13:00Z">
        <w:r w:rsidR="00A14AA3">
          <w:t xml:space="preserve">interactive </w:t>
        </w:r>
      </w:ins>
      <w:r w:rsidR="00B8412B" w:rsidRPr="00032C49">
        <w:t>scenario summ</w:t>
      </w:r>
      <w:commentRangeStart w:id="56"/>
      <w:r w:rsidR="00B8412B" w:rsidRPr="00032C49">
        <w:t xml:space="preserve">arized from the real experience of mashup developers can be described as </w:t>
      </w:r>
      <w:del w:id="57" w:author="耿 啸" w:date="2020-04-26T23:58:00Z">
        <w:r w:rsidR="00B8412B" w:rsidRPr="00032C49" w:rsidDel="00421B0F">
          <w:delText>follows</w:delText>
        </w:r>
      </w:del>
      <w:ins w:id="58" w:author="耿 啸" w:date="2020-04-26T23:58:00Z">
        <w:r w:rsidR="00421B0F">
          <w:t>figure1</w:t>
        </w:r>
      </w:ins>
      <w:ins w:id="59" w:author="耿 啸" w:date="2020-04-27T11:14:00Z">
        <w:r w:rsidR="00A14AA3">
          <w:t>.(b)</w:t>
        </w:r>
      </w:ins>
      <w:r w:rsidR="00B8412B" w:rsidRPr="00032C49">
        <w:t>.</w:t>
      </w:r>
      <w:r w:rsidR="005969E2" w:rsidRPr="005969E2">
        <w:rPr>
          <w:rFonts w:hint="eastAsia"/>
        </w:rPr>
        <w:t xml:space="preserve"> </w:t>
      </w:r>
      <w:r w:rsidR="00B27149">
        <w:t>Suppose a</w:t>
      </w:r>
      <w:r w:rsidR="00B27149" w:rsidRPr="00051595">
        <w:t xml:space="preserve"> developer </w:t>
      </w:r>
      <w:r w:rsidR="00B27149">
        <w:t xml:space="preserve">wants to </w:t>
      </w:r>
      <w:r w:rsidR="00B27149" w:rsidRPr="00051595">
        <w:t xml:space="preserve">build a new mashup </w:t>
      </w:r>
      <w:r w:rsidR="00B27149">
        <w:t xml:space="preserve">and </w:t>
      </w:r>
      <w:r w:rsidR="00B27149" w:rsidRPr="00051595">
        <w:t xml:space="preserve">enters </w:t>
      </w:r>
      <w:r w:rsidR="00B27149">
        <w:t>his</w:t>
      </w:r>
      <w:r w:rsidR="009E2E6B">
        <w:t xml:space="preserve"> functional requirement</w:t>
      </w:r>
      <w:r w:rsidR="00B27149">
        <w:t xml:space="preserve"> </w:t>
      </w:r>
      <w:r w:rsidR="00B27149" w:rsidRPr="00051595">
        <w:t xml:space="preserve">into </w:t>
      </w:r>
      <w:ins w:id="60" w:author="耿 啸" w:date="2020-04-26T23:57:00Z">
        <w:r w:rsidR="00421B0F">
          <w:t>SRS</w:t>
        </w:r>
      </w:ins>
      <w:del w:id="61" w:author="耿 啸" w:date="2020-04-26T23:57:00Z">
        <w:r w:rsidR="00B27149" w:rsidRPr="00051595" w:rsidDel="00421B0F">
          <w:delText>service recommendation system</w:delText>
        </w:r>
        <w:r w:rsidR="00B27149" w:rsidDel="00421B0F">
          <w:delText xml:space="preserve"> </w:delText>
        </w:r>
        <w:r w:rsidR="00B27149" w:rsidDel="00421B0F">
          <w:rPr>
            <w:rFonts w:hint="eastAsia"/>
          </w:rPr>
          <w:delText>(</w:delText>
        </w:r>
        <w:r w:rsidR="00B27149" w:rsidDel="00421B0F">
          <w:delText>SRS)</w:delText>
        </w:r>
      </w:del>
      <w:r w:rsidR="00B27149" w:rsidRPr="00051595">
        <w:t>.</w:t>
      </w:r>
      <w:r w:rsidR="00B27149" w:rsidRPr="00DC199F">
        <w:t xml:space="preserve"> </w:t>
      </w:r>
      <w:del w:id="62" w:author="耿 啸" w:date="2020-04-27T11:55:00Z">
        <w:r w:rsidR="009E2E6B" w:rsidDel="000C091E">
          <w:delText>T</w:delText>
        </w:r>
        <w:r w:rsidR="009E2E6B" w:rsidRPr="00DC199F" w:rsidDel="000C091E">
          <w:delText xml:space="preserve">hen </w:delText>
        </w:r>
      </w:del>
      <w:ins w:id="63" w:author="耿 啸" w:date="2020-04-27T11:55:00Z">
        <w:r w:rsidR="000C091E">
          <w:t>in the first stage,</w:t>
        </w:r>
        <w:r w:rsidR="000C091E" w:rsidRPr="00DC199F">
          <w:t xml:space="preserve"> </w:t>
        </w:r>
      </w:ins>
      <w:r w:rsidR="00B27149">
        <w:t>SRS</w:t>
      </w:r>
      <w:r w:rsidR="00B27149" w:rsidRPr="00DC199F">
        <w:t xml:space="preserve"> analyzes </w:t>
      </w:r>
      <w:r w:rsidR="00B27149">
        <w:t>the</w:t>
      </w:r>
      <w:r w:rsidR="009E2E6B">
        <w:t xml:space="preserve"> requirement</w:t>
      </w:r>
      <w:r w:rsidR="00B27149" w:rsidRPr="00DC199F">
        <w:t xml:space="preserve"> and generates a list of </w:t>
      </w:r>
      <w:r w:rsidR="00B27149">
        <w:t xml:space="preserve">candidate </w:t>
      </w:r>
      <w:r w:rsidR="00B27149" w:rsidRPr="00DC199F">
        <w:t xml:space="preserve">services, from which the developer selects </w:t>
      </w:r>
      <w:r w:rsidR="009E2E6B" w:rsidRPr="009E2E6B">
        <w:t xml:space="preserve">one or a few </w:t>
      </w:r>
      <w:r w:rsidR="00B27149" w:rsidRPr="00DC199F">
        <w:t xml:space="preserve">component services as needed. If the recommendation result does not fully </w:t>
      </w:r>
      <w:r w:rsidR="009E2E6B">
        <w:t>satisfy</w:t>
      </w:r>
      <w:r w:rsidR="00B27149" w:rsidRPr="00DC199F">
        <w:t xml:space="preserve"> the </w:t>
      </w:r>
      <w:r w:rsidR="009E2E6B">
        <w:t>requirement</w:t>
      </w:r>
      <w:r w:rsidR="00B27149" w:rsidRPr="00DC199F">
        <w:t xml:space="preserve"> of the developer, </w:t>
      </w:r>
      <w:ins w:id="64" w:author="耿 啸" w:date="2020-04-27T11:57:00Z">
        <w:r w:rsidR="000C091E">
          <w:t>t</w:t>
        </w:r>
      </w:ins>
      <w:ins w:id="65" w:author="耿 啸" w:date="2020-04-27T11:58:00Z">
        <w:r w:rsidR="000C091E">
          <w:t xml:space="preserve">he </w:t>
        </w:r>
      </w:ins>
      <w:ins w:id="66" w:author="耿 啸" w:date="2020-04-27T11:57:00Z">
        <w:r w:rsidR="000C091E">
          <w:t xml:space="preserve">recommendation process gets into the second stage, where </w:t>
        </w:r>
      </w:ins>
      <w:r w:rsidR="00B27149">
        <w:t>SRS</w:t>
      </w:r>
      <w:r w:rsidR="00B27149" w:rsidRPr="00DC199F">
        <w:t xml:space="preserve"> needs to continue to generate a </w:t>
      </w:r>
      <w:r w:rsidR="00B27149" w:rsidRPr="00DC199F">
        <w:lastRenderedPageBreak/>
        <w:t xml:space="preserve">new service list </w:t>
      </w:r>
      <w:r w:rsidR="009E2E6B">
        <w:t>according to</w:t>
      </w:r>
      <w:r w:rsidR="00B27149" w:rsidRPr="00DC199F">
        <w:t xml:space="preserve"> </w:t>
      </w:r>
      <w:r w:rsidR="009E2E6B">
        <w:t>the requirement</w:t>
      </w:r>
      <w:r w:rsidR="00B27149" w:rsidRPr="00DC199F">
        <w:t xml:space="preserve"> and </w:t>
      </w:r>
      <w:r w:rsidR="00B27149">
        <w:t xml:space="preserve">the </w:t>
      </w:r>
      <w:r w:rsidR="00B27149" w:rsidRPr="00DC199F">
        <w:t>selected services.</w:t>
      </w:r>
      <w:r w:rsidR="00B27149" w:rsidRPr="000A46FF">
        <w:t xml:space="preserve"> This step </w:t>
      </w:r>
      <w:r w:rsidR="009E2E6B">
        <w:t xml:space="preserve">loops until the mashup is </w:t>
      </w:r>
      <w:r w:rsidR="009E2E6B" w:rsidRPr="007B0EA0">
        <w:t>complete</w:t>
      </w:r>
      <w:r w:rsidR="009E2E6B">
        <w:t>ly</w:t>
      </w:r>
      <w:r w:rsidR="009E2E6B" w:rsidRPr="007B0EA0">
        <w:t xml:space="preserve"> </w:t>
      </w:r>
      <w:r w:rsidR="009E2E6B">
        <w:t>set up.</w:t>
      </w:r>
      <w:r w:rsidR="00B27149" w:rsidRPr="006635D1">
        <w:t xml:space="preserve"> </w:t>
      </w:r>
      <w:commentRangeEnd w:id="56"/>
      <w:r w:rsidR="00057AF7">
        <w:rPr>
          <w:rStyle w:val="a4"/>
        </w:rPr>
        <w:commentReference w:id="56"/>
      </w:r>
      <w:r w:rsidR="009E2E6B">
        <w:t xml:space="preserve"> </w:t>
      </w:r>
      <w:r w:rsidR="00B8412B">
        <w:t xml:space="preserve"> </w:t>
      </w:r>
      <w:commentRangeStart w:id="67"/>
      <w:r w:rsidR="00B8412B">
        <w:t xml:space="preserve">Such </w:t>
      </w:r>
      <w:ins w:id="68" w:author="wangjian_sd@163.com" w:date="2020-04-23T23:27:00Z">
        <w:r w:rsidR="008B4C3A">
          <w:rPr>
            <w:rFonts w:hint="eastAsia"/>
          </w:rPr>
          <w:t>an</w:t>
        </w:r>
        <w:r w:rsidR="008B4C3A">
          <w:t xml:space="preserve"> </w:t>
        </w:r>
      </w:ins>
      <w:ins w:id="69" w:author="耿 啸" w:date="2020-04-26T14:21:00Z">
        <w:r w:rsidR="002E281E">
          <w:rPr>
            <w:rFonts w:hint="eastAsia"/>
          </w:rPr>
          <w:t>online</w:t>
        </w:r>
        <w:r w:rsidR="002E281E">
          <w:t xml:space="preserve"> </w:t>
        </w:r>
      </w:ins>
      <w:ins w:id="70" w:author="wangjian_sd@163.com" w:date="2020-04-23T23:27:00Z">
        <w:r w:rsidR="008B4C3A">
          <w:t xml:space="preserve">interactive </w:t>
        </w:r>
      </w:ins>
      <w:r w:rsidR="00B8412B" w:rsidRPr="00F53C3E">
        <w:t xml:space="preserve">scenario is different from the traditional static </w:t>
      </w:r>
      <w:del w:id="71" w:author="wangjian_sd@163.com" w:date="2020-04-23T23:28:00Z">
        <w:r w:rsidR="00B8412B" w:rsidDel="008B4C3A">
          <w:delText xml:space="preserve">developing </w:delText>
        </w:r>
      </w:del>
      <w:r w:rsidR="00B8412B" w:rsidRPr="00F53C3E">
        <w:t>scenario, and it also has some special requirements for SRS.</w:t>
      </w:r>
      <w:commentRangeEnd w:id="67"/>
      <w:r w:rsidR="00032C49">
        <w:rPr>
          <w:rStyle w:val="a4"/>
        </w:rPr>
        <w:commentReference w:id="67"/>
      </w:r>
    </w:p>
    <w:p w14:paraId="6CC04C6C" w14:textId="71E1C57A" w:rsidR="00B27149" w:rsidRDefault="00B27149" w:rsidP="009C53CB">
      <w:pPr>
        <w:pStyle w:val="a3"/>
        <w:numPr>
          <w:ilvl w:val="0"/>
          <w:numId w:val="1"/>
        </w:numPr>
        <w:ind w:firstLineChars="0"/>
      </w:pPr>
      <w:r w:rsidRPr="001E2D65">
        <w:rPr>
          <w:b/>
        </w:rPr>
        <w:t xml:space="preserve">The entire </w:t>
      </w:r>
      <w:r w:rsidR="0089667E">
        <w:rPr>
          <w:b/>
        </w:rPr>
        <w:t xml:space="preserve">developing </w:t>
      </w:r>
      <w:r w:rsidRPr="001E2D65">
        <w:rPr>
          <w:b/>
        </w:rPr>
        <w:t xml:space="preserve">process is </w:t>
      </w:r>
      <w:r w:rsidR="0089667E">
        <w:rPr>
          <w:b/>
        </w:rPr>
        <w:t xml:space="preserve">indeed </w:t>
      </w:r>
      <w:r w:rsidRPr="001E2D65">
        <w:rPr>
          <w:b/>
        </w:rPr>
        <w:t>a</w:t>
      </w:r>
      <w:commentRangeStart w:id="72"/>
      <w:r w:rsidRPr="001E2D65">
        <w:rPr>
          <w:b/>
        </w:rPr>
        <w:t xml:space="preserve"> session or transaction</w:t>
      </w:r>
      <w:commentRangeEnd w:id="72"/>
      <w:r w:rsidR="00032C49">
        <w:rPr>
          <w:rStyle w:val="a4"/>
        </w:rPr>
        <w:commentReference w:id="72"/>
      </w:r>
      <w:r w:rsidR="0051129A">
        <w:rPr>
          <w:b/>
        </w:rPr>
        <w:t xml:space="preserve">. </w:t>
      </w:r>
      <w:r w:rsidR="0051129A">
        <w:t xml:space="preserve">On the one hand, what </w:t>
      </w:r>
      <w:r w:rsidR="001C18A4">
        <w:t xml:space="preserve">a </w:t>
      </w:r>
      <w:r w:rsidR="0051129A">
        <w:t>developer</w:t>
      </w:r>
      <w:r w:rsidR="001C18A4">
        <w:t xml:space="preserve"> concerns in this process is how to realize his current short-term goal, that is, how to select some component services in terms of their functions and their relationship.</w:t>
      </w:r>
      <w:r w:rsidR="001C18A4" w:rsidRPr="001C18A4">
        <w:t xml:space="preserve"> </w:t>
      </w:r>
      <w:commentRangeStart w:id="73"/>
      <w:del w:id="74" w:author="耿 啸" w:date="2020-04-27T11:16:00Z">
        <w:r w:rsidR="001C18A4" w:rsidRPr="002879CE" w:rsidDel="00A14AA3">
          <w:rPr>
            <w:highlight w:val="yellow"/>
            <w:rPrChange w:id="75" w:author="wangjian_sd@163.com" w:date="2020-04-23T23:46:00Z">
              <w:rPr/>
            </w:rPrChange>
          </w:rPr>
          <w:delText>And the mashups that the developer</w:delText>
        </w:r>
      </w:del>
      <w:ins w:id="76" w:author="wangjian_sd@163.com" w:date="2020-04-23T23:29:00Z">
        <w:del w:id="77" w:author="耿 啸" w:date="2020-04-27T11:16:00Z">
          <w:r w:rsidR="008B4C3A" w:rsidRPr="002879CE" w:rsidDel="00A14AA3">
            <w:rPr>
              <w:highlight w:val="yellow"/>
              <w:rPrChange w:id="78" w:author="wangjian_sd@163.com" w:date="2020-04-23T23:46:00Z">
                <w:rPr/>
              </w:rPrChange>
            </w:rPr>
            <w:delText>to</w:delText>
          </w:r>
        </w:del>
      </w:ins>
      <w:del w:id="79" w:author="耿 啸" w:date="2020-04-27T11:16:00Z">
        <w:r w:rsidR="001C18A4" w:rsidRPr="002879CE" w:rsidDel="00A14AA3">
          <w:rPr>
            <w:highlight w:val="yellow"/>
            <w:rPrChange w:id="80" w:author="wangjian_sd@163.com" w:date="2020-04-23T23:46:00Z">
              <w:rPr/>
            </w:rPrChange>
          </w:rPr>
          <w:delText xml:space="preserve"> </w:delText>
        </w:r>
      </w:del>
      <w:ins w:id="81" w:author="wangjian_sd@163.com" w:date="2020-04-23T23:32:00Z">
        <w:del w:id="82" w:author="耿 啸" w:date="2020-04-27T11:16:00Z">
          <w:r w:rsidR="008B4C3A" w:rsidRPr="002879CE" w:rsidDel="00A14AA3">
            <w:rPr>
              <w:highlight w:val="yellow"/>
              <w:rPrChange w:id="83" w:author="wangjian_sd@163.com" w:date="2020-04-23T23:46:00Z">
                <w:rPr/>
              </w:rPrChange>
            </w:rPr>
            <w:delText xml:space="preserve">be </w:delText>
          </w:r>
        </w:del>
      </w:ins>
      <w:del w:id="84" w:author="耿 啸" w:date="2020-04-27T11:16:00Z">
        <w:r w:rsidR="009C53CB" w:rsidRPr="002879CE" w:rsidDel="00A14AA3">
          <w:rPr>
            <w:highlight w:val="yellow"/>
            <w:rPrChange w:id="85" w:author="wangjian_sd@163.com" w:date="2020-04-23T23:46:00Z">
              <w:rPr/>
            </w:rPrChange>
          </w:rPr>
          <w:delText>built</w:delText>
        </w:r>
        <w:r w:rsidR="001C18A4" w:rsidRPr="002879CE" w:rsidDel="00A14AA3">
          <w:rPr>
            <w:highlight w:val="yellow"/>
            <w:rPrChange w:id="86" w:author="wangjian_sd@163.com" w:date="2020-04-23T23:46:00Z">
              <w:rPr/>
            </w:rPrChange>
          </w:rPr>
          <w:delText xml:space="preserve"> before have little impact on the current session.</w:delText>
        </w:r>
        <w:commentRangeEnd w:id="73"/>
        <w:r w:rsidR="009A42FF" w:rsidDel="00A14AA3">
          <w:rPr>
            <w:rStyle w:val="a4"/>
          </w:rPr>
          <w:commentReference w:id="73"/>
        </w:r>
        <w:r w:rsidR="001C18A4" w:rsidRPr="001C18A4" w:rsidDel="00A14AA3">
          <w:delText xml:space="preserve"> </w:delText>
        </w:r>
      </w:del>
      <w:r w:rsidR="001C18A4">
        <w:t>On the other hand, t</w:t>
      </w:r>
      <w:r w:rsidR="001C18A4" w:rsidRPr="001C18A4">
        <w:t xml:space="preserve">his session is </w:t>
      </w:r>
      <w:r w:rsidR="009C53CB" w:rsidRPr="009C53CB">
        <w:t>an integral whole</w:t>
      </w:r>
      <w:r w:rsidR="009C53CB">
        <w:t xml:space="preserve"> and n</w:t>
      </w:r>
      <w:r>
        <w:t xml:space="preserve">ext service is supposed to coordinate with </w:t>
      </w:r>
      <w:r w:rsidR="008A0616">
        <w:t xml:space="preserve">the </w:t>
      </w:r>
      <w:r>
        <w:t xml:space="preserve">selected services to </w:t>
      </w:r>
      <w:r w:rsidR="009C53CB">
        <w:t>meet</w:t>
      </w:r>
      <w:r>
        <w:t xml:space="preserve"> </w:t>
      </w:r>
      <w:r w:rsidR="009C53CB">
        <w:t xml:space="preserve">the </w:t>
      </w:r>
      <w:r>
        <w:t>developer</w:t>
      </w:r>
      <w:r w:rsidR="009C53CB">
        <w:t>’s</w:t>
      </w:r>
      <w:r>
        <w:t xml:space="preserve"> requirements. </w:t>
      </w:r>
      <w:r w:rsidR="009C53CB">
        <w:t xml:space="preserve">Therefore, </w:t>
      </w:r>
      <w:r w:rsidRPr="001C18A4">
        <w:rPr>
          <w:b/>
        </w:rPr>
        <w:t xml:space="preserve">SRS </w:t>
      </w:r>
      <w:r w:rsidR="009C53CB">
        <w:rPr>
          <w:b/>
        </w:rPr>
        <w:t xml:space="preserve">ought </w:t>
      </w:r>
      <w:r w:rsidRPr="001C18A4">
        <w:rPr>
          <w:b/>
        </w:rPr>
        <w:t>to consider the complex interaction among the mashup to be built, the selected service</w:t>
      </w:r>
      <w:r w:rsidR="002879CE">
        <w:rPr>
          <w:b/>
        </w:rPr>
        <w:t>s</w:t>
      </w:r>
      <w:r w:rsidRPr="001C18A4">
        <w:rPr>
          <w:b/>
        </w:rPr>
        <w:t xml:space="preserve"> and </w:t>
      </w:r>
      <w:commentRangeStart w:id="87"/>
      <w:r w:rsidRPr="001C18A4">
        <w:rPr>
          <w:b/>
        </w:rPr>
        <w:t>next service</w:t>
      </w:r>
      <w:commentRangeEnd w:id="87"/>
      <w:r w:rsidR="00781665">
        <w:rPr>
          <w:rStyle w:val="a4"/>
        </w:rPr>
        <w:commentReference w:id="87"/>
      </w:r>
      <w:r w:rsidRPr="001C18A4">
        <w:rPr>
          <w:b/>
        </w:rPr>
        <w:t xml:space="preserve"> when making recommendations.</w:t>
      </w:r>
    </w:p>
    <w:p w14:paraId="2840AFB7" w14:textId="198CEBAA" w:rsidR="001E2D65" w:rsidDel="00771C53" w:rsidRDefault="009C53CB" w:rsidP="00771C53">
      <w:pPr>
        <w:pStyle w:val="a3"/>
        <w:numPr>
          <w:ilvl w:val="0"/>
          <w:numId w:val="1"/>
        </w:numPr>
        <w:ind w:firstLineChars="0"/>
        <w:rPr>
          <w:del w:id="88" w:author="耿 啸" w:date="2020-04-27T11:36:00Z"/>
        </w:rPr>
      </w:pPr>
      <w:r w:rsidRPr="003B0CD4">
        <w:t xml:space="preserve">The session </w:t>
      </w:r>
      <w:r>
        <w:t>to build a new m</w:t>
      </w:r>
      <w:r w:rsidRPr="003B0CD4">
        <w:t xml:space="preserve">ashup is </w:t>
      </w:r>
      <w:r>
        <w:t xml:space="preserve">established and completed </w:t>
      </w:r>
      <w:r w:rsidRPr="003B0CD4">
        <w:t>online.</w:t>
      </w:r>
      <w:ins w:id="89" w:author="耿 啸" w:date="2020-04-26T14:34:00Z">
        <w:r w:rsidR="00E863DB">
          <w:t xml:space="preserve"> </w:t>
        </w:r>
      </w:ins>
      <w:ins w:id="90" w:author="耿 啸" w:date="2020-04-26T14:35:00Z">
        <w:r w:rsidR="00E863DB">
          <w:t>I</w:t>
        </w:r>
        <w:r w:rsidR="00E863DB">
          <w:rPr>
            <w:rFonts w:hint="eastAsia"/>
          </w:rPr>
          <w:t>t</w:t>
        </w:r>
        <w:r w:rsidR="00E863DB">
          <w:t xml:space="preserve"> </w:t>
        </w:r>
        <w:r w:rsidR="00E863DB">
          <w:rPr>
            <w:rFonts w:hint="eastAsia"/>
          </w:rPr>
          <w:t>can</w:t>
        </w:r>
        <w:r w:rsidR="00E863DB">
          <w:t xml:space="preserve"> be divided into two stages: (1</w:t>
        </w:r>
      </w:ins>
      <w:ins w:id="91" w:author="耿 啸" w:date="2020-04-26T14:36:00Z">
        <w:r w:rsidR="00E863DB">
          <w:t xml:space="preserve">) </w:t>
        </w:r>
      </w:ins>
      <w:del w:id="92" w:author="耿 啸" w:date="2020-04-26T14:39:00Z">
        <w:r w:rsidRPr="003B0CD4" w:rsidDel="00E863DB">
          <w:delText xml:space="preserve"> </w:delText>
        </w:r>
      </w:del>
      <w:commentRangeStart w:id="93"/>
      <w:del w:id="94" w:author="耿 啸" w:date="2020-04-26T14:37:00Z">
        <w:r w:rsidR="00F42DC6" w:rsidDel="00E863DB">
          <w:delText>SRS</w:delText>
        </w:r>
        <w:r w:rsidR="00F42DC6" w:rsidRPr="00E54CAF" w:rsidDel="00E863DB">
          <w:delText xml:space="preserve"> needs to work in</w:delText>
        </w:r>
      </w:del>
      <w:ins w:id="95" w:author="wangjian_sd@163.com" w:date="2020-04-23T23:45:00Z">
        <w:del w:id="96" w:author="耿 啸" w:date="2020-04-26T14:37:00Z">
          <w:r w:rsidR="002879CE" w:rsidDel="00E863DB">
            <w:delText>deal with</w:delText>
          </w:r>
        </w:del>
      </w:ins>
      <w:del w:id="97" w:author="耿 啸" w:date="2020-04-26T14:37:00Z">
        <w:r w:rsidR="00F42DC6" w:rsidRPr="00E54CAF" w:rsidDel="00E863DB">
          <w:delText xml:space="preserve"> the following two situations:</w:delText>
        </w:r>
        <w:commentRangeEnd w:id="93"/>
        <w:r w:rsidR="004C7433" w:rsidDel="00E863DB">
          <w:rPr>
            <w:rStyle w:val="a4"/>
          </w:rPr>
          <w:commentReference w:id="93"/>
        </w:r>
        <w:r w:rsidR="00F42DC6" w:rsidDel="00E863DB">
          <w:delText xml:space="preserve"> </w:delText>
        </w:r>
        <w:r w:rsidR="00F42DC6" w:rsidDel="00E863DB">
          <w:rPr>
            <w:rFonts w:hint="eastAsia"/>
          </w:rPr>
          <w:delText>(</w:delText>
        </w:r>
        <w:r w:rsidR="00F42DC6" w:rsidDel="00E863DB">
          <w:delText xml:space="preserve">1) </w:delText>
        </w:r>
        <w:r w:rsidR="004C7433" w:rsidDel="00E863DB">
          <w:delText>if</w:delText>
        </w:r>
        <w:r w:rsidR="00F42DC6" w:rsidRPr="00E54CAF" w:rsidDel="00E863DB">
          <w:delText xml:space="preserve"> </w:delText>
        </w:r>
      </w:del>
      <w:ins w:id="98" w:author="耿 啸" w:date="2020-04-26T14:39:00Z">
        <w:r w:rsidR="005874C9">
          <w:t xml:space="preserve">when </w:t>
        </w:r>
      </w:ins>
      <w:r w:rsidR="00F42DC6" w:rsidRPr="00E54CAF">
        <w:t>developer</w:t>
      </w:r>
      <w:r w:rsidR="00F42DC6">
        <w:t>s</w:t>
      </w:r>
      <w:r w:rsidR="00F42DC6" w:rsidRPr="00E54CAF">
        <w:t xml:space="preserve"> </w:t>
      </w:r>
      <w:ins w:id="99" w:author="耿 啸" w:date="2020-04-26T14:40:00Z">
        <w:r w:rsidR="005874C9">
          <w:t xml:space="preserve">just start their sessions and </w:t>
        </w:r>
      </w:ins>
      <w:r w:rsidR="00A52180">
        <w:t xml:space="preserve">have </w:t>
      </w:r>
      <w:r w:rsidR="00F42DC6">
        <w:t xml:space="preserve">not </w:t>
      </w:r>
      <w:r w:rsidR="00F42DC6" w:rsidRPr="00E54CAF">
        <w:t>select</w:t>
      </w:r>
      <w:r w:rsidR="00A52180">
        <w:t>ed</w:t>
      </w:r>
      <w:r w:rsidR="00F42DC6" w:rsidRPr="00E54CAF">
        <w:t xml:space="preserve"> </w:t>
      </w:r>
      <w:r w:rsidR="00F42DC6">
        <w:t>any</w:t>
      </w:r>
      <w:r w:rsidR="00F42DC6" w:rsidRPr="00E54CAF">
        <w:t xml:space="preserve"> component</w:t>
      </w:r>
      <w:r w:rsidR="00F42DC6">
        <w:t xml:space="preserve"> </w:t>
      </w:r>
      <w:r w:rsidR="00F42DC6" w:rsidRPr="00E54CAF">
        <w:t>service</w:t>
      </w:r>
      <w:r w:rsidR="00F42DC6">
        <w:t>s</w:t>
      </w:r>
      <w:r w:rsidR="004C7433">
        <w:t>,</w:t>
      </w:r>
      <w:r w:rsidR="00F42DC6">
        <w:t xml:space="preserve"> </w:t>
      </w:r>
      <w:r>
        <w:t>SRS</w:t>
      </w:r>
      <w:r w:rsidRPr="00457192">
        <w:t xml:space="preserve"> should make </w:t>
      </w:r>
      <w:ins w:id="100" w:author="耿 啸" w:date="2020-04-26T14:40:00Z">
        <w:r w:rsidR="005874C9">
          <w:t xml:space="preserve">the </w:t>
        </w:r>
      </w:ins>
      <w:ins w:id="101" w:author="耿 啸" w:date="2020-04-26T14:38:00Z">
        <w:r w:rsidR="00E863DB">
          <w:t xml:space="preserve">first round </w:t>
        </w:r>
      </w:ins>
      <w:del w:id="102" w:author="耿 啸" w:date="2020-04-26T14:51:00Z">
        <w:r w:rsidRPr="00457192" w:rsidDel="006E228B">
          <w:delText xml:space="preserve">personalized </w:delText>
        </w:r>
      </w:del>
      <w:r w:rsidRPr="00457192">
        <w:t xml:space="preserve">recommendations </w:t>
      </w:r>
      <w:r w:rsidR="002879CE">
        <w:t>according to</w:t>
      </w:r>
      <w:r>
        <w:t xml:space="preserve"> </w:t>
      </w:r>
      <w:r w:rsidRPr="008B483B">
        <w:t>their re</w:t>
      </w:r>
      <w:r w:rsidRPr="004632FD">
        <w:t>quirements</w:t>
      </w:r>
      <w:r w:rsidR="00A52180">
        <w:t>;</w:t>
      </w:r>
      <w:r>
        <w:t xml:space="preserve"> </w:t>
      </w:r>
      <w:r w:rsidR="00F42DC6">
        <w:t xml:space="preserve">(2) </w:t>
      </w:r>
      <w:ins w:id="103" w:author="耿 啸" w:date="2020-04-27T11:18:00Z">
        <w:r w:rsidR="00A14AA3">
          <w:t xml:space="preserve">afterwards, </w:t>
        </w:r>
      </w:ins>
      <w:r w:rsidR="00F42DC6">
        <w:t>when</w:t>
      </w:r>
      <w:r w:rsidRPr="00457192">
        <w:t xml:space="preserve"> developer</w:t>
      </w:r>
      <w:r>
        <w:t xml:space="preserve">s </w:t>
      </w:r>
      <w:r w:rsidR="00F42DC6">
        <w:t>have</w:t>
      </w:r>
      <w:r w:rsidR="00F42DC6" w:rsidRPr="00E54CAF">
        <w:t xml:space="preserve"> selected</w:t>
      </w:r>
      <w:r w:rsidR="00F42DC6">
        <w:t xml:space="preserve"> </w:t>
      </w:r>
      <w:r w:rsidR="00F42DC6" w:rsidRPr="009E2E6B">
        <w:t xml:space="preserve">one or </w:t>
      </w:r>
      <w:r w:rsidR="00A52180">
        <w:t>more</w:t>
      </w:r>
      <w:r w:rsidR="00F42DC6" w:rsidRPr="00E54CAF">
        <w:t xml:space="preserve"> </w:t>
      </w:r>
      <w:r w:rsidRPr="00457192">
        <w:t xml:space="preserve">component services, </w:t>
      </w:r>
      <w:r>
        <w:t>SRS need</w:t>
      </w:r>
      <w:r w:rsidR="00A52180">
        <w:t>s</w:t>
      </w:r>
      <w:r>
        <w:t xml:space="preserve"> to</w:t>
      </w:r>
      <w:r w:rsidRPr="00457192">
        <w:t xml:space="preserve"> </w:t>
      </w:r>
      <w:ins w:id="104" w:author="耿 啸" w:date="2020-04-26T14:42:00Z">
        <w:r w:rsidR="005874C9" w:rsidRPr="005874C9">
          <w:t>make prompt response to</w:t>
        </w:r>
        <w:r w:rsidR="005874C9">
          <w:t xml:space="preserve"> </w:t>
        </w:r>
      </w:ins>
      <w:moveToRangeStart w:id="105" w:author="耿 啸" w:date="2020-04-26T14:42:00Z" w:name="move38804589"/>
      <w:moveTo w:id="106" w:author="耿 啸" w:date="2020-04-26T14:42:00Z">
        <w:r w:rsidR="005874C9" w:rsidRPr="00457192">
          <w:t>real-time</w:t>
        </w:r>
        <w:r w:rsidR="005874C9">
          <w:t xml:space="preserve"> </w:t>
        </w:r>
        <w:r w:rsidR="005874C9" w:rsidRPr="00457192">
          <w:t>feedback</w:t>
        </w:r>
        <w:r w:rsidR="005874C9">
          <w:t>s (i.e., selected component services)</w:t>
        </w:r>
      </w:moveTo>
      <w:ins w:id="107" w:author="耿 啸" w:date="2020-04-27T11:30:00Z">
        <w:r w:rsidR="007C3E2E">
          <w:t>,</w:t>
        </w:r>
      </w:ins>
      <w:ins w:id="108" w:author="耿 啸" w:date="2020-04-27T11:33:00Z">
        <w:r w:rsidR="007C3E2E">
          <w:t xml:space="preserve"> </w:t>
        </w:r>
      </w:ins>
      <w:ins w:id="109" w:author="耿 啸" w:date="2020-04-27T11:35:00Z">
        <w:r w:rsidR="00771C53">
          <w:t>model</w:t>
        </w:r>
        <w:r w:rsidR="00771C53" w:rsidRPr="00771C53">
          <w:t xml:space="preserve"> </w:t>
        </w:r>
        <w:r w:rsidR="00771C53" w:rsidRPr="00457192">
          <w:t>developer</w:t>
        </w:r>
        <w:r w:rsidR="00771C53">
          <w:t>s</w:t>
        </w:r>
        <w:r w:rsidR="00771C53" w:rsidRPr="00771C53">
          <w:t xml:space="preserve"> needs</w:t>
        </w:r>
        <w:r w:rsidR="00771C53">
          <w:t xml:space="preserve"> </w:t>
        </w:r>
      </w:ins>
      <w:ins w:id="110" w:author="耿 啸" w:date="2020-04-27T11:36:00Z">
        <w:r w:rsidR="00771C53">
          <w:t xml:space="preserve">more </w:t>
        </w:r>
        <w:r w:rsidR="00771C53" w:rsidRPr="00771C53">
          <w:t>accurate</w:t>
        </w:r>
        <w:r w:rsidR="00771C53">
          <w:t>ly,</w:t>
        </w:r>
      </w:ins>
      <w:moveTo w:id="111" w:author="耿 啸" w:date="2020-04-26T14:42:00Z">
        <w:del w:id="112" w:author="耿 啸" w:date="2020-04-26T14:43:00Z">
          <w:r w:rsidR="005874C9" w:rsidDel="005874C9">
            <w:delText>.</w:delText>
          </w:r>
        </w:del>
      </w:moveTo>
      <w:moveToRangeEnd w:id="105"/>
      <w:ins w:id="113" w:author="耿 啸" w:date="2020-04-27T11:36:00Z">
        <w:r w:rsidR="00771C53">
          <w:t xml:space="preserve"> and </w:t>
        </w:r>
      </w:ins>
      <w:r w:rsidRPr="00457192">
        <w:t xml:space="preserve">generate </w:t>
      </w:r>
      <w:del w:id="114" w:author="wangjian_sd@163.com" w:date="2020-04-23T23:37:00Z">
        <w:r w:rsidRPr="00457192" w:rsidDel="00A52180">
          <w:delText xml:space="preserve">new </w:delText>
        </w:r>
      </w:del>
      <w:ins w:id="115" w:author="wangjian_sd@163.com" w:date="2020-04-23T23:37:00Z">
        <w:r w:rsidR="00A52180">
          <w:t>follow up</w:t>
        </w:r>
        <w:r w:rsidR="00A52180" w:rsidRPr="00457192">
          <w:t xml:space="preserve"> </w:t>
        </w:r>
      </w:ins>
      <w:r w:rsidRPr="00457192">
        <w:t>recommendation</w:t>
      </w:r>
      <w:r>
        <w:t xml:space="preserve">s </w:t>
      </w:r>
      <w:del w:id="116" w:author="耿 啸" w:date="2020-04-26T14:43:00Z">
        <w:r w:rsidDel="005874C9">
          <w:delText xml:space="preserve">based on initial </w:delText>
        </w:r>
        <w:r w:rsidRPr="00457192" w:rsidDel="005874C9">
          <w:delText xml:space="preserve">requirements </w:delText>
        </w:r>
        <w:r w:rsidDel="005874C9">
          <w:delText xml:space="preserve">and </w:delText>
        </w:r>
        <w:r w:rsidRPr="00457192" w:rsidDel="005874C9">
          <w:delText xml:space="preserve">these </w:delText>
        </w:r>
      </w:del>
      <w:moveFromRangeStart w:id="117" w:author="耿 啸" w:date="2020-04-26T14:42:00Z" w:name="move38804589"/>
      <w:moveFrom w:id="118" w:author="耿 啸" w:date="2020-04-26T14:42:00Z">
        <w:del w:id="119" w:author="耿 啸" w:date="2020-04-26T14:43:00Z">
          <w:r w:rsidRPr="00457192" w:rsidDel="005874C9">
            <w:delText>rea</w:delText>
          </w:r>
        </w:del>
        <w:r w:rsidRPr="00457192" w:rsidDel="005874C9">
          <w:t>l-time</w:t>
        </w:r>
        <w:r w:rsidDel="005874C9">
          <w:t xml:space="preserve"> </w:t>
        </w:r>
        <w:r w:rsidRPr="00457192" w:rsidDel="005874C9">
          <w:t>feedback</w:t>
        </w:r>
        <w:r w:rsidDel="005874C9">
          <w:t>s</w:t>
        </w:r>
        <w:ins w:id="120" w:author="wangjian_sd@163.com" w:date="2020-04-23T23:38:00Z">
          <w:r w:rsidR="00A52180" w:rsidDel="005874C9">
            <w:t xml:space="preserve"> (i.e., selected component services)</w:t>
          </w:r>
        </w:ins>
        <w:del w:id="121" w:author="耿 啸" w:date="2020-04-26T17:53:00Z">
          <w:r w:rsidDel="00C57B95">
            <w:delText>.</w:delText>
          </w:r>
        </w:del>
      </w:moveFrom>
      <w:moveFromRangeEnd w:id="117"/>
      <w:ins w:id="122" w:author="耿 啸" w:date="2020-04-26T17:53:00Z">
        <w:r w:rsidR="00C57B95">
          <w:t xml:space="preserve"> </w:t>
        </w:r>
      </w:ins>
      <w:ins w:id="123" w:author="耿 啸" w:date="2020-04-27T11:28:00Z">
        <w:r w:rsidR="007C3E2E">
          <w:t xml:space="preserve">Indeed, </w:t>
        </w:r>
      </w:ins>
      <w:ins w:id="124" w:author="耿 啸" w:date="2020-04-27T11:36:00Z">
        <w:r w:rsidR="00771C53">
          <w:t>stage 2</w:t>
        </w:r>
        <w:r w:rsidR="00771C53">
          <w:t xml:space="preserve"> is </w:t>
        </w:r>
      </w:ins>
      <w:ins w:id="125" w:author="耿 啸" w:date="2020-04-27T11:28:00Z">
        <w:r w:rsidR="007C3E2E">
          <w:t xml:space="preserve">the main difference between static and interactive </w:t>
        </w:r>
        <w:r w:rsidR="007C3E2E">
          <w:rPr>
            <w:rFonts w:hint="eastAsia"/>
          </w:rPr>
          <w:t>recommendation</w:t>
        </w:r>
      </w:ins>
      <w:ins w:id="126" w:author="耿 啸" w:date="2020-04-27T11:36:00Z">
        <w:r w:rsidR="00771C53">
          <w:t>.</w:t>
        </w:r>
      </w:ins>
      <w:ins w:id="127" w:author="耿 啸" w:date="2020-04-27T11:37:00Z">
        <w:r w:rsidR="00771C53">
          <w:t xml:space="preserve"> And </w:t>
        </w:r>
      </w:ins>
      <w:ins w:id="128" w:author="耿 啸" w:date="2020-04-27T11:39:00Z">
        <w:r w:rsidR="00771C53">
          <w:t>t</w:t>
        </w:r>
        <w:r w:rsidR="00771C53" w:rsidRPr="00771C53">
          <w:t xml:space="preserve">he interaction between </w:t>
        </w:r>
        <w:r w:rsidR="00771C53">
          <w:t>SRS</w:t>
        </w:r>
        <w:r w:rsidR="00771C53" w:rsidRPr="00771C53">
          <w:t xml:space="preserve"> and </w:t>
        </w:r>
      </w:ins>
      <w:ins w:id="129" w:author="耿 啸" w:date="2020-04-27T11:43:00Z">
        <w:r w:rsidR="00771C53">
          <w:t>developers</w:t>
        </w:r>
      </w:ins>
      <w:ins w:id="130" w:author="耿 啸" w:date="2020-04-27T11:39:00Z">
        <w:r w:rsidR="00771C53" w:rsidRPr="00771C53">
          <w:t xml:space="preserve"> is reflected in </w:t>
        </w:r>
      </w:ins>
      <w:ins w:id="131" w:author="耿 啸" w:date="2020-04-27T11:40:00Z">
        <w:r w:rsidR="00771C53">
          <w:t xml:space="preserve">SRS’s </w:t>
        </w:r>
      </w:ins>
      <w:ins w:id="132" w:author="耿 啸" w:date="2020-04-27T11:38:00Z">
        <w:r w:rsidR="00771C53" w:rsidRPr="00771C53">
          <w:t>exploit</w:t>
        </w:r>
        <w:r w:rsidR="00771C53">
          <w:t xml:space="preserve">ation of </w:t>
        </w:r>
        <w:r w:rsidR="00771C53" w:rsidRPr="00457192">
          <w:t>developer</w:t>
        </w:r>
        <w:r w:rsidR="00771C53">
          <w:t>s</w:t>
        </w:r>
        <w:r w:rsidR="00771C53">
          <w:t xml:space="preserve">’ </w:t>
        </w:r>
        <w:r w:rsidR="00771C53" w:rsidRPr="00457192">
          <w:t>feedback</w:t>
        </w:r>
        <w:r w:rsidR="00771C53">
          <w:t>s</w:t>
        </w:r>
      </w:ins>
      <w:ins w:id="133" w:author="耿 啸" w:date="2020-04-27T11:41:00Z">
        <w:r w:rsidR="00771C53">
          <w:t xml:space="preserve">. </w:t>
        </w:r>
      </w:ins>
    </w:p>
    <w:p w14:paraId="150A6FF1" w14:textId="48251521" w:rsidR="000A7E7E" w:rsidRDefault="00C16908" w:rsidP="00AF758D">
      <w:pPr>
        <w:ind w:firstLine="420"/>
        <w:rPr>
          <w:ins w:id="134" w:author="耿 啸" w:date="2020-04-26T17:52:00Z"/>
        </w:rPr>
      </w:pPr>
      <w:commentRangeStart w:id="135"/>
      <w:r>
        <w:t>M</w:t>
      </w:r>
      <w:r w:rsidR="008965C4" w:rsidRPr="008965C4">
        <w:t xml:space="preserve">ost of the existing service recommendation technologies </w:t>
      </w:r>
      <w:commentRangeEnd w:id="135"/>
      <w:r w:rsidR="004C7433">
        <w:rPr>
          <w:rStyle w:val="a4"/>
        </w:rPr>
        <w:commentReference w:id="135"/>
      </w:r>
      <w:r w:rsidR="008965C4" w:rsidRPr="008965C4">
        <w:t xml:space="preserve">cannot meet the above </w:t>
      </w:r>
      <w:r w:rsidR="008965C4" w:rsidRPr="006635D1">
        <w:t xml:space="preserve">needs </w:t>
      </w:r>
      <w:r w:rsidR="008965C4" w:rsidRPr="008965C4">
        <w:t>or work well</w:t>
      </w:r>
      <w:r>
        <w:t xml:space="preserve"> in </w:t>
      </w:r>
      <w:r w:rsidR="004C7433">
        <w:rPr>
          <w:rFonts w:hint="eastAsia"/>
        </w:rPr>
        <w:t>the</w:t>
      </w:r>
      <w:r w:rsidR="004C7433">
        <w:t xml:space="preserve"> </w:t>
      </w:r>
      <w:r w:rsidR="004C7433">
        <w:rPr>
          <w:rFonts w:hint="eastAsia"/>
        </w:rPr>
        <w:t>above</w:t>
      </w:r>
      <w:r w:rsidR="004C7433">
        <w:t xml:space="preserve"> </w:t>
      </w:r>
      <w:del w:id="136" w:author="耿 啸" w:date="2020-04-26T14:49:00Z">
        <w:r w:rsidR="00423994" w:rsidDel="005874C9">
          <w:rPr>
            <w:rFonts w:hint="eastAsia"/>
          </w:rPr>
          <w:delText>case</w:delText>
        </w:r>
      </w:del>
      <w:ins w:id="137" w:author="耿 啸" w:date="2020-04-26T14:49:00Z">
        <w:r w:rsidR="005874C9">
          <w:rPr>
            <w:rFonts w:hint="eastAsia"/>
          </w:rPr>
          <w:t>stages</w:t>
        </w:r>
      </w:ins>
      <w:r>
        <w:t xml:space="preserve">. </w:t>
      </w:r>
      <w:ins w:id="138" w:author="耿 啸" w:date="2020-04-26T14:56:00Z">
        <w:r w:rsidR="006E228B">
          <w:t>M</w:t>
        </w:r>
        <w:r w:rsidR="006E228B" w:rsidRPr="008965C4">
          <w:t xml:space="preserve">odel-based </w:t>
        </w:r>
        <w:r w:rsidR="006E228B">
          <w:t>CF</w:t>
        </w:r>
        <w:r w:rsidR="006E228B" w:rsidRPr="008965C4">
          <w:t xml:space="preserve"> </w:t>
        </w:r>
        <w:r w:rsidR="006E228B">
          <w:t>methods</w:t>
        </w:r>
        <w:r w:rsidR="006E228B" w:rsidRPr="005874C9">
          <w:t xml:space="preserve"> </w:t>
        </w:r>
      </w:ins>
      <w:ins w:id="139" w:author="耿 啸" w:date="2020-04-26T14:48:00Z">
        <w:r w:rsidR="005874C9" w:rsidRPr="005874C9">
          <w:t xml:space="preserve">cannot model new </w:t>
        </w:r>
      </w:ins>
      <w:ins w:id="140" w:author="耿 啸" w:date="2020-04-26T14:50:00Z">
        <w:r w:rsidR="006E228B">
          <w:rPr>
            <w:rFonts w:hint="eastAsia"/>
          </w:rPr>
          <w:t>developers</w:t>
        </w:r>
      </w:ins>
      <w:ins w:id="141" w:author="耿 啸" w:date="2020-04-26T14:48:00Z">
        <w:r w:rsidR="005874C9" w:rsidRPr="005874C9">
          <w:t xml:space="preserve"> </w:t>
        </w:r>
      </w:ins>
      <w:ins w:id="142" w:author="耿 啸" w:date="2020-04-26T14:49:00Z">
        <w:r w:rsidR="005874C9">
          <w:t xml:space="preserve">with </w:t>
        </w:r>
      </w:ins>
      <w:ins w:id="143" w:author="耿 啸" w:date="2020-04-26T14:48:00Z">
        <w:r w:rsidR="005874C9" w:rsidRPr="005874C9">
          <w:t xml:space="preserve">no </w:t>
        </w:r>
      </w:ins>
      <w:ins w:id="144" w:author="耿 啸" w:date="2020-04-26T14:49:00Z">
        <w:r w:rsidR="005874C9">
          <w:rPr>
            <w:rFonts w:hint="eastAsia"/>
          </w:rPr>
          <w:t>component</w:t>
        </w:r>
        <w:r w:rsidR="005874C9">
          <w:t xml:space="preserve"> </w:t>
        </w:r>
        <w:r w:rsidR="005874C9">
          <w:rPr>
            <w:rFonts w:hint="eastAsia"/>
          </w:rPr>
          <w:t>services</w:t>
        </w:r>
      </w:ins>
      <w:ins w:id="145" w:author="耿 啸" w:date="2020-04-26T14:50:00Z">
        <w:r w:rsidR="006E228B">
          <w:t xml:space="preserve"> </w:t>
        </w:r>
        <w:r w:rsidR="006E228B">
          <w:rPr>
            <w:rFonts w:hint="eastAsia"/>
          </w:rPr>
          <w:t>or</w:t>
        </w:r>
        <w:r w:rsidR="006E228B">
          <w:t xml:space="preserve"> </w:t>
        </w:r>
        <w:r w:rsidR="006E228B">
          <w:rPr>
            <w:rFonts w:hint="eastAsia"/>
          </w:rPr>
          <w:t>make</w:t>
        </w:r>
        <w:r w:rsidR="006E228B">
          <w:t xml:space="preserve"> </w:t>
        </w:r>
      </w:ins>
      <w:ins w:id="146" w:author="耿 啸" w:date="2020-04-26T14:51:00Z">
        <w:r w:rsidR="006E228B" w:rsidRPr="00457192">
          <w:t>personalized</w:t>
        </w:r>
        <w:r w:rsidR="006E228B">
          <w:t xml:space="preserve"> </w:t>
        </w:r>
        <w:r w:rsidR="006E228B" w:rsidRPr="00457192">
          <w:t>recommendations</w:t>
        </w:r>
      </w:ins>
      <w:ins w:id="147" w:author="耿 啸" w:date="2020-04-26T14:56:00Z">
        <w:r w:rsidR="006E228B">
          <w:t xml:space="preserve"> i</w:t>
        </w:r>
        <w:r w:rsidR="006E228B" w:rsidRPr="005874C9">
          <w:t>n the first stage</w:t>
        </w:r>
      </w:ins>
      <w:ins w:id="148" w:author="耿 啸" w:date="2020-04-26T14:48:00Z">
        <w:r w:rsidR="005874C9" w:rsidRPr="005874C9">
          <w:t>.</w:t>
        </w:r>
      </w:ins>
      <w:ins w:id="149" w:author="耿 啸" w:date="2020-04-26T14:51:00Z">
        <w:r w:rsidR="006E228B">
          <w:t xml:space="preserve"> </w:t>
        </w:r>
      </w:ins>
      <w:ins w:id="150" w:author="耿 啸" w:date="2020-04-26T14:52:00Z">
        <w:r w:rsidR="006E228B" w:rsidRPr="006E228B">
          <w:t xml:space="preserve">In the second stage, even if </w:t>
        </w:r>
      </w:ins>
      <w:ins w:id="151" w:author="耿 啸" w:date="2020-04-26T14:53:00Z">
        <w:r w:rsidR="006E228B">
          <w:rPr>
            <w:rFonts w:hint="eastAsia"/>
          </w:rPr>
          <w:t>developers</w:t>
        </w:r>
        <w:r w:rsidR="006E228B" w:rsidRPr="005874C9">
          <w:t xml:space="preserve"> </w:t>
        </w:r>
        <w:r w:rsidR="006E228B">
          <w:rPr>
            <w:rFonts w:hint="eastAsia"/>
          </w:rPr>
          <w:t>have</w:t>
        </w:r>
        <w:r w:rsidR="006E228B">
          <w:t xml:space="preserve"> </w:t>
        </w:r>
      </w:ins>
      <w:ins w:id="152" w:author="耿 啸" w:date="2020-04-26T14:52:00Z">
        <w:r w:rsidR="006E228B" w:rsidRPr="006E228B">
          <w:t>select</w:t>
        </w:r>
      </w:ins>
      <w:ins w:id="153" w:author="耿 啸" w:date="2020-04-26T14:53:00Z">
        <w:r w:rsidR="006E228B">
          <w:t>ed</w:t>
        </w:r>
      </w:ins>
      <w:ins w:id="154" w:author="耿 啸" w:date="2020-04-26T14:52:00Z">
        <w:r w:rsidR="006E228B" w:rsidRPr="006E228B">
          <w:t xml:space="preserve"> </w:t>
        </w:r>
      </w:ins>
      <w:ins w:id="155" w:author="耿 啸" w:date="2020-04-26T14:53:00Z">
        <w:r w:rsidR="006E228B">
          <w:t>some</w:t>
        </w:r>
      </w:ins>
      <w:ins w:id="156" w:author="耿 啸" w:date="2020-04-26T14:52:00Z">
        <w:r w:rsidR="006E228B" w:rsidRPr="006E228B">
          <w:t xml:space="preserve"> services, </w:t>
        </w:r>
      </w:ins>
      <w:ins w:id="157" w:author="耿 啸" w:date="2020-04-26T14:53:00Z">
        <w:r w:rsidR="006E228B">
          <w:t>they can hardly</w:t>
        </w:r>
      </w:ins>
      <w:ins w:id="158" w:author="耿 啸" w:date="2020-04-26T14:52:00Z">
        <w:r w:rsidR="006E228B" w:rsidRPr="006E228B">
          <w:t xml:space="preserve"> update their models in real time to obtain the latest representations of </w:t>
        </w:r>
      </w:ins>
      <w:ins w:id="159" w:author="耿 啸" w:date="2020-04-26T14:55:00Z">
        <w:r w:rsidR="006E228B">
          <w:rPr>
            <w:rFonts w:hint="eastAsia"/>
          </w:rPr>
          <w:t>developers</w:t>
        </w:r>
      </w:ins>
      <w:ins w:id="160" w:author="耿 啸" w:date="2020-04-26T14:52:00Z">
        <w:r w:rsidR="006E228B" w:rsidRPr="006E228B">
          <w:t xml:space="preserve">. In other words, they cannot dynamically generate </w:t>
        </w:r>
      </w:ins>
      <w:ins w:id="161" w:author="耿 啸" w:date="2020-04-27T11:25:00Z">
        <w:r w:rsidR="007C3E2E">
          <w:t>follow up</w:t>
        </w:r>
        <w:r w:rsidR="007C3E2E" w:rsidRPr="006E228B">
          <w:t xml:space="preserve"> </w:t>
        </w:r>
      </w:ins>
      <w:ins w:id="162" w:author="耿 啸" w:date="2020-04-26T14:52:00Z">
        <w:r w:rsidR="006E228B" w:rsidRPr="006E228B">
          <w:t>recommendations based on user feedback.</w:t>
        </w:r>
      </w:ins>
      <w:ins w:id="163" w:author="耿 啸" w:date="2020-04-26T14:54:00Z">
        <w:r w:rsidR="006E228B">
          <w:t xml:space="preserve"> </w:t>
        </w:r>
      </w:ins>
      <w:del w:id="164" w:author="耿 啸" w:date="2020-04-26T14:56:00Z">
        <w:r w:rsidDel="006E228B">
          <w:delText>M</w:delText>
        </w:r>
        <w:r w:rsidR="008965C4" w:rsidRPr="008965C4" w:rsidDel="006E228B">
          <w:delText xml:space="preserve">odel-based </w:delText>
        </w:r>
        <w:r w:rsidDel="006E228B">
          <w:delText>CF</w:delText>
        </w:r>
        <w:r w:rsidR="008965C4" w:rsidRPr="008965C4" w:rsidDel="006E228B">
          <w:delText xml:space="preserve"> </w:delText>
        </w:r>
        <w:r w:rsidDel="006E228B">
          <w:delText xml:space="preserve">methods </w:delText>
        </w:r>
        <w:r w:rsidR="008965C4" w:rsidRPr="008965C4" w:rsidDel="006E228B">
          <w:delText>first train the</w:delText>
        </w:r>
        <w:r w:rsidDel="006E228B">
          <w:delText>ir</w:delText>
        </w:r>
        <w:r w:rsidR="008965C4" w:rsidRPr="008965C4" w:rsidDel="006E228B">
          <w:delText xml:space="preserve"> model</w:delText>
        </w:r>
        <w:r w:rsidDel="006E228B">
          <w:delText>s</w:delText>
        </w:r>
        <w:r w:rsidR="008965C4" w:rsidRPr="008965C4" w:rsidDel="006E228B">
          <w:delText xml:space="preserve"> </w:delText>
        </w:r>
        <w:r w:rsidR="00B72444" w:rsidDel="006E228B">
          <w:delText>and</w:delText>
        </w:r>
        <w:r w:rsidR="008965C4" w:rsidRPr="008965C4" w:rsidDel="006E228B">
          <w:delText xml:space="preserve"> obtain the representations of mashups and services in the training set offline, and then predict the ratings of </w:delText>
        </w:r>
        <w:r w:rsidR="00B72444" w:rsidRPr="008965C4" w:rsidDel="006E228B">
          <w:delText xml:space="preserve">services </w:delText>
        </w:r>
        <w:r w:rsidR="00B72444" w:rsidDel="006E228B">
          <w:delText xml:space="preserve">over these </w:delText>
        </w:r>
        <w:r w:rsidR="00B72444" w:rsidRPr="008965C4" w:rsidDel="006E228B">
          <w:delText xml:space="preserve">existing </w:delText>
        </w:r>
        <w:r w:rsidR="008965C4" w:rsidRPr="008965C4" w:rsidDel="006E228B">
          <w:delText xml:space="preserve">mashups during the online serving phase, </w:delText>
        </w:r>
      </w:del>
      <w:r w:rsidR="00697646" w:rsidRPr="008965C4">
        <w:t>e.g.</w:t>
      </w:r>
      <w:r w:rsidR="008965C4" w:rsidRPr="008965C4">
        <w:t>, MF, N</w:t>
      </w:r>
      <w:r w:rsidR="00B72444">
        <w:t>CF,LDA</w:t>
      </w:r>
      <w:r w:rsidR="008965C4">
        <w:rPr>
          <w:rFonts w:hint="eastAsia"/>
        </w:rPr>
        <w:t>【】</w:t>
      </w:r>
      <w:r w:rsidR="008965C4" w:rsidRPr="008965C4">
        <w:t>.</w:t>
      </w:r>
      <w:del w:id="165" w:author="耿 啸" w:date="2020-04-26T14:56:00Z">
        <w:r w:rsidR="008965C4" w:rsidDel="006E228B">
          <w:delText xml:space="preserve"> </w:delText>
        </w:r>
        <w:r w:rsidR="008965C4" w:rsidRPr="008965C4" w:rsidDel="006E228B">
          <w:delText xml:space="preserve">But </w:delText>
        </w:r>
        <w:r w:rsidR="008965C4" w:rsidDel="006E228B">
          <w:delText>t</w:delText>
        </w:r>
        <w:r w:rsidR="008965C4" w:rsidRPr="008965C4" w:rsidDel="006E228B">
          <w:delText>he</w:delText>
        </w:r>
        <w:r w:rsidR="008965C4" w:rsidDel="006E228B">
          <w:delText>y</w:delText>
        </w:r>
        <w:r w:rsidR="008965C4" w:rsidRPr="008965C4" w:rsidDel="006E228B">
          <w:delText xml:space="preserve"> cannot get </w:delText>
        </w:r>
        <w:r w:rsidR="008965C4" w:rsidDel="006E228B">
          <w:delText>the</w:delText>
        </w:r>
        <w:r w:rsidR="008965C4" w:rsidRPr="008965C4" w:rsidDel="006E228B">
          <w:delText xml:space="preserve"> representations </w:delText>
        </w:r>
        <w:r w:rsidR="008965C4" w:rsidDel="006E228B">
          <w:delText xml:space="preserve">of the </w:delText>
        </w:r>
        <w:r w:rsidR="008965C4" w:rsidRPr="008965C4" w:rsidDel="006E228B">
          <w:delText xml:space="preserve">new mashups built online </w:delText>
        </w:r>
        <w:r w:rsidR="008965C4" w:rsidDel="006E228B">
          <w:delText>from</w:delText>
        </w:r>
        <w:r w:rsidR="008965C4" w:rsidRPr="008965C4" w:rsidDel="006E228B">
          <w:delText xml:space="preserve"> the trained model</w:delText>
        </w:r>
      </w:del>
      <w:r w:rsidR="008965C4" w:rsidRPr="008965C4">
        <w:t>.</w:t>
      </w:r>
      <w:r w:rsidR="00B72444">
        <w:t xml:space="preserve"> Although </w:t>
      </w:r>
      <w:r w:rsidR="004C7433">
        <w:rPr>
          <w:rFonts w:hint="eastAsia"/>
        </w:rPr>
        <w:t>u</w:t>
      </w:r>
      <w:r w:rsidR="00B20F1D" w:rsidRPr="00B20F1D">
        <w:t xml:space="preserve">ser-based CF and content-based methods can work in </w:t>
      </w:r>
      <w:del w:id="166" w:author="耿 啸" w:date="2020-04-26T14:57:00Z">
        <w:r w:rsidR="00B20F1D" w:rsidRPr="00B20F1D" w:rsidDel="006E228B">
          <w:delText>this scenario</w:delText>
        </w:r>
      </w:del>
      <w:ins w:id="167" w:author="耿 啸" w:date="2020-04-26T14:57:00Z">
        <w:r w:rsidR="006E228B">
          <w:t>both stages</w:t>
        </w:r>
      </w:ins>
      <w:r w:rsidR="00B72444">
        <w:t>, t</w:t>
      </w:r>
      <w:r w:rsidR="00B20F1D" w:rsidRPr="00B20F1D">
        <w:t>hey only consider the relationship between the n</w:t>
      </w:r>
      <w:r w:rsidR="00B72444">
        <w:t>ew mashup and next service</w:t>
      </w:r>
      <w:r w:rsidR="00B20F1D" w:rsidRPr="00B20F1D">
        <w:t xml:space="preserve">, </w:t>
      </w:r>
      <w:r w:rsidR="00B72444">
        <w:t>and</w:t>
      </w:r>
      <w:r w:rsidR="00B20F1D" w:rsidRPr="00B20F1D">
        <w:t xml:space="preserve"> ignore </w:t>
      </w:r>
      <w:ins w:id="168" w:author="耿 啸" w:date="2020-04-26T14:59:00Z">
        <w:r w:rsidR="006E228B">
          <w:t>the important roles</w:t>
        </w:r>
      </w:ins>
      <w:del w:id="169" w:author="耿 啸" w:date="2020-04-26T14:58:00Z">
        <w:r w:rsidR="00B72444" w:rsidDel="006E228B">
          <w:delText>that</w:delText>
        </w:r>
        <w:r w:rsidR="00B20F1D" w:rsidRPr="00B20F1D" w:rsidDel="006E228B">
          <w:delText xml:space="preserve"> </w:delText>
        </w:r>
      </w:del>
      <w:del w:id="170" w:author="耿 啸" w:date="2020-04-26T15:00:00Z">
        <w:r w:rsidR="00B20F1D" w:rsidRPr="00B20F1D" w:rsidDel="006E228B">
          <w:delText>between</w:delText>
        </w:r>
      </w:del>
      <w:r w:rsidR="00B20F1D" w:rsidRPr="00B20F1D">
        <w:t xml:space="preserve"> </w:t>
      </w:r>
      <w:r w:rsidR="00423994">
        <w:t xml:space="preserve">the </w:t>
      </w:r>
      <w:r w:rsidR="00B72444" w:rsidRPr="00B72444">
        <w:t xml:space="preserve">selected </w:t>
      </w:r>
      <w:r w:rsidR="00B20F1D" w:rsidRPr="00AF758D">
        <w:t xml:space="preserve">services </w:t>
      </w:r>
      <w:del w:id="171" w:author="耿 啸" w:date="2020-04-26T15:00:00Z">
        <w:r w:rsidR="00B20F1D" w:rsidRPr="00AF758D" w:rsidDel="006E228B">
          <w:delText>and next</w:delText>
        </w:r>
        <w:r w:rsidR="00B20F1D" w:rsidRPr="00B20F1D" w:rsidDel="006E228B">
          <w:delText xml:space="preserve"> service</w:delText>
        </w:r>
      </w:del>
      <w:del w:id="172" w:author="耿 啸" w:date="2020-04-26T14:58:00Z">
        <w:r w:rsidR="00B20F1D" w:rsidRPr="00B20F1D" w:rsidDel="006E228B">
          <w:delText xml:space="preserve">. In fact, </w:delText>
        </w:r>
        <w:r w:rsidR="00423994" w:rsidDel="006E228B">
          <w:delText xml:space="preserve">the </w:delText>
        </w:r>
        <w:r w:rsidR="00423994" w:rsidRPr="00B72444" w:rsidDel="006E228B">
          <w:delText>selected</w:delText>
        </w:r>
        <w:r w:rsidR="00423994" w:rsidRPr="00B20F1D" w:rsidDel="006E228B">
          <w:delText xml:space="preserve"> </w:delText>
        </w:r>
        <w:r w:rsidR="00B20F1D" w:rsidRPr="00B20F1D" w:rsidDel="006E228B">
          <w:delText>services</w:delText>
        </w:r>
      </w:del>
      <w:del w:id="173" w:author="耿 啸" w:date="2020-04-26T15:00:00Z">
        <w:r w:rsidR="00B20F1D" w:rsidRPr="00B20F1D" w:rsidDel="006E228B">
          <w:delText xml:space="preserve"> ha</w:delText>
        </w:r>
        <w:r w:rsidR="00B20F1D" w:rsidDel="006E228B">
          <w:rPr>
            <w:rFonts w:hint="eastAsia"/>
          </w:rPr>
          <w:delText>ve</w:delText>
        </w:r>
        <w:r w:rsidR="00B20F1D" w:rsidRPr="00B20F1D" w:rsidDel="006E228B">
          <w:delText xml:space="preserve"> </w:delText>
        </w:r>
        <w:r w:rsidR="00AF758D" w:rsidDel="006E228B">
          <w:delText xml:space="preserve">some </w:delText>
        </w:r>
        <w:r w:rsidR="00B20F1D" w:rsidRPr="00B20F1D" w:rsidDel="006E228B">
          <w:delText>impact</w:delText>
        </w:r>
        <w:r w:rsidR="00B20F1D" w:rsidDel="006E228B">
          <w:delText>s</w:delText>
        </w:r>
        <w:r w:rsidR="00B20F1D" w:rsidRPr="00B20F1D" w:rsidDel="006E228B">
          <w:delText xml:space="preserve"> on</w:delText>
        </w:r>
      </w:del>
      <w:ins w:id="174" w:author="耿 啸" w:date="2020-04-26T15:00:00Z">
        <w:r w:rsidR="00E35A31">
          <w:t>play</w:t>
        </w:r>
        <w:r w:rsidR="006E228B">
          <w:t xml:space="preserve"> in</w:t>
        </w:r>
      </w:ins>
      <w:r w:rsidR="00B20F1D" w:rsidRPr="00B20F1D">
        <w:t xml:space="preserve"> the </w:t>
      </w:r>
      <w:r w:rsidR="00B20F1D">
        <w:t xml:space="preserve">selection of </w:t>
      </w:r>
      <w:r w:rsidR="00B20F1D" w:rsidRPr="00B20F1D">
        <w:t>next service.</w:t>
      </w:r>
      <w:r w:rsidR="00AF758D">
        <w:t xml:space="preserve"> </w:t>
      </w:r>
      <w:r w:rsidR="000A7E7E">
        <w:t xml:space="preserve">As a </w:t>
      </w:r>
      <w:r w:rsidR="000A7E7E" w:rsidRPr="00A23F47">
        <w:t>combin</w:t>
      </w:r>
      <w:r w:rsidR="000A7E7E">
        <w:t xml:space="preserve">ation of </w:t>
      </w:r>
      <w:r w:rsidR="000A7E7E" w:rsidRPr="00A23F47">
        <w:t>content-based and CF-based algorithms</w:t>
      </w:r>
      <w:r w:rsidR="000A7E7E">
        <w:t>,</w:t>
      </w:r>
      <w:r w:rsidR="000A7E7E" w:rsidRPr="00A23F47">
        <w:t xml:space="preserve"> </w:t>
      </w:r>
      <w:r w:rsidR="000A7E7E">
        <w:t>h</w:t>
      </w:r>
      <w:r w:rsidR="000A7E7E" w:rsidRPr="00A23F47">
        <w:t>ybrid algorithms</w:t>
      </w:r>
      <w:r w:rsidR="000A7E7E">
        <w:t xml:space="preserve"> </w:t>
      </w:r>
      <w:r w:rsidR="000A7E7E" w:rsidRPr="00A23F47">
        <w:t>face the same problems as the</w:t>
      </w:r>
      <w:r w:rsidR="00AF758D">
        <w:t>se</w:t>
      </w:r>
      <w:r w:rsidR="000A7E7E" w:rsidRPr="00A23F47">
        <w:t xml:space="preserve"> </w:t>
      </w:r>
      <w:r w:rsidR="000A7E7E">
        <w:t>two</w:t>
      </w:r>
      <w:r w:rsidR="000A7E7E" w:rsidRPr="00A23F47">
        <w:t xml:space="preserve"> algorithms.</w:t>
      </w:r>
    </w:p>
    <w:p w14:paraId="38F8845F" w14:textId="464060C6" w:rsidR="007C3E2E" w:rsidRDefault="007C3E2E" w:rsidP="00AF758D">
      <w:pPr>
        <w:ind w:firstLine="420"/>
        <w:rPr>
          <w:ins w:id="175" w:author="耿 啸" w:date="2020-04-27T11:28:00Z"/>
        </w:rPr>
      </w:pPr>
    </w:p>
    <w:p w14:paraId="32E126D5" w14:textId="06FFCE12" w:rsidR="00023A08" w:rsidDel="00BA59EA" w:rsidRDefault="00BA59EA" w:rsidP="00AF758D">
      <w:pPr>
        <w:ind w:firstLine="420"/>
        <w:rPr>
          <w:del w:id="176" w:author="耿 啸" w:date="2020-04-26T21:26:00Z"/>
        </w:rPr>
      </w:pPr>
      <w:commentRangeStart w:id="177"/>
      <w:ins w:id="178" w:author="耿 啸" w:date="2020-04-26T21:27:00Z">
        <w:r>
          <w:t xml:space="preserve">In the </w:t>
        </w:r>
        <w:r w:rsidRPr="00040091">
          <w:t xml:space="preserve">online </w:t>
        </w:r>
      </w:ins>
      <w:ins w:id="179" w:author="耿 啸" w:date="2020-04-27T11:42:00Z">
        <w:r w:rsidR="00771C53">
          <w:t xml:space="preserve">interactive </w:t>
        </w:r>
      </w:ins>
      <w:ins w:id="180" w:author="耿 啸" w:date="2020-04-26T21:27:00Z">
        <w:r>
          <w:t>mashup development</w:t>
        </w:r>
        <w:r w:rsidRPr="00040091">
          <w:t xml:space="preserve"> scenario</w:t>
        </w:r>
        <w:r>
          <w:t>,</w:t>
        </w:r>
        <w:r w:rsidRPr="00023A08">
          <w:t xml:space="preserve"> </w:t>
        </w:r>
      </w:ins>
      <w:ins w:id="181" w:author="耿 啸" w:date="2020-04-27T11:43:00Z">
        <w:r w:rsidR="00771C53">
          <w:t xml:space="preserve">the </w:t>
        </w:r>
        <w:r w:rsidR="00771C53" w:rsidRPr="00771C53">
          <w:t xml:space="preserve">interaction between </w:t>
        </w:r>
        <w:r w:rsidR="00771C53">
          <w:t>SRS</w:t>
        </w:r>
        <w:r w:rsidR="00771C53" w:rsidRPr="00771C53">
          <w:t xml:space="preserve"> and </w:t>
        </w:r>
        <w:r w:rsidR="00771C53">
          <w:t xml:space="preserve">developers </w:t>
        </w:r>
        <w:r w:rsidR="00F87C3C">
          <w:t>o</w:t>
        </w:r>
      </w:ins>
      <w:ins w:id="182" w:author="耿 啸" w:date="2020-04-27T11:44:00Z">
        <w:r w:rsidR="00F87C3C">
          <w:t xml:space="preserve">ccurs in </w:t>
        </w:r>
        <w:r w:rsidR="00F87C3C" w:rsidRPr="00023A08">
          <w:t xml:space="preserve">stage </w:t>
        </w:r>
        <w:r w:rsidR="00F87C3C">
          <w:t xml:space="preserve">2, where SRS </w:t>
        </w:r>
      </w:ins>
      <w:ins w:id="183" w:author="耿 啸" w:date="2020-04-27T11:46:00Z">
        <w:r w:rsidR="00F87C3C" w:rsidRPr="00F87C3C">
          <w:t>capture</w:t>
        </w:r>
        <w:r w:rsidR="00F87C3C">
          <w:t>s</w:t>
        </w:r>
        <w:r w:rsidR="00F87C3C" w:rsidRPr="00F87C3C">
          <w:t xml:space="preserve"> </w:t>
        </w:r>
        <w:r w:rsidR="00F87C3C">
          <w:t xml:space="preserve">and </w:t>
        </w:r>
      </w:ins>
      <w:ins w:id="184" w:author="耿 啸" w:date="2020-04-27T11:44:00Z">
        <w:r w:rsidR="00F87C3C">
          <w:t>utilize</w:t>
        </w:r>
      </w:ins>
      <w:ins w:id="185" w:author="耿 啸" w:date="2020-04-27T11:46:00Z">
        <w:r w:rsidR="00F87C3C">
          <w:t>s</w:t>
        </w:r>
      </w:ins>
      <w:ins w:id="186" w:author="耿 啸" w:date="2020-04-27T11:44:00Z">
        <w:r w:rsidR="00F87C3C">
          <w:t xml:space="preserve"> the feedback of </w:t>
        </w:r>
      </w:ins>
      <w:ins w:id="187" w:author="耿 啸" w:date="2020-04-27T11:45:00Z">
        <w:r w:rsidR="00F87C3C">
          <w:t>developers</w:t>
        </w:r>
      </w:ins>
      <w:ins w:id="188" w:author="耿 啸" w:date="2020-04-27T11:47:00Z">
        <w:r w:rsidR="00F87C3C">
          <w:t xml:space="preserve"> to make follow up </w:t>
        </w:r>
        <w:r w:rsidR="00F87C3C">
          <w:rPr>
            <w:rFonts w:hint="eastAsia"/>
          </w:rPr>
          <w:t>recommendation</w:t>
        </w:r>
      </w:ins>
      <w:ins w:id="189" w:author="耿 啸" w:date="2020-04-27T11:45:00Z">
        <w:r w:rsidR="00F87C3C">
          <w:t xml:space="preserve">. </w:t>
        </w:r>
      </w:ins>
      <w:ins w:id="190" w:author="耿 啸" w:date="2020-04-27T11:46:00Z">
        <w:r w:rsidR="00F87C3C">
          <w:t xml:space="preserve">Besides, the first </w:t>
        </w:r>
      </w:ins>
      <w:ins w:id="191" w:author="耿 啸" w:date="2020-04-26T17:52:00Z">
        <w:r w:rsidR="00023A08" w:rsidRPr="00023A08">
          <w:t>stage is essentially a special case of the second</w:t>
        </w:r>
        <w:r w:rsidR="00023A08">
          <w:t xml:space="preserve"> one, where</w:t>
        </w:r>
        <w:r w:rsidR="00023A08" w:rsidRPr="00023A08">
          <w:t xml:space="preserve"> </w:t>
        </w:r>
      </w:ins>
      <w:ins w:id="192" w:author="耿 啸" w:date="2020-04-26T21:20:00Z">
        <w:r w:rsidR="00E35A31">
          <w:t>no</w:t>
        </w:r>
      </w:ins>
      <w:ins w:id="193" w:author="耿 啸" w:date="2020-04-26T17:52:00Z">
        <w:r w:rsidR="00023A08" w:rsidRPr="00023A08">
          <w:t xml:space="preserve"> </w:t>
        </w:r>
        <w:r w:rsidR="00E35A31">
          <w:t>service</w:t>
        </w:r>
      </w:ins>
      <w:ins w:id="194" w:author="耿 啸" w:date="2020-04-26T21:20:00Z">
        <w:r w:rsidR="00E35A31">
          <w:t xml:space="preserve"> has </w:t>
        </w:r>
      </w:ins>
      <w:ins w:id="195" w:author="耿 啸" w:date="2020-04-26T21:21:00Z">
        <w:r w:rsidR="00E35A31">
          <w:t>been selected</w:t>
        </w:r>
      </w:ins>
      <w:ins w:id="196" w:author="耿 啸" w:date="2020-04-26T17:52:00Z">
        <w:r w:rsidR="00023A08" w:rsidRPr="00023A08">
          <w:t>.</w:t>
        </w:r>
      </w:ins>
      <w:commentRangeEnd w:id="177"/>
      <w:ins w:id="197" w:author="耿 啸" w:date="2020-04-27T11:58:00Z">
        <w:r w:rsidR="00717F05">
          <w:rPr>
            <w:rStyle w:val="a4"/>
          </w:rPr>
          <w:commentReference w:id="177"/>
        </w:r>
      </w:ins>
      <w:ins w:id="199" w:author="耿 啸" w:date="2020-04-26T17:52:00Z">
        <w:r w:rsidR="00023A08" w:rsidRPr="00023A08">
          <w:t xml:space="preserve"> </w:t>
        </w:r>
      </w:ins>
      <w:ins w:id="200" w:author="耿 啸" w:date="2020-04-27T11:58:00Z">
        <w:r w:rsidR="00717F05">
          <w:t>Therefore, t</w:t>
        </w:r>
      </w:ins>
      <w:ins w:id="201" w:author="耿 啸" w:date="2020-04-26T17:52:00Z">
        <w:r w:rsidR="00023A08">
          <w:t xml:space="preserve">his paper mainly focuses on the second </w:t>
        </w:r>
        <w:r w:rsidR="00023A08" w:rsidRPr="00023A08">
          <w:t>stage</w:t>
        </w:r>
        <w:r w:rsidR="00023A08">
          <w:t xml:space="preserve">, </w:t>
        </w:r>
        <w:r w:rsidR="00023A08" w:rsidRPr="00E54CAF">
          <w:t>that is,</w:t>
        </w:r>
        <w:r w:rsidR="00023A08">
          <w:t xml:space="preserve"> </w:t>
        </w:r>
        <w:r w:rsidR="00023A08" w:rsidRPr="00B05D71">
          <w:rPr>
            <w:b/>
          </w:rPr>
          <w:t xml:space="preserve">given developer requirements and </w:t>
        </w:r>
        <w:r w:rsidR="00023A08">
          <w:rPr>
            <w:b/>
          </w:rPr>
          <w:t>some</w:t>
        </w:r>
        <w:r w:rsidR="00023A08" w:rsidRPr="00B05D71">
          <w:rPr>
            <w:b/>
          </w:rPr>
          <w:t xml:space="preserve"> </w:t>
        </w:r>
        <w:r w:rsidR="00023A08">
          <w:rPr>
            <w:b/>
          </w:rPr>
          <w:t xml:space="preserve">selected </w:t>
        </w:r>
        <w:r w:rsidR="00023A08" w:rsidRPr="00B05D71">
          <w:rPr>
            <w:b/>
          </w:rPr>
          <w:t xml:space="preserve">component services </w:t>
        </w:r>
        <w:r w:rsidR="00023A08" w:rsidRPr="008965C4">
          <w:rPr>
            <w:b/>
          </w:rPr>
          <w:t xml:space="preserve">in the current session, how </w:t>
        </w:r>
        <w:r w:rsidR="00023A08">
          <w:rPr>
            <w:b/>
          </w:rPr>
          <w:t xml:space="preserve">can </w:t>
        </w:r>
        <w:r w:rsidR="00023A08" w:rsidRPr="008965C4">
          <w:rPr>
            <w:b/>
          </w:rPr>
          <w:t xml:space="preserve">SRS recommend next service for the developer to complete the </w:t>
        </w:r>
      </w:ins>
    </w:p>
    <w:p w14:paraId="62A67701" w14:textId="00AEDCEE" w:rsidR="00AD6D90" w:rsidRDefault="00BA59EA">
      <w:pPr>
        <w:pPrChange w:id="202" w:author="耿 啸" w:date="2020-04-26T21:28:00Z">
          <w:pPr>
            <w:pStyle w:val="a5"/>
            <w:ind w:firstLine="420"/>
            <w:jc w:val="both"/>
          </w:pPr>
        </w:pPrChange>
      </w:pPr>
      <w:ins w:id="203" w:author="耿 啸" w:date="2020-04-26T21:28:00Z">
        <w:r w:rsidRPr="008965C4">
          <w:rPr>
            <w:b/>
          </w:rPr>
          <w:lastRenderedPageBreak/>
          <w:t>mashup?</w:t>
        </w:r>
        <w:r w:rsidRPr="00BA59EA">
          <w:t xml:space="preserve"> To address this issue</w:t>
        </w:r>
      </w:ins>
      <w:del w:id="204" w:author="耿 啸" w:date="2020-04-26T21:28:00Z">
        <w:r w:rsidR="00AD6D90" w:rsidRPr="00FC62C8" w:rsidDel="00BA59EA">
          <w:delText>In this study</w:delText>
        </w:r>
      </w:del>
      <w:r w:rsidR="00AD6D90" w:rsidRPr="00FC62C8">
        <w:t>,</w:t>
      </w:r>
      <w:r w:rsidR="00AD6D90">
        <w:t xml:space="preserve"> we propose an </w:t>
      </w:r>
      <w:r w:rsidR="00AD6D90" w:rsidRPr="00AD6D90">
        <w:t>i</w:t>
      </w:r>
      <w:r w:rsidR="00AD6D90" w:rsidRPr="00FC62C8">
        <w:t xml:space="preserve">nteraction-oriented </w:t>
      </w:r>
      <w:r w:rsidR="004C7433" w:rsidRPr="004C7433">
        <w:rPr>
          <w:highlight w:val="yellow"/>
        </w:rPr>
        <w:t>model</w:t>
      </w:r>
      <w:r w:rsidR="00AD6D90">
        <w:t xml:space="preserve"> </w:t>
      </w:r>
      <w:ins w:id="205" w:author="耿 啸" w:date="2020-04-26T22:28:00Z">
        <w:r w:rsidR="006D5CAB">
          <w:t>that</w:t>
        </w:r>
      </w:ins>
      <w:ins w:id="206" w:author="耿 啸" w:date="2020-04-26T22:43:00Z">
        <w:r w:rsidR="00397B5D">
          <w:t xml:space="preserve"> </w:t>
        </w:r>
      </w:ins>
      <w:del w:id="207" w:author="耿 啸" w:date="2020-04-26T22:41:00Z">
        <w:r w:rsidR="00AD6D90" w:rsidDel="00397B5D">
          <w:delText xml:space="preserve">to </w:delText>
        </w:r>
      </w:del>
      <w:r w:rsidR="00AD6D90">
        <w:t>recommend</w:t>
      </w:r>
      <w:ins w:id="208" w:author="耿 啸" w:date="2020-04-26T22:41:00Z">
        <w:r w:rsidR="00397B5D">
          <w:t>s</w:t>
        </w:r>
      </w:ins>
      <w:r w:rsidR="00AD6D90">
        <w:t xml:space="preserve"> next service</w:t>
      </w:r>
      <w:ins w:id="209" w:author="耿 啸" w:date="2020-04-26T22:43:00Z">
        <w:r w:rsidR="00397B5D">
          <w:t xml:space="preserve"> based on developer’s real time feedback in the </w:t>
        </w:r>
      </w:ins>
      <w:ins w:id="210" w:author="耿 啸" w:date="2020-04-26T22:44:00Z">
        <w:r w:rsidR="00397B5D">
          <w:t xml:space="preserve">interactive </w:t>
        </w:r>
        <w:r w:rsidR="00397B5D" w:rsidRPr="00F53C3E">
          <w:t>scenario</w:t>
        </w:r>
      </w:ins>
      <w:del w:id="211" w:author="耿 啸" w:date="2020-04-26T21:28:00Z">
        <w:r w:rsidR="00AD6D90" w:rsidDel="00BA59EA">
          <w:delText xml:space="preserve"> in the </w:delText>
        </w:r>
        <w:r w:rsidR="00AD6D90" w:rsidRPr="00040091" w:rsidDel="00BA59EA">
          <w:delText xml:space="preserve">online conversational </w:delText>
        </w:r>
        <w:r w:rsidR="00AD6D90" w:rsidDel="00BA59EA">
          <w:delText>mashup development</w:delText>
        </w:r>
        <w:r w:rsidR="00AD6D90" w:rsidRPr="00040091" w:rsidDel="00BA59EA">
          <w:delText xml:space="preserve"> scenario</w:delText>
        </w:r>
      </w:del>
      <w:r w:rsidR="00AD6D90">
        <w:t xml:space="preserve">. </w:t>
      </w:r>
      <w:del w:id="212" w:author="耿 啸" w:date="2020-04-26T22:00:00Z">
        <w:r w:rsidR="00AD6D90" w:rsidDel="00057920">
          <w:delText xml:space="preserve">We </w:delText>
        </w:r>
      </w:del>
      <w:ins w:id="213" w:author="耿 啸" w:date="2020-04-26T22:00:00Z">
        <w:r w:rsidR="00057920">
          <w:t xml:space="preserve">It </w:t>
        </w:r>
      </w:ins>
      <w:del w:id="214" w:author="耿 啸" w:date="2020-04-26T22:00:00Z">
        <w:r w:rsidR="00AF758D" w:rsidDel="00057920">
          <w:rPr>
            <w:rFonts w:hint="eastAsia"/>
          </w:rPr>
          <w:delText>employ</w:delText>
        </w:r>
        <w:r w:rsidR="00AF758D" w:rsidDel="00057920">
          <w:delText xml:space="preserve"> </w:delText>
        </w:r>
      </w:del>
      <w:ins w:id="215" w:author="耿 啸" w:date="2020-04-26T22:00:00Z">
        <w:r w:rsidR="00057920">
          <w:t xml:space="preserve">employs </w:t>
        </w:r>
      </w:ins>
      <w:r w:rsidR="00AF758D" w:rsidRPr="00AF758D">
        <w:t xml:space="preserve">Multi-Layer Perceptron </w:t>
      </w:r>
      <w:r w:rsidR="00AF758D">
        <w:t>(</w:t>
      </w:r>
      <w:r w:rsidR="00AD6D90">
        <w:t>MLP</w:t>
      </w:r>
      <w:r w:rsidR="00AF758D">
        <w:t>)</w:t>
      </w:r>
      <w:r w:rsidR="00AD6D90">
        <w:t xml:space="preserve"> to </w:t>
      </w:r>
      <w:r w:rsidR="00AF758D">
        <w:t>capture</w:t>
      </w:r>
      <w:r w:rsidR="00AD6D90">
        <w:t xml:space="preserve"> the </w:t>
      </w:r>
      <w:r w:rsidR="00AD6D90" w:rsidRPr="00EF3D8C">
        <w:rPr>
          <w:b/>
        </w:rPr>
        <w:t>complex interaction</w:t>
      </w:r>
      <w:r w:rsidR="00AD6D90">
        <w:t xml:space="preserve"> among the new mashup</w:t>
      </w:r>
      <w:r w:rsidR="00AD6D90" w:rsidRPr="00DF4AC6">
        <w:t xml:space="preserve">, </w:t>
      </w:r>
      <w:r w:rsidR="00AD6D90">
        <w:t>the selected services and next service</w:t>
      </w:r>
      <w:r w:rsidR="00EF3D8C">
        <w:t>.</w:t>
      </w:r>
      <w:r w:rsidR="00AD6D90">
        <w:t xml:space="preserve"> </w:t>
      </w:r>
      <w:r w:rsidR="00AD6D90" w:rsidRPr="00AC272E">
        <w:t xml:space="preserve">Specifically, </w:t>
      </w:r>
      <w:del w:id="216" w:author="耿 啸" w:date="2020-04-26T22:00:00Z">
        <w:r w:rsidR="00EF3D8C" w:rsidDel="00057920">
          <w:delText xml:space="preserve">we </w:delText>
        </w:r>
      </w:del>
      <w:ins w:id="217" w:author="耿 啸" w:date="2020-04-26T22:00:00Z">
        <w:r w:rsidR="00057920">
          <w:t xml:space="preserve">it </w:t>
        </w:r>
      </w:ins>
      <w:r w:rsidR="00AF758D">
        <w:rPr>
          <w:rFonts w:hint="eastAsia"/>
        </w:rPr>
        <w:t>use</w:t>
      </w:r>
      <w:ins w:id="218" w:author="耿 啸" w:date="2020-04-26T22:00:00Z">
        <w:r w:rsidR="00057920">
          <w:t>s</w:t>
        </w:r>
      </w:ins>
      <w:r w:rsidR="00AF758D">
        <w:t xml:space="preserve"> the </w:t>
      </w:r>
      <w:r w:rsidR="00AD6D90" w:rsidRPr="00EF3D8C">
        <w:rPr>
          <w:b/>
        </w:rPr>
        <w:t>attention mechanism</w:t>
      </w:r>
      <w:r w:rsidR="00AD6D90" w:rsidRPr="00AC272E">
        <w:t xml:space="preserve"> to distinguish the influence of different selected services on the next </w:t>
      </w:r>
      <w:r w:rsidR="00AD6D90">
        <w:t>service</w:t>
      </w:r>
      <w:r w:rsidR="00AD6D90" w:rsidRPr="00AC272E">
        <w:t xml:space="preserve">. </w:t>
      </w:r>
      <w:ins w:id="219" w:author="耿 啸" w:date="2020-04-26T21:29:00Z">
        <w:r>
          <w:t xml:space="preserve">Note that </w:t>
        </w:r>
      </w:ins>
      <w:ins w:id="220" w:author="耿 啸" w:date="2020-04-26T21:31:00Z">
        <w:r>
          <w:t xml:space="preserve">we </w:t>
        </w:r>
      </w:ins>
      <w:ins w:id="221" w:author="耿 啸" w:date="2020-04-26T18:06:00Z">
        <w:r w:rsidR="003F424B" w:rsidRPr="003F424B">
          <w:t xml:space="preserve">can </w:t>
        </w:r>
      </w:ins>
      <w:ins w:id="222" w:author="耿 啸" w:date="2020-04-26T21:30:00Z">
        <w:r>
          <w:t>easily</w:t>
        </w:r>
      </w:ins>
      <w:ins w:id="223" w:author="耿 啸" w:date="2020-04-26T18:06:00Z">
        <w:r w:rsidR="003F424B" w:rsidRPr="003F424B">
          <w:t xml:space="preserve"> appl</w:t>
        </w:r>
      </w:ins>
      <w:ins w:id="224" w:author="耿 啸" w:date="2020-04-26T21:31:00Z">
        <w:r>
          <w:t>y</w:t>
        </w:r>
      </w:ins>
      <w:ins w:id="225" w:author="耿 啸" w:date="2020-04-26T18:06:00Z">
        <w:r w:rsidR="003F424B" w:rsidRPr="003F424B">
          <w:t xml:space="preserve"> </w:t>
        </w:r>
      </w:ins>
      <w:ins w:id="226" w:author="耿 啸" w:date="2020-04-26T21:31:00Z">
        <w:r>
          <w:t xml:space="preserve">our model </w:t>
        </w:r>
      </w:ins>
      <w:ins w:id="227" w:author="耿 啸" w:date="2020-04-26T18:06:00Z">
        <w:r w:rsidR="003F424B" w:rsidRPr="003F424B">
          <w:t xml:space="preserve">to the </w:t>
        </w:r>
        <w:r w:rsidR="003F424B" w:rsidRPr="00023A08">
          <w:t>first stage</w:t>
        </w:r>
        <w:r w:rsidR="003F424B">
          <w:t xml:space="preserve"> by </w:t>
        </w:r>
      </w:ins>
      <w:ins w:id="228" w:author="耿 啸" w:date="2020-04-26T18:08:00Z">
        <w:r w:rsidR="00670AA1">
          <w:t>inactivating</w:t>
        </w:r>
        <w:r w:rsidR="00670AA1" w:rsidRPr="00670AA1">
          <w:t xml:space="preserve"> </w:t>
        </w:r>
      </w:ins>
      <w:ins w:id="229" w:author="耿 啸" w:date="2020-04-26T18:09:00Z">
        <w:r w:rsidR="00670AA1">
          <w:t xml:space="preserve">or masking </w:t>
        </w:r>
      </w:ins>
      <w:ins w:id="230" w:author="耿 啸" w:date="2020-04-26T21:31:00Z">
        <w:r>
          <w:t>its</w:t>
        </w:r>
      </w:ins>
      <w:ins w:id="231" w:author="耿 啸" w:date="2020-04-26T18:06:00Z">
        <w:r w:rsidR="003F424B">
          <w:t xml:space="preserve"> component </w:t>
        </w:r>
      </w:ins>
      <w:ins w:id="232" w:author="耿 啸" w:date="2020-04-26T18:07:00Z">
        <w:r w:rsidR="003F424B">
          <w:t>designed for selected services</w:t>
        </w:r>
      </w:ins>
      <w:ins w:id="233" w:author="耿 啸" w:date="2020-04-26T18:06:00Z">
        <w:r w:rsidR="003F424B" w:rsidRPr="003F424B">
          <w:t>.</w:t>
        </w:r>
        <w:r w:rsidR="003F424B">
          <w:t xml:space="preserve"> </w:t>
        </w:r>
      </w:ins>
      <w:r w:rsidR="00437EED" w:rsidRPr="00AF758D">
        <w:rPr>
          <w:highlight w:val="yellow"/>
        </w:rPr>
        <w:t>Our model is applicable to various kinds of information</w:t>
      </w:r>
      <w:r w:rsidR="0051195A">
        <w:t>, for example,</w:t>
      </w:r>
      <w:r w:rsidR="0051195A" w:rsidRPr="0051195A">
        <w:t xml:space="preserve"> </w:t>
      </w:r>
      <w:r w:rsidR="00AF758D">
        <w:t xml:space="preserve">the </w:t>
      </w:r>
      <w:r w:rsidR="0051195A" w:rsidRPr="003D51C1">
        <w:t xml:space="preserve">content information and the </w:t>
      </w:r>
      <w:r w:rsidR="0051195A">
        <w:t xml:space="preserve">invocation </w:t>
      </w:r>
      <w:r w:rsidR="000E072D">
        <w:t xml:space="preserve">records </w:t>
      </w:r>
      <w:r w:rsidR="0051195A">
        <w:t>between mashups and services</w:t>
      </w:r>
      <w:r w:rsidR="00437EED" w:rsidRPr="00AC272E">
        <w:t>.</w:t>
      </w:r>
      <w:r w:rsidR="00437EED" w:rsidRPr="003D51C1">
        <w:t xml:space="preserve"> </w:t>
      </w:r>
      <w:r w:rsidR="0051195A">
        <w:t xml:space="preserve">From each information, we first </w:t>
      </w:r>
      <w:r w:rsidR="0051195A" w:rsidRPr="003D51C1">
        <w:t xml:space="preserve">obtain the feature representations of </w:t>
      </w:r>
      <w:r w:rsidR="00174FF0">
        <w:t xml:space="preserve">a </w:t>
      </w:r>
      <w:r w:rsidR="0051195A">
        <w:t xml:space="preserve">new </w:t>
      </w:r>
      <w:r w:rsidR="0051195A" w:rsidRPr="003D51C1">
        <w:t>mashup, the selected service</w:t>
      </w:r>
      <w:r w:rsidR="0051195A">
        <w:t xml:space="preserve">s and next </w:t>
      </w:r>
      <w:r w:rsidR="0051195A" w:rsidRPr="003D51C1">
        <w:t>service</w:t>
      </w:r>
      <w:r w:rsidR="0051195A">
        <w:t>, then learn a</w:t>
      </w:r>
      <w:r w:rsidR="0051195A" w:rsidRPr="0051195A">
        <w:t xml:space="preserve"> </w:t>
      </w:r>
      <w:r w:rsidR="0051195A">
        <w:t>specific</w:t>
      </w:r>
      <w:r w:rsidR="0051195A" w:rsidRPr="00A64355">
        <w:t xml:space="preserve"> interaction</w:t>
      </w:r>
      <w:r w:rsidR="0051195A">
        <w:t xml:space="preserve"> </w:t>
      </w:r>
      <w:r w:rsidR="0051195A" w:rsidRPr="003D51C1">
        <w:t xml:space="preserve">in </w:t>
      </w:r>
      <w:r w:rsidR="0051195A">
        <w:t xml:space="preserve">this space and </w:t>
      </w:r>
      <w:r w:rsidR="00174FF0">
        <w:t xml:space="preserve">finally </w:t>
      </w:r>
      <w:r w:rsidR="0051195A">
        <w:t xml:space="preserve">make a prediction. </w:t>
      </w:r>
      <w:del w:id="234" w:author="wangjian_sd@163.com" w:date="2020-04-23T23:55:00Z">
        <w:r w:rsidR="008E7DDD" w:rsidRPr="00174FF0" w:rsidDel="006B3D8B">
          <w:rPr>
            <w:highlight w:val="yellow"/>
          </w:rPr>
          <w:delText>Our</w:delText>
        </w:r>
        <w:r w:rsidR="0051195A" w:rsidRPr="00174FF0" w:rsidDel="006B3D8B">
          <w:rPr>
            <w:highlight w:val="yellow"/>
          </w:rPr>
          <w:delText xml:space="preserve"> model is also very combinable.</w:delText>
        </w:r>
        <w:r w:rsidR="0051195A" w:rsidRPr="003D51C1" w:rsidDel="006B3D8B">
          <w:delText xml:space="preserve"> </w:delText>
        </w:r>
      </w:del>
      <w:r w:rsidR="0051195A" w:rsidRPr="003D51C1">
        <w:t xml:space="preserve">We </w:t>
      </w:r>
      <w:r w:rsidR="0051195A">
        <w:t xml:space="preserve">can </w:t>
      </w:r>
      <w:r w:rsidR="008E7DDD">
        <w:t xml:space="preserve">integrate </w:t>
      </w:r>
      <w:r w:rsidR="0051195A" w:rsidRPr="003D51C1">
        <w:t>the interaction</w:t>
      </w:r>
      <w:r w:rsidR="0051195A">
        <w:t>s</w:t>
      </w:r>
      <w:r w:rsidR="0051195A" w:rsidRPr="003D51C1">
        <w:t xml:space="preserve"> </w:t>
      </w:r>
      <w:r w:rsidR="0051195A">
        <w:t>in</w:t>
      </w:r>
      <w:r w:rsidR="0051195A" w:rsidRPr="003D51C1">
        <w:t xml:space="preserve"> different spaces</w:t>
      </w:r>
      <w:r w:rsidR="0051195A">
        <w:t xml:space="preserve"> to make more </w:t>
      </w:r>
      <w:r w:rsidR="008E7DDD" w:rsidRPr="003D51C1">
        <w:t>accurate</w:t>
      </w:r>
      <w:r w:rsidR="008E7DDD" w:rsidRPr="008E7DDD">
        <w:t xml:space="preserve"> </w:t>
      </w:r>
      <w:r w:rsidR="008E7DDD" w:rsidRPr="003D51C1">
        <w:t>recommendation</w:t>
      </w:r>
      <w:r w:rsidR="0051195A">
        <w:t>.</w:t>
      </w:r>
      <w:r w:rsidR="008E7DDD">
        <w:rPr>
          <w:rFonts w:hint="eastAsia"/>
        </w:rPr>
        <w:t xml:space="preserve"> </w:t>
      </w:r>
      <w:r w:rsidR="00EF3D8C" w:rsidRPr="00174FF0">
        <w:rPr>
          <w:highlight w:val="yellow"/>
        </w:rPr>
        <w:t>Our</w:t>
      </w:r>
      <w:r w:rsidR="00AD6D90" w:rsidRPr="00174FF0">
        <w:rPr>
          <w:highlight w:val="yellow"/>
        </w:rPr>
        <w:t xml:space="preserve"> model</w:t>
      </w:r>
      <w:r w:rsidR="008E7DDD" w:rsidRPr="00174FF0">
        <w:rPr>
          <w:highlight w:val="yellow"/>
        </w:rPr>
        <w:t xml:space="preserve"> </w:t>
      </w:r>
      <w:r w:rsidR="00AD6D90" w:rsidRPr="00174FF0">
        <w:rPr>
          <w:highlight w:val="yellow"/>
        </w:rPr>
        <w:t>can serve online</w:t>
      </w:r>
      <w:r w:rsidR="00F87355">
        <w:t xml:space="preserve"> and</w:t>
      </w:r>
      <w:r w:rsidR="00AD6D90">
        <w:t xml:space="preserve"> make new recommendation in real time </w:t>
      </w:r>
      <w:r w:rsidR="00174FF0">
        <w:t>as long as</w:t>
      </w:r>
      <w:r w:rsidR="00AD6D90">
        <w:t xml:space="preserve"> some </w:t>
      </w:r>
      <w:r w:rsidR="00AD6D90" w:rsidRPr="00AC272E">
        <w:t>service</w:t>
      </w:r>
      <w:r w:rsidR="00AD6D90">
        <w:t xml:space="preserve">s are </w:t>
      </w:r>
      <w:r w:rsidR="00174FF0">
        <w:t xml:space="preserve">newly </w:t>
      </w:r>
      <w:r w:rsidR="00AD6D90" w:rsidRPr="00AC272E">
        <w:t>selected</w:t>
      </w:r>
      <w:r w:rsidR="00174FF0">
        <w:t>.</w:t>
      </w:r>
    </w:p>
    <w:p w14:paraId="27304612" w14:textId="77777777" w:rsidR="000A7E7E" w:rsidRPr="000A7E7E" w:rsidRDefault="000A7E7E" w:rsidP="000A7E7E">
      <w:pPr>
        <w:pStyle w:val="Text"/>
        <w:ind w:firstLine="4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 w:rsidRPr="000A7E7E">
        <w:rPr>
          <w:rFonts w:asciiTheme="minorHAnsi" w:hAnsiTheme="minorHAnsi" w:cstheme="minorBidi"/>
          <w:kern w:val="2"/>
          <w:sz w:val="21"/>
          <w:szCs w:val="22"/>
          <w:lang w:eastAsia="zh-CN"/>
        </w:rPr>
        <w:t xml:space="preserve">The main contributions of this work </w:t>
      </w:r>
      <w:r>
        <w:rPr>
          <w:rFonts w:asciiTheme="minorHAnsi" w:hAnsiTheme="minorHAnsi" w:cstheme="minorBidi" w:hint="eastAsia"/>
          <w:kern w:val="2"/>
          <w:sz w:val="21"/>
          <w:szCs w:val="22"/>
          <w:lang w:eastAsia="zh-CN"/>
        </w:rPr>
        <w:t>are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>:</w:t>
      </w:r>
    </w:p>
    <w:p w14:paraId="01FCD8D0" w14:textId="2E2DBCA5" w:rsidR="000A7E7E" w:rsidRDefault="000A7E7E" w:rsidP="000A7E7E">
      <w:pPr>
        <w:pStyle w:val="a3"/>
        <w:numPr>
          <w:ilvl w:val="0"/>
          <w:numId w:val="2"/>
        </w:numPr>
        <w:ind w:firstLineChars="0"/>
      </w:pPr>
      <w:r>
        <w:t xml:space="preserve">We </w:t>
      </w:r>
      <w:r w:rsidR="00174FF0">
        <w:t>summarize</w:t>
      </w:r>
      <w:r w:rsidR="00174FF0" w:rsidRPr="00DF4AC6">
        <w:t xml:space="preserve"> </w:t>
      </w:r>
      <w:r>
        <w:t xml:space="preserve">a </w:t>
      </w:r>
      <w:r w:rsidRPr="00DF4AC6">
        <w:t xml:space="preserve">scenario of building a mashup </w:t>
      </w:r>
      <w:r w:rsidRPr="00174FF0">
        <w:rPr>
          <w:highlight w:val="yellow"/>
        </w:rPr>
        <w:t xml:space="preserve">in an online </w:t>
      </w:r>
      <w:del w:id="235" w:author="耿 啸" w:date="2020-04-27T11:50:00Z">
        <w:r w:rsidR="00174FF0" w:rsidRPr="00174FF0" w:rsidDel="00F87C3C">
          <w:rPr>
            <w:highlight w:val="yellow"/>
          </w:rPr>
          <w:delText xml:space="preserve">conversational </w:delText>
        </w:r>
      </w:del>
      <w:ins w:id="236" w:author="耿 啸" w:date="2020-04-27T11:50:00Z">
        <w:r w:rsidR="00F87C3C" w:rsidRPr="00174FF0">
          <w:rPr>
            <w:highlight w:val="yellow"/>
          </w:rPr>
          <w:t xml:space="preserve"> </w:t>
        </w:r>
        <w:r w:rsidR="00F87C3C">
          <w:t xml:space="preserve">interactive </w:t>
        </w:r>
      </w:ins>
      <w:r w:rsidRPr="00174FF0">
        <w:rPr>
          <w:highlight w:val="yellow"/>
        </w:rPr>
        <w:t>session</w:t>
      </w:r>
      <w:r>
        <w:t xml:space="preserve"> and </w:t>
      </w:r>
      <w:r w:rsidR="00174FF0">
        <w:t xml:space="preserve">analyze </w:t>
      </w:r>
      <w:r w:rsidRPr="00DF4AC6">
        <w:t xml:space="preserve">its requirements for the </w:t>
      </w:r>
      <w:r>
        <w:t>SRS that work in it.</w:t>
      </w:r>
      <w:r w:rsidRPr="00DF4AC6">
        <w:t xml:space="preserve"> </w:t>
      </w:r>
    </w:p>
    <w:p w14:paraId="5C1666D9" w14:textId="739C6544" w:rsidR="00EA284D" w:rsidRDefault="00EA284D" w:rsidP="00EF3D8C">
      <w:pPr>
        <w:pStyle w:val="a3"/>
        <w:numPr>
          <w:ilvl w:val="0"/>
          <w:numId w:val="2"/>
        </w:numPr>
        <w:ind w:firstLineChars="0"/>
      </w:pPr>
      <w:r w:rsidRPr="00980145">
        <w:t xml:space="preserve">We </w:t>
      </w:r>
      <w:r>
        <w:t>design</w:t>
      </w:r>
      <w:r w:rsidRPr="00980145">
        <w:t xml:space="preserve"> a</w:t>
      </w:r>
      <w:r w:rsidR="00174FF0">
        <w:t>n</w:t>
      </w:r>
      <w:r w:rsidRPr="00980145">
        <w:t xml:space="preserve"> </w:t>
      </w:r>
      <w:r w:rsidR="00174FF0" w:rsidRPr="00AD6D90">
        <w:t>i</w:t>
      </w:r>
      <w:r w:rsidR="00174FF0" w:rsidRPr="00FC62C8">
        <w:t>nteraction-oriented</w:t>
      </w:r>
      <w:r>
        <w:t xml:space="preserve"> </w:t>
      </w:r>
      <w:r w:rsidRPr="00980145">
        <w:t xml:space="preserve">model for </w:t>
      </w:r>
      <w:r w:rsidRPr="00174FF0">
        <w:rPr>
          <w:highlight w:val="yellow"/>
        </w:rPr>
        <w:t xml:space="preserve">online </w:t>
      </w:r>
      <w:ins w:id="237" w:author="耿 啸" w:date="2020-04-27T11:50:00Z">
        <w:r w:rsidR="00F87C3C">
          <w:t xml:space="preserve">interactive </w:t>
        </w:r>
      </w:ins>
      <w:r w:rsidRPr="00174FF0">
        <w:rPr>
          <w:highlight w:val="yellow"/>
        </w:rPr>
        <w:t>session-based service recommendation</w:t>
      </w:r>
      <w:r w:rsidRPr="00980145">
        <w:t>.</w:t>
      </w:r>
      <w:r w:rsidR="00EF3D8C" w:rsidRPr="00EF3D8C">
        <w:t xml:space="preserve"> </w:t>
      </w:r>
      <w:r w:rsidR="00EF3D8C">
        <w:t xml:space="preserve">With the help of MLP and </w:t>
      </w:r>
      <w:r w:rsidR="00174FF0">
        <w:t xml:space="preserve">the </w:t>
      </w:r>
      <w:r w:rsidR="00EF3D8C">
        <w:t xml:space="preserve">attention </w:t>
      </w:r>
      <w:r w:rsidR="00EF3D8C" w:rsidRPr="00EF3D8C">
        <w:t>mechanism</w:t>
      </w:r>
      <w:r w:rsidR="00EF3D8C">
        <w:t xml:space="preserve">, our model can recommend services that are </w:t>
      </w:r>
      <w:r w:rsidR="00EF3D8C" w:rsidRPr="00980145">
        <w:t xml:space="preserve">compatible with the selected services and satisfy </w:t>
      </w:r>
      <w:r w:rsidR="000E072D">
        <w:t xml:space="preserve">users’ </w:t>
      </w:r>
      <w:r w:rsidR="00EF3D8C">
        <w:t xml:space="preserve">developing </w:t>
      </w:r>
      <w:r w:rsidR="00EF3D8C" w:rsidRPr="00980145">
        <w:t>requirements</w:t>
      </w:r>
      <w:r w:rsidR="00EF3D8C">
        <w:t xml:space="preserve"> when serving online</w:t>
      </w:r>
      <w:r w:rsidR="00EF3D8C" w:rsidRPr="00980145">
        <w:t>.</w:t>
      </w:r>
    </w:p>
    <w:p w14:paraId="6527D49A" w14:textId="48597DFF" w:rsidR="00437EED" w:rsidRDefault="00437EED" w:rsidP="00EA284D">
      <w:pPr>
        <w:pStyle w:val="a3"/>
        <w:numPr>
          <w:ilvl w:val="0"/>
          <w:numId w:val="2"/>
        </w:numPr>
        <w:ind w:firstLineChars="0"/>
      </w:pPr>
      <w:r>
        <w:t xml:space="preserve">We </w:t>
      </w:r>
      <w:r w:rsidRPr="00AC272E">
        <w:t>propose</w:t>
      </w:r>
      <w:r>
        <w:t xml:space="preserve"> two </w:t>
      </w:r>
      <w:del w:id="238" w:author="耿 啸" w:date="2020-04-27T11:51:00Z">
        <w:r w:rsidRPr="000E072D" w:rsidDel="00F87C3C">
          <w:rPr>
            <w:color w:val="FF0000"/>
          </w:rPr>
          <w:delText>model examples</w:delText>
        </w:r>
        <w:r w:rsidDel="00F87C3C">
          <w:delText xml:space="preserve"> </w:delText>
        </w:r>
      </w:del>
      <w:ins w:id="239" w:author="耿 啸" w:date="2020-04-27T11:51:00Z">
        <w:r w:rsidR="00F87C3C">
          <w:rPr>
            <w:color w:val="FF0000"/>
          </w:rPr>
          <w:t>modules</w:t>
        </w:r>
        <w:r w:rsidR="00F87C3C">
          <w:t xml:space="preserve"> </w:t>
        </w:r>
      </w:ins>
      <w:r>
        <w:t>that learn specific</w:t>
      </w:r>
      <w:r w:rsidRPr="00A64355">
        <w:t xml:space="preserve"> interaction </w:t>
      </w:r>
      <w:r>
        <w:t xml:space="preserve">using </w:t>
      </w:r>
      <w:r w:rsidR="000E072D">
        <w:t xml:space="preserve">the </w:t>
      </w:r>
      <w:r w:rsidRPr="003D51C1">
        <w:t xml:space="preserve">content information and the </w:t>
      </w:r>
      <w:r>
        <w:t xml:space="preserve">invocation between mashups and services </w:t>
      </w:r>
      <w:r w:rsidRPr="003D51C1">
        <w:t>respectively</w:t>
      </w:r>
      <w:r>
        <w:t>.</w:t>
      </w:r>
      <w:r>
        <w:rPr>
          <w:rFonts w:hint="eastAsia"/>
        </w:rPr>
        <w:t xml:space="preserve"> </w:t>
      </w:r>
      <w:r w:rsidR="000E072D">
        <w:t>Combining</w:t>
      </w:r>
      <w:r w:rsidRPr="003D51C1">
        <w:t xml:space="preserve"> the</w:t>
      </w:r>
      <w:r w:rsidR="000E072D">
        <w:t>se</w:t>
      </w:r>
      <w:r w:rsidRPr="003D51C1">
        <w:t xml:space="preserve"> two </w:t>
      </w:r>
      <w:ins w:id="240" w:author="耿 啸" w:date="2020-04-27T11:52:00Z">
        <w:r w:rsidR="00F87C3C">
          <w:rPr>
            <w:color w:val="FF0000"/>
          </w:rPr>
          <w:t>modules</w:t>
        </w:r>
      </w:ins>
      <w:del w:id="241" w:author="耿 啸" w:date="2020-04-27T11:52:00Z">
        <w:r w:rsidRPr="00AC272E" w:rsidDel="00F87C3C">
          <w:delText>examples</w:delText>
        </w:r>
      </w:del>
      <w:r w:rsidR="000E072D">
        <w:t xml:space="preserve">, we </w:t>
      </w:r>
      <w:r w:rsidRPr="003D51C1">
        <w:t>obtain a hybrid model</w:t>
      </w:r>
      <w:r w:rsidR="000E072D">
        <w:t xml:space="preserve"> that</w:t>
      </w:r>
      <w:r>
        <w:t xml:space="preserve"> integrate</w:t>
      </w:r>
      <w:r w:rsidR="000E072D">
        <w:t>s</w:t>
      </w:r>
      <w:r>
        <w:t xml:space="preserve"> </w:t>
      </w:r>
      <w:r w:rsidRPr="003D51C1">
        <w:t>the interaction</w:t>
      </w:r>
      <w:r>
        <w:t>s</w:t>
      </w:r>
      <w:r w:rsidRPr="003D51C1">
        <w:t xml:space="preserve"> </w:t>
      </w:r>
      <w:r>
        <w:t>in</w:t>
      </w:r>
      <w:r w:rsidRPr="003D51C1">
        <w:t xml:space="preserve"> different information spaces </w:t>
      </w:r>
      <w:r>
        <w:t>and</w:t>
      </w:r>
      <w:r w:rsidRPr="003D51C1">
        <w:t xml:space="preserve"> </w:t>
      </w:r>
      <w:r w:rsidR="000E072D">
        <w:t>makes more accurate recommendation</w:t>
      </w:r>
      <w:r w:rsidRPr="003D51C1">
        <w:t>.</w:t>
      </w:r>
    </w:p>
    <w:p w14:paraId="2820A3A9" w14:textId="77777777" w:rsidR="00EA284D" w:rsidRDefault="00EA284D" w:rsidP="00EA284D">
      <w:pPr>
        <w:pStyle w:val="a3"/>
        <w:numPr>
          <w:ilvl w:val="0"/>
          <w:numId w:val="2"/>
        </w:numPr>
        <w:ind w:firstLineChars="0"/>
      </w:pPr>
      <w:r w:rsidRPr="00C37EB9">
        <w:t xml:space="preserve">The experimental results on the real data set show that compared with the existing algorithms, our hybrid model has achieved the best results </w:t>
      </w:r>
      <w:r>
        <w:t>in</w:t>
      </w:r>
      <w:r w:rsidRPr="00C37EB9">
        <w:t xml:space="preserve"> various indicators.</w:t>
      </w:r>
    </w:p>
    <w:p w14:paraId="65378582" w14:textId="47B31E17" w:rsidR="00E02FE3" w:rsidRDefault="007B4D54" w:rsidP="007B4D54">
      <w:pPr>
        <w:pStyle w:val="1"/>
      </w:pPr>
      <w:commentRangeStart w:id="242"/>
      <w:r w:rsidRPr="007B4D54">
        <w:t xml:space="preserve">an interaction-oriented model </w:t>
      </w:r>
      <w:r w:rsidRPr="007B4D54">
        <w:rPr>
          <w:sz w:val="18"/>
        </w:rPr>
        <w:t xml:space="preserve">FOR </w:t>
      </w:r>
      <w:r w:rsidRPr="00040091">
        <w:t xml:space="preserve">online conversational </w:t>
      </w:r>
      <w:r>
        <w:t>mashup development</w:t>
      </w:r>
      <w:commentRangeEnd w:id="242"/>
      <w:r>
        <w:rPr>
          <w:rStyle w:val="a4"/>
          <w:rFonts w:asciiTheme="minorHAnsi" w:hAnsiTheme="minorHAnsi" w:cstheme="minorBidi"/>
          <w:smallCaps w:val="0"/>
          <w:kern w:val="2"/>
          <w:lang w:eastAsia="zh-CN"/>
        </w:rPr>
        <w:commentReference w:id="242"/>
      </w:r>
      <w:r w:rsidRPr="00040091">
        <w:t xml:space="preserve"> </w:t>
      </w:r>
    </w:p>
    <w:p w14:paraId="42E26F8A" w14:textId="54E0C7B1" w:rsidR="00E02FE3" w:rsidRDefault="00E02FE3" w:rsidP="007B4D54">
      <w:pPr>
        <w:pStyle w:val="2"/>
      </w:pPr>
      <w:r w:rsidRPr="00074E9B">
        <w:t>Problem Statement</w:t>
      </w:r>
      <w:r>
        <w:t>.</w:t>
      </w:r>
    </w:p>
    <w:p w14:paraId="0EE81750" w14:textId="4BBDF610" w:rsidR="00F81771" w:rsidRDefault="00E02FE3" w:rsidP="00841C91">
      <w:commentRangeStart w:id="243"/>
      <w:r w:rsidRPr="00841C91">
        <w:t xml:space="preserve">A </w:t>
      </w:r>
      <w:commentRangeEnd w:id="243"/>
      <w:r w:rsidR="007B4D54">
        <w:rPr>
          <w:rStyle w:val="a4"/>
        </w:rPr>
        <w:commentReference w:id="243"/>
      </w:r>
      <w:r w:rsidRPr="00841C91">
        <w:t xml:space="preserve">service repository </w:t>
      </w:r>
      <w:r w:rsidR="00886027">
        <w:rPr>
          <w:rFonts w:hint="eastAsia"/>
        </w:rPr>
        <w:t>is</w:t>
      </w:r>
      <w:r w:rsidRPr="00841C91">
        <w:t xml:space="preserve"> </w:t>
      </w:r>
      <w:r w:rsidR="00886027">
        <w:t>represented</w:t>
      </w:r>
      <w:r w:rsidR="00886027" w:rsidRPr="00841C91">
        <w:t xml:space="preserve"> </w:t>
      </w:r>
      <w:r w:rsidRPr="00841C91">
        <w:t xml:space="preserve">as </w:t>
      </w:r>
      <w:r w:rsidR="00460874">
        <w:t>R=</w:t>
      </w:r>
      <w:r w:rsidRPr="00841C91">
        <w:t>M</w:t>
      </w:r>
      <w:r w:rsidR="00460874">
        <w:sym w:font="Symbol" w:char="F0C8"/>
      </w:r>
      <w:r w:rsidRPr="00841C91">
        <w:t xml:space="preserve">S, where M is the set of mashups and S is the set of existing services. </w:t>
      </w:r>
      <w:r w:rsidR="00841C91" w:rsidRPr="00841C91">
        <w:t>T</w:t>
      </w:r>
      <w:r w:rsidRPr="00841C91">
        <w:t xml:space="preserve">he invocation </w:t>
      </w:r>
      <w:r w:rsidR="006D326E">
        <w:t xml:space="preserve">history </w:t>
      </w:r>
      <w:r w:rsidR="00841C91" w:rsidRPr="00841C91">
        <w:t xml:space="preserve">between </w:t>
      </w:r>
      <w:r w:rsidR="00841C91" w:rsidRPr="00F87C3C">
        <w:rPr>
          <w:i/>
        </w:rPr>
        <w:t>M</w:t>
      </w:r>
      <w:r w:rsidR="00841C91" w:rsidRPr="00841C91">
        <w:t xml:space="preserve"> and </w:t>
      </w:r>
      <w:r w:rsidR="00460874" w:rsidRPr="00F87C3C">
        <w:rPr>
          <w:i/>
        </w:rPr>
        <w:t>S</w:t>
      </w:r>
      <w:r w:rsidR="00460874" w:rsidRPr="00841C91">
        <w:t xml:space="preserve"> </w:t>
      </w:r>
      <w:r w:rsidRPr="00841C91">
        <w:t>can be regarded as implicit feedback data and converted into a</w:t>
      </w:r>
      <w:r w:rsidR="006D326E">
        <w:t>n</w:t>
      </w:r>
      <w:r w:rsidRPr="00841C91">
        <w:t xml:space="preserve"> </w:t>
      </w:r>
      <w:r w:rsidR="006D326E" w:rsidRPr="00841C91">
        <w:t xml:space="preserve">invocation </w:t>
      </w:r>
      <w:r w:rsidRPr="00841C91">
        <w:t xml:space="preserve">matrix </w:t>
      </w:r>
      <w:r w:rsidRPr="007B4D54">
        <w:rPr>
          <w:i/>
        </w:rPr>
        <w:t>MS</w:t>
      </w:r>
      <w:r w:rsidRPr="00841C91">
        <w:t>, where the value at</w:t>
      </w:r>
      <w:r w:rsidR="00460874">
        <w:t xml:space="preserve"> the</w:t>
      </w:r>
      <w:r w:rsidRPr="00841C91">
        <w:t xml:space="preserve"> </w:t>
      </w:r>
      <w:r w:rsidRPr="00F87C3C">
        <w:rPr>
          <w:i/>
          <w:sz w:val="20"/>
        </w:rPr>
        <w:t>m</w:t>
      </w:r>
      <w:r w:rsidRPr="00841C91">
        <w:t xml:space="preserve">-th row and </w:t>
      </w:r>
      <w:r w:rsidRPr="00F87C3C">
        <w:rPr>
          <w:i/>
        </w:rPr>
        <w:t>s</w:t>
      </w:r>
      <w:r w:rsidRPr="00841C91">
        <w:t>-</w:t>
      </w:r>
      <w:r w:rsidR="00841C91" w:rsidRPr="00841C91">
        <w:t xml:space="preserve">th </w:t>
      </w:r>
      <w:r w:rsidRPr="00841C91">
        <w:t>column is:</w:t>
      </w:r>
    </w:p>
    <w:p w14:paraId="0169925B" w14:textId="798F6701" w:rsidR="003B39D7" w:rsidRDefault="000D0DF4" w:rsidP="003B39D7">
      <w:pPr>
        <w:jc w:val="center"/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</w:rPr>
              <m:t>m,s</m:t>
            </m:r>
          </m:sub>
        </m:sSub>
        <m:r>
          <w:rPr>
            <w:rFonts w:ascii="Cambria Math" w:hAnsi="Cambria Math"/>
            <w:sz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</w:rPr>
                  <m:t>1    if s is a component service of mashup m</m:t>
                </m:r>
              </m:e>
              <m:e>
                <m:r>
                  <w:rPr>
                    <w:rFonts w:ascii="Cambria Math" w:hAnsi="Cambria Math"/>
                    <w:sz w:val="18"/>
                  </w:rPr>
                  <m:t>0                                 otherwise</m:t>
                </m:r>
              </m:e>
            </m:eqArr>
          </m:e>
        </m:d>
      </m:oMath>
      <w:r w:rsidR="00E02FE3" w:rsidRPr="00841C91">
        <w:rPr>
          <w:rFonts w:hint="eastAsia"/>
          <w:sz w:val="18"/>
        </w:rPr>
        <w:t>.</w:t>
      </w:r>
    </w:p>
    <w:p w14:paraId="4E8D88F6" w14:textId="7C9131BB" w:rsidR="00E02FE3" w:rsidRPr="00841C91" w:rsidRDefault="00FA2C88" w:rsidP="00841C91">
      <w:r>
        <w:t>M</w:t>
      </w:r>
      <w:r w:rsidR="00E02FE3" w:rsidRPr="00841C91">
        <w:t>ashup</w:t>
      </w:r>
      <w:r>
        <w:t>s</w:t>
      </w:r>
      <w:r w:rsidR="00E02FE3" w:rsidRPr="00841C91">
        <w:t xml:space="preserve"> </w:t>
      </w:r>
      <w:r>
        <w:t>and</w:t>
      </w:r>
      <w:r w:rsidRPr="00841C91">
        <w:t xml:space="preserve"> </w:t>
      </w:r>
      <w:r w:rsidR="00E02FE3" w:rsidRPr="00841C91">
        <w:t>service</w:t>
      </w:r>
      <w:r>
        <w:t>s</w:t>
      </w:r>
      <w:r w:rsidR="00E02FE3" w:rsidRPr="00841C91">
        <w:t xml:space="preserve"> </w:t>
      </w:r>
      <w:r>
        <w:t>have their respective attributes</w:t>
      </w:r>
      <w:r w:rsidR="00E02FE3" w:rsidRPr="00841C91">
        <w:t xml:space="preserve">. </w:t>
      </w:r>
      <w:r>
        <w:t>Particularly, t</w:t>
      </w:r>
      <w:r w:rsidR="0053621C">
        <w:t>he c</w:t>
      </w:r>
      <w:r w:rsidR="00E02FE3" w:rsidRPr="00841C91">
        <w:t xml:space="preserve">ontent information </w:t>
      </w:r>
      <w:r w:rsidRPr="00841C91">
        <w:t xml:space="preserve">(such as </w:t>
      </w:r>
      <w:r w:rsidRPr="00841C91">
        <w:rPr>
          <w:rFonts w:hint="eastAsia"/>
        </w:rPr>
        <w:t>tex</w:t>
      </w:r>
      <w:r w:rsidRPr="00841C91">
        <w:t xml:space="preserve">tual </w:t>
      </w:r>
      <w:r w:rsidRPr="00841C91">
        <w:rPr>
          <w:rFonts w:hint="eastAsia"/>
        </w:rPr>
        <w:t>description</w:t>
      </w:r>
      <w:r w:rsidRPr="00841C91">
        <w:t>s and tags)</w:t>
      </w:r>
      <w:r>
        <w:t xml:space="preserve"> </w:t>
      </w:r>
      <w:r w:rsidR="00E02FE3" w:rsidRPr="00841C91">
        <w:t xml:space="preserve">of </w:t>
      </w:r>
      <w:r w:rsidR="00841C91" w:rsidRPr="00841C91">
        <w:t xml:space="preserve">a </w:t>
      </w:r>
      <w:r w:rsidR="00E02FE3" w:rsidRPr="00841C91">
        <w:t xml:space="preserve">mashup or </w:t>
      </w:r>
      <w:r w:rsidR="00841C91" w:rsidRPr="00841C91">
        <w:t xml:space="preserve">a </w:t>
      </w:r>
      <w:r w:rsidR="00E02FE3" w:rsidRPr="00841C91">
        <w:t xml:space="preserve">service describes its </w:t>
      </w:r>
      <w:r w:rsidR="006D326E" w:rsidRPr="00841C91">
        <w:t xml:space="preserve">requirements </w:t>
      </w:r>
      <w:r w:rsidR="006D326E">
        <w:t xml:space="preserve">or </w:t>
      </w:r>
      <w:r w:rsidRPr="00841C91">
        <w:t>functionalit</w:t>
      </w:r>
      <w:r>
        <w:t>ies</w:t>
      </w:r>
      <w:r w:rsidR="00E02FE3" w:rsidRPr="00841C91">
        <w:t xml:space="preserve">. </w:t>
      </w:r>
      <w:r w:rsidR="00C01FC6">
        <w:t>E</w:t>
      </w:r>
      <w:r>
        <w:t>ach</w:t>
      </w:r>
      <w:r w:rsidR="00841C91" w:rsidRPr="00841C91">
        <w:t xml:space="preserve"> s</w:t>
      </w:r>
      <w:r w:rsidR="00E02FE3" w:rsidRPr="00841C91">
        <w:t xml:space="preserve">ervice </w:t>
      </w:r>
      <w:r w:rsidR="0053621C" w:rsidRPr="00841C91">
        <w:t xml:space="preserve">also </w:t>
      </w:r>
      <w:r w:rsidR="00E02FE3" w:rsidRPr="00841C91">
        <w:t xml:space="preserve">has </w:t>
      </w:r>
      <w:r w:rsidR="000249C7">
        <w:t xml:space="preserve">the </w:t>
      </w:r>
      <w:r w:rsidR="00E02FE3" w:rsidRPr="00841C91">
        <w:t>provider</w:t>
      </w:r>
      <w:r w:rsidR="000249C7">
        <w:t xml:space="preserve"> attribute</w:t>
      </w:r>
      <w:r w:rsidR="00E02FE3" w:rsidRPr="00841C91">
        <w:t>.</w:t>
      </w:r>
    </w:p>
    <w:p w14:paraId="1804D1AA" w14:textId="6E7963A3" w:rsidR="00B63C4A" w:rsidRDefault="00423994" w:rsidP="00B63C4A">
      <w:pPr>
        <w:ind w:firstLine="420"/>
      </w:pPr>
      <w:commentRangeStart w:id="244"/>
      <w:r>
        <w:t>Above all</w:t>
      </w:r>
      <w:commentRangeEnd w:id="244"/>
      <w:r w:rsidR="007B4D54">
        <w:rPr>
          <w:rStyle w:val="a4"/>
        </w:rPr>
        <w:commentReference w:id="244"/>
      </w:r>
      <w:r>
        <w:t>,</w:t>
      </w:r>
      <w:r w:rsidR="00B63C4A">
        <w:t xml:space="preserve"> the problem to be solved in this paper </w:t>
      </w:r>
      <w:r>
        <w:t>can be described as follows</w:t>
      </w:r>
      <w:r w:rsidR="00B63C4A">
        <w:t>.</w:t>
      </w:r>
      <w:r w:rsidR="001518E1" w:rsidRPr="001518E1">
        <w:t xml:space="preserve"> </w:t>
      </w:r>
      <w:commentRangeStart w:id="245"/>
      <w:r w:rsidR="001518E1" w:rsidRPr="001518E1">
        <w:t xml:space="preserve">Suppose a developer </w:t>
      </w:r>
      <w:r>
        <w:t xml:space="preserve">has </w:t>
      </w:r>
      <w:r w:rsidR="001518E1" w:rsidRPr="001518E1">
        <w:t xml:space="preserve">provided his requirement </w:t>
      </w:r>
      <w:r w:rsidR="000F1FFF" w:rsidRPr="001518E1">
        <w:t xml:space="preserve">(referred to as </w:t>
      </w:r>
      <w:r w:rsidR="000F1FFF" w:rsidRPr="007B4D54">
        <w:rPr>
          <w:i/>
        </w:rPr>
        <w:t>MReq</w:t>
      </w:r>
      <w:r w:rsidR="000F1FFF" w:rsidRPr="001518E1">
        <w:t xml:space="preserve">) </w:t>
      </w:r>
      <w:r w:rsidR="001518E1" w:rsidRPr="001518E1">
        <w:t xml:space="preserve">to build a new mashup </w:t>
      </w:r>
      <m:oMath>
        <m:r>
          <w:rPr>
            <w:rFonts w:ascii="Cambria Math" w:hAnsi="Cambria Math" w:hint="eastAsia"/>
          </w:rPr>
          <m:t>m</m:t>
        </m:r>
      </m:oMath>
      <w:r w:rsidR="000F1FFF">
        <w:t xml:space="preserve"> </w:t>
      </w:r>
      <w:r w:rsidR="001518E1" w:rsidRPr="001518E1">
        <w:t xml:space="preserve">and selected </w:t>
      </w:r>
      <w:r>
        <w:t xml:space="preserve">one or </w:t>
      </w:r>
      <w:r w:rsidR="00F42A40">
        <w:t xml:space="preserve">more </w:t>
      </w:r>
      <w:r w:rsidR="001518E1" w:rsidRPr="001518E1">
        <w:t xml:space="preserve">component services (referred to as </w:t>
      </w:r>
      <w:r w:rsidR="0053621C">
        <w:t xml:space="preserve">the selected </w:t>
      </w:r>
      <w:r w:rsidR="001518E1" w:rsidRPr="001518E1">
        <w:t>services)</w:t>
      </w:r>
      <w:r>
        <w:t>,</w:t>
      </w:r>
      <w:r w:rsidR="001518E1" w:rsidRPr="001518E1">
        <w:t xml:space="preserve"> how </w:t>
      </w:r>
      <w:r w:rsidR="0053621C">
        <w:t xml:space="preserve">can </w:t>
      </w:r>
      <w:r w:rsidR="001518E1" w:rsidRPr="001518E1">
        <w:t xml:space="preserve">SRS </w:t>
      </w:r>
      <w:r w:rsidR="00557ACC">
        <w:t xml:space="preserve">recommend </w:t>
      </w:r>
      <w:r w:rsidR="001518E1" w:rsidRPr="001518E1">
        <w:t xml:space="preserve">next service to the developer based on </w:t>
      </w:r>
      <w:r w:rsidR="001518E1">
        <w:t>the available</w:t>
      </w:r>
      <w:r w:rsidR="001518E1" w:rsidRPr="001518E1">
        <w:t xml:space="preserve"> information</w:t>
      </w:r>
      <w:r w:rsidR="001518E1">
        <w:t xml:space="preserve"> (i.e., </w:t>
      </w:r>
      <w:r w:rsidR="001518E1" w:rsidRPr="007B4D54">
        <w:rPr>
          <w:i/>
        </w:rPr>
        <w:t>MReq</w:t>
      </w:r>
      <w:r w:rsidR="001518E1">
        <w:t>,</w:t>
      </w:r>
      <w:r w:rsidR="001518E1" w:rsidRPr="001518E1">
        <w:t xml:space="preserve"> </w:t>
      </w:r>
      <w:r w:rsidR="0053621C">
        <w:t xml:space="preserve">the selected </w:t>
      </w:r>
      <w:r w:rsidR="0053621C" w:rsidRPr="001518E1">
        <w:t>services</w:t>
      </w:r>
      <w:r w:rsidR="001518E1">
        <w:t xml:space="preserve">, </w:t>
      </w:r>
      <w:r w:rsidR="001518E1" w:rsidRPr="007B4D54">
        <w:rPr>
          <w:i/>
        </w:rPr>
        <w:t>MS</w:t>
      </w:r>
      <w:r w:rsidR="001518E1">
        <w:t xml:space="preserve">, </w:t>
      </w:r>
      <w:r w:rsidR="0053621C">
        <w:t xml:space="preserve">the </w:t>
      </w:r>
      <w:r w:rsidR="001518E1">
        <w:t>c</w:t>
      </w:r>
      <w:r w:rsidR="001518E1" w:rsidRPr="00841C91">
        <w:t xml:space="preserve">ontent </w:t>
      </w:r>
      <w:r w:rsidR="001518E1">
        <w:t xml:space="preserve">and </w:t>
      </w:r>
      <w:r w:rsidR="001518E1" w:rsidRPr="00841C91">
        <w:t>provider</w:t>
      </w:r>
      <w:r w:rsidR="001518E1">
        <w:t xml:space="preserve"> information in the </w:t>
      </w:r>
      <w:r w:rsidR="001518E1" w:rsidRPr="00841C91">
        <w:t>repository</w:t>
      </w:r>
      <w:r w:rsidR="001518E1">
        <w:t>)</w:t>
      </w:r>
      <w:r>
        <w:t xml:space="preserve"> at this time</w:t>
      </w:r>
      <w:r w:rsidR="001518E1" w:rsidRPr="001518E1">
        <w:t>?</w:t>
      </w:r>
      <w:commentRangeEnd w:id="245"/>
      <w:r w:rsidR="00A14655">
        <w:rPr>
          <w:rStyle w:val="a4"/>
        </w:rPr>
        <w:commentReference w:id="245"/>
      </w:r>
    </w:p>
    <w:p w14:paraId="592CFC1B" w14:textId="0B9B7A01" w:rsidR="00557ACC" w:rsidRPr="001518E1" w:rsidRDefault="007B4D54" w:rsidP="007B4D54">
      <w:pPr>
        <w:pStyle w:val="2"/>
      </w:pPr>
      <w:r>
        <w:lastRenderedPageBreak/>
        <w:t>A</w:t>
      </w:r>
      <w:r w:rsidRPr="007B4D54">
        <w:t>n interaction-oriented</w:t>
      </w:r>
      <w:r>
        <w:t xml:space="preserve"> Model</w:t>
      </w:r>
      <w:r w:rsidR="00557ACC">
        <w:t>.</w:t>
      </w:r>
    </w:p>
    <w:p w14:paraId="3AFEAACE" w14:textId="0A77F449" w:rsidR="00761869" w:rsidRPr="00761869" w:rsidRDefault="008D3D1C" w:rsidP="00761869">
      <w:pPr>
        <w:ind w:firstLine="420"/>
        <w:rPr>
          <w:ins w:id="246" w:author="耿 啸" w:date="2020-04-26T17:20:00Z"/>
          <w:color w:val="000000" w:themeColor="text1"/>
        </w:rPr>
      </w:pPr>
      <w:ins w:id="247" w:author="耿 啸" w:date="2020-04-26T17:24:00Z">
        <w:r w:rsidRPr="008D3D1C">
          <w:rPr>
            <w:rFonts w:ascii="LinLibertineT" w:hAnsi="LinLibertineT"/>
            <w:color w:val="000000"/>
            <w:szCs w:val="18"/>
          </w:rPr>
          <w:t>In the interactive recommendation scenario, the service</w:t>
        </w:r>
      </w:ins>
      <w:ins w:id="248" w:author="耿 啸" w:date="2020-04-26T17:25:00Z">
        <w:r>
          <w:rPr>
            <w:rFonts w:ascii="LinLibertineT" w:hAnsi="LinLibertineT" w:hint="eastAsia"/>
            <w:color w:val="000000"/>
            <w:szCs w:val="18"/>
          </w:rPr>
          <w:t>s</w:t>
        </w:r>
      </w:ins>
      <w:ins w:id="249" w:author="耿 啸" w:date="2020-04-26T17:24:00Z">
        <w:r w:rsidRPr="008D3D1C">
          <w:rPr>
            <w:rFonts w:ascii="LinLibertineT" w:hAnsi="LinLibertineT"/>
            <w:color w:val="000000"/>
            <w:szCs w:val="18"/>
          </w:rPr>
          <w:t xml:space="preserve"> that the developer has selected </w:t>
        </w:r>
        <w:r>
          <w:rPr>
            <w:rFonts w:ascii="LinLibertineT" w:hAnsi="LinLibertineT"/>
            <w:color w:val="000000"/>
            <w:szCs w:val="18"/>
          </w:rPr>
          <w:t>in the current session</w:t>
        </w:r>
      </w:ins>
      <w:ins w:id="250" w:author="耿 啸" w:date="2020-04-26T17:26:00Z">
        <w:r>
          <w:rPr>
            <w:rFonts w:ascii="LinLibertineT" w:hAnsi="LinLibertineT"/>
            <w:color w:val="000000"/>
            <w:szCs w:val="18"/>
          </w:rPr>
          <w:t xml:space="preserve">, as </w:t>
        </w:r>
      </w:ins>
      <w:ins w:id="251" w:author="耿 啸" w:date="2020-04-26T17:24:00Z">
        <w:r w:rsidRPr="008D3D1C">
          <w:rPr>
            <w:rFonts w:ascii="LinLibertineT" w:hAnsi="LinLibertineT"/>
            <w:color w:val="000000"/>
            <w:szCs w:val="18"/>
          </w:rPr>
          <w:t>a</w:t>
        </w:r>
      </w:ins>
      <w:ins w:id="252" w:author="耿 啸" w:date="2020-04-26T17:27:00Z">
        <w:r>
          <w:rPr>
            <w:rFonts w:ascii="LinLibertineT" w:hAnsi="LinLibertineT"/>
            <w:color w:val="000000"/>
            <w:szCs w:val="18"/>
          </w:rPr>
          <w:t xml:space="preserve"> kind of develope</w:t>
        </w:r>
        <w:r>
          <w:rPr>
            <w:rFonts w:ascii="LinLibertineT" w:hAnsi="LinLibertineT" w:hint="eastAsia"/>
            <w:color w:val="000000"/>
            <w:szCs w:val="18"/>
          </w:rPr>
          <w:t>r</w:t>
        </w:r>
        <w:r>
          <w:rPr>
            <w:rFonts w:ascii="LinLibertineT" w:hAnsi="LinLibertineT"/>
            <w:color w:val="000000"/>
            <w:szCs w:val="18"/>
          </w:rPr>
          <w:t xml:space="preserve"> </w:t>
        </w:r>
      </w:ins>
      <w:ins w:id="253" w:author="耿 啸" w:date="2020-04-26T17:24:00Z">
        <w:r w:rsidRPr="008D3D1C">
          <w:rPr>
            <w:rFonts w:ascii="LinLibertineT" w:hAnsi="LinLibertineT"/>
            <w:color w:val="000000"/>
            <w:szCs w:val="18"/>
          </w:rPr>
          <w:t>feedback, plays an important role in the recommendation of next service.</w:t>
        </w:r>
        <w:r>
          <w:rPr>
            <w:rFonts w:ascii="LinLibertineT" w:hAnsi="LinLibertineT"/>
            <w:color w:val="000000"/>
            <w:szCs w:val="18"/>
          </w:rPr>
          <w:t xml:space="preserve"> </w:t>
        </w:r>
      </w:ins>
      <w:commentRangeStart w:id="254"/>
      <w:ins w:id="255" w:author="耿 啸" w:date="2020-04-26T17:20:00Z">
        <w:r w:rsidR="00761869" w:rsidRPr="0001547B">
          <w:rPr>
            <w:rFonts w:ascii="LinLibertineT" w:hAnsi="LinLibertineT"/>
            <w:color w:val="000000"/>
            <w:szCs w:val="18"/>
          </w:rPr>
          <w:t>Let</w:t>
        </w:r>
        <w:r w:rsidR="00761869">
          <w:rPr>
            <w:rFonts w:ascii="LinLibertineT" w:hAnsi="LinLibertineT"/>
            <w:color w:val="000000"/>
            <w:szCs w:val="18"/>
          </w:rPr>
          <w:t xml:space="preserve"> </w:t>
        </w:r>
        <w:commentRangeEnd w:id="254"/>
        <w:r w:rsidR="00761869">
          <w:rPr>
            <w:rStyle w:val="a4"/>
          </w:rPr>
          <w:commentReference w:id="254"/>
        </w:r>
        <w:r w:rsidR="00761869">
          <w:rPr>
            <w:rFonts w:ascii="LinLibertineT" w:hAnsi="LinLibertineT"/>
            <w:color w:val="000000"/>
            <w:szCs w:val="18"/>
          </w:rPr>
          <w:t>us</w:t>
        </w:r>
        <w:r w:rsidR="00761869" w:rsidRPr="0001547B">
          <w:rPr>
            <w:rFonts w:ascii="LinLibertineT" w:hAnsi="LinLibertineT"/>
            <w:color w:val="000000"/>
            <w:szCs w:val="18"/>
          </w:rPr>
          <w:t xml:space="preserve"> </w:t>
        </w:r>
      </w:ins>
      <w:ins w:id="256" w:author="耿 啸" w:date="2020-04-26T17:33:00Z">
        <w:r w:rsidR="004A4BB0">
          <w:rPr>
            <w:rFonts w:ascii="LinLibertineT" w:hAnsi="LinLibertineT"/>
            <w:color w:val="000000"/>
            <w:szCs w:val="18"/>
          </w:rPr>
          <w:t xml:space="preserve">first </w:t>
        </w:r>
      </w:ins>
      <w:ins w:id="257" w:author="耿 啸" w:date="2020-04-26T17:20:00Z">
        <w:r w:rsidR="00761869" w:rsidRPr="0001547B">
          <w:rPr>
            <w:rFonts w:ascii="LinLibertineT" w:hAnsi="LinLibertineT"/>
            <w:color w:val="000000"/>
            <w:szCs w:val="18"/>
          </w:rPr>
          <w:t xml:space="preserve">analyze a case. Suppose </w:t>
        </w:r>
        <w:r w:rsidR="00761869">
          <w:rPr>
            <w:rFonts w:ascii="LinLibertineT" w:hAnsi="LinLibertineT" w:hint="eastAsia"/>
            <w:color w:val="000000"/>
            <w:szCs w:val="18"/>
          </w:rPr>
          <w:t>a</w:t>
        </w:r>
        <w:r w:rsidR="00761869">
          <w:rPr>
            <w:rFonts w:ascii="LinLibertineT" w:hAnsi="LinLibertineT"/>
            <w:color w:val="000000"/>
            <w:szCs w:val="18"/>
          </w:rPr>
          <w:t xml:space="preserve"> developer</w:t>
        </w:r>
        <w:r w:rsidR="00761869" w:rsidRPr="0001547B">
          <w:rPr>
            <w:rFonts w:ascii="LinLibertineT" w:hAnsi="LinLibertineT"/>
            <w:color w:val="000000"/>
            <w:szCs w:val="18"/>
          </w:rPr>
          <w:t xml:space="preserve"> </w:t>
        </w:r>
        <w:r w:rsidR="00761869">
          <w:rPr>
            <w:rFonts w:ascii="LinLibertineT" w:hAnsi="LinLibertineT"/>
            <w:color w:val="000000"/>
            <w:szCs w:val="18"/>
          </w:rPr>
          <w:t>wants</w:t>
        </w:r>
        <w:r w:rsidR="00761869" w:rsidRPr="0001547B">
          <w:rPr>
            <w:rFonts w:ascii="LinLibertineT" w:hAnsi="LinLibertineT"/>
            <w:color w:val="000000"/>
            <w:szCs w:val="18"/>
          </w:rPr>
          <w:t xml:space="preserve"> to </w:t>
        </w:r>
        <w:r w:rsidR="00761869">
          <w:rPr>
            <w:rFonts w:ascii="LinLibertineT" w:hAnsi="LinLibertineT"/>
            <w:color w:val="000000"/>
            <w:szCs w:val="18"/>
          </w:rPr>
          <w:t>build</w:t>
        </w:r>
        <w:r w:rsidR="00761869" w:rsidRPr="0001547B">
          <w:rPr>
            <w:rFonts w:ascii="LinLibertineT" w:hAnsi="LinLibertineT"/>
            <w:color w:val="000000"/>
            <w:szCs w:val="18"/>
          </w:rPr>
          <w:t xml:space="preserve"> a mashup </w:t>
        </w:r>
        <w:r w:rsidR="00761869">
          <w:rPr>
            <w:rFonts w:ascii="LinLibertineT" w:hAnsi="LinLibertineT"/>
            <w:color w:val="000000"/>
            <w:szCs w:val="18"/>
          </w:rPr>
          <w:t>to</w:t>
        </w:r>
        <w:r w:rsidR="00761869" w:rsidRPr="0001547B">
          <w:rPr>
            <w:rFonts w:ascii="LinLibertineT" w:hAnsi="LinLibertineT"/>
            <w:color w:val="000000"/>
            <w:szCs w:val="18"/>
          </w:rPr>
          <w:t xml:space="preserve"> help tourists prepare for their trip.</w:t>
        </w:r>
        <w:r w:rsidR="00761869" w:rsidRPr="0084026F">
          <w:t xml:space="preserve"> </w:t>
        </w:r>
        <w:r w:rsidR="00761869" w:rsidRPr="0084026F">
          <w:rPr>
            <w:rFonts w:ascii="LinLibertineT" w:hAnsi="LinLibertineT"/>
            <w:color w:val="000000"/>
            <w:szCs w:val="18"/>
          </w:rPr>
          <w:t xml:space="preserve">Considering that </w:t>
        </w:r>
        <w:r w:rsidR="00761869" w:rsidRPr="0001547B">
          <w:rPr>
            <w:rFonts w:ascii="LinLibertineT" w:hAnsi="LinLibertineT"/>
            <w:color w:val="000000"/>
            <w:szCs w:val="18"/>
          </w:rPr>
          <w:t xml:space="preserve">tourists </w:t>
        </w:r>
        <w:r w:rsidR="00761869" w:rsidRPr="0084026F">
          <w:rPr>
            <w:rFonts w:ascii="LinLibertineT" w:hAnsi="LinLibertineT"/>
            <w:color w:val="000000"/>
            <w:szCs w:val="18"/>
          </w:rPr>
          <w:t xml:space="preserve">need navigation </w:t>
        </w:r>
        <w:r w:rsidR="00761869">
          <w:rPr>
            <w:rFonts w:ascii="LinLibertineT" w:hAnsi="LinLibertineT"/>
            <w:color w:val="000000"/>
            <w:szCs w:val="18"/>
          </w:rPr>
          <w:t>service</w:t>
        </w:r>
        <w:r w:rsidR="00761869" w:rsidRPr="0084026F">
          <w:rPr>
            <w:rFonts w:ascii="LinLibertineT" w:hAnsi="LinLibertineT"/>
            <w:color w:val="000000"/>
            <w:szCs w:val="18"/>
          </w:rPr>
          <w:t xml:space="preserve"> when travel</w:t>
        </w:r>
        <w:r w:rsidR="00761869">
          <w:rPr>
            <w:rFonts w:ascii="LinLibertineT" w:hAnsi="LinLibertineT"/>
            <w:color w:val="000000"/>
            <w:szCs w:val="18"/>
          </w:rPr>
          <w:t xml:space="preserve">ling and </w:t>
        </w:r>
        <w:r w:rsidR="00761869" w:rsidRPr="00E1511C">
          <w:rPr>
            <w:rFonts w:ascii="LinLibertineT" w:hAnsi="LinLibertineT"/>
            <w:color w:val="000000"/>
            <w:szCs w:val="18"/>
          </w:rPr>
          <w:t>be</w:t>
        </w:r>
        <w:r w:rsidR="00761869">
          <w:rPr>
            <w:rFonts w:ascii="LinLibertineT" w:hAnsi="LinLibertineT"/>
            <w:color w:val="000000"/>
            <w:szCs w:val="18"/>
          </w:rPr>
          <w:t>ing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ignorant of</w:t>
        </w:r>
        <w:r w:rsidR="00761869">
          <w:rPr>
            <w:rFonts w:ascii="LinLibertineT" w:hAnsi="LinLibertineT"/>
            <w:color w:val="000000"/>
            <w:szCs w:val="18"/>
          </w:rPr>
          <w:t xml:space="preserve"> developer preferences for different </w:t>
        </w:r>
        <w:r w:rsidR="00761869" w:rsidRPr="0084026F">
          <w:rPr>
            <w:rFonts w:ascii="LinLibertineT" w:hAnsi="LinLibertineT"/>
            <w:color w:val="000000"/>
            <w:szCs w:val="18"/>
          </w:rPr>
          <w:t xml:space="preserve">map </w:t>
        </w:r>
        <w:r w:rsidR="00761869">
          <w:rPr>
            <w:rFonts w:ascii="LinLibertineT" w:hAnsi="LinLibertineT"/>
            <w:color w:val="000000"/>
            <w:szCs w:val="18"/>
          </w:rPr>
          <w:t>services</w:t>
        </w:r>
        <w:r w:rsidR="00761869" w:rsidRPr="0084026F">
          <w:rPr>
            <w:rFonts w:ascii="LinLibertineT" w:hAnsi="LinLibertineT"/>
            <w:color w:val="000000"/>
            <w:szCs w:val="18"/>
          </w:rPr>
          <w:t xml:space="preserve">, the recommended list </w:t>
        </w:r>
        <w:r w:rsidR="00761869">
          <w:rPr>
            <w:rFonts w:ascii="LinLibertineT" w:hAnsi="LinLibertineT"/>
            <w:color w:val="000000"/>
            <w:szCs w:val="18"/>
          </w:rPr>
          <w:t xml:space="preserve">may </w:t>
        </w:r>
        <w:r w:rsidR="00761869" w:rsidRPr="0084026F">
          <w:rPr>
            <w:rFonts w:ascii="LinLibertineT" w:hAnsi="LinLibertineT"/>
            <w:color w:val="000000"/>
            <w:szCs w:val="18"/>
          </w:rPr>
          <w:t>include</w:t>
        </w:r>
        <w:r w:rsidR="00761869">
          <w:rPr>
            <w:rFonts w:ascii="LinLibertineT" w:hAnsi="LinLibertineT"/>
            <w:color w:val="000000"/>
            <w:szCs w:val="18"/>
          </w:rPr>
          <w:t xml:space="preserve"> many </w:t>
        </w:r>
        <w:r w:rsidR="00761869" w:rsidRPr="0084026F">
          <w:rPr>
            <w:rFonts w:ascii="LinLibertineT" w:hAnsi="LinLibertineT"/>
            <w:color w:val="000000"/>
            <w:szCs w:val="18"/>
          </w:rPr>
          <w:t xml:space="preserve">map </w:t>
        </w:r>
        <w:r w:rsidR="00761869">
          <w:rPr>
            <w:rFonts w:ascii="LinLibertineT" w:hAnsi="LinLibertineT"/>
            <w:color w:val="000000"/>
            <w:szCs w:val="18"/>
          </w:rPr>
          <w:t>services</w:t>
        </w:r>
        <w:r w:rsidR="00761869" w:rsidRPr="0084026F">
          <w:rPr>
            <w:rFonts w:ascii="LinLibertineT" w:hAnsi="LinLibertineT"/>
            <w:color w:val="000000"/>
            <w:szCs w:val="18"/>
          </w:rPr>
          <w:t xml:space="preserve">, such as Baidu </w:t>
        </w:r>
        <w:r w:rsidR="00761869">
          <w:rPr>
            <w:rFonts w:ascii="LinLibertineT" w:hAnsi="LinLibertineT"/>
            <w:color w:val="000000"/>
            <w:szCs w:val="18"/>
          </w:rPr>
          <w:t>M</w:t>
        </w:r>
        <w:r w:rsidR="00761869" w:rsidRPr="0084026F">
          <w:rPr>
            <w:rFonts w:ascii="LinLibertineT" w:hAnsi="LinLibertineT"/>
            <w:color w:val="000000"/>
            <w:szCs w:val="18"/>
          </w:rPr>
          <w:t xml:space="preserve">ap, Google </w:t>
        </w:r>
        <w:r w:rsidR="00761869">
          <w:rPr>
            <w:rFonts w:ascii="LinLibertineT" w:hAnsi="LinLibertineT"/>
            <w:color w:val="000000"/>
            <w:szCs w:val="18"/>
          </w:rPr>
          <w:t>M</w:t>
        </w:r>
        <w:r w:rsidR="00761869" w:rsidRPr="0084026F">
          <w:rPr>
            <w:rFonts w:ascii="LinLibertineT" w:hAnsi="LinLibertineT"/>
            <w:color w:val="000000"/>
            <w:szCs w:val="18"/>
          </w:rPr>
          <w:t>ap, etc.</w:t>
        </w:r>
        <w:r w:rsidR="00761869" w:rsidRPr="00E1511C">
          <w:t xml:space="preserve"> 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If the </w:t>
        </w:r>
        <w:r w:rsidR="00761869">
          <w:rPr>
            <w:rFonts w:ascii="LinLibertineT" w:hAnsi="LinLibertineT"/>
            <w:color w:val="000000"/>
            <w:szCs w:val="18"/>
          </w:rPr>
          <w:t>developer</w:t>
        </w:r>
        <w:r w:rsidR="00761869" w:rsidRPr="0001547B">
          <w:rPr>
            <w:rFonts w:ascii="LinLibertineT" w:hAnsi="LinLibertineT"/>
            <w:color w:val="000000"/>
            <w:szCs w:val="18"/>
          </w:rPr>
          <w:t xml:space="preserve"> </w:t>
        </w:r>
        <w:r w:rsidR="00761869">
          <w:rPr>
            <w:rFonts w:ascii="LinLibertineT" w:hAnsi="LinLibertineT"/>
            <w:color w:val="000000"/>
            <w:szCs w:val="18"/>
          </w:rPr>
          <w:t>selects Baidu Map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</w:t>
        </w:r>
        <w:r w:rsidR="00761869">
          <w:rPr>
            <w:rFonts w:ascii="LinLibertineT" w:hAnsi="LinLibertineT"/>
            <w:color w:val="000000"/>
            <w:szCs w:val="18"/>
          </w:rPr>
          <w:t>from the list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, </w:t>
        </w:r>
        <w:r w:rsidR="00761869">
          <w:rPr>
            <w:rFonts w:ascii="LinLibertineT" w:hAnsi="LinLibertineT"/>
            <w:color w:val="000000"/>
            <w:szCs w:val="18"/>
          </w:rPr>
          <w:t xml:space="preserve">SRS 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should </w:t>
        </w:r>
        <w:r w:rsidR="00761869">
          <w:rPr>
            <w:rFonts w:ascii="LinLibertineT" w:hAnsi="LinLibertineT"/>
            <w:color w:val="000000"/>
            <w:szCs w:val="18"/>
          </w:rPr>
          <w:t>respond to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this</w:t>
        </w:r>
        <w:r w:rsidR="00761869">
          <w:rPr>
            <w:rFonts w:ascii="LinLibertineT" w:hAnsi="LinLibertineT"/>
            <w:color w:val="000000"/>
            <w:szCs w:val="18"/>
          </w:rPr>
          <w:t xml:space="preserve"> feedback and remove Google Map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in the next round of recommend</w:t>
        </w:r>
        <w:r w:rsidR="00761869">
          <w:rPr>
            <w:rFonts w:ascii="LinLibertineT" w:hAnsi="LinLibertineT"/>
            <w:color w:val="000000"/>
            <w:szCs w:val="18"/>
          </w:rPr>
          <w:t>ed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results</w:t>
        </w:r>
        <w:r w:rsidR="00761869">
          <w:rPr>
            <w:rFonts w:ascii="LinLibertineT" w:hAnsi="LinLibertineT"/>
            <w:color w:val="000000"/>
            <w:szCs w:val="18"/>
          </w:rPr>
          <w:t>.</w:t>
        </w:r>
        <w:r w:rsidR="00761869" w:rsidRPr="00E1511C">
          <w:t xml:space="preserve"> </w:t>
        </w:r>
        <w:r w:rsidR="00761869">
          <w:rPr>
            <w:rFonts w:ascii="LinLibertineT" w:hAnsi="LinLibertineT" w:hint="eastAsia"/>
            <w:color w:val="000000"/>
            <w:szCs w:val="18"/>
          </w:rPr>
          <w:t>T</w:t>
        </w:r>
        <w:r w:rsidR="00761869">
          <w:rPr>
            <w:rFonts w:ascii="LinLibertineT" w:hAnsi="LinLibertineT"/>
            <w:color w:val="000000"/>
            <w:szCs w:val="18"/>
          </w:rPr>
          <w:t>he reason is that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the </w:t>
        </w:r>
        <w:r w:rsidR="00761869">
          <w:rPr>
            <w:rFonts w:ascii="LinLibertineT" w:hAnsi="LinLibertineT"/>
            <w:color w:val="000000"/>
            <w:szCs w:val="18"/>
          </w:rPr>
          <w:t>demand for map service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has been met, and it is unlikely </w:t>
        </w:r>
        <w:r w:rsidR="00761869">
          <w:rPr>
            <w:rFonts w:ascii="LinLibertineT" w:hAnsi="LinLibertineT"/>
            <w:color w:val="000000"/>
            <w:szCs w:val="18"/>
          </w:rPr>
          <w:t>for the developer</w:t>
        </w:r>
        <w:r w:rsidR="00761869" w:rsidRPr="0001547B">
          <w:rPr>
            <w:rFonts w:ascii="LinLibertineT" w:hAnsi="LinLibertineT"/>
            <w:color w:val="000000"/>
            <w:szCs w:val="18"/>
          </w:rPr>
          <w:t xml:space="preserve"> </w:t>
        </w:r>
        <w:r w:rsidR="00761869">
          <w:rPr>
            <w:rFonts w:ascii="LinLibertineT" w:hAnsi="LinLibertineT"/>
            <w:color w:val="000000"/>
            <w:szCs w:val="18"/>
          </w:rPr>
          <w:t>to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</w:t>
        </w:r>
        <w:r w:rsidR="00761869">
          <w:rPr>
            <w:rFonts w:ascii="LinLibertineT" w:hAnsi="LinLibertineT"/>
            <w:color w:val="000000"/>
            <w:szCs w:val="18"/>
          </w:rPr>
          <w:t xml:space="preserve">invoke </w:t>
        </w:r>
        <w:r w:rsidR="00761869" w:rsidRPr="00E1511C">
          <w:rPr>
            <w:rFonts w:ascii="LinLibertineT" w:hAnsi="LinLibertineT"/>
            <w:color w:val="000000"/>
            <w:szCs w:val="18"/>
          </w:rPr>
          <w:t>a</w:t>
        </w:r>
        <w:r w:rsidR="00761869">
          <w:rPr>
            <w:rFonts w:ascii="LinLibertineT" w:hAnsi="LinLibertineT"/>
            <w:color w:val="000000"/>
            <w:szCs w:val="18"/>
          </w:rPr>
          <w:t>nother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</w:t>
        </w:r>
        <w:r w:rsidR="00761869">
          <w:rPr>
            <w:rFonts w:ascii="LinLibertineT" w:hAnsi="LinLibertineT"/>
            <w:color w:val="000000"/>
            <w:szCs w:val="18"/>
          </w:rPr>
          <w:t xml:space="preserve">map 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service with the same function (this rule is more </w:t>
        </w:r>
        <w:r w:rsidR="00761869" w:rsidRPr="00761869">
          <w:rPr>
            <w:rFonts w:ascii="LinLibertineT" w:hAnsi="LinLibertineT"/>
            <w:color w:val="000000"/>
            <w:szCs w:val="18"/>
          </w:rPr>
          <w:t>applicable to paid services</w:t>
        </w:r>
        <w:r w:rsidR="00761869" w:rsidRPr="00E1511C">
          <w:rPr>
            <w:rFonts w:ascii="LinLibertineT" w:hAnsi="LinLibertineT"/>
            <w:color w:val="000000"/>
            <w:szCs w:val="18"/>
          </w:rPr>
          <w:t>).</w:t>
        </w:r>
        <w:r w:rsidR="00761869" w:rsidRPr="00761869">
          <w:t xml:space="preserve"> </w:t>
        </w:r>
        <w:r w:rsidR="00761869" w:rsidRPr="00761869">
          <w:rPr>
            <w:rFonts w:ascii="LinLibertineT" w:hAnsi="LinLibertineT"/>
            <w:color w:val="000000"/>
            <w:szCs w:val="18"/>
          </w:rPr>
          <w:t xml:space="preserve">At the same time, the </w:t>
        </w:r>
        <w:r w:rsidR="00761869" w:rsidRPr="00E1511C">
          <w:rPr>
            <w:rFonts w:ascii="LinLibertineT" w:hAnsi="LinLibertineT"/>
            <w:color w:val="000000"/>
            <w:szCs w:val="18"/>
          </w:rPr>
          <w:t>recommend</w:t>
        </w:r>
        <w:r w:rsidR="00761869">
          <w:rPr>
            <w:rFonts w:ascii="LinLibertineT" w:hAnsi="LinLibertineT"/>
            <w:color w:val="000000"/>
            <w:szCs w:val="18"/>
          </w:rPr>
          <w:t>ed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results</w:t>
        </w:r>
        <w:r w:rsidR="00761869" w:rsidRPr="00761869">
          <w:rPr>
            <w:rFonts w:ascii="LinLibertineT" w:hAnsi="LinLibertineT"/>
            <w:color w:val="000000"/>
            <w:szCs w:val="18"/>
          </w:rPr>
          <w:t xml:space="preserve"> </w:t>
        </w:r>
      </w:ins>
      <w:ins w:id="258" w:author="耿 啸" w:date="2020-04-26T17:28:00Z">
        <w:r>
          <w:rPr>
            <w:rFonts w:ascii="LinLibertineT" w:hAnsi="LinLibertineT"/>
            <w:color w:val="000000"/>
            <w:szCs w:val="18"/>
          </w:rPr>
          <w:t>may introduce</w:t>
        </w:r>
      </w:ins>
      <w:ins w:id="259" w:author="耿 啸" w:date="2020-04-26T17:20:00Z">
        <w:r w:rsidR="00761869" w:rsidRPr="00761869">
          <w:rPr>
            <w:rFonts w:ascii="LinLibertineT" w:hAnsi="LinLibertineT"/>
            <w:color w:val="000000"/>
            <w:szCs w:val="18"/>
          </w:rPr>
          <w:t xml:space="preserve"> </w:t>
        </w:r>
        <w:r w:rsidR="00761869">
          <w:rPr>
            <w:rFonts w:ascii="LinLibertineT" w:hAnsi="LinLibertineT"/>
            <w:color w:val="000000"/>
            <w:szCs w:val="18"/>
          </w:rPr>
          <w:t>some services related to Baidu Map</w:t>
        </w:r>
        <w:r w:rsidR="00761869" w:rsidRPr="00761869">
          <w:rPr>
            <w:rFonts w:ascii="LinLibertineT" w:hAnsi="LinLibertineT"/>
            <w:color w:val="000000"/>
            <w:szCs w:val="18"/>
          </w:rPr>
          <w:t>.</w:t>
        </w:r>
        <w:r w:rsidR="00761869">
          <w:rPr>
            <w:rFonts w:ascii="LinLibertineT" w:hAnsi="LinLibertineT"/>
            <w:color w:val="000000"/>
            <w:szCs w:val="18"/>
          </w:rPr>
          <w:t xml:space="preserve"> </w:t>
        </w:r>
      </w:ins>
    </w:p>
    <w:p w14:paraId="7D76E4BC" w14:textId="0981CC19" w:rsidR="00B608EE" w:rsidRDefault="00761869" w:rsidP="00B608EE">
      <w:pPr>
        <w:ind w:firstLine="420"/>
        <w:rPr>
          <w:ins w:id="260" w:author="耿 啸" w:date="2020-04-26T16:35:00Z"/>
          <w:color w:val="000000" w:themeColor="text1"/>
        </w:rPr>
      </w:pPr>
      <w:ins w:id="261" w:author="耿 啸" w:date="2020-04-26T17:21:00Z">
        <w:r w:rsidRPr="00761869">
          <w:rPr>
            <w:color w:val="000000" w:themeColor="text1"/>
          </w:rPr>
          <w:t>Overall,</w:t>
        </w:r>
        <w:r>
          <w:rPr>
            <w:color w:val="000000" w:themeColor="text1"/>
          </w:rPr>
          <w:t xml:space="preserve"> </w:t>
        </w:r>
      </w:ins>
      <w:del w:id="262" w:author="耿 啸" w:date="2020-04-26T17:21:00Z">
        <w:r w:rsidR="00423994" w:rsidRPr="00496490" w:rsidDel="00761869">
          <w:rPr>
            <w:color w:val="000000" w:themeColor="text1"/>
          </w:rPr>
          <w:delText xml:space="preserve">There </w:delText>
        </w:r>
      </w:del>
      <w:ins w:id="263" w:author="耿 啸" w:date="2020-04-26T17:21:00Z">
        <w:r>
          <w:rPr>
            <w:color w:val="000000" w:themeColor="text1"/>
          </w:rPr>
          <w:t>t</w:t>
        </w:r>
        <w:r w:rsidRPr="00496490">
          <w:rPr>
            <w:color w:val="000000" w:themeColor="text1"/>
          </w:rPr>
          <w:t xml:space="preserve">here </w:t>
        </w:r>
      </w:ins>
      <w:r w:rsidR="00B608EE">
        <w:rPr>
          <w:color w:val="000000" w:themeColor="text1"/>
        </w:rPr>
        <w:t>exists</w:t>
      </w:r>
      <w:r w:rsidR="00423994" w:rsidRPr="00496490">
        <w:rPr>
          <w:color w:val="000000" w:themeColor="text1"/>
        </w:rPr>
        <w:t xml:space="preserve"> a </w:t>
      </w:r>
      <w:commentRangeStart w:id="264"/>
      <w:r w:rsidR="00423994" w:rsidRPr="00496490">
        <w:rPr>
          <w:color w:val="000000" w:themeColor="text1"/>
        </w:rPr>
        <w:t xml:space="preserve">complicated relationship </w:t>
      </w:r>
      <w:r w:rsidR="00B608EE">
        <w:rPr>
          <w:color w:val="000000" w:themeColor="text1"/>
        </w:rPr>
        <w:t>or interaction</w:t>
      </w:r>
      <w:r w:rsidR="00B608EE" w:rsidRPr="003D468B">
        <w:rPr>
          <w:color w:val="000000" w:themeColor="text1"/>
        </w:rPr>
        <w:t xml:space="preserve"> </w:t>
      </w:r>
      <w:r w:rsidR="00423994">
        <w:rPr>
          <w:color w:val="000000" w:themeColor="text1"/>
        </w:rPr>
        <w:t>among</w:t>
      </w:r>
      <w:r w:rsidR="00423994" w:rsidRPr="00496490">
        <w:rPr>
          <w:color w:val="000000" w:themeColor="text1"/>
        </w:rPr>
        <w:t xml:space="preserve"> MReq, </w:t>
      </w:r>
      <w:del w:id="265" w:author="wangjian_sd@163.com" w:date="2020-04-24T14:30:00Z">
        <w:r w:rsidR="00423994" w:rsidDel="00C90679">
          <w:rPr>
            <w:color w:val="000000" w:themeColor="text1"/>
          </w:rPr>
          <w:delText xml:space="preserve">the </w:delText>
        </w:r>
      </w:del>
      <w:r w:rsidR="00423994">
        <w:rPr>
          <w:color w:val="000000" w:themeColor="text1"/>
        </w:rPr>
        <w:t>select</w:t>
      </w:r>
      <w:ins w:id="266" w:author="wangjian_sd@163.com" w:date="2020-04-24T13:04:00Z">
        <w:r w:rsidR="00A14655">
          <w:rPr>
            <w:rFonts w:hint="eastAsia"/>
            <w:color w:val="000000" w:themeColor="text1"/>
          </w:rPr>
          <w:t>ed</w:t>
        </w:r>
      </w:ins>
      <w:r w:rsidR="00423994" w:rsidRPr="00496490">
        <w:rPr>
          <w:color w:val="000000" w:themeColor="text1"/>
        </w:rPr>
        <w:t xml:space="preserve"> services and </w:t>
      </w:r>
      <w:del w:id="267" w:author="wangjian_sd@163.com" w:date="2020-04-24T14:30:00Z">
        <w:r w:rsidR="00423994" w:rsidDel="00C90679">
          <w:rPr>
            <w:color w:val="000000" w:themeColor="text1"/>
          </w:rPr>
          <w:delText xml:space="preserve">next </w:delText>
        </w:r>
      </w:del>
      <w:ins w:id="268" w:author="wangjian_sd@163.com" w:date="2020-04-24T14:30:00Z">
        <w:r w:rsidR="00C90679">
          <w:rPr>
            <w:color w:val="000000" w:themeColor="text1"/>
          </w:rPr>
          <w:t xml:space="preserve">follow-up </w:t>
        </w:r>
      </w:ins>
      <w:r w:rsidR="00423994">
        <w:rPr>
          <w:color w:val="000000" w:themeColor="text1"/>
        </w:rPr>
        <w:t>service</w:t>
      </w:r>
      <w:r w:rsidR="00423994" w:rsidRPr="00496490">
        <w:rPr>
          <w:color w:val="000000" w:themeColor="text1"/>
        </w:rPr>
        <w:t>.</w:t>
      </w:r>
      <w:commentRangeEnd w:id="264"/>
      <w:r w:rsidR="007B4D54">
        <w:rPr>
          <w:rStyle w:val="a4"/>
        </w:rPr>
        <w:commentReference w:id="264"/>
      </w:r>
      <w:r w:rsidR="00423994" w:rsidRPr="00EA6E0D">
        <w:t xml:space="preserve"> </w:t>
      </w:r>
      <w:r w:rsidR="00423994" w:rsidRPr="00496490">
        <w:rPr>
          <w:color w:val="000000" w:themeColor="text1"/>
        </w:rPr>
        <w:t xml:space="preserve">On the one hand, </w:t>
      </w:r>
      <w:del w:id="269" w:author="wangjian_sd@163.com" w:date="2020-04-24T14:29:00Z">
        <w:r w:rsidR="00423994" w:rsidDel="00C90679">
          <w:rPr>
            <w:color w:val="000000" w:themeColor="text1"/>
          </w:rPr>
          <w:delText xml:space="preserve">next </w:delText>
        </w:r>
      </w:del>
      <w:ins w:id="270" w:author="wangjian_sd@163.com" w:date="2020-04-24T14:30:00Z">
        <w:r w:rsidR="00C90679">
          <w:rPr>
            <w:color w:val="000000" w:themeColor="text1"/>
          </w:rPr>
          <w:t>the</w:t>
        </w:r>
      </w:ins>
      <w:ins w:id="271" w:author="wangjian_sd@163.com" w:date="2020-04-24T14:29:00Z">
        <w:r w:rsidR="00C90679">
          <w:rPr>
            <w:color w:val="000000" w:themeColor="text1"/>
          </w:rPr>
          <w:t xml:space="preserve"> follow-up </w:t>
        </w:r>
      </w:ins>
      <w:r w:rsidR="00423994">
        <w:rPr>
          <w:color w:val="000000" w:themeColor="text1"/>
        </w:rPr>
        <w:t>service</w:t>
      </w:r>
      <w:ins w:id="272" w:author="wangjian_sd@163.com" w:date="2020-04-24T14:29:00Z">
        <w:r w:rsidR="00C90679">
          <w:rPr>
            <w:color w:val="000000" w:themeColor="text1"/>
          </w:rPr>
          <w:t>s</w:t>
        </w:r>
      </w:ins>
      <w:r w:rsidR="00423994" w:rsidRPr="00496490">
        <w:rPr>
          <w:color w:val="000000" w:themeColor="text1"/>
        </w:rPr>
        <w:t xml:space="preserve"> and </w:t>
      </w:r>
      <w:r w:rsidR="00423994">
        <w:rPr>
          <w:color w:val="000000" w:themeColor="text1"/>
        </w:rPr>
        <w:t>the select</w:t>
      </w:r>
      <w:ins w:id="273" w:author="wangjian_sd@163.com" w:date="2020-04-24T14:30:00Z">
        <w:r w:rsidR="00C90679">
          <w:rPr>
            <w:color w:val="000000" w:themeColor="text1"/>
          </w:rPr>
          <w:t>ed</w:t>
        </w:r>
      </w:ins>
      <w:r w:rsidR="00423994" w:rsidRPr="00496490">
        <w:rPr>
          <w:color w:val="000000" w:themeColor="text1"/>
        </w:rPr>
        <w:t xml:space="preserve"> services may be </w:t>
      </w:r>
      <w:del w:id="274" w:author="wangjian_sd@163.com" w:date="2020-04-24T14:29:00Z">
        <w:r w:rsidR="00423994" w:rsidRPr="00496490" w:rsidDel="007341C2">
          <w:rPr>
            <w:rFonts w:hint="eastAsia"/>
            <w:color w:val="000000" w:themeColor="text1"/>
          </w:rPr>
          <w:delText>substitute</w:delText>
        </w:r>
      </w:del>
      <w:ins w:id="275" w:author="wangjian_sd@163.com" w:date="2020-04-24T14:29:00Z">
        <w:r w:rsidR="007341C2">
          <w:rPr>
            <w:rFonts w:hint="eastAsia"/>
            <w:color w:val="000000" w:themeColor="text1"/>
          </w:rPr>
          <w:t>rep</w:t>
        </w:r>
        <w:r w:rsidR="007341C2">
          <w:rPr>
            <w:color w:val="000000" w:themeColor="text1"/>
          </w:rPr>
          <w:t>laceable</w:t>
        </w:r>
      </w:ins>
      <w:r w:rsidR="00423994" w:rsidRPr="00496490">
        <w:rPr>
          <w:color w:val="000000" w:themeColor="text1"/>
        </w:rPr>
        <w:t xml:space="preserve"> or complementary to each other</w:t>
      </w:r>
      <w:del w:id="276" w:author="wangjian_sd@163.com" w:date="2020-04-24T15:17:00Z">
        <w:r w:rsidR="00423994" w:rsidRPr="00496490" w:rsidDel="008F1B69">
          <w:rPr>
            <w:color w:val="000000" w:themeColor="text1"/>
          </w:rPr>
          <w:delText>, etc</w:delText>
        </w:r>
      </w:del>
      <w:r w:rsidR="00423994" w:rsidRPr="00496490">
        <w:rPr>
          <w:color w:val="000000" w:themeColor="text1"/>
        </w:rPr>
        <w:t>.</w:t>
      </w:r>
      <w:r w:rsidR="00423994" w:rsidRPr="00EA6E0D">
        <w:t xml:space="preserve"> </w:t>
      </w:r>
      <w:r w:rsidR="00423994" w:rsidRPr="00496490">
        <w:rPr>
          <w:color w:val="000000" w:themeColor="text1"/>
        </w:rPr>
        <w:t xml:space="preserve">On the other hand, </w:t>
      </w:r>
      <w:r w:rsidR="00423994">
        <w:rPr>
          <w:color w:val="000000" w:themeColor="text1"/>
        </w:rPr>
        <w:t>the select</w:t>
      </w:r>
      <w:ins w:id="277" w:author="wangjian_sd@163.com" w:date="2020-04-24T15:18:00Z">
        <w:r w:rsidR="00C438AB">
          <w:rPr>
            <w:color w:val="000000" w:themeColor="text1"/>
          </w:rPr>
          <w:t>ed</w:t>
        </w:r>
      </w:ins>
      <w:r w:rsidR="00423994" w:rsidRPr="00496490">
        <w:rPr>
          <w:color w:val="000000" w:themeColor="text1"/>
        </w:rPr>
        <w:t xml:space="preserve"> services and </w:t>
      </w:r>
      <w:ins w:id="278" w:author="wangjian_sd@163.com" w:date="2020-04-24T15:18:00Z">
        <w:r w:rsidR="00C438AB">
          <w:rPr>
            <w:color w:val="000000" w:themeColor="text1"/>
          </w:rPr>
          <w:t xml:space="preserve">the follow-up </w:t>
        </w:r>
      </w:ins>
      <w:del w:id="279" w:author="wangjian_sd@163.com" w:date="2020-04-24T15:18:00Z">
        <w:r w:rsidR="00423994" w:rsidDel="00C438AB">
          <w:rPr>
            <w:color w:val="000000" w:themeColor="text1"/>
          </w:rPr>
          <w:delText xml:space="preserve">next </w:delText>
        </w:r>
      </w:del>
      <w:r w:rsidR="00423994">
        <w:rPr>
          <w:color w:val="000000" w:themeColor="text1"/>
        </w:rPr>
        <w:t>service</w:t>
      </w:r>
      <w:ins w:id="280" w:author="wangjian_sd@163.com" w:date="2020-04-24T15:18:00Z">
        <w:r w:rsidR="00C438AB">
          <w:rPr>
            <w:color w:val="000000" w:themeColor="text1"/>
          </w:rPr>
          <w:t>s</w:t>
        </w:r>
      </w:ins>
      <w:r w:rsidR="00423994" w:rsidRPr="00496490">
        <w:rPr>
          <w:color w:val="000000" w:themeColor="text1"/>
        </w:rPr>
        <w:t xml:space="preserve"> </w:t>
      </w:r>
      <w:r w:rsidR="00423994">
        <w:rPr>
          <w:color w:val="000000" w:themeColor="text1"/>
        </w:rPr>
        <w:t>work together</w:t>
      </w:r>
      <w:r w:rsidR="00423994" w:rsidRPr="00496490">
        <w:rPr>
          <w:color w:val="000000" w:themeColor="text1"/>
        </w:rPr>
        <w:t xml:space="preserve"> to satisfy</w:t>
      </w:r>
      <w:del w:id="281" w:author="wangjian_sd@163.com" w:date="2020-04-24T15:18:00Z">
        <w:r w:rsidR="00423994" w:rsidRPr="00496490" w:rsidDel="00C438AB">
          <w:rPr>
            <w:color w:val="000000" w:themeColor="text1"/>
          </w:rPr>
          <w:delText xml:space="preserve"> the</w:delText>
        </w:r>
      </w:del>
      <w:r w:rsidR="00423994" w:rsidRPr="00496490">
        <w:rPr>
          <w:color w:val="000000" w:themeColor="text1"/>
        </w:rPr>
        <w:t xml:space="preserve"> </w:t>
      </w:r>
      <w:r w:rsidR="00B608EE">
        <w:rPr>
          <w:color w:val="000000" w:themeColor="text1"/>
        </w:rPr>
        <w:t>requirement</w:t>
      </w:r>
      <w:del w:id="282" w:author="wangjian_sd@163.com" w:date="2020-04-24T15:18:00Z">
        <w:r w:rsidR="00B608EE" w:rsidDel="00C438AB">
          <w:rPr>
            <w:color w:val="000000" w:themeColor="text1"/>
          </w:rPr>
          <w:delText>s</w:delText>
        </w:r>
        <w:r w:rsidR="00423994" w:rsidRPr="00496490" w:rsidDel="00C438AB">
          <w:rPr>
            <w:color w:val="000000" w:themeColor="text1"/>
          </w:rPr>
          <w:delText xml:space="preserve"> of </w:delText>
        </w:r>
        <w:r w:rsidR="00B608EE" w:rsidDel="00C438AB">
          <w:rPr>
            <w:color w:val="000000" w:themeColor="text1"/>
          </w:rPr>
          <w:delText>the developer</w:delText>
        </w:r>
        <w:r w:rsidR="00423994" w:rsidRPr="00496490" w:rsidDel="00C438AB">
          <w:rPr>
            <w:rFonts w:hint="eastAsia"/>
            <w:color w:val="000000" w:themeColor="text1"/>
          </w:rPr>
          <w:delText>,</w:delText>
        </w:r>
      </w:del>
      <w:r w:rsidR="00423994" w:rsidRPr="00496490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MReq</m:t>
        </m:r>
      </m:oMath>
      <w:r w:rsidR="00423994" w:rsidRPr="00496490">
        <w:rPr>
          <w:color w:val="000000" w:themeColor="text1"/>
        </w:rPr>
        <w:t>.</w:t>
      </w:r>
      <w:r w:rsidR="00423994" w:rsidRPr="00E51EFF">
        <w:t xml:space="preserve"> </w:t>
      </w:r>
      <w:r w:rsidR="007B4D54">
        <w:t>T</w:t>
      </w:r>
      <w:r w:rsidR="00557ACC">
        <w:rPr>
          <w:color w:val="000000" w:themeColor="text1"/>
        </w:rPr>
        <w:t xml:space="preserve">he </w:t>
      </w:r>
      <w:r w:rsidR="00557ACC" w:rsidRPr="00E96387">
        <w:rPr>
          <w:color w:val="000000" w:themeColor="text1"/>
          <w:highlight w:val="yellow"/>
        </w:rPr>
        <w:t>interaction</w:t>
      </w:r>
      <w:ins w:id="283" w:author="wangjian_sd@163.com" w:date="2020-04-24T15:47:00Z">
        <w:r w:rsidR="004A33E1">
          <w:rPr>
            <w:color w:val="000000" w:themeColor="text1"/>
            <w:highlight w:val="yellow"/>
          </w:rPr>
          <w:t>s</w:t>
        </w:r>
      </w:ins>
      <w:r w:rsidR="00557ACC" w:rsidRPr="003D468B">
        <w:rPr>
          <w:color w:val="000000" w:themeColor="text1"/>
        </w:rPr>
        <w:t xml:space="preserve"> </w:t>
      </w:r>
      <w:ins w:id="284" w:author="wangjian_sd@163.com" w:date="2020-04-24T15:47:00Z">
        <w:r w:rsidR="004A33E1">
          <w:rPr>
            <w:color w:val="000000" w:themeColor="text1"/>
          </w:rPr>
          <w:t xml:space="preserve">help </w:t>
        </w:r>
      </w:ins>
      <w:r w:rsidR="00557ACC" w:rsidRPr="003D468B">
        <w:rPr>
          <w:color w:val="000000" w:themeColor="text1"/>
        </w:rPr>
        <w:t>determine</w:t>
      </w:r>
      <w:del w:id="285" w:author="wangjian_sd@163.com" w:date="2020-04-24T15:47:00Z">
        <w:r w:rsidR="00557ACC" w:rsidDel="004A33E1">
          <w:rPr>
            <w:color w:val="000000" w:themeColor="text1"/>
          </w:rPr>
          <w:delText>s</w:delText>
        </w:r>
      </w:del>
      <w:r w:rsidR="00557ACC" w:rsidRPr="003D468B">
        <w:rPr>
          <w:color w:val="000000" w:themeColor="text1"/>
        </w:rPr>
        <w:t xml:space="preserve"> </w:t>
      </w:r>
      <w:r w:rsidR="00557ACC">
        <w:rPr>
          <w:color w:val="000000" w:themeColor="text1"/>
        </w:rPr>
        <w:t xml:space="preserve">whether </w:t>
      </w:r>
      <w:del w:id="286" w:author="wangjian_sd@163.com" w:date="2020-04-24T15:47:00Z">
        <w:r w:rsidR="00557ACC" w:rsidRPr="003D468B" w:rsidDel="004A33E1">
          <w:rPr>
            <w:color w:val="000000" w:themeColor="text1"/>
          </w:rPr>
          <w:delText xml:space="preserve">the </w:delText>
        </w:r>
      </w:del>
      <w:r w:rsidR="00557ACC">
        <w:rPr>
          <w:color w:val="000000" w:themeColor="text1"/>
        </w:rPr>
        <w:t>developer</w:t>
      </w:r>
      <w:ins w:id="287" w:author="wangjian_sd@163.com" w:date="2020-04-24T15:48:00Z">
        <w:r w:rsidR="004A33E1">
          <w:rPr>
            <w:color w:val="000000" w:themeColor="text1"/>
          </w:rPr>
          <w:t>s</w:t>
        </w:r>
      </w:ins>
      <w:r w:rsidR="00557ACC">
        <w:rPr>
          <w:color w:val="000000" w:themeColor="text1"/>
        </w:rPr>
        <w:t xml:space="preserve"> will select a </w:t>
      </w:r>
      <w:r w:rsidR="000F1FFF">
        <w:rPr>
          <w:color w:val="000000" w:themeColor="text1"/>
        </w:rPr>
        <w:t xml:space="preserve">candidate </w:t>
      </w:r>
      <w:r w:rsidR="00557ACC">
        <w:rPr>
          <w:color w:val="000000" w:themeColor="text1"/>
        </w:rPr>
        <w:t xml:space="preserve">service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557ACC">
        <w:rPr>
          <w:color w:val="000000" w:themeColor="text1"/>
        </w:rPr>
        <w:t xml:space="preserve"> as </w:t>
      </w:r>
      <w:del w:id="288" w:author="wangjian_sd@163.com" w:date="2020-04-24T15:48:00Z">
        <w:r w:rsidR="00557ACC" w:rsidDel="004A33E1">
          <w:rPr>
            <w:color w:val="000000" w:themeColor="text1"/>
          </w:rPr>
          <w:delText xml:space="preserve">next </w:delText>
        </w:r>
      </w:del>
      <w:ins w:id="289" w:author="wangjian_sd@163.com" w:date="2020-04-24T15:48:00Z">
        <w:r w:rsidR="004A33E1">
          <w:rPr>
            <w:color w:val="000000" w:themeColor="text1"/>
          </w:rPr>
          <w:t xml:space="preserve">follow-up </w:t>
        </w:r>
      </w:ins>
      <w:r w:rsidR="00557ACC">
        <w:rPr>
          <w:color w:val="000000" w:themeColor="text1"/>
        </w:rPr>
        <w:t>service</w:t>
      </w:r>
      <w:ins w:id="290" w:author="wangjian_sd@163.com" w:date="2020-04-24T15:48:00Z">
        <w:r w:rsidR="004A33E1">
          <w:rPr>
            <w:color w:val="000000" w:themeColor="text1"/>
          </w:rPr>
          <w:t>s</w:t>
        </w:r>
      </w:ins>
      <w:del w:id="291" w:author="wangjian_sd@163.com" w:date="2020-04-24T15:48:00Z">
        <w:r w:rsidR="00557ACC" w:rsidDel="004A33E1">
          <w:rPr>
            <w:color w:val="000000" w:themeColor="text1"/>
          </w:rPr>
          <w:delText xml:space="preserve"> or not</w:delText>
        </w:r>
        <w:r w:rsidR="007B4D54" w:rsidDel="004A33E1">
          <w:rPr>
            <w:color w:val="000000" w:themeColor="text1"/>
          </w:rPr>
          <w:delText xml:space="preserve"> </w:delText>
        </w:r>
        <w:r w:rsidR="007B4D54" w:rsidDel="004A33E1">
          <w:rPr>
            <w:rFonts w:hint="eastAsia"/>
            <w:color w:val="000000" w:themeColor="text1"/>
          </w:rPr>
          <w:delText>t</w:delText>
        </w:r>
        <w:r w:rsidR="007B4D54" w:rsidRPr="007B4D54" w:rsidDel="004A33E1">
          <w:rPr>
            <w:color w:val="000000" w:themeColor="text1"/>
          </w:rPr>
          <w:delText>o some extent</w:delText>
        </w:r>
      </w:del>
      <w:r w:rsidR="00557ACC" w:rsidRPr="003D468B">
        <w:rPr>
          <w:color w:val="000000" w:themeColor="text1"/>
        </w:rPr>
        <w:t xml:space="preserve">. </w:t>
      </w:r>
    </w:p>
    <w:p w14:paraId="172DAD70" w14:textId="1E563CB9" w:rsidR="00490958" w:rsidDel="00761869" w:rsidRDefault="00490958" w:rsidP="00B608EE">
      <w:pPr>
        <w:ind w:firstLine="420"/>
        <w:rPr>
          <w:del w:id="292" w:author="耿 啸" w:date="2020-04-26T17:20:00Z"/>
          <w:color w:val="000000" w:themeColor="text1"/>
        </w:rPr>
      </w:pPr>
    </w:p>
    <w:p w14:paraId="513256B7" w14:textId="000F2BA1" w:rsidR="006F1BBC" w:rsidRPr="00B608EE" w:rsidRDefault="00557ACC" w:rsidP="00B608EE">
      <w:pPr>
        <w:ind w:firstLine="420"/>
      </w:pPr>
      <w:r w:rsidRPr="003D468B">
        <w:rPr>
          <w:color w:val="000000" w:themeColor="text1"/>
        </w:rPr>
        <w:t xml:space="preserve">Therefore, we design a </w:t>
      </w:r>
      <w:r>
        <w:rPr>
          <w:color w:val="000000" w:themeColor="text1"/>
        </w:rPr>
        <w:t>deep</w:t>
      </w:r>
      <w:r w:rsidRPr="003D468B">
        <w:rPr>
          <w:color w:val="000000" w:themeColor="text1"/>
        </w:rPr>
        <w:t xml:space="preserve"> </w:t>
      </w:r>
      <w:del w:id="293" w:author="wangjian_sd@163.com" w:date="2020-04-24T15:46:00Z">
        <w:r w:rsidRPr="003D468B" w:rsidDel="00B73036">
          <w:rPr>
            <w:color w:val="000000" w:themeColor="text1"/>
          </w:rPr>
          <w:delText xml:space="preserve">learning </w:delText>
        </w:r>
        <w:r w:rsidDel="00B73036">
          <w:rPr>
            <w:color w:val="000000" w:themeColor="text1"/>
          </w:rPr>
          <w:delText>based</w:delText>
        </w:r>
      </w:del>
      <w:ins w:id="294" w:author="wangjian_sd@163.com" w:date="2020-04-24T15:46:00Z">
        <w:r w:rsidR="00B73036" w:rsidRPr="003D468B">
          <w:rPr>
            <w:color w:val="000000" w:themeColor="text1"/>
          </w:rPr>
          <w:t>learning-based</w:t>
        </w:r>
      </w:ins>
      <w:r>
        <w:rPr>
          <w:color w:val="000000" w:themeColor="text1"/>
        </w:rPr>
        <w:t xml:space="preserve"> </w:t>
      </w:r>
      <w:r w:rsidRPr="003D468B">
        <w:rPr>
          <w:color w:val="000000" w:themeColor="text1"/>
        </w:rPr>
        <w:t xml:space="preserve">model to </w:t>
      </w:r>
      <w:r>
        <w:rPr>
          <w:color w:val="000000" w:themeColor="text1"/>
        </w:rPr>
        <w:t xml:space="preserve">capture </w:t>
      </w:r>
      <w:r w:rsidR="00B608EE">
        <w:rPr>
          <w:color w:val="000000" w:themeColor="text1"/>
        </w:rPr>
        <w:t>the</w:t>
      </w:r>
      <w:r>
        <w:rPr>
          <w:color w:val="000000" w:themeColor="text1"/>
        </w:rPr>
        <w:t xml:space="preserve"> complex interaction</w:t>
      </w:r>
      <w:ins w:id="295" w:author="wangjian_sd@163.com" w:date="2020-04-24T15:47:00Z">
        <w:r w:rsidR="00B73036">
          <w:rPr>
            <w:color w:val="000000" w:themeColor="text1"/>
          </w:rPr>
          <w:t>s</w:t>
        </w:r>
      </w:ins>
      <w:r w:rsidRPr="003D468B">
        <w:rPr>
          <w:color w:val="000000" w:themeColor="text1"/>
        </w:rPr>
        <w:t xml:space="preserve"> and predict the probability of the </w:t>
      </w:r>
      <w:r>
        <w:rPr>
          <w:color w:val="000000" w:themeColor="text1"/>
        </w:rPr>
        <w:t>developer</w:t>
      </w:r>
      <w:r w:rsidRPr="003D468B">
        <w:rPr>
          <w:color w:val="000000" w:themeColor="text1"/>
        </w:rPr>
        <w:t xml:space="preserve"> selecting</w:t>
      </w:r>
      <w:r w:rsidR="00B608EE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B608EE">
        <w:rPr>
          <w:color w:val="000000" w:themeColor="text1"/>
        </w:rPr>
        <w:t xml:space="preserve"> next</w:t>
      </w:r>
      <w:r w:rsidRPr="003D468B">
        <w:rPr>
          <w:color w:val="000000" w:themeColor="text1"/>
        </w:rPr>
        <w:t>.</w:t>
      </w:r>
      <w:r w:rsidRPr="006F1BBC">
        <w:rPr>
          <w:color w:val="000000" w:themeColor="text1"/>
        </w:rPr>
        <w:t xml:space="preserve"> The </w:t>
      </w:r>
      <w:r w:rsidR="00B608EE">
        <w:rPr>
          <w:color w:val="000000" w:themeColor="text1"/>
        </w:rPr>
        <w:t>K</w:t>
      </w:r>
      <w:r w:rsidRPr="003D468B">
        <w:rPr>
          <w:color w:val="000000" w:themeColor="text1"/>
        </w:rPr>
        <w:t xml:space="preserve"> </w:t>
      </w:r>
      <w:r>
        <w:rPr>
          <w:color w:val="000000" w:themeColor="text1"/>
        </w:rPr>
        <w:t>services</w:t>
      </w:r>
      <w:r w:rsidRPr="003D468B">
        <w:rPr>
          <w:color w:val="000000" w:themeColor="text1"/>
        </w:rPr>
        <w:t xml:space="preserve"> with the highest </w:t>
      </w:r>
      <w:del w:id="296" w:author="wangjian_sd@163.com" w:date="2020-04-24T15:51:00Z">
        <w:r w:rsidRPr="003D468B" w:rsidDel="004A33E1">
          <w:rPr>
            <w:color w:val="000000" w:themeColor="text1"/>
          </w:rPr>
          <w:delText>score</w:delText>
        </w:r>
        <w:r w:rsidR="00B608EE" w:rsidDel="004A33E1">
          <w:rPr>
            <w:color w:val="000000" w:themeColor="text1"/>
          </w:rPr>
          <w:delText>s</w:delText>
        </w:r>
        <w:r w:rsidRPr="00117FF5" w:rsidDel="004A33E1">
          <w:rPr>
            <w:color w:val="000000" w:themeColor="text1"/>
          </w:rPr>
          <w:delText xml:space="preserve"> </w:delText>
        </w:r>
        <w:r w:rsidR="00B608EE" w:rsidDel="004A33E1">
          <w:rPr>
            <w:color w:val="000000" w:themeColor="text1"/>
          </w:rPr>
          <w:delText xml:space="preserve">or </w:delText>
        </w:r>
      </w:del>
      <w:r w:rsidR="00B608EE">
        <w:rPr>
          <w:color w:val="000000" w:themeColor="text1"/>
        </w:rPr>
        <w:t>probabilities</w:t>
      </w:r>
      <w:r w:rsidRPr="00117FF5">
        <w:rPr>
          <w:color w:val="000000" w:themeColor="text1"/>
        </w:rPr>
        <w:t xml:space="preserve"> </w:t>
      </w:r>
      <w:r w:rsidRPr="003D468B">
        <w:rPr>
          <w:color w:val="000000" w:themeColor="text1"/>
        </w:rPr>
        <w:t xml:space="preserve">are </w:t>
      </w:r>
      <w:del w:id="297" w:author="wangjian_sd@163.com" w:date="2020-04-24T15:51:00Z">
        <w:r w:rsidDel="004A33E1">
          <w:rPr>
            <w:color w:val="000000" w:themeColor="text1"/>
          </w:rPr>
          <w:delText>taken</w:delText>
        </w:r>
        <w:r w:rsidRPr="003D468B" w:rsidDel="004A33E1">
          <w:rPr>
            <w:color w:val="000000" w:themeColor="text1"/>
          </w:rPr>
          <w:delText xml:space="preserve"> </w:delText>
        </w:r>
      </w:del>
      <w:ins w:id="298" w:author="wangjian_sd@163.com" w:date="2020-04-24T15:51:00Z">
        <w:r w:rsidR="004A33E1">
          <w:rPr>
            <w:color w:val="000000" w:themeColor="text1"/>
          </w:rPr>
          <w:t>selected</w:t>
        </w:r>
        <w:r w:rsidR="004A33E1" w:rsidRPr="003D468B">
          <w:rPr>
            <w:color w:val="000000" w:themeColor="text1"/>
          </w:rPr>
          <w:t xml:space="preserve"> </w:t>
        </w:r>
      </w:ins>
      <w:r w:rsidRPr="003D468B">
        <w:rPr>
          <w:color w:val="000000" w:themeColor="text1"/>
        </w:rPr>
        <w:t>as the recommendation list.</w:t>
      </w:r>
    </w:p>
    <w:p w14:paraId="4297C795" w14:textId="3E08EE7C" w:rsidR="006F1BBC" w:rsidRDefault="006F1BBC" w:rsidP="002922FD">
      <w:pPr>
        <w:ind w:firstLine="420"/>
        <w:rPr>
          <w:ins w:id="299" w:author="耿 啸" w:date="2020-04-26T17:30:00Z"/>
          <w:color w:val="000000" w:themeColor="text1"/>
        </w:rPr>
      </w:pPr>
      <w:r>
        <w:rPr>
          <w:color w:val="000000" w:themeColor="text1"/>
        </w:rPr>
        <w:t xml:space="preserve">Our model consists of three layers: </w:t>
      </w:r>
      <w:r w:rsidR="00B608EE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feature extraction layer, </w:t>
      </w:r>
      <w:r w:rsidR="00B608EE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interaction layer and </w:t>
      </w:r>
      <w:r w:rsidR="00B608EE">
        <w:rPr>
          <w:color w:val="000000" w:themeColor="text1"/>
        </w:rPr>
        <w:t xml:space="preserve">the </w:t>
      </w:r>
      <w:r>
        <w:rPr>
          <w:color w:val="000000" w:themeColor="text1"/>
        </w:rPr>
        <w:t>output layer.</w:t>
      </w:r>
    </w:p>
    <w:p w14:paraId="77B1E6AF" w14:textId="34E63FDA" w:rsidR="008D3D1C" w:rsidRDefault="008D3D1C" w:rsidP="002922FD">
      <w:pPr>
        <w:ind w:firstLine="420"/>
        <w:rPr>
          <w:color w:val="000000" w:themeColor="text1"/>
        </w:rPr>
      </w:pPr>
      <w:ins w:id="300" w:author="耿 啸" w:date="2020-04-26T17:30:00Z">
        <w:r>
          <w:rPr>
            <w:noProof/>
            <w:color w:val="000000" w:themeColor="text1"/>
          </w:rPr>
          <w:drawing>
            <wp:inline distT="0" distB="0" distL="0" distR="0" wp14:anchorId="002C6D49" wp14:editId="1A9B485C">
              <wp:extent cx="5274310" cy="3522980"/>
              <wp:effectExtent l="0" t="0" r="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attention框架图.emf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52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B2CCA33" w14:textId="77777777" w:rsidR="002073B2" w:rsidRPr="00D74853" w:rsidRDefault="002073B2" w:rsidP="00557ACC">
      <w:pPr>
        <w:rPr>
          <w:color w:val="000000" w:themeColor="text1"/>
        </w:rPr>
      </w:pPr>
    </w:p>
    <w:p w14:paraId="424FAE66" w14:textId="0174D1CC" w:rsidR="006F1BBC" w:rsidRPr="006B2F31" w:rsidRDefault="00D74853" w:rsidP="007B4D54">
      <w:pPr>
        <w:pStyle w:val="3"/>
      </w:pPr>
      <w:r>
        <w:lastRenderedPageBreak/>
        <w:t>The f</w:t>
      </w:r>
      <w:r w:rsidR="006F1BBC" w:rsidRPr="006B2F31">
        <w:t>eature extraction layer:</w:t>
      </w:r>
    </w:p>
    <w:p w14:paraId="4521F132" w14:textId="78E8F4DC" w:rsidR="00171FDF" w:rsidRPr="000F1FFF" w:rsidRDefault="006F1BBC" w:rsidP="000F1FFF">
      <w:pPr>
        <w:ind w:firstLine="420"/>
      </w:pPr>
      <w:r>
        <w:rPr>
          <w:color w:val="000000" w:themeColor="text1"/>
        </w:rPr>
        <w:t xml:space="preserve">Many kinds of </w:t>
      </w:r>
      <w:r>
        <w:t>information is available</w:t>
      </w:r>
      <w:r w:rsidRPr="006F1BBC">
        <w:t xml:space="preserve"> </w:t>
      </w:r>
      <w:r>
        <w:t xml:space="preserve">in the </w:t>
      </w:r>
      <w:r w:rsidRPr="00841C91">
        <w:t>repository</w:t>
      </w:r>
      <w:r>
        <w:t xml:space="preserve">, such as </w:t>
      </w:r>
      <w:r w:rsidR="00D74853">
        <w:t xml:space="preserve">the </w:t>
      </w:r>
      <w:r>
        <w:t>c</w:t>
      </w:r>
      <w:r w:rsidRPr="00841C91">
        <w:t xml:space="preserve">ontent </w:t>
      </w:r>
      <w:r>
        <w:t xml:space="preserve">information and </w:t>
      </w:r>
      <w:r w:rsidRPr="003D51C1">
        <w:t xml:space="preserve">the </w:t>
      </w:r>
      <w:r>
        <w:t xml:space="preserve">invocation between mashups and services. </w:t>
      </w:r>
      <w:r w:rsidR="000F1FFF">
        <w:t>In this layer, w</w:t>
      </w:r>
      <w:r>
        <w:t xml:space="preserve">e input </w:t>
      </w:r>
      <w:r w:rsidR="00C85A61" w:rsidRPr="000F1FFF">
        <w:rPr>
          <w:highlight w:val="yellow"/>
        </w:rPr>
        <w:t>one kind of</w:t>
      </w:r>
      <w:r w:rsidR="00C85A61">
        <w:t xml:space="preserve"> information of </w:t>
      </w:r>
      <w:r w:rsidR="00D74853">
        <w:t xml:space="preserve">a </w:t>
      </w:r>
      <w:r w:rsidR="00C85A61">
        <w:t xml:space="preserve">new </w:t>
      </w:r>
      <w:r w:rsidR="00C85A61" w:rsidRPr="003D51C1">
        <w:t>mashup</w:t>
      </w:r>
      <w:r w:rsidR="00D74853">
        <w:t xml:space="preserve"> </w:t>
      </w:r>
      <m:oMath>
        <m:r>
          <w:rPr>
            <w:rFonts w:ascii="Cambria Math" w:hAnsi="Cambria Math"/>
          </w:rPr>
          <m:t>m</m:t>
        </m:r>
      </m:oMath>
      <w:r w:rsidR="00C85A61" w:rsidRPr="003D51C1">
        <w:t>, the selected service</w:t>
      </w:r>
      <w:r w:rsidR="00C85A61">
        <w:t xml:space="preserve">s and </w:t>
      </w:r>
      <w:r w:rsidR="000F1FFF">
        <w:t>a</w:t>
      </w:r>
      <w:r w:rsidR="00C85A61">
        <w:t xml:space="preserve"> </w:t>
      </w:r>
      <w:r w:rsidR="00C85A61" w:rsidRPr="003D51C1">
        <w:t>service</w:t>
      </w:r>
      <w:r w:rsidR="000F1FFF">
        <w:t xml:space="preserve"> s,</w:t>
      </w:r>
      <w:r w:rsidR="00C85A61">
        <w:t xml:space="preserve"> and </w:t>
      </w:r>
      <w:r w:rsidR="000F1FFF">
        <w:t xml:space="preserve">then </w:t>
      </w:r>
      <w:r w:rsidR="00C85A61" w:rsidRPr="006F1BBC">
        <w:t>get the</w:t>
      </w:r>
      <w:r w:rsidR="00C85A61">
        <w:t>ir</w:t>
      </w:r>
      <w:r w:rsidR="00C85A61" w:rsidRPr="006F1BBC">
        <w:t xml:space="preserve"> feature representation</w:t>
      </w:r>
      <w:r w:rsidR="00C85A61">
        <w:t xml:space="preserve"> in the same space </w:t>
      </w:r>
      <w:r w:rsidRPr="006F1BBC">
        <w:t>using some st</w:t>
      </w:r>
      <w:r w:rsidR="00C85A61">
        <w:t>rategies and feature extractors.</w:t>
      </w:r>
      <w:r w:rsidR="000F1FFF">
        <w:t xml:space="preserve"> </w:t>
      </w:r>
      <w:commentRangeStart w:id="301"/>
      <w:r w:rsidR="00171FDF" w:rsidRPr="002073B2">
        <w:t xml:space="preserve">Note that what we get </w:t>
      </w:r>
      <w:r w:rsidR="000F1FFF">
        <w:t xml:space="preserve">here </w:t>
      </w:r>
      <w:r w:rsidR="00171FDF" w:rsidRPr="002073B2">
        <w:t>is the representation of a mashup or a single service</w:t>
      </w:r>
      <w:commentRangeEnd w:id="301"/>
      <w:r w:rsidR="000F1FFF">
        <w:rPr>
          <w:rStyle w:val="a4"/>
        </w:rPr>
        <w:commentReference w:id="301"/>
      </w:r>
      <w:r w:rsidR="00171FDF" w:rsidRPr="002073B2">
        <w:t>.</w:t>
      </w:r>
    </w:p>
    <w:p w14:paraId="1C06A1D2" w14:textId="77777777" w:rsidR="000F1FFF" w:rsidRDefault="000F1FFF" w:rsidP="00C85A61">
      <w:pPr>
        <w:rPr>
          <w:color w:val="FF0000"/>
        </w:rPr>
      </w:pPr>
    </w:p>
    <w:p w14:paraId="0E1DC590" w14:textId="728F2770" w:rsidR="002073B2" w:rsidRPr="006B2F31" w:rsidRDefault="000F1FFF" w:rsidP="007B4D54">
      <w:pPr>
        <w:pStyle w:val="3"/>
      </w:pPr>
      <w:r>
        <w:t xml:space="preserve">The </w:t>
      </w:r>
      <w:r w:rsidR="002073B2" w:rsidRPr="006B2F31">
        <w:t>interaction layer</w:t>
      </w:r>
    </w:p>
    <w:p w14:paraId="15F29156" w14:textId="725C8107" w:rsidR="002073B2" w:rsidRPr="000F1FFF" w:rsidRDefault="000F1FFF" w:rsidP="000F1FFF">
      <w:pPr>
        <w:ind w:firstLine="420"/>
      </w:pPr>
      <w:r w:rsidRPr="007B4D54">
        <w:t>T</w:t>
      </w:r>
      <w:r w:rsidR="00171FDF" w:rsidRPr="007B4D54">
        <w:t>his layer</w:t>
      </w:r>
      <w:r w:rsidRPr="007B4D54">
        <w:t xml:space="preserve"> learns</w:t>
      </w:r>
      <w:r w:rsidR="00171FDF" w:rsidRPr="007B4D54">
        <w:t xml:space="preserve"> the interaction </w:t>
      </w:r>
      <w:r w:rsidR="00171FDF" w:rsidRPr="007B4D54">
        <w:rPr>
          <w:rFonts w:hint="eastAsia"/>
        </w:rPr>
        <w:t>among</w:t>
      </w:r>
      <w:r w:rsidR="00171FDF" w:rsidRPr="007B4D54">
        <w:t xml:space="preserve"> </w:t>
      </w:r>
      <w:r w:rsidRPr="007B4D54">
        <w:t>m</w:t>
      </w:r>
      <w:r w:rsidR="00171FDF" w:rsidRPr="007B4D54">
        <w:t xml:space="preserve">, </w:t>
      </w:r>
      <w:r w:rsidRPr="007B4D54">
        <w:t>the selected services</w:t>
      </w:r>
      <w:r w:rsidR="00171FDF" w:rsidRPr="007B4D54">
        <w:t xml:space="preserve">, and s. Due to the complex relationship among them, the hasty assumptions and definitions on the interaction may not fit the </w:t>
      </w:r>
      <w:r w:rsidR="00EF0C59" w:rsidRPr="007B4D54">
        <w:t>reality</w:t>
      </w:r>
      <w:r w:rsidR="00171FDF" w:rsidRPr="007B4D54">
        <w:t xml:space="preserve">. Considering that </w:t>
      </w:r>
      <w:r w:rsidR="00EF0C59" w:rsidRPr="007B4D54">
        <w:t>MLP</w:t>
      </w:r>
      <w:r w:rsidR="00171FDF" w:rsidRPr="007B4D54">
        <w:t xml:space="preserve"> can theoretically </w:t>
      </w:r>
      <w:r w:rsidR="00EF0C59" w:rsidRPr="007B4D54">
        <w:t>fit</w:t>
      </w:r>
      <w:r w:rsidR="00171FDF" w:rsidRPr="007B4D54">
        <w:t xml:space="preserve"> </w:t>
      </w:r>
      <w:r w:rsidR="00EF0C59" w:rsidRPr="007B4D54">
        <w:t xml:space="preserve">arbitrary function [], </w:t>
      </w:r>
      <w:r w:rsidR="00171FDF" w:rsidRPr="007B4D54">
        <w:t xml:space="preserve">we </w:t>
      </w:r>
      <w:commentRangeStart w:id="302"/>
      <w:r w:rsidRPr="007B4D54">
        <w:t>empl</w:t>
      </w:r>
      <w:r w:rsidR="00EC1805" w:rsidRPr="007B4D54">
        <w:t>oy</w:t>
      </w:r>
      <w:r w:rsidR="00171FDF" w:rsidRPr="007B4D54">
        <w:t xml:space="preserve"> </w:t>
      </w:r>
      <w:r w:rsidR="009A2CAC" w:rsidRPr="007B4D54">
        <w:t>the</w:t>
      </w:r>
      <w:r w:rsidR="00EC1805" w:rsidRPr="007B4D54">
        <w:t xml:space="preserve"> </w:t>
      </w:r>
      <w:r w:rsidR="00171FDF" w:rsidRPr="007B4D54">
        <w:rPr>
          <w:color w:val="000000" w:themeColor="text1"/>
        </w:rPr>
        <w:t xml:space="preserve">MLP </w:t>
      </w:r>
      <w:commentRangeEnd w:id="302"/>
      <w:r w:rsidR="007B4D54">
        <w:rPr>
          <w:rStyle w:val="a4"/>
        </w:rPr>
        <w:commentReference w:id="302"/>
      </w:r>
      <w:r w:rsidR="00171FDF" w:rsidRPr="007B4D54">
        <w:t xml:space="preserve">to </w:t>
      </w:r>
      <w:r w:rsidR="00EF0C59" w:rsidRPr="007B4D54">
        <w:t>model</w:t>
      </w:r>
      <w:r w:rsidR="00171FDF" w:rsidRPr="007B4D54">
        <w:t xml:space="preserve"> the</w:t>
      </w:r>
      <w:r w:rsidR="00EF0C59" w:rsidRPr="007B4D54">
        <w:t xml:space="preserve"> interaction</w:t>
      </w:r>
      <w:r w:rsidR="00171FDF" w:rsidRPr="007B4D54">
        <w:t>.</w:t>
      </w:r>
      <w:r w:rsidR="00CA6F3C" w:rsidRPr="007B4D54">
        <w:t xml:space="preserve"> </w:t>
      </w:r>
      <w:moveFromRangeStart w:id="303" w:author="耿 啸" w:date="2020-04-26T22:51:00Z" w:name="move38833880"/>
      <w:moveFrom w:id="304" w:author="耿 啸" w:date="2020-04-26T22:51:00Z">
        <w:r w:rsidR="009C73A6" w:rsidRPr="007B4D54" w:rsidDel="00425723">
          <w:t>We select PReLU as activation function because it improves model fitting with nearly zero extra computational cost and little overfitting risk.</w:t>
        </w:r>
        <w:r w:rsidR="009C73A6" w:rsidRPr="00EC1805" w:rsidDel="00425723">
          <w:rPr>
            <w:rFonts w:hint="eastAsia"/>
          </w:rPr>
          <w:t>【】</w:t>
        </w:r>
      </w:moveFrom>
      <w:moveFromRangeEnd w:id="303"/>
    </w:p>
    <w:p w14:paraId="26CCE5A7" w14:textId="3F5F8001" w:rsidR="006F1BBC" w:rsidRDefault="00CA6F3C" w:rsidP="00EC1805">
      <w:r>
        <w:tab/>
      </w:r>
      <w:r w:rsidR="00EF0C59">
        <w:t>A</w:t>
      </w:r>
      <w:r w:rsidR="002073B2" w:rsidRPr="002073B2">
        <w:t xml:space="preserve">n intuitive idea is </w:t>
      </w:r>
      <w:r w:rsidR="002073B2">
        <w:t>that we</w:t>
      </w:r>
      <w:r w:rsidR="002073B2" w:rsidRPr="002073B2">
        <w:t xml:space="preserve"> </w:t>
      </w:r>
      <w:r w:rsidR="002073B2">
        <w:t xml:space="preserve">first </w:t>
      </w:r>
      <w:r w:rsidR="002073B2" w:rsidRPr="002073B2">
        <w:t>use multiple MLPs to learn the interaction</w:t>
      </w:r>
      <w:r w:rsidR="009A2CAC">
        <w:t>s</w:t>
      </w:r>
      <w:r w:rsidR="002073B2" w:rsidRPr="002073B2">
        <w:t xml:space="preserve"> </w:t>
      </w:r>
      <w:r w:rsidR="009A2CAC">
        <w:t>among</w:t>
      </w:r>
      <w:r w:rsidR="002073B2" w:rsidRPr="002073B2">
        <w:t xml:space="preserve"> </w:t>
      </w:r>
      <w:r w:rsidR="009A2CAC">
        <w:t>m</w:t>
      </w:r>
      <w:r w:rsidR="002073B2" w:rsidRPr="002073B2">
        <w:t>, s and each selected service</w:t>
      </w:r>
      <w:r w:rsidR="002073B2">
        <w:t xml:space="preserve"> respectively</w:t>
      </w:r>
      <w:r w:rsidR="002073B2" w:rsidRPr="002073B2">
        <w:t>, and then integrate these interactions</w:t>
      </w:r>
      <w:r w:rsidR="009A2CAC">
        <w:t xml:space="preserve"> by another </w:t>
      </w:r>
      <w:r w:rsidR="009A2CAC" w:rsidRPr="002073B2">
        <w:t>MLP</w:t>
      </w:r>
      <w:r w:rsidR="002073B2">
        <w:t>.</w:t>
      </w:r>
      <w:r w:rsidR="002073B2" w:rsidRPr="002073B2">
        <w:t xml:space="preserve"> </w:t>
      </w:r>
      <w:r w:rsidR="002073B2">
        <w:t>B</w:t>
      </w:r>
      <w:r w:rsidR="002073B2" w:rsidRPr="002073B2">
        <w:t xml:space="preserve">ut </w:t>
      </w:r>
      <w:del w:id="305" w:author="耿 啸" w:date="2020-04-26T17:32:00Z">
        <w:r w:rsidR="002073B2" w:rsidRPr="002073B2" w:rsidDel="008D3D1C">
          <w:delText xml:space="preserve">this </w:delText>
        </w:r>
        <w:r w:rsidR="002073B2" w:rsidRPr="007B4D54" w:rsidDel="008D3D1C">
          <w:delText xml:space="preserve">method </w:delText>
        </w:r>
      </w:del>
      <w:ins w:id="306" w:author="耿 啸" w:date="2020-04-26T17:32:00Z">
        <w:r w:rsidR="008D3D1C">
          <w:t xml:space="preserve">it </w:t>
        </w:r>
      </w:ins>
      <w:r w:rsidR="002073B2" w:rsidRPr="007B4D54">
        <w:t>consumes too much computing resources.</w:t>
      </w:r>
      <w:r w:rsidR="00171FDF" w:rsidRPr="007B4D54">
        <w:t xml:space="preserve"> </w:t>
      </w:r>
      <w:r w:rsidR="002073B2" w:rsidRPr="007B4D54">
        <w:t>Alternative</w:t>
      </w:r>
      <w:r w:rsidR="002073B2" w:rsidRPr="007B4D54">
        <w:rPr>
          <w:rFonts w:hint="eastAsia"/>
        </w:rPr>
        <w:t>ly</w:t>
      </w:r>
      <w:r w:rsidR="002073B2" w:rsidRPr="007B4D54">
        <w:t xml:space="preserve">, we </w:t>
      </w:r>
      <w:r w:rsidR="002073B2" w:rsidRPr="007B4D54">
        <w:rPr>
          <w:color w:val="FF0000"/>
        </w:rPr>
        <w:t>first compress the representations</w:t>
      </w:r>
      <w:r w:rsidR="002073B2" w:rsidRPr="007B4D54">
        <w:t xml:space="preserve"> of </w:t>
      </w:r>
      <w:r w:rsidR="009A2CAC" w:rsidRPr="007B4D54">
        <w:t>all selected services</w:t>
      </w:r>
      <w:r w:rsidR="002073B2" w:rsidRPr="007B4D54">
        <w:t xml:space="preserve"> into a </w:t>
      </w:r>
      <w:r w:rsidR="008A268E" w:rsidRPr="007B4D54">
        <w:t xml:space="preserve">lower-dimensional </w:t>
      </w:r>
      <w:r w:rsidR="002073B2" w:rsidRPr="007B4D54">
        <w:t>vector</w:t>
      </w:r>
      <w:r w:rsidR="009A2CAC" w:rsidRPr="007B4D54">
        <w:t xml:space="preserve"> </w:t>
      </w:r>
      <w:r w:rsidR="008A268E" w:rsidRPr="007B4D54">
        <w:t>based on</w:t>
      </w:r>
      <w:r w:rsidR="009A2CAC" w:rsidRPr="007B4D54">
        <w:t xml:space="preserve"> the attention mechanism.</w:t>
      </w:r>
      <w:r w:rsidR="002073B2" w:rsidRPr="007B4D54">
        <w:t xml:space="preserve"> </w:t>
      </w:r>
      <w:r w:rsidR="009A2CAC" w:rsidRPr="007B4D54">
        <w:t>On this basis, it takes</w:t>
      </w:r>
      <w:r w:rsidR="002073B2" w:rsidRPr="007B4D54">
        <w:t xml:space="preserve"> only one MLP to learn the </w:t>
      </w:r>
      <w:r w:rsidR="00171FDF" w:rsidRPr="007B4D54">
        <w:t xml:space="preserve">complex </w:t>
      </w:r>
      <w:r w:rsidR="002073B2" w:rsidRPr="007B4D54">
        <w:t xml:space="preserve">interaction </w:t>
      </w:r>
      <w:r w:rsidR="009A2CAC" w:rsidRPr="007B4D54">
        <w:t>among</w:t>
      </w:r>
      <w:r w:rsidR="002073B2" w:rsidRPr="007B4D54">
        <w:t xml:space="preserve"> </w:t>
      </w:r>
      <w:r w:rsidR="009A2CAC" w:rsidRPr="007B4D54">
        <w:t>m</w:t>
      </w:r>
      <w:r w:rsidR="002073B2" w:rsidRPr="007B4D54">
        <w:t xml:space="preserve">, s and </w:t>
      </w:r>
      <w:r w:rsidR="009A2CAC" w:rsidRPr="007B4D54">
        <w:t>the selected services</w:t>
      </w:r>
      <w:r w:rsidR="002073B2" w:rsidRPr="007B4D54">
        <w:t>.</w:t>
      </w:r>
    </w:p>
    <w:p w14:paraId="091928A0" w14:textId="4F5E3987" w:rsidR="00AB5CDA" w:rsidRPr="00AB5CDA" w:rsidRDefault="00AB5CDA" w:rsidP="007B4D54">
      <w:pPr>
        <w:pStyle w:val="4"/>
      </w:pPr>
      <w:r w:rsidRPr="00AB5CDA">
        <w:t>Attention</w:t>
      </w:r>
      <w:ins w:id="307" w:author="耿 啸" w:date="2020-04-26T22:46:00Z">
        <w:r w:rsidR="00397B5D">
          <w:t>-</w:t>
        </w:r>
      </w:ins>
      <w:del w:id="308" w:author="耿 啸" w:date="2020-04-26T22:46:00Z">
        <w:r w:rsidRPr="00AB5CDA" w:rsidDel="00397B5D">
          <w:delText xml:space="preserve"> </w:delText>
        </w:r>
      </w:del>
      <w:r w:rsidRPr="00AB5CDA">
        <w:t xml:space="preserve">based feature integration </w:t>
      </w:r>
    </w:p>
    <w:p w14:paraId="30239026" w14:textId="77777777" w:rsidR="00193A8F" w:rsidRDefault="008A268E" w:rsidP="00F81771">
      <w:pPr>
        <w:ind w:firstLine="420"/>
      </w:pPr>
      <w:r>
        <w:t>To get</w:t>
      </w:r>
      <w:r w:rsidRPr="008A268E">
        <w:t xml:space="preserve"> an overall representation of the selected services</w:t>
      </w:r>
      <w:r>
        <w:t>, the simplest</w:t>
      </w:r>
      <w:r w:rsidR="00D16BBB" w:rsidRPr="00246F58">
        <w:t xml:space="preserve"> </w:t>
      </w:r>
      <w:r w:rsidR="00D16BBB">
        <w:rPr>
          <w:rFonts w:hint="eastAsia"/>
        </w:rPr>
        <w:t>method</w:t>
      </w:r>
      <w:r w:rsidR="00D16BBB">
        <w:t xml:space="preserve"> </w:t>
      </w:r>
      <w:r w:rsidR="00D16BBB" w:rsidRPr="00246F58">
        <w:t xml:space="preserve">is to directly </w:t>
      </w:r>
      <w:r w:rsidR="00D16BBB" w:rsidRPr="00536398">
        <w:rPr>
          <w:b/>
        </w:rPr>
        <w:t>concatenate</w:t>
      </w:r>
      <w:r w:rsidR="00D16BBB" w:rsidRPr="00246F58">
        <w:t xml:space="preserve"> </w:t>
      </w:r>
      <w:r w:rsidR="00D16BBB">
        <w:t>the</w:t>
      </w:r>
      <w:r>
        <w:t>ir</w:t>
      </w:r>
      <w:r w:rsidR="00D16BBB">
        <w:t xml:space="preserve"> </w:t>
      </w:r>
      <w:r w:rsidR="00D16BBB" w:rsidRPr="0001224C">
        <w:t>representation</w:t>
      </w:r>
      <w:r w:rsidR="00D16BBB">
        <w:t>s</w:t>
      </w:r>
      <w:r>
        <w:t xml:space="preserve">. </w:t>
      </w:r>
      <w:r w:rsidR="00D16BBB" w:rsidRPr="00246F58">
        <w:t xml:space="preserve">However, </w:t>
      </w:r>
      <w:r w:rsidR="00D16BBB">
        <w:t>the</w:t>
      </w:r>
      <w:r w:rsidR="00D16BBB" w:rsidRPr="00246F58">
        <w:t xml:space="preserve"> </w:t>
      </w:r>
      <w:r w:rsidR="00D16BBB">
        <w:t xml:space="preserve">concatenation will </w:t>
      </w:r>
      <w:r w:rsidR="00D16BBB" w:rsidRPr="00246F58">
        <w:t xml:space="preserve">increase the dimension of </w:t>
      </w:r>
      <w:r>
        <w:t xml:space="preserve">the </w:t>
      </w:r>
      <w:r w:rsidR="00D16BBB">
        <w:t>final</w:t>
      </w:r>
      <w:r w:rsidR="00D16BBB" w:rsidRPr="00246F58">
        <w:t xml:space="preserve"> representation and reduce the efficiency of the model</w:t>
      </w:r>
      <w:r w:rsidR="00D16BBB">
        <w:t xml:space="preserve">, especially when </w:t>
      </w:r>
      <w:r>
        <w:t>the size of</w:t>
      </w:r>
      <w:r w:rsidR="00D16BBB">
        <w:t xml:space="preserve"> </w:t>
      </w:r>
      <w:r>
        <w:t xml:space="preserve">selected </w:t>
      </w:r>
      <w:r w:rsidR="00D16BBB" w:rsidRPr="0001224C">
        <w:t>service</w:t>
      </w:r>
      <w:r w:rsidR="00D16BBB">
        <w:t>s</w:t>
      </w:r>
      <w:r>
        <w:t xml:space="preserve"> is large</w:t>
      </w:r>
      <w:r w:rsidR="00D16BBB" w:rsidRPr="00246F58">
        <w:t>.</w:t>
      </w:r>
      <w:r w:rsidR="00F81771">
        <w:t xml:space="preserve"> W</w:t>
      </w:r>
      <w:r>
        <w:t>hat’s more</w:t>
      </w:r>
      <w:r w:rsidR="00D16BBB" w:rsidRPr="00246F58">
        <w:t xml:space="preserve">, next-item is actually not sensitive to the order of </w:t>
      </w:r>
      <w:r w:rsidR="00AB5CDA">
        <w:t>the selected</w:t>
      </w:r>
      <w:r w:rsidR="00AB5CDA" w:rsidRPr="00246F58">
        <w:t xml:space="preserve"> </w:t>
      </w:r>
      <w:r w:rsidR="00D16BBB" w:rsidRPr="00246F58">
        <w:t>services</w:t>
      </w:r>
      <w:r w:rsidR="00AB5CDA">
        <w:t xml:space="preserve">. </w:t>
      </w:r>
      <w:commentRangeStart w:id="309"/>
      <w:r w:rsidR="00D16BBB" w:rsidRPr="00380D79">
        <w:t>But</w:t>
      </w:r>
      <w:commentRangeEnd w:id="309"/>
      <w:r w:rsidR="00AB5CDA">
        <w:rPr>
          <w:rStyle w:val="a4"/>
        </w:rPr>
        <w:commentReference w:id="309"/>
      </w:r>
      <w:r w:rsidR="00D16BBB" w:rsidRPr="00380D79">
        <w:t xml:space="preserve"> the </w:t>
      </w:r>
      <w:r w:rsidR="00D16BBB">
        <w:t xml:space="preserve">concatenation </w:t>
      </w:r>
      <w:r w:rsidR="00D16BBB" w:rsidRPr="00380D79">
        <w:t>result does not satisfy this property obviously.</w:t>
      </w:r>
      <w:r>
        <w:t xml:space="preserve"> </w:t>
      </w:r>
    </w:p>
    <w:p w14:paraId="6143A26C" w14:textId="6ABB8C5A" w:rsidR="00D6649D" w:rsidRPr="007306DF" w:rsidRDefault="00D16BBB" w:rsidP="007306DF">
      <w:pPr>
        <w:ind w:firstLine="420"/>
      </w:pPr>
      <w:r w:rsidRPr="00380D79">
        <w:t xml:space="preserve">Another popular solution is to </w:t>
      </w:r>
      <w:r>
        <w:t xml:space="preserve">preform average </w:t>
      </w:r>
      <w:r w:rsidRPr="00536398">
        <w:rPr>
          <w:b/>
        </w:rPr>
        <w:t>pooling</w:t>
      </w:r>
      <w:r w:rsidRPr="00380D79">
        <w:t xml:space="preserve"> </w:t>
      </w:r>
      <w:r>
        <w:t xml:space="preserve">or sum </w:t>
      </w:r>
      <w:r w:rsidRPr="00380D79">
        <w:t xml:space="preserve">pooling </w:t>
      </w:r>
      <w:r>
        <w:t>on</w:t>
      </w:r>
      <w:r w:rsidRPr="00380D79">
        <w:t xml:space="preserve"> the representation of </w:t>
      </w:r>
      <w:r>
        <w:t xml:space="preserve">each service. Although </w:t>
      </w:r>
      <w:r w:rsidR="008A268E">
        <w:t>generating</w:t>
      </w:r>
      <w:r>
        <w:t xml:space="preserve"> a </w:t>
      </w:r>
      <w:r w:rsidRPr="00380D79">
        <w:t>fixed-length representation</w:t>
      </w:r>
      <w:r>
        <w:t xml:space="preserve">, the </w:t>
      </w:r>
      <w:r w:rsidR="008A268E">
        <w:t xml:space="preserve">pooling </w:t>
      </w:r>
      <w:r>
        <w:t xml:space="preserve">method </w:t>
      </w:r>
      <w:r w:rsidRPr="00380D79">
        <w:t xml:space="preserve">has </w:t>
      </w:r>
      <w:r w:rsidR="00F81771">
        <w:rPr>
          <w:rFonts w:hint="eastAsia"/>
        </w:rPr>
        <w:t>its</w:t>
      </w:r>
      <w:r w:rsidR="00F81771">
        <w:t xml:space="preserve"> disadvantage</w:t>
      </w:r>
      <w:r w:rsidRPr="00380D79">
        <w:t>.</w:t>
      </w:r>
      <w:ins w:id="310" w:author="wangjian_sd@163.com" w:date="2020-04-24T17:03:00Z">
        <w:r w:rsidR="00C30BA4">
          <w:t xml:space="preserve"> </w:t>
        </w:r>
      </w:ins>
      <w:commentRangeStart w:id="311"/>
      <w:del w:id="312" w:author="wangjian_sd@163.com" w:date="2020-04-24T21:27:00Z">
        <w:r w:rsidR="00193A8F" w:rsidRPr="0001547B" w:rsidDel="008C5406">
          <w:rPr>
            <w:rFonts w:ascii="LinLibertineT" w:hAnsi="LinLibertineT"/>
            <w:color w:val="000000"/>
            <w:szCs w:val="18"/>
          </w:rPr>
          <w:delText xml:space="preserve">Let's </w:delText>
        </w:r>
      </w:del>
      <w:ins w:id="313" w:author="wangjian_sd@163.com" w:date="2020-04-24T21:27:00Z">
        <w:r w:rsidR="008C5406" w:rsidRPr="0001547B">
          <w:rPr>
            <w:rFonts w:ascii="LinLibertineT" w:hAnsi="LinLibertineT"/>
            <w:color w:val="000000"/>
            <w:szCs w:val="18"/>
          </w:rPr>
          <w:t>Let</w:t>
        </w:r>
        <w:r w:rsidR="008C5406">
          <w:rPr>
            <w:rFonts w:ascii="LinLibertineT" w:hAnsi="LinLibertineT"/>
            <w:color w:val="000000"/>
            <w:szCs w:val="18"/>
          </w:rPr>
          <w:t xml:space="preserve"> us</w:t>
        </w:r>
        <w:r w:rsidR="008C5406" w:rsidRPr="0001547B">
          <w:rPr>
            <w:rFonts w:ascii="LinLibertineT" w:hAnsi="LinLibertineT"/>
            <w:color w:val="000000"/>
            <w:szCs w:val="18"/>
          </w:rPr>
          <w:t xml:space="preserve"> </w:t>
        </w:r>
      </w:ins>
      <w:ins w:id="314" w:author="耿 啸" w:date="2020-04-26T23:49:00Z">
        <w:r w:rsidR="00781665">
          <w:rPr>
            <w:rFonts w:ascii="LinLibertineT" w:hAnsi="LinLibertineT"/>
            <w:color w:val="000000"/>
            <w:szCs w:val="18"/>
          </w:rPr>
          <w:t xml:space="preserve">continue to </w:t>
        </w:r>
      </w:ins>
      <w:r w:rsidR="00193A8F" w:rsidRPr="0001547B">
        <w:rPr>
          <w:rFonts w:ascii="LinLibertineT" w:hAnsi="LinLibertineT"/>
          <w:color w:val="000000"/>
          <w:szCs w:val="18"/>
        </w:rPr>
        <w:t xml:space="preserve">analyze </w:t>
      </w:r>
      <w:del w:id="315" w:author="耿 啸" w:date="2020-04-26T23:49:00Z">
        <w:r w:rsidR="00193A8F" w:rsidRPr="0001547B" w:rsidDel="00781665">
          <w:rPr>
            <w:rFonts w:ascii="LinLibertineT" w:hAnsi="LinLibertineT"/>
            <w:color w:val="000000"/>
            <w:szCs w:val="18"/>
          </w:rPr>
          <w:delText xml:space="preserve">a </w:delText>
        </w:r>
      </w:del>
      <w:ins w:id="316" w:author="耿 啸" w:date="2020-04-26T23:49:00Z">
        <w:r w:rsidR="00781665">
          <w:rPr>
            <w:rFonts w:ascii="LinLibertineT" w:hAnsi="LinLibertineT"/>
            <w:color w:val="000000"/>
            <w:szCs w:val="18"/>
          </w:rPr>
          <w:t xml:space="preserve">the </w:t>
        </w:r>
      </w:ins>
      <w:r w:rsidR="00193A8F" w:rsidRPr="0001547B">
        <w:rPr>
          <w:rFonts w:ascii="LinLibertineT" w:hAnsi="LinLibertineT"/>
          <w:color w:val="000000"/>
          <w:szCs w:val="18"/>
        </w:rPr>
        <w:t>case</w:t>
      </w:r>
      <w:del w:id="317" w:author="耿 啸" w:date="2020-04-26T23:49:00Z">
        <w:r w:rsidR="00173204" w:rsidDel="00781665">
          <w:rPr>
            <w:rFonts w:ascii="LinLibertineT" w:hAnsi="LinLibertineT"/>
            <w:color w:val="000000"/>
            <w:szCs w:val="18"/>
          </w:rPr>
          <w:delText xml:space="preserve"> </w:delText>
        </w:r>
      </w:del>
      <w:ins w:id="318" w:author="耿 啸" w:date="2020-04-26T23:49:00Z">
        <w:r w:rsidR="00781665">
          <w:rPr>
            <w:rFonts w:ascii="LinLibertineT" w:hAnsi="LinLibertineT"/>
            <w:color w:val="000000"/>
            <w:szCs w:val="18"/>
          </w:rPr>
          <w:t xml:space="preserve"> mentioned above</w:t>
        </w:r>
      </w:ins>
      <w:del w:id="319" w:author="耿 啸" w:date="2020-04-26T23:49:00Z">
        <w:r w:rsidR="00173204" w:rsidDel="00781665">
          <w:rPr>
            <w:rFonts w:ascii="LinLibertineT" w:hAnsi="LinLibertineT"/>
            <w:color w:val="000000"/>
            <w:szCs w:val="18"/>
          </w:rPr>
          <w:delText>first</w:delText>
        </w:r>
      </w:del>
      <w:r w:rsidR="00193A8F" w:rsidRPr="0001547B">
        <w:rPr>
          <w:rFonts w:ascii="LinLibertineT" w:hAnsi="LinLibertineT"/>
          <w:color w:val="000000"/>
          <w:szCs w:val="18"/>
        </w:rPr>
        <w:t xml:space="preserve">. </w:t>
      </w:r>
      <w:commentRangeEnd w:id="311"/>
      <w:r w:rsidR="007B4D54">
        <w:rPr>
          <w:rStyle w:val="a4"/>
        </w:rPr>
        <w:commentReference w:id="311"/>
      </w:r>
      <w:r w:rsidR="0001547B" w:rsidRPr="0001547B">
        <w:rPr>
          <w:rFonts w:ascii="LinLibertineT" w:hAnsi="LinLibertineT"/>
          <w:color w:val="000000"/>
          <w:szCs w:val="18"/>
        </w:rPr>
        <w:t xml:space="preserve">Suppose </w:t>
      </w:r>
      <w:del w:id="320" w:author="耿 啸" w:date="2020-04-26T23:50:00Z">
        <w:r w:rsidR="0001547B" w:rsidDel="00781665">
          <w:rPr>
            <w:rFonts w:ascii="LinLibertineT" w:hAnsi="LinLibertineT" w:hint="eastAsia"/>
            <w:color w:val="000000"/>
            <w:szCs w:val="18"/>
          </w:rPr>
          <w:delText>a</w:delText>
        </w:r>
        <w:r w:rsidR="0001547B" w:rsidDel="00781665">
          <w:rPr>
            <w:rFonts w:ascii="LinLibertineT" w:hAnsi="LinLibertineT"/>
            <w:color w:val="000000"/>
            <w:szCs w:val="18"/>
          </w:rPr>
          <w:delText xml:space="preserve"> </w:delText>
        </w:r>
      </w:del>
      <w:ins w:id="321" w:author="耿 啸" w:date="2020-04-26T23:50:00Z">
        <w:r w:rsidR="00781665">
          <w:rPr>
            <w:rFonts w:ascii="LinLibertineT" w:hAnsi="LinLibertineT"/>
            <w:color w:val="000000"/>
            <w:szCs w:val="18"/>
          </w:rPr>
          <w:t xml:space="preserve">the </w:t>
        </w:r>
      </w:ins>
      <w:r w:rsidR="0001547B">
        <w:rPr>
          <w:rFonts w:ascii="LinLibertineT" w:hAnsi="LinLibertineT"/>
          <w:color w:val="000000"/>
          <w:szCs w:val="18"/>
        </w:rPr>
        <w:t>developer</w:t>
      </w:r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ins w:id="322" w:author="耿 啸" w:date="2020-04-26T23:50:00Z">
        <w:r w:rsidR="00781665">
          <w:rPr>
            <w:rFonts w:ascii="LinLibertineT" w:hAnsi="LinLibertineT"/>
            <w:color w:val="000000"/>
            <w:szCs w:val="18"/>
          </w:rPr>
          <w:t xml:space="preserve">who </w:t>
        </w:r>
      </w:ins>
      <w:r w:rsidR="0001547B">
        <w:rPr>
          <w:rFonts w:ascii="LinLibertineT" w:hAnsi="LinLibertineT"/>
          <w:color w:val="000000"/>
          <w:szCs w:val="18"/>
        </w:rPr>
        <w:t>wants</w:t>
      </w:r>
      <w:r w:rsidR="0001547B" w:rsidRPr="0001547B">
        <w:rPr>
          <w:rFonts w:ascii="LinLibertineT" w:hAnsi="LinLibertineT"/>
          <w:color w:val="000000"/>
          <w:szCs w:val="18"/>
        </w:rPr>
        <w:t xml:space="preserve"> to </w:t>
      </w:r>
      <w:r w:rsidR="0001547B">
        <w:rPr>
          <w:rFonts w:ascii="LinLibertineT" w:hAnsi="LinLibertineT"/>
          <w:color w:val="000000"/>
          <w:szCs w:val="18"/>
        </w:rPr>
        <w:t>build</w:t>
      </w:r>
      <w:r w:rsidR="0001547B" w:rsidRPr="0001547B">
        <w:rPr>
          <w:rFonts w:ascii="LinLibertineT" w:hAnsi="LinLibertineT"/>
          <w:color w:val="000000"/>
          <w:szCs w:val="18"/>
        </w:rPr>
        <w:t xml:space="preserve"> a mashup </w:t>
      </w:r>
      <w:r w:rsidR="0001547B">
        <w:rPr>
          <w:rFonts w:ascii="LinLibertineT" w:hAnsi="LinLibertineT"/>
          <w:color w:val="000000"/>
          <w:szCs w:val="18"/>
        </w:rPr>
        <w:t>to</w:t>
      </w:r>
      <w:r w:rsidR="0001547B" w:rsidRPr="0001547B">
        <w:rPr>
          <w:rFonts w:ascii="LinLibertineT" w:hAnsi="LinLibertineT"/>
          <w:color w:val="000000"/>
          <w:szCs w:val="18"/>
        </w:rPr>
        <w:t xml:space="preserve"> help tourists prepare for their trip</w:t>
      </w:r>
      <w:del w:id="323" w:author="耿 啸" w:date="2020-04-26T23:50:00Z">
        <w:r w:rsidR="0001547B" w:rsidRPr="0001547B" w:rsidDel="00781665">
          <w:rPr>
            <w:rFonts w:ascii="LinLibertineT" w:hAnsi="LinLibertineT"/>
            <w:color w:val="000000"/>
            <w:szCs w:val="18"/>
          </w:rPr>
          <w:delText>, and he</w:delText>
        </w:r>
      </w:del>
      <w:r w:rsidR="0001547B" w:rsidRPr="0001547B">
        <w:rPr>
          <w:rFonts w:ascii="LinLibertineT" w:hAnsi="LinLibertineT"/>
          <w:color w:val="000000"/>
          <w:szCs w:val="18"/>
        </w:rPr>
        <w:t xml:space="preserve"> has already </w:t>
      </w:r>
      <w:r w:rsidR="0001547B">
        <w:rPr>
          <w:rFonts w:ascii="LinLibertineT" w:hAnsi="LinLibertineT"/>
          <w:color w:val="000000"/>
          <w:szCs w:val="18"/>
        </w:rPr>
        <w:t>selected</w:t>
      </w:r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r w:rsidR="0001547B">
        <w:rPr>
          <w:rFonts w:ascii="LinLibertineT" w:hAnsi="LinLibertineT"/>
          <w:color w:val="000000"/>
          <w:szCs w:val="18"/>
        </w:rPr>
        <w:t xml:space="preserve">a </w:t>
      </w:r>
      <w:r w:rsidR="0001547B" w:rsidRPr="0001547B">
        <w:rPr>
          <w:rFonts w:ascii="LinLibertineT" w:hAnsi="LinLibertineT"/>
          <w:color w:val="000000"/>
          <w:szCs w:val="18"/>
        </w:rPr>
        <w:t xml:space="preserve">service </w:t>
      </w:r>
      <w:r w:rsidR="00E3026A">
        <w:rPr>
          <w:rFonts w:ascii="LinLibertineT" w:hAnsi="LinLibertineT"/>
          <w:color w:val="000000"/>
          <w:szCs w:val="18"/>
        </w:rPr>
        <w:t>to</w:t>
      </w:r>
      <w:r w:rsidR="0001547B">
        <w:rPr>
          <w:rFonts w:ascii="LinLibertineT" w:hAnsi="LinLibertineT"/>
          <w:color w:val="000000"/>
          <w:szCs w:val="18"/>
        </w:rPr>
        <w:t xml:space="preserve"> </w:t>
      </w:r>
      <w:r w:rsidR="00E3026A">
        <w:rPr>
          <w:rFonts w:ascii="LinLibertineT" w:hAnsi="LinLibertineT"/>
          <w:color w:val="000000"/>
          <w:szCs w:val="18"/>
        </w:rPr>
        <w:t xml:space="preserve">make </w:t>
      </w:r>
      <w:r w:rsidR="0001547B" w:rsidRPr="0001547B">
        <w:rPr>
          <w:rFonts w:ascii="LinLibertineT" w:hAnsi="LinLibertineT"/>
          <w:color w:val="000000"/>
          <w:szCs w:val="18"/>
        </w:rPr>
        <w:t xml:space="preserve">hotel reservation, </w:t>
      </w:r>
      <w:r w:rsidR="00E3026A">
        <w:rPr>
          <w:rFonts w:ascii="LinLibertineT" w:hAnsi="LinLibertineT"/>
          <w:color w:val="000000"/>
          <w:szCs w:val="18"/>
        </w:rPr>
        <w:t xml:space="preserve">a </w:t>
      </w:r>
      <w:r w:rsidR="00E3026A" w:rsidRPr="00E3026A">
        <w:rPr>
          <w:rFonts w:ascii="LinLibertineT" w:hAnsi="LinLibertineT"/>
          <w:color w:val="000000"/>
          <w:szCs w:val="18"/>
        </w:rPr>
        <w:t>weather forecast</w:t>
      </w:r>
      <w:r w:rsidR="00103B05">
        <w:rPr>
          <w:rFonts w:ascii="LinLibertineT" w:hAnsi="LinLibertineT"/>
          <w:color w:val="000000"/>
          <w:szCs w:val="18"/>
        </w:rPr>
        <w:t xml:space="preserve"> service, Baidu M</w:t>
      </w:r>
      <w:r w:rsidR="0001547B" w:rsidRPr="0001547B">
        <w:rPr>
          <w:rFonts w:ascii="LinLibertineT" w:hAnsi="LinLibertineT"/>
          <w:color w:val="000000"/>
          <w:szCs w:val="18"/>
        </w:rPr>
        <w:t xml:space="preserve">ap and </w:t>
      </w:r>
      <w:r w:rsidR="00E3026A">
        <w:rPr>
          <w:rFonts w:ascii="LinLibertineT" w:hAnsi="LinLibertineT"/>
          <w:color w:val="000000"/>
          <w:szCs w:val="18"/>
        </w:rPr>
        <w:t xml:space="preserve">an </w:t>
      </w:r>
      <w:r w:rsidR="00E3026A" w:rsidRPr="00E3026A">
        <w:rPr>
          <w:rFonts w:ascii="LinLibertineT" w:hAnsi="LinLibertineT"/>
          <w:color w:val="000000"/>
          <w:szCs w:val="18"/>
        </w:rPr>
        <w:t xml:space="preserve">electronic payment </w:t>
      </w:r>
      <w:r w:rsidR="00E3026A">
        <w:rPr>
          <w:rFonts w:ascii="LinLibertineT" w:hAnsi="LinLibertineT"/>
          <w:color w:val="000000"/>
          <w:szCs w:val="18"/>
        </w:rPr>
        <w:t xml:space="preserve">service, </w:t>
      </w:r>
      <w:r w:rsidR="0001547B" w:rsidRPr="0001547B">
        <w:rPr>
          <w:rFonts w:ascii="LinLibertineT" w:hAnsi="LinLibertineT"/>
          <w:color w:val="000000"/>
          <w:szCs w:val="18"/>
        </w:rPr>
        <w:t>Alipay.</w:t>
      </w:r>
      <w:r w:rsidR="00103B05">
        <w:rPr>
          <w:rFonts w:ascii="LinLibertineT" w:hAnsi="LinLibertineT"/>
          <w:color w:val="000000"/>
          <w:szCs w:val="18"/>
        </w:rPr>
        <w:t xml:space="preserve"> </w:t>
      </w:r>
      <w:r w:rsidR="00E3026A" w:rsidRPr="00E3026A">
        <w:rPr>
          <w:rFonts w:ascii="LinLibertineT" w:hAnsi="LinLibertineT"/>
          <w:color w:val="000000"/>
          <w:szCs w:val="18"/>
        </w:rPr>
        <w:t>Considering that</w:t>
      </w:r>
      <w:r w:rsidR="00E3026A">
        <w:rPr>
          <w:rFonts w:ascii="LinLibertineT" w:hAnsi="LinLibertineT"/>
          <w:color w:val="000000"/>
          <w:szCs w:val="18"/>
        </w:rPr>
        <w:t xml:space="preserve"> </w:t>
      </w:r>
      <w:r w:rsidR="00E3026A" w:rsidRPr="0001547B">
        <w:rPr>
          <w:rFonts w:ascii="LinLibertineT" w:hAnsi="LinLibertineT"/>
          <w:color w:val="000000"/>
          <w:szCs w:val="18"/>
        </w:rPr>
        <w:t>tourists</w:t>
      </w:r>
      <w:r w:rsidR="00E3026A">
        <w:rPr>
          <w:rFonts w:ascii="LinLibertineT" w:hAnsi="LinLibertineT"/>
          <w:color w:val="000000"/>
          <w:szCs w:val="18"/>
        </w:rPr>
        <w:t xml:space="preserve"> </w:t>
      </w:r>
      <w:r w:rsidR="00103B05">
        <w:rPr>
          <w:rFonts w:ascii="LinLibertineT" w:hAnsi="LinLibertineT"/>
          <w:color w:val="000000"/>
          <w:szCs w:val="18"/>
        </w:rPr>
        <w:t>need</w:t>
      </w:r>
      <w:r w:rsidR="00E3026A" w:rsidRPr="00E3026A">
        <w:rPr>
          <w:rFonts w:ascii="LinLibertineT" w:hAnsi="LinLibertineT"/>
          <w:color w:val="000000"/>
          <w:szCs w:val="18"/>
        </w:rPr>
        <w:t xml:space="preserve"> to prepay </w:t>
      </w:r>
      <w:r w:rsidR="00E3026A">
        <w:rPr>
          <w:rFonts w:ascii="LinLibertineT" w:hAnsi="LinLibertineT"/>
          <w:color w:val="000000"/>
          <w:szCs w:val="18"/>
        </w:rPr>
        <w:t xml:space="preserve">fee </w:t>
      </w:r>
      <w:r w:rsidR="00E3026A" w:rsidRPr="00E3026A">
        <w:rPr>
          <w:rFonts w:ascii="LinLibertineT" w:hAnsi="LinLibertineT"/>
          <w:color w:val="000000"/>
          <w:szCs w:val="18"/>
        </w:rPr>
        <w:t>online</w:t>
      </w:r>
      <w:r w:rsidR="00E3026A">
        <w:rPr>
          <w:rFonts w:ascii="LinLibertineT" w:hAnsi="LinLibertineT"/>
          <w:color w:val="000000"/>
          <w:szCs w:val="18"/>
        </w:rPr>
        <w:t xml:space="preserve"> </w:t>
      </w:r>
      <w:r w:rsidR="00E3026A" w:rsidRPr="00E3026A">
        <w:rPr>
          <w:rFonts w:ascii="LinLibertineT" w:hAnsi="LinLibertineT"/>
          <w:color w:val="000000"/>
          <w:szCs w:val="18"/>
        </w:rPr>
        <w:t>after booking a hotel</w:t>
      </w:r>
      <w:r w:rsidR="00E3026A">
        <w:rPr>
          <w:rFonts w:ascii="LinLibertineT" w:hAnsi="LinLibertineT"/>
          <w:color w:val="000000"/>
          <w:szCs w:val="18"/>
        </w:rPr>
        <w:t xml:space="preserve"> and </w:t>
      </w:r>
      <w:r w:rsidR="00E3026A" w:rsidRPr="00E3026A">
        <w:rPr>
          <w:rFonts w:ascii="LinLibertineT" w:hAnsi="LinLibertineT"/>
          <w:color w:val="000000"/>
          <w:szCs w:val="18"/>
        </w:rPr>
        <w:t>Alipay</w:t>
      </w:r>
      <w:r w:rsidR="00E3026A">
        <w:rPr>
          <w:rFonts w:ascii="LinLibertineT" w:hAnsi="LinLibertineT"/>
          <w:color w:val="000000"/>
          <w:szCs w:val="18"/>
        </w:rPr>
        <w:t xml:space="preserve"> has been selected, </w:t>
      </w:r>
      <w:r w:rsidR="00E3026A" w:rsidRPr="00E3026A">
        <w:rPr>
          <w:rFonts w:ascii="LinLibertineT" w:hAnsi="LinLibertineT"/>
          <w:color w:val="000000"/>
          <w:szCs w:val="18"/>
        </w:rPr>
        <w:t xml:space="preserve">the </w:t>
      </w:r>
      <w:r w:rsidR="00E3026A">
        <w:rPr>
          <w:rFonts w:ascii="LinLibertineT" w:hAnsi="LinLibertineT"/>
          <w:color w:val="000000"/>
          <w:szCs w:val="18"/>
        </w:rPr>
        <w:t>developer</w:t>
      </w:r>
      <w:r w:rsidR="00E3026A" w:rsidRPr="00E3026A">
        <w:rPr>
          <w:rFonts w:ascii="LinLibertineT" w:hAnsi="LinLibertineT"/>
          <w:color w:val="000000"/>
          <w:szCs w:val="18"/>
        </w:rPr>
        <w:t xml:space="preserve"> may </w:t>
      </w:r>
      <w:r w:rsidR="00103B05">
        <w:rPr>
          <w:rFonts w:ascii="LinLibertineT" w:hAnsi="LinLibertineT"/>
          <w:color w:val="000000"/>
          <w:szCs w:val="18"/>
        </w:rPr>
        <w:t xml:space="preserve">invoke </w:t>
      </w:r>
      <w:r w:rsidR="00E3026A" w:rsidRPr="00E3026A">
        <w:rPr>
          <w:rFonts w:ascii="LinLibertineT" w:hAnsi="LinLibertineT"/>
          <w:color w:val="000000"/>
          <w:szCs w:val="18"/>
        </w:rPr>
        <w:t xml:space="preserve">WeChat </w:t>
      </w:r>
      <w:r w:rsidR="00103B05">
        <w:rPr>
          <w:rFonts w:ascii="LinLibertineT" w:hAnsi="LinLibertineT"/>
          <w:color w:val="000000"/>
          <w:szCs w:val="18"/>
        </w:rPr>
        <w:t xml:space="preserve">Pay to </w:t>
      </w:r>
      <w:r w:rsidR="00103B05" w:rsidRPr="00103B05">
        <w:rPr>
          <w:rFonts w:ascii="LinLibertineT" w:hAnsi="LinLibertineT"/>
          <w:color w:val="000000"/>
          <w:szCs w:val="18"/>
        </w:rPr>
        <w:t xml:space="preserve">complement </w:t>
      </w:r>
      <w:r w:rsidR="00103B05" w:rsidRPr="00E3026A">
        <w:rPr>
          <w:rFonts w:ascii="LinLibertineT" w:hAnsi="LinLibertineT"/>
          <w:color w:val="000000"/>
          <w:szCs w:val="18"/>
        </w:rPr>
        <w:t>Alipay</w:t>
      </w:r>
      <w:r w:rsidR="00103B05">
        <w:rPr>
          <w:rFonts w:ascii="LinLibertineT" w:hAnsi="LinLibertineT"/>
          <w:color w:val="000000"/>
          <w:szCs w:val="18"/>
        </w:rPr>
        <w:t xml:space="preserve"> next</w:t>
      </w:r>
      <w:r w:rsidR="00E3026A" w:rsidRPr="00E3026A">
        <w:rPr>
          <w:rFonts w:ascii="LinLibertineT" w:hAnsi="LinLibertineT"/>
          <w:color w:val="000000"/>
          <w:szCs w:val="18"/>
        </w:rPr>
        <w:t>.</w:t>
      </w:r>
      <w:r w:rsidR="00103B05">
        <w:rPr>
          <w:rFonts w:ascii="LinLibertineT" w:hAnsi="LinLibertineT"/>
          <w:color w:val="000000"/>
          <w:szCs w:val="18"/>
        </w:rPr>
        <w:t xml:space="preserve"> </w:t>
      </w:r>
      <w:r w:rsidR="00103B05">
        <w:rPr>
          <w:rFonts w:ascii="LinLibertineT" w:hAnsi="LinLibertineT" w:hint="eastAsia"/>
          <w:color w:val="000000"/>
          <w:szCs w:val="18"/>
        </w:rPr>
        <w:t>O</w:t>
      </w:r>
      <w:r w:rsidR="00103B05">
        <w:rPr>
          <w:rFonts w:ascii="LinLibertineT" w:hAnsi="LinLibertineT"/>
          <w:color w:val="000000"/>
          <w:szCs w:val="18"/>
        </w:rPr>
        <w:t>bviously, t</w:t>
      </w:r>
      <w:r w:rsidR="00103B05" w:rsidRPr="00103B05">
        <w:rPr>
          <w:rFonts w:ascii="LinLibertineT" w:hAnsi="LinLibertineT"/>
          <w:color w:val="000000"/>
          <w:szCs w:val="18"/>
        </w:rPr>
        <w:t xml:space="preserve">he only services that play a leading role in </w:t>
      </w:r>
      <w:r w:rsidR="00103B05">
        <w:rPr>
          <w:rFonts w:ascii="LinLibertineT" w:hAnsi="LinLibertineT"/>
          <w:color w:val="000000"/>
          <w:szCs w:val="18"/>
        </w:rPr>
        <w:t>the selection</w:t>
      </w:r>
      <w:r w:rsidR="00103B05" w:rsidRPr="00103B05">
        <w:rPr>
          <w:rFonts w:ascii="LinLibertineT" w:hAnsi="LinLibertineT"/>
          <w:color w:val="000000"/>
          <w:szCs w:val="18"/>
        </w:rPr>
        <w:t xml:space="preserve"> of WeChat </w:t>
      </w:r>
      <w:r w:rsidR="00103B05">
        <w:rPr>
          <w:rFonts w:ascii="LinLibertineT" w:hAnsi="LinLibertineT"/>
          <w:color w:val="000000"/>
          <w:szCs w:val="18"/>
        </w:rPr>
        <w:t xml:space="preserve">Pay </w:t>
      </w:r>
      <w:r w:rsidR="00103B05" w:rsidRPr="00103B05">
        <w:rPr>
          <w:rFonts w:ascii="LinLibertineT" w:hAnsi="LinLibertineT"/>
          <w:color w:val="000000"/>
          <w:szCs w:val="18"/>
        </w:rPr>
        <w:t xml:space="preserve">are </w:t>
      </w:r>
      <w:r w:rsidR="00103B05">
        <w:rPr>
          <w:rFonts w:ascii="LinLibertineT" w:hAnsi="LinLibertineT"/>
          <w:color w:val="000000"/>
          <w:szCs w:val="18"/>
        </w:rPr>
        <w:t xml:space="preserve">the </w:t>
      </w:r>
      <w:r w:rsidR="00103B05" w:rsidRPr="00103B05">
        <w:rPr>
          <w:rFonts w:ascii="LinLibertineT" w:hAnsi="LinLibertineT"/>
          <w:color w:val="000000"/>
          <w:szCs w:val="18"/>
        </w:rPr>
        <w:t>hotel reservation service and Alipay.</w:t>
      </w:r>
      <w:r w:rsidR="00103B05">
        <w:rPr>
          <w:rFonts w:ascii="LinLibertineT" w:hAnsi="LinLibertineT" w:hint="eastAsia"/>
          <w:color w:val="000000"/>
          <w:szCs w:val="18"/>
        </w:rPr>
        <w:t xml:space="preserve"> S</w:t>
      </w:r>
      <w:r w:rsidR="00103B05">
        <w:rPr>
          <w:rFonts w:ascii="LinLibertineT" w:hAnsi="LinLibertineT"/>
          <w:color w:val="000000"/>
          <w:szCs w:val="18"/>
        </w:rPr>
        <w:t>o w</w:t>
      </w:r>
      <w:r w:rsidR="00E96387" w:rsidRPr="00103B05">
        <w:rPr>
          <w:rFonts w:ascii="LinLibertineT" w:hAnsi="LinLibertineT"/>
          <w:color w:val="000000"/>
          <w:szCs w:val="18"/>
        </w:rPr>
        <w:t xml:space="preserve">e believe that </w:t>
      </w:r>
      <w:commentRangeStart w:id="324"/>
      <w:r w:rsidR="00E96387" w:rsidRPr="00103B05">
        <w:rPr>
          <w:rFonts w:ascii="LinLibertineT" w:hAnsi="LinLibertineT"/>
          <w:color w:val="000000"/>
          <w:szCs w:val="18"/>
        </w:rPr>
        <w:t>e</w:t>
      </w:r>
      <w:r w:rsidR="00536398" w:rsidRPr="00103B05">
        <w:rPr>
          <w:rFonts w:ascii="LinLibertineT" w:hAnsi="LinLibertineT"/>
          <w:color w:val="000000"/>
          <w:szCs w:val="18"/>
        </w:rPr>
        <w:t>ach selected service</w:t>
      </w:r>
      <w:commentRangeEnd w:id="324"/>
      <w:r w:rsidR="00EF5619" w:rsidRPr="00103B05">
        <w:rPr>
          <w:rFonts w:ascii="LinLibertineT" w:hAnsi="LinLibertineT"/>
          <w:color w:val="000000"/>
          <w:szCs w:val="18"/>
        </w:rPr>
        <w:commentReference w:id="324"/>
      </w:r>
      <w:r w:rsidR="00536398" w:rsidRPr="00103B05">
        <w:rPr>
          <w:rFonts w:ascii="LinLibertineT" w:hAnsi="LinLibertineT"/>
          <w:color w:val="000000"/>
          <w:szCs w:val="18"/>
        </w:rPr>
        <w:t xml:space="preserve"> has </w:t>
      </w:r>
      <w:r w:rsidR="00E96387" w:rsidRPr="00103B05">
        <w:rPr>
          <w:rFonts w:ascii="LinLibertineT" w:hAnsi="LinLibertineT"/>
          <w:color w:val="000000"/>
          <w:szCs w:val="18"/>
        </w:rPr>
        <w:t xml:space="preserve">a </w:t>
      </w:r>
      <w:r w:rsidR="00536398" w:rsidRPr="00103B05">
        <w:rPr>
          <w:rFonts w:ascii="LinLibertineT" w:hAnsi="LinLibertineT"/>
          <w:color w:val="000000"/>
          <w:szCs w:val="18"/>
        </w:rPr>
        <w:t>different influence on the selection of next service</w:t>
      </w:r>
      <w:r w:rsidR="00BB0B23" w:rsidRPr="00103B05">
        <w:rPr>
          <w:rFonts w:ascii="LinLibertineT" w:hAnsi="LinLibertineT"/>
          <w:color w:val="000000"/>
          <w:szCs w:val="18"/>
        </w:rPr>
        <w:t>. It</w:t>
      </w:r>
      <w:r w:rsidR="00E96387" w:rsidRPr="00103B05">
        <w:rPr>
          <w:rFonts w:ascii="LinLibertineT" w:hAnsi="LinLibertineT"/>
          <w:color w:val="000000"/>
          <w:szCs w:val="18"/>
        </w:rPr>
        <w:t xml:space="preserve"> means that the representation</w:t>
      </w:r>
      <w:r w:rsidR="00536398" w:rsidRPr="00103B05">
        <w:rPr>
          <w:rFonts w:ascii="LinLibertineT" w:hAnsi="LinLibertineT"/>
          <w:color w:val="000000"/>
          <w:szCs w:val="18"/>
        </w:rPr>
        <w:t xml:space="preserve"> of each service should be integrated with a distinct weight. However, the pooling method actually </w:t>
      </w:r>
      <w:r w:rsidR="00D6649D" w:rsidRPr="00103B05">
        <w:rPr>
          <w:rFonts w:ascii="LinLibertineT" w:hAnsi="LinLibertineT"/>
          <w:color w:val="000000"/>
          <w:szCs w:val="18"/>
        </w:rPr>
        <w:t>weight them equally</w:t>
      </w:r>
      <w:r w:rsidR="00536398" w:rsidRPr="00103B05">
        <w:rPr>
          <w:rFonts w:ascii="LinLibertineT" w:hAnsi="LinLibertineT"/>
          <w:color w:val="000000"/>
          <w:szCs w:val="18"/>
        </w:rPr>
        <w:t>.</w:t>
      </w:r>
      <w:r w:rsidR="00D6649D" w:rsidRPr="00103B05">
        <w:rPr>
          <w:rFonts w:ascii="LinLibertineT" w:hAnsi="LinLibertineT"/>
          <w:color w:val="000000"/>
          <w:szCs w:val="18"/>
        </w:rPr>
        <w:t xml:space="preserve"> </w:t>
      </w:r>
    </w:p>
    <w:p w14:paraId="251BF07E" w14:textId="295CE5ED" w:rsidR="00191B74" w:rsidRDefault="00191B74" w:rsidP="002922FD">
      <w:pPr>
        <w:ind w:firstLine="420"/>
      </w:pPr>
      <w:r w:rsidRPr="00191B74">
        <w:t xml:space="preserve">Inspired by </w:t>
      </w:r>
      <w:r w:rsidR="00BC41F8">
        <w:t>the above</w:t>
      </w:r>
      <w:r w:rsidRPr="00191B74">
        <w:t xml:space="preserve"> </w:t>
      </w:r>
      <w:r>
        <w:t>analysis, w</w:t>
      </w:r>
      <w:r w:rsidRPr="00171FDF">
        <w:t>e</w:t>
      </w:r>
      <w:r w:rsidRPr="00EF0C59">
        <w:t xml:space="preserve"> </w:t>
      </w:r>
      <w:r>
        <w:t>design a</w:t>
      </w:r>
      <w:r w:rsidR="00BC41F8">
        <w:t>n</w:t>
      </w:r>
      <w:r>
        <w:t xml:space="preserve"> </w:t>
      </w:r>
      <w:del w:id="325" w:author="wangjian_sd@163.com" w:date="2020-04-24T21:27:00Z">
        <w:r w:rsidR="00BC41F8" w:rsidRPr="00F87523" w:rsidDel="008C5406">
          <w:rPr>
            <w:b/>
          </w:rPr>
          <w:delText>attention based</w:delText>
        </w:r>
      </w:del>
      <w:ins w:id="326" w:author="wangjian_sd@163.com" w:date="2020-04-24T21:27:00Z">
        <w:r w:rsidR="008C5406" w:rsidRPr="00F87523">
          <w:rPr>
            <w:b/>
          </w:rPr>
          <w:t>attention-based</w:t>
        </w:r>
      </w:ins>
      <w:r w:rsidR="00BC41F8" w:rsidRPr="00F87523">
        <w:rPr>
          <w:b/>
        </w:rPr>
        <w:t xml:space="preserve"> </w:t>
      </w:r>
      <w:r>
        <w:t xml:space="preserve">method to </w:t>
      </w:r>
      <w:r w:rsidRPr="00171FDF">
        <w:t xml:space="preserve">effectively </w:t>
      </w:r>
      <w:r w:rsidRPr="00F87523">
        <w:rPr>
          <w:b/>
        </w:rPr>
        <w:t>integrate the representation of each selected service.</w:t>
      </w:r>
      <w:r>
        <w:t xml:space="preserve"> </w:t>
      </w:r>
      <w:r w:rsidR="00BC41F8">
        <w:t>It</w:t>
      </w:r>
      <w:r>
        <w:t xml:space="preserve"> </w:t>
      </w:r>
      <w:r w:rsidRPr="00F87523">
        <w:rPr>
          <w:b/>
        </w:rPr>
        <w:t>pay</w:t>
      </w:r>
      <w:r w:rsidR="00BC41F8">
        <w:rPr>
          <w:b/>
        </w:rPr>
        <w:t>s</w:t>
      </w:r>
      <w:r w:rsidRPr="00F87523">
        <w:rPr>
          <w:b/>
        </w:rPr>
        <w:t xml:space="preserve"> attention to the </w:t>
      </w:r>
      <w:r w:rsidR="00173204">
        <w:rPr>
          <w:b/>
        </w:rPr>
        <w:t xml:space="preserve">selected </w:t>
      </w:r>
      <w:r w:rsidRPr="00F87523">
        <w:rPr>
          <w:b/>
        </w:rPr>
        <w:t xml:space="preserve">services that </w:t>
      </w:r>
      <w:r>
        <w:rPr>
          <w:b/>
        </w:rPr>
        <w:t>are more related to</w:t>
      </w:r>
      <w:r w:rsidR="00BC41F8">
        <w:rPr>
          <w:b/>
        </w:rPr>
        <w:t xml:space="preserve"> </w:t>
      </w:r>
      <w:r w:rsidR="00EF5619" w:rsidRPr="00191B74">
        <w:t>(i.e., with similar</w:t>
      </w:r>
      <w:r w:rsidR="00EF5619">
        <w:t xml:space="preserve"> or same</w:t>
      </w:r>
      <w:r w:rsidR="00EF5619" w:rsidRPr="00191B74">
        <w:t xml:space="preserve"> functions to substitute each other, or with different functions to complement each other)</w:t>
      </w:r>
      <w:r w:rsidR="00173204">
        <w:t xml:space="preserve"> </w:t>
      </w:r>
      <w:r w:rsidRPr="00F87523">
        <w:rPr>
          <w:b/>
        </w:rPr>
        <w:t>next service</w:t>
      </w:r>
      <w:r>
        <w:t xml:space="preserve"> and i</w:t>
      </w:r>
      <w:r w:rsidRPr="00171FDF">
        <w:t xml:space="preserve">gnore </w:t>
      </w:r>
      <w:r w:rsidRPr="004C7A73">
        <w:t>unnecessary </w:t>
      </w:r>
      <w:r w:rsidRPr="00171FDF">
        <w:t>services.</w:t>
      </w:r>
      <w:r w:rsidR="000767C5">
        <w:t xml:space="preserve"> </w:t>
      </w:r>
      <w:r w:rsidR="000767C5">
        <w:tab/>
      </w:r>
    </w:p>
    <w:p w14:paraId="334A2F7C" w14:textId="77777777" w:rsidR="002922FD" w:rsidRPr="002922FD" w:rsidRDefault="002922FD" w:rsidP="00173204">
      <w:pPr>
        <w:ind w:firstLine="420"/>
      </w:pPr>
      <w:r w:rsidRPr="002922FD">
        <w:t>We use the weighted sum of feature of each selected service to represent context services.</w:t>
      </w:r>
    </w:p>
    <w:p w14:paraId="400C65A3" w14:textId="77777777" w:rsidR="002922FD" w:rsidRPr="002922FD" w:rsidRDefault="000D0DF4" w:rsidP="002922FD">
      <w:pPr>
        <w:rPr>
          <w:rFonts w:ascii="LinLibertineT" w:hAnsi="LinLibertineT" w:hint="eastAsia"/>
          <w:color w:val="000000"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1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0"/>
              <w:szCs w:val="1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0"/>
                  <w:szCs w:val="1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0"/>
                  <w:szCs w:val="18"/>
                </w:rPr>
                <m:t>i∈C</m:t>
              </m:r>
            </m:sub>
            <m:sup/>
            <m:e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  <w:sz w:val="22"/>
                    </w:rPr>
                    <m:t>is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  <w:sz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0"/>
              <w:szCs w:val="18"/>
            </w:rPr>
            <m:t>,  s.t.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0"/>
                  <w:szCs w:val="1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0"/>
                  <w:szCs w:val="18"/>
                </w:rPr>
                <m:t>i∈C</m:t>
              </m:r>
            </m:sub>
            <m:sup/>
            <m:e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  <w:sz w:val="22"/>
                    </w:rPr>
                    <m:t>is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0"/>
              <w:szCs w:val="18"/>
            </w:rPr>
            <m:t>=1</m:t>
          </m:r>
        </m:oMath>
      </m:oMathPara>
    </w:p>
    <w:p w14:paraId="1ABF2DBB" w14:textId="77777777" w:rsidR="002922FD" w:rsidRDefault="002922FD" w:rsidP="00191B74"/>
    <w:p w14:paraId="0A432DA5" w14:textId="7136440A" w:rsidR="002922FD" w:rsidRDefault="002922FD" w:rsidP="002922FD">
      <w:r>
        <w:t>w</w:t>
      </w:r>
      <w:r w:rsidRPr="002922FD"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is</m:t>
            </m:r>
          </m:sub>
        </m:sSub>
      </m:oMath>
      <w:r w:rsidRPr="002922FD">
        <w:t xml:space="preserve"> is formally the weight of a selected service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. The physical meaning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is</m:t>
            </m:r>
          </m:sub>
        </m:sSub>
      </m:oMath>
      <w:r w:rsidRPr="002922FD">
        <w:rPr>
          <w:rFonts w:hint="eastAsia"/>
        </w:rPr>
        <w:t xml:space="preserve"> </w:t>
      </w:r>
      <w:r w:rsidRPr="002922FD">
        <w:t xml:space="preserve">is the degree of 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 xml:space="preserve"> or the contribution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to the user's selection on </w:t>
      </w:r>
      <w:r w:rsidRPr="002922FD">
        <w:rPr>
          <w:i/>
        </w:rPr>
        <w:t>s</w:t>
      </w:r>
      <w:r w:rsidRPr="002922FD">
        <w:t>.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is</m:t>
            </m:r>
          </m:sub>
        </m:sSub>
      </m:oMath>
      <w:r w:rsidRPr="002922FD">
        <w:t xml:space="preserve"> is jointly determined by the </w:t>
      </w:r>
      <w:r w:rsidRPr="002922FD">
        <w:rPr>
          <w:rFonts w:hint="eastAsia"/>
        </w:rPr>
        <w:t>feature</w:t>
      </w:r>
      <w:r w:rsidRPr="002922FD"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>. For two vectors, we measure their similarity by their element-wise multiplication and their difference by their element-wise subtraction.</w:t>
      </w:r>
      <w:r w:rsidRPr="001F76EF">
        <w:t xml:space="preserve"> </w:t>
      </w:r>
      <w:r w:rsidRPr="002922FD">
        <w:t xml:space="preserve">The results of these two operations can be seen as prior knowledge to help model the 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>.</w:t>
      </w:r>
      <w:r w:rsidRPr="006C094F">
        <w:t xml:space="preserve"> </w:t>
      </w:r>
      <w:r w:rsidRPr="002922FD">
        <w:t xml:space="preserve">We concatenate them with the feature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 xml:space="preserve"> and input the result into an MLP to </w:t>
      </w:r>
      <w:r>
        <w:t>automatically learn</w:t>
      </w:r>
      <w:r w:rsidRPr="002922FD">
        <w:t xml:space="preserve"> the 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Pr="002922FD">
        <w:t xml:space="preserve">and </w:t>
      </w:r>
      <w:r w:rsidRPr="002922FD">
        <w:rPr>
          <w:i/>
        </w:rPr>
        <w:t>s</w:t>
      </w:r>
      <w:r w:rsidRPr="002922FD">
        <w:t xml:space="preserve"> and obtains a scalar score. </w:t>
      </w:r>
      <w:r>
        <w:t>The process can be described as:</w:t>
      </w:r>
    </w:p>
    <w:p w14:paraId="44B03AC9" w14:textId="77777777" w:rsidR="002922FD" w:rsidRPr="00BD6988" w:rsidRDefault="000D0DF4" w:rsidP="002922FD">
      <w:pPr>
        <w:rPr>
          <w:rFonts w:ascii="LinLibertineT" w:hAnsi="LinLibertineT" w:hint="eastAsia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b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/>
                  <w:color w:val="000000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  <w:color w:val="000000"/>
                </w:rPr>
                <m:t>is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MLP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Style w:val="fontstyle01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fontstyle01"/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Style w:val="fontstyle01"/>
              <w:rFonts w:ascii="Cambria Math" w:hAnsi="Cambria Math"/>
              <w:sz w:val="18"/>
            </w:rPr>
            <m:t>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Style w:val="fontstyle01"/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49DD2A65" w14:textId="25F646F2" w:rsidR="002922FD" w:rsidRPr="002922FD" w:rsidRDefault="002922FD" w:rsidP="002922FD">
      <w:r>
        <w:t>w</w:t>
      </w:r>
      <w:r w:rsidRPr="002922FD"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⊗</m:t>
        </m:r>
      </m:oMath>
      <w:r w:rsidRPr="002922FD">
        <w:rPr>
          <w:rFonts w:hint="eastAsia"/>
        </w:rPr>
        <w:t xml:space="preserve"> </w:t>
      </w:r>
      <w:r w:rsidRPr="002922FD">
        <w:t xml:space="preserve">denotes element wise multiplication </w:t>
      </w:r>
      <w:ins w:id="327" w:author="耿 啸" w:date="2020-04-26T22:59:00Z">
        <w:r w:rsidR="00A024B5">
          <w:t>,</w:t>
        </w:r>
      </w:ins>
      <w:del w:id="328" w:author="耿 啸" w:date="2020-04-26T22:59:00Z">
        <w:r w:rsidRPr="002922FD" w:rsidDel="00A024B5">
          <w:delText xml:space="preserve">and </w:delText>
        </w:r>
      </w:del>
      <m:oMath>
        <m:r>
          <m:rPr>
            <m:sty m:val="p"/>
          </m:rPr>
          <w:rPr>
            <w:rFonts w:ascii="Cambria Math" w:hAnsi="Cambria Math"/>
          </w:rPr>
          <m:t>⊝</m:t>
        </m:r>
      </m:oMath>
      <w:r w:rsidRPr="002922FD">
        <w:rPr>
          <w:rFonts w:hint="eastAsia"/>
        </w:rPr>
        <w:t xml:space="preserve"> </w:t>
      </w:r>
      <w:r w:rsidRPr="002922FD">
        <w:t>denotes element-wise subtraction</w:t>
      </w:r>
      <w:ins w:id="329" w:author="耿 啸" w:date="2020-04-26T23:09:00Z">
        <w:r w:rsidR="00A024B5">
          <w:t>,</w:t>
        </w:r>
        <m:oMath>
          <m:r>
            <m:rPr>
              <m:sty m:val="p"/>
            </m:rPr>
            <w:rPr>
              <w:rStyle w:val="fontstyle01"/>
              <w:rFonts w:ascii="Cambria Math" w:hAnsi="Cambria Math"/>
            </w:rPr>
            <m:t xml:space="preserve"> ⊕</m:t>
          </m:r>
        </m:oMath>
      </w:ins>
      <w:ins w:id="330" w:author="耿 啸" w:date="2020-04-26T22:59:00Z">
        <w:r w:rsidR="00A024B5">
          <w:t xml:space="preserve"> </w:t>
        </w:r>
      </w:ins>
      <w:ins w:id="331" w:author="耿 啸" w:date="2020-04-26T23:09:00Z">
        <w:r w:rsidR="00A024B5">
          <w:t xml:space="preserve">denotes concatenation operation, </w:t>
        </w:r>
      </w:ins>
      <w:ins w:id="332" w:author="耿 啸" w:date="2020-04-26T22:59:00Z">
        <w:r w:rsidR="00A024B5">
          <w:t>and MLP represents all ope</w:t>
        </w:r>
      </w:ins>
      <w:ins w:id="333" w:author="耿 啸" w:date="2020-04-26T23:00:00Z">
        <w:r w:rsidR="00A024B5">
          <w:t>rations within an MLP</w:t>
        </w:r>
      </w:ins>
      <w:r w:rsidRPr="002922FD">
        <w:t>.</w:t>
      </w:r>
    </w:p>
    <w:p w14:paraId="271907E7" w14:textId="0BCA07C4" w:rsidR="00CE7917" w:rsidRPr="00CE7917" w:rsidRDefault="00CE7917" w:rsidP="00CE7917">
      <w:pPr>
        <w:ind w:firstLine="420"/>
      </w:pPr>
      <w:r w:rsidRPr="00CE7917">
        <w:t>Finally, we input this score into a softmax layer to calculate a final weight scalar</w:t>
      </w:r>
      <w:r>
        <w:t xml:space="preserve"> </w:t>
      </w:r>
      <m:oMath>
        <m:sSub>
          <m:sSubPr>
            <m:ctrlPr>
              <w:rPr>
                <w:rFonts w:ascii="Cambria Math" w:eastAsia="等线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hint="eastAsia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等线" w:hAnsi="Cambria Math"/>
                <w:color w:val="000000"/>
              </w:rPr>
              <m:t>is</m:t>
            </m:r>
          </m:sub>
        </m:sSub>
      </m:oMath>
      <w:r>
        <w:rPr>
          <w:rFonts w:hint="eastAsia"/>
          <w:b/>
          <w:color w:val="000000"/>
        </w:rPr>
        <w:t>:</w:t>
      </w:r>
    </w:p>
    <w:p w14:paraId="0500A651" w14:textId="094B4169" w:rsidR="002922FD" w:rsidRPr="002922FD" w:rsidRDefault="000D0DF4" w:rsidP="002922FD">
      <w:pPr>
        <w:rPr>
          <w:rFonts w:ascii="LinLibertineT" w:hAnsi="LinLibertineT" w:hint="eastAsia"/>
          <w:color w:val="000000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b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 w:hint="eastAsia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  <w:color w:val="000000"/>
                </w:rPr>
                <m:t>is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exp⁡</m:t>
              </m:r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is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j∈C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exp⁡</m:t>
                  </m:r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js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/>
                          <w:b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等线" w:hAnsi="Cambria Math"/>
                          <w:color w:val="000000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等线" w:hAnsi="Cambria Math"/>
                          <w:color w:val="000000"/>
                        </w:rPr>
                        <m:t>js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)</m:t>
                  </m:r>
                </m:e>
              </m:nary>
            </m:den>
          </m:f>
        </m:oMath>
      </m:oMathPara>
    </w:p>
    <w:p w14:paraId="42A18068" w14:textId="1037D64B" w:rsidR="002922FD" w:rsidRDefault="002922FD" w:rsidP="00CE7917">
      <w:pPr>
        <w:rPr>
          <w:ins w:id="334" w:author="耿 啸" w:date="2020-04-26T23:03:00Z"/>
        </w:rPr>
      </w:pPr>
      <w:r w:rsidRPr="004E67E3">
        <w:t xml:space="preserve">Different from </w:t>
      </w:r>
      <w:r>
        <w:t xml:space="preserve">the method of </w:t>
      </w:r>
      <w:r w:rsidRPr="004E67E3">
        <w:t xml:space="preserve">pooling, </w:t>
      </w:r>
      <w:r>
        <w:t>we</w:t>
      </w:r>
      <w:r w:rsidRPr="004E67E3">
        <w:t xml:space="preserve"> adaptively calculates the </w:t>
      </w:r>
      <w:r>
        <w:t>re</w:t>
      </w:r>
      <w:r w:rsidRPr="004E67E3">
        <w:t xml:space="preserve">presentation </w:t>
      </w:r>
      <w:r>
        <w:t xml:space="preserve">of </w:t>
      </w:r>
      <w:r w:rsidRPr="004E67E3">
        <w:t>selected service</w:t>
      </w:r>
      <w:r>
        <w:t xml:space="preserve"> </w:t>
      </w:r>
      <w:r w:rsidRPr="004E67E3">
        <w:t xml:space="preserve">according to the correlation between </w:t>
      </w:r>
      <w:r>
        <w:t>each</w:t>
      </w:r>
      <w:r w:rsidRPr="004E67E3">
        <w:t xml:space="preserve"> selected service and </w:t>
      </w:r>
      <w:r>
        <w:t>s</w:t>
      </w:r>
      <w:r w:rsidRPr="004E67E3">
        <w:t xml:space="preserve">. Therefore, </w:t>
      </w:r>
      <w:r>
        <w:t>using</w:t>
      </w:r>
      <w:r w:rsidRPr="004E67E3">
        <w:t xml:space="preserve"> our method, different </w:t>
      </w:r>
      <w:r>
        <w:t xml:space="preserve">selected </w:t>
      </w:r>
      <w:r w:rsidRPr="004E67E3">
        <w:t xml:space="preserve">services have different contribution </w:t>
      </w:r>
      <w:commentRangeStart w:id="335"/>
      <w:r w:rsidRPr="004E67E3">
        <w:t xml:space="preserve">weights to the </w:t>
      </w:r>
      <w:r>
        <w:t xml:space="preserve">overall </w:t>
      </w:r>
      <w:r w:rsidRPr="004E67E3">
        <w:t>representation</w:t>
      </w:r>
      <w:r>
        <w:t xml:space="preserve"> and the</w:t>
      </w:r>
      <w:r w:rsidRPr="004E67E3">
        <w:t xml:space="preserve"> representation</w:t>
      </w:r>
      <w:r>
        <w:t xml:space="preserve"> varies </w:t>
      </w:r>
      <w:r w:rsidRPr="004E67E3">
        <w:t>with</w:t>
      </w:r>
      <w:r>
        <w:t xml:space="preserve"> the candidate service</w:t>
      </w:r>
      <w:r w:rsidRPr="004E67E3">
        <w:t>.</w:t>
      </w:r>
      <w:commentRangeEnd w:id="335"/>
      <w:r w:rsidR="007306DF">
        <w:rPr>
          <w:rStyle w:val="a4"/>
        </w:rPr>
        <w:commentReference w:id="335"/>
      </w:r>
      <w:r w:rsidR="007306DF" w:rsidRPr="007306DF">
        <w:t xml:space="preserve"> This means that, compared with </w:t>
      </w:r>
      <w:r w:rsidR="007306DF">
        <w:rPr>
          <w:rFonts w:hint="eastAsia"/>
        </w:rPr>
        <w:t>the</w:t>
      </w:r>
      <w:r w:rsidR="007306DF">
        <w:t xml:space="preserve"> </w:t>
      </w:r>
      <w:r w:rsidR="007306DF">
        <w:rPr>
          <w:rFonts w:hint="eastAsia"/>
        </w:rPr>
        <w:t>average</w:t>
      </w:r>
      <w:r w:rsidR="007306DF">
        <w:t xml:space="preserve"> </w:t>
      </w:r>
      <w:r w:rsidR="007306DF">
        <w:rPr>
          <w:rFonts w:hint="eastAsia"/>
        </w:rPr>
        <w:t>pooling</w:t>
      </w:r>
      <w:r w:rsidR="007306DF">
        <w:t xml:space="preserve"> </w:t>
      </w:r>
      <w:r w:rsidR="007306DF" w:rsidRPr="007306DF">
        <w:t xml:space="preserve">method, our </w:t>
      </w:r>
      <w:r w:rsidR="007306DF">
        <w:rPr>
          <w:rFonts w:hint="eastAsia"/>
        </w:rPr>
        <w:t>attention-based</w:t>
      </w:r>
      <w:r w:rsidR="007306DF">
        <w:t xml:space="preserve"> </w:t>
      </w:r>
      <w:r w:rsidR="007306DF" w:rsidRPr="007306DF">
        <w:t xml:space="preserve">method can obtain a more adaptable representation and </w:t>
      </w:r>
      <w:r w:rsidR="00CE7917">
        <w:rPr>
          <w:rFonts w:hint="eastAsia"/>
        </w:rPr>
        <w:t>have</w:t>
      </w:r>
      <w:r w:rsidR="00CE7917">
        <w:t xml:space="preserve"> a better</w:t>
      </w:r>
      <w:r w:rsidR="007306DF" w:rsidRPr="007306DF">
        <w:t xml:space="preserve"> expression ability.</w:t>
      </w:r>
    </w:p>
    <w:p w14:paraId="581F763E" w14:textId="77777777" w:rsidR="00397B5D" w:rsidRDefault="00397B5D" w:rsidP="00397B5D">
      <w:pPr>
        <w:pStyle w:val="4"/>
        <w:rPr>
          <w:ins w:id="336" w:author="耿 啸" w:date="2020-04-26T22:48:00Z"/>
        </w:rPr>
      </w:pPr>
      <w:ins w:id="337" w:author="耿 啸" w:date="2020-04-26T22:47:00Z">
        <w:r>
          <w:t>MLP-</w:t>
        </w:r>
        <w:r w:rsidRPr="00AB5CDA">
          <w:t xml:space="preserve">based </w:t>
        </w:r>
        <w:r>
          <w:t>interaction</w:t>
        </w:r>
        <w:r w:rsidRPr="00AB5CDA">
          <w:t xml:space="preserve"> </w:t>
        </w:r>
        <w:r>
          <w:t>l</w:t>
        </w:r>
      </w:ins>
      <w:ins w:id="338" w:author="耿 啸" w:date="2020-04-26T22:48:00Z">
        <w:r>
          <w:t>earning</w:t>
        </w:r>
      </w:ins>
    </w:p>
    <w:p w14:paraId="27319D67" w14:textId="02BE58D2" w:rsidR="00397B5D" w:rsidRPr="00397B5D" w:rsidRDefault="00397B5D">
      <w:pPr>
        <w:rPr>
          <w:ins w:id="339" w:author="耿 啸" w:date="2020-04-26T22:47:00Z"/>
        </w:rPr>
        <w:pPrChange w:id="340" w:author="耿 啸" w:date="2020-04-26T22:48:00Z">
          <w:pPr>
            <w:pStyle w:val="4"/>
            <w:numPr>
              <w:ilvl w:val="0"/>
              <w:numId w:val="0"/>
            </w:numPr>
            <w:ind w:left="0" w:firstLine="0"/>
          </w:pPr>
        </w:pPrChange>
      </w:pPr>
    </w:p>
    <w:p w14:paraId="441C5DAF" w14:textId="42811D4C" w:rsidR="00425723" w:rsidRDefault="00425723" w:rsidP="00CE7917">
      <w:pPr>
        <w:rPr>
          <w:ins w:id="341" w:author="耿 啸" w:date="2020-04-26T23:04:00Z"/>
        </w:rPr>
      </w:pPr>
      <w:ins w:id="342" w:author="耿 啸" w:date="2020-04-26T22:49:00Z">
        <w:r>
          <w:t>Up to now, w</w:t>
        </w:r>
      </w:ins>
      <w:ins w:id="343" w:author="耿 啸" w:date="2020-04-26T22:48:00Z">
        <w:r>
          <w:t>e have</w:t>
        </w:r>
      </w:ins>
      <w:ins w:id="344" w:author="耿 啸" w:date="2020-04-26T22:49:00Z">
        <w:r>
          <w:t xml:space="preserve"> obtained the representations of </w:t>
        </w:r>
        <w:r w:rsidRPr="007B4D54">
          <w:t>m, the selected services, and s</w:t>
        </w:r>
      </w:ins>
      <w:ins w:id="345" w:author="耿 啸" w:date="2020-04-26T23:07:00Z">
        <w:r w:rsidR="00A024B5">
          <w:t xml:space="preserve">, </w:t>
        </w:r>
      </w:ins>
      <w:ins w:id="346" w:author="耿 啸" w:date="2020-04-26T23:08:00Z">
        <w:r w:rsidR="00A024B5">
          <w:fldChar w:fldCharType="begin"/>
        </w:r>
        <w:r w:rsidR="00A024B5">
          <w:instrText xml:space="preserve"> HYPERLINK "http://dict.youdao.com/w/i.e./" \l "keyfrom=E2Ctranslation" </w:instrText>
        </w:r>
        <w:r w:rsidR="00A024B5">
          <w:fldChar w:fldCharType="separate"/>
        </w:r>
        <w:r w:rsidR="00A024B5">
          <w:rPr>
            <w:rStyle w:val="af"/>
            <w:rFonts w:ascii="Arial" w:hAnsi="Arial" w:cs="Arial"/>
            <w:b/>
            <w:bCs/>
            <w:color w:val="35A1D4"/>
            <w:shd w:val="clear" w:color="auto" w:fill="FCFCFE"/>
          </w:rPr>
          <w:t>i.e.</w:t>
        </w:r>
        <w:r w:rsidR="00A024B5">
          <w:fldChar w:fldCharType="end"/>
        </w:r>
      </w:ins>
      <w:ins w:id="347" w:author="耿 啸" w:date="2020-04-26T23:07:00Z">
        <w:r w:rsidR="00A024B5">
          <w:t>,</w:t>
        </w:r>
        <m:oMath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000000"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18"/>
                </w:rPr>
                <m:t>v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MReq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color w:val="000000"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18"/>
                </w:rPr>
                <m:t>v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CS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color w:val="000000"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18"/>
                </w:rPr>
                <m:t>s</m:t>
              </m:r>
            </m:sub>
          </m:sSub>
        </m:oMath>
      </w:ins>
      <w:ins w:id="348" w:author="耿 啸" w:date="2020-04-26T22:49:00Z">
        <w:r w:rsidRPr="007B4D54">
          <w:t>.</w:t>
        </w:r>
      </w:ins>
      <w:ins w:id="349" w:author="耿 啸" w:date="2020-04-26T22:51:00Z">
        <w:r w:rsidRPr="00425723">
          <w:t xml:space="preserve"> </w:t>
        </w:r>
      </w:ins>
      <w:ins w:id="350" w:author="耿 啸" w:date="2020-04-26T22:53:00Z">
        <w:r>
          <w:t>W</w:t>
        </w:r>
      </w:ins>
      <w:ins w:id="351" w:author="耿 啸" w:date="2020-04-26T22:51:00Z">
        <w:r>
          <w:t xml:space="preserve">e </w:t>
        </w:r>
      </w:ins>
      <w:ins w:id="352" w:author="耿 啸" w:date="2020-04-26T22:53:00Z">
        <w:r>
          <w:t xml:space="preserve">first concatenate these representations and then </w:t>
        </w:r>
      </w:ins>
      <w:ins w:id="353" w:author="耿 啸" w:date="2020-04-26T22:51:00Z">
        <w:r>
          <w:t xml:space="preserve">utilize MLP to </w:t>
        </w:r>
      </w:ins>
      <w:ins w:id="354" w:author="耿 啸" w:date="2020-04-26T22:52:00Z">
        <w:r>
          <w:t>capture</w:t>
        </w:r>
        <w:r w:rsidRPr="007B4D54">
          <w:t xml:space="preserve"> the </w:t>
        </w:r>
        <w:r>
          <w:t xml:space="preserve">complex </w:t>
        </w:r>
        <w:r w:rsidRPr="007B4D54">
          <w:t>interaction</w:t>
        </w:r>
        <w:r>
          <w:t xml:space="preserve"> among </w:t>
        </w:r>
        <w:r w:rsidRPr="007B4D54">
          <w:t>m, the selected services, and s.</w:t>
        </w:r>
      </w:ins>
      <w:ins w:id="355" w:author="耿 啸" w:date="2020-04-26T22:53:00Z">
        <w:r>
          <w:t xml:space="preserve"> </w:t>
        </w:r>
      </w:ins>
      <w:ins w:id="356" w:author="耿 啸" w:date="2020-04-26T22:54:00Z">
        <w:r w:rsidRPr="00425723">
          <w:t>CNN and RNN are not suitable for th</w:t>
        </w:r>
      </w:ins>
      <w:ins w:id="357" w:author="耿 啸" w:date="2020-04-26T22:57:00Z">
        <w:r>
          <w:t>is</w:t>
        </w:r>
      </w:ins>
      <w:ins w:id="358" w:author="耿 啸" w:date="2020-04-26T22:54:00Z">
        <w:r>
          <w:t xml:space="preserve"> </w:t>
        </w:r>
      </w:ins>
      <w:ins w:id="359" w:author="耿 啸" w:date="2020-04-26T22:55:00Z">
        <w:r>
          <w:t>interaction</w:t>
        </w:r>
        <w:r w:rsidRPr="00AB5CDA">
          <w:t xml:space="preserve"> </w:t>
        </w:r>
        <w:r>
          <w:t>learning</w:t>
        </w:r>
      </w:ins>
      <w:ins w:id="360" w:author="耿 啸" w:date="2020-04-26T22:54:00Z">
        <w:r w:rsidRPr="00425723">
          <w:t xml:space="preserve"> task</w:t>
        </w:r>
      </w:ins>
      <w:ins w:id="361" w:author="耿 啸" w:date="2020-04-26T22:55:00Z">
        <w:r>
          <w:t>,</w:t>
        </w:r>
      </w:ins>
      <w:ins w:id="362" w:author="耿 啸" w:date="2020-04-26T22:54:00Z">
        <w:r w:rsidRPr="00425723">
          <w:t xml:space="preserve"> because there are no local </w:t>
        </w:r>
      </w:ins>
      <w:ins w:id="363" w:author="耿 啸" w:date="2020-04-26T22:55:00Z">
        <w:r>
          <w:t>or</w:t>
        </w:r>
      </w:ins>
      <w:ins w:id="364" w:author="耿 啸" w:date="2020-04-26T22:54:00Z">
        <w:r w:rsidRPr="00425723">
          <w:t xml:space="preserve"> </w:t>
        </w:r>
      </w:ins>
      <w:ins w:id="365" w:author="耿 啸" w:date="2020-04-26T22:56:00Z">
        <w:r w:rsidRPr="00425723">
          <w:t>sequent</w:t>
        </w:r>
        <w:r>
          <w:t>ial</w:t>
        </w:r>
      </w:ins>
      <w:ins w:id="366" w:author="耿 啸" w:date="2020-04-26T22:54:00Z">
        <w:r w:rsidRPr="00425723">
          <w:t xml:space="preserve"> </w:t>
        </w:r>
      </w:ins>
      <w:ins w:id="367" w:author="耿 啸" w:date="2020-04-26T22:56:00Z">
        <w:r>
          <w:t>patterns</w:t>
        </w:r>
      </w:ins>
      <w:ins w:id="368" w:author="耿 啸" w:date="2020-04-26T22:54:00Z">
        <w:r w:rsidRPr="00425723">
          <w:t xml:space="preserve"> </w:t>
        </w:r>
      </w:ins>
      <w:ins w:id="369" w:author="耿 啸" w:date="2020-04-26T22:56:00Z">
        <w:r>
          <w:t xml:space="preserve">in the </w:t>
        </w:r>
      </w:ins>
      <w:ins w:id="370" w:author="耿 啸" w:date="2020-04-26T22:57:00Z">
        <w:r>
          <w:t>concatenated representations</w:t>
        </w:r>
      </w:ins>
      <w:ins w:id="371" w:author="耿 啸" w:date="2020-04-26T22:54:00Z">
        <w:r w:rsidRPr="00425723">
          <w:t>.</w:t>
        </w:r>
      </w:ins>
      <w:ins w:id="372" w:author="耿 啸" w:date="2020-04-26T22:52:00Z">
        <w:r w:rsidRPr="007B4D54">
          <w:t xml:space="preserve"> </w:t>
        </w:r>
      </w:ins>
      <w:moveToRangeStart w:id="373" w:author="耿 啸" w:date="2020-04-26T22:51:00Z" w:name="move38833880"/>
      <w:moveTo w:id="374" w:author="耿 啸" w:date="2020-04-26T22:51:00Z">
        <w:r w:rsidRPr="007B4D54">
          <w:t>We select PReLU as activation function because it improves model fitting with nearly zero extra computational cost and little overfitting risk.</w:t>
        </w:r>
        <w:r w:rsidRPr="00EC1805">
          <w:rPr>
            <w:rFonts w:hint="eastAsia"/>
          </w:rPr>
          <w:t>【】</w:t>
        </w:r>
      </w:moveTo>
      <w:moveToRangeEnd w:id="373"/>
      <w:ins w:id="375" w:author="耿 啸" w:date="2020-04-26T22:57:00Z">
        <w:r>
          <w:rPr>
            <w:rFonts w:hint="eastAsia"/>
          </w:rPr>
          <w:t>t</w:t>
        </w:r>
        <w:r>
          <w:t>he process can be denoted</w:t>
        </w:r>
      </w:ins>
      <w:ins w:id="376" w:author="耿 啸" w:date="2020-04-26T22:58:00Z">
        <w:r>
          <w:t xml:space="preserve"> as</w:t>
        </w:r>
      </w:ins>
      <w:ins w:id="377" w:author="耿 啸" w:date="2020-04-26T23:06:00Z">
        <w:r w:rsidR="00A024B5">
          <w:t>,</w:t>
        </w:r>
      </w:ins>
    </w:p>
    <w:p w14:paraId="7EB38967" w14:textId="0C98E685" w:rsidR="00A024B5" w:rsidRDefault="000D0DF4" w:rsidP="00A024B5">
      <w:pPr>
        <w:rPr>
          <w:ins w:id="378" w:author="耿 啸" w:date="2020-04-26T23:06:00Z"/>
        </w:rPr>
      </w:pPr>
      <m:oMathPara>
        <m:oMath>
          <m:sSub>
            <m:sSubPr>
              <m:ctrlPr>
                <w:ins w:id="379" w:author="耿 啸" w:date="2020-04-26T23:06:00Z">
                  <w:rPr>
                    <w:rFonts w:ascii="Cambria Math" w:eastAsia="宋体" w:hAnsi="Cambria Math"/>
                    <w:b/>
                  </w:rPr>
                </w:ins>
              </m:ctrlPr>
            </m:sSubPr>
            <m:e>
              <m:r>
                <w:ins w:id="380" w:author="耿 啸" w:date="2020-04-26T23:06:00Z">
                  <m:rPr>
                    <m:sty m:val="b"/>
                  </m:rPr>
                  <w:rPr>
                    <w:rFonts w:ascii="Cambria Math" w:eastAsia="宋体" w:hAnsi="Cambria Math" w:hint="eastAsia"/>
                  </w:rPr>
                  <m:t>i</m:t>
                </w:ins>
              </m:r>
            </m:e>
            <m:sub>
              <m:r>
                <w:ins w:id="381" w:author="耿 啸" w:date="2020-04-26T23:06:00Z">
                  <m:rPr>
                    <m:sty m:val="bi"/>
                  </m:rPr>
                  <w:rPr>
                    <w:rStyle w:val="fontstyle01"/>
                    <w:rFonts w:ascii="Cambria Math" w:hAnsi="Cambria Math"/>
                  </w:rPr>
                  <m:t>MReq</m:t>
                </w:ins>
              </m:r>
              <m:r>
                <w:ins w:id="382" w:author="耿 啸" w:date="2020-04-26T23:06:00Z">
                  <m:rPr>
                    <m:sty m:val="b"/>
                  </m:rPr>
                  <w:rPr>
                    <w:rStyle w:val="fontstyle01"/>
                    <w:rFonts w:ascii="Cambria Math" w:hAnsi="Cambria Math"/>
                  </w:rPr>
                  <m:t>,</m:t>
                </w:ins>
              </m:r>
              <m:r>
                <w:ins w:id="383" w:author="耿 啸" w:date="2020-04-26T23:06:00Z">
                  <m:rPr>
                    <m:sty m:val="bi"/>
                  </m:rPr>
                  <w:rPr>
                    <w:rStyle w:val="fontstyle01"/>
                    <w:rFonts w:ascii="Cambria Math" w:hAnsi="Cambria Math"/>
                  </w:rPr>
                  <m:t>CS</m:t>
                </w:ins>
              </m:r>
              <m:r>
                <w:ins w:id="384" w:author="耿 啸" w:date="2020-04-26T23:06:00Z">
                  <m:rPr>
                    <m:sty m:val="b"/>
                  </m:rPr>
                  <w:rPr>
                    <w:rStyle w:val="fontstyle01"/>
                    <w:rFonts w:ascii="Cambria Math" w:hAnsi="Cambria Math"/>
                  </w:rPr>
                  <m:t>,</m:t>
                </w:ins>
              </m:r>
              <m:r>
                <w:ins w:id="385" w:author="耿 啸" w:date="2020-04-26T23:06:00Z">
                  <m:rPr>
                    <m:sty m:val="bi"/>
                  </m:rPr>
                  <w:rPr>
                    <w:rStyle w:val="fontstyle01"/>
                    <w:rFonts w:ascii="Cambria Math" w:hAnsi="Cambria Math"/>
                  </w:rPr>
                  <m:t>s</m:t>
                </w:ins>
              </m:r>
            </m:sub>
          </m:sSub>
          <m:r>
            <w:ins w:id="386" w:author="耿 啸" w:date="2020-04-26T23:06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r>
            <w:ins w:id="387" w:author="耿 啸" w:date="2020-04-26T23:06:00Z">
              <w:rPr>
                <w:rFonts w:ascii="Cambria Math" w:hAnsi="Cambria Math"/>
              </w:rPr>
              <m:t>MLP</m:t>
            </w:ins>
          </m:r>
          <m:d>
            <m:dPr>
              <m:ctrlPr>
                <w:ins w:id="388" w:author="耿 啸" w:date="2020-04-26T23:06:00Z">
                  <w:rPr>
                    <w:rFonts w:ascii="Cambria Math" w:hAnsi="Cambria Math"/>
                  </w:rPr>
                </w:ins>
              </m:ctrlPr>
            </m:dPr>
            <m:e>
              <m:sSub>
                <m:sSubPr>
                  <m:ctrlPr>
                    <w:ins w:id="389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</w:ins>
                  </m:ctrlPr>
                </m:sSubPr>
                <m:e>
                  <m:r>
                    <w:ins w:id="390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  <m:t>v</m:t>
                    </w:ins>
                  </m:r>
                </m:e>
                <m:sub>
                  <m:r>
                    <w:ins w:id="391" w:author="耿 啸" w:date="2020-04-26T23:06:00Z"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</w:rPr>
                      <m:t>MReq</m:t>
                    </w:ins>
                  </m:r>
                </m:sub>
              </m:sSub>
              <m:r>
                <w:ins w:id="392" w:author="耿 啸" w:date="2020-04-26T23:10:00Z"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⊕</m:t>
                </w:ins>
              </m:r>
              <m:sSub>
                <m:sSubPr>
                  <m:ctrlPr>
                    <w:ins w:id="393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</w:ins>
                  </m:ctrlPr>
                </m:sSubPr>
                <m:e>
                  <m:r>
                    <w:ins w:id="394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  <m:t>v</m:t>
                    </w:ins>
                  </m:r>
                </m:e>
                <m:sub>
                  <m:r>
                    <w:ins w:id="395" w:author="耿 啸" w:date="2020-04-26T23:06:00Z"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</w:rPr>
                      <m:t>CS</m:t>
                    </w:ins>
                  </m:r>
                </m:sub>
              </m:sSub>
              <m:r>
                <w:ins w:id="396" w:author="耿 啸" w:date="2020-04-26T23:10:00Z"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⊕</m:t>
                </w:ins>
              </m:r>
              <m:sSub>
                <m:sSubPr>
                  <m:ctrlPr>
                    <w:ins w:id="397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</w:ins>
                  </m:ctrlPr>
                </m:sSubPr>
                <m:e>
                  <m:r>
                    <w:ins w:id="398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  <m:t>v</m:t>
                    </w:ins>
                  </m:r>
                </m:e>
                <m:sub>
                  <m:r>
                    <w:ins w:id="399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  <m:t>s</m:t>
                    </w:ins>
                  </m:r>
                </m:sub>
              </m:sSub>
              <m:ctrlPr>
                <w:ins w:id="400" w:author="耿 啸" w:date="2020-04-26T23:06:00Z">
                  <w:rPr>
                    <w:rFonts w:ascii="Cambria Math" w:hAnsi="Cambria Math"/>
                    <w:i/>
                  </w:rPr>
                </w:ins>
              </m:ctrlPr>
            </m:e>
          </m:d>
          <m:r>
            <w:ins w:id="401" w:author="耿 啸" w:date="2020-04-26T23:06:00Z">
              <m:rPr>
                <m:sty m:val="p"/>
              </m:rPr>
              <w:rPr>
                <w:rFonts w:ascii="Cambria Math" w:hAnsi="Cambria Math"/>
              </w:rPr>
              <m:t>,</m:t>
            </w:ins>
          </m:r>
        </m:oMath>
      </m:oMathPara>
    </w:p>
    <w:p w14:paraId="7066B552" w14:textId="76049654" w:rsidR="00A024B5" w:rsidRDefault="002607F4" w:rsidP="00CE7917">
      <w:pPr>
        <w:rPr>
          <w:ins w:id="402" w:author="耿 啸" w:date="2020-04-26T23:02:00Z"/>
        </w:rPr>
      </w:pPr>
      <w:ins w:id="403" w:author="耿 啸" w:date="2020-04-26T23:11:00Z">
        <w:r>
          <w:t>w</w:t>
        </w:r>
      </w:ins>
      <w:ins w:id="404" w:author="耿 啸" w:date="2020-04-26T23:06:00Z">
        <w:r w:rsidR="00A024B5">
          <w:t xml:space="preserve">here </w:t>
        </w:r>
        <m:oMath>
          <m:sSub>
            <m:sSubPr>
              <m:ctrlPr>
                <w:rPr>
                  <w:rFonts w:ascii="Cambria Math" w:eastAsia="宋体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hint="eastAsia"/>
                </w:rPr>
                <m:t>i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MReq</m:t>
              </m:r>
              <m:r>
                <m:rPr>
                  <m:sty m:val="b"/>
                </m:rPr>
                <w:rPr>
                  <w:rStyle w:val="fontstyle01"/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CS</m:t>
              </m:r>
              <m:r>
                <m:rPr>
                  <m:sty m:val="b"/>
                </m:rPr>
                <w:rPr>
                  <w:rStyle w:val="fontstyle01"/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s</m:t>
              </m:r>
            </m:sub>
          </m:sSub>
        </m:oMath>
        <w:r w:rsidR="00A024B5">
          <w:rPr>
            <w:rFonts w:hint="eastAsia"/>
            <w:b/>
          </w:rPr>
          <w:t xml:space="preserve"> </w:t>
        </w:r>
        <w:r w:rsidR="00A024B5">
          <w:rPr>
            <w:b/>
          </w:rPr>
          <w:t xml:space="preserve">is the </w:t>
        </w:r>
      </w:ins>
      <w:ins w:id="405" w:author="耿 啸" w:date="2020-04-26T23:07:00Z">
        <w:r w:rsidR="00A024B5">
          <w:rPr>
            <w:b/>
          </w:rPr>
          <w:t xml:space="preserve">learnt </w:t>
        </w:r>
        <w:r w:rsidR="00A024B5">
          <w:t xml:space="preserve">complex </w:t>
        </w:r>
        <w:r w:rsidR="00A024B5" w:rsidRPr="007B4D54">
          <w:t>interaction</w:t>
        </w:r>
      </w:ins>
      <w:ins w:id="406" w:author="耿 啸" w:date="2020-04-26T23:10:00Z">
        <w:r>
          <w:t xml:space="preserve"> </w:t>
        </w:r>
        <w:r w:rsidRPr="004C7A73">
          <w:t>vector</w:t>
        </w:r>
        <w:r w:rsidR="00A024B5">
          <w:t>.</w:t>
        </w:r>
      </w:ins>
    </w:p>
    <w:p w14:paraId="490CEEF4" w14:textId="77777777" w:rsidR="00A024B5" w:rsidRDefault="00A024B5" w:rsidP="00CE7917">
      <w:pPr>
        <w:rPr>
          <w:ins w:id="407" w:author="耿 啸" w:date="2020-04-26T22:58:00Z"/>
        </w:rPr>
      </w:pPr>
    </w:p>
    <w:p w14:paraId="3414697A" w14:textId="77777777" w:rsidR="00425723" w:rsidRDefault="00425723" w:rsidP="00CE7917"/>
    <w:p w14:paraId="5D1C08E5" w14:textId="77777777" w:rsidR="00CE7917" w:rsidRDefault="00CE7917" w:rsidP="00165937"/>
    <w:p w14:paraId="3508882E" w14:textId="6098B31B" w:rsidR="00841C91" w:rsidRPr="00165937" w:rsidRDefault="004C7A73" w:rsidP="00CE7917">
      <w:pPr>
        <w:pStyle w:val="3"/>
      </w:pPr>
      <w:r w:rsidRPr="00165937">
        <w:t>O</w:t>
      </w:r>
      <w:r w:rsidRPr="00165937">
        <w:rPr>
          <w:rFonts w:hint="eastAsia"/>
        </w:rPr>
        <w:t>utput</w:t>
      </w:r>
      <w:r w:rsidRPr="00165937">
        <w:t xml:space="preserve"> </w:t>
      </w:r>
      <w:r w:rsidRPr="00165937">
        <w:rPr>
          <w:rFonts w:hint="eastAsia"/>
        </w:rPr>
        <w:t>layer</w:t>
      </w:r>
    </w:p>
    <w:p w14:paraId="78860AE7" w14:textId="5DE91672" w:rsidR="001C03ED" w:rsidRDefault="004C7A73" w:rsidP="001C03ED">
      <w:pPr>
        <w:ind w:firstLine="420"/>
      </w:pPr>
      <w:r w:rsidRPr="004C7A73">
        <w:t xml:space="preserve">We </w:t>
      </w:r>
      <w:r>
        <w:t xml:space="preserve">feed </w:t>
      </w:r>
      <w:r w:rsidRPr="004C7A73">
        <w:t xml:space="preserve">the </w:t>
      </w:r>
      <w:r>
        <w:t xml:space="preserve">learnt </w:t>
      </w:r>
      <w:r w:rsidRPr="004C7A73">
        <w:t xml:space="preserve">interaction vector </w:t>
      </w:r>
      <w:r>
        <w:t>into a</w:t>
      </w:r>
      <w:r w:rsidRPr="004C7A73">
        <w:t xml:space="preserve"> softmax layer </w:t>
      </w:r>
      <w:r w:rsidR="001C03ED">
        <w:t>and regard</w:t>
      </w:r>
      <w:r w:rsidRPr="004C7A73">
        <w:t xml:space="preserve"> the </w:t>
      </w:r>
      <w:r w:rsidR="001C03ED">
        <w:t xml:space="preserve">output value on “1” as the </w:t>
      </w:r>
      <w:r w:rsidRPr="004C7A73">
        <w:t xml:space="preserve">probability of </w:t>
      </w:r>
      <w:r>
        <w:t>the</w:t>
      </w:r>
      <w:r w:rsidRPr="004C7A73">
        <w:t xml:space="preserve"> service </w:t>
      </w:r>
      <w:r>
        <w:t>would be selected as next service</w:t>
      </w:r>
      <w:r w:rsidRPr="004C7A73">
        <w:t xml:space="preserve">. </w:t>
      </w:r>
    </w:p>
    <w:p w14:paraId="4CCEAF3B" w14:textId="542F5F12" w:rsidR="00165937" w:rsidRDefault="00165937" w:rsidP="00165937">
      <w:pPr>
        <w:pStyle w:val="equation"/>
        <w:rPr>
          <w:ins w:id="408" w:author="耿 啸" w:date="2020-04-25T11:33:00Z"/>
          <w:rFonts w:eastAsiaTheme="minorEastAsia"/>
          <w:lang w:eastAsia="zh-CN"/>
        </w:rPr>
      </w:pPr>
      <w:r>
        <w:rPr>
          <w:rFonts w:eastAsia="宋体"/>
          <w:b/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ms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=softmax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W</m:t>
            </m:r>
            <m:sSub>
              <m:sSubPr>
                <m:ctrlPr>
                  <w:rPr>
                    <w:rFonts w:ascii="Cambria Math" w:eastAsia="宋体" w:hAnsi="Cambria Math"/>
                    <w:b/>
                    <w:lang w:eastAsia="zh-CN"/>
                  </w:rPr>
                </m:ctrlPr>
              </m:sSubPr>
              <m:e>
                <m:r>
                  <w:del w:id="409" w:author="耿 啸" w:date="2020-04-26T22:58:00Z">
                    <m:rPr>
                      <m:sty m:val="b"/>
                    </m:rPr>
                    <w:rPr>
                      <w:rFonts w:ascii="Cambria Math" w:eastAsia="宋体" w:hAnsi="Cambria Math" w:hint="eastAsia"/>
                      <w:lang w:eastAsia="zh-CN"/>
                    </w:rPr>
                    <m:t>c</m:t>
                  </w:del>
                </m:r>
                <m:r>
                  <m:rPr>
                    <m:sty m:val="b"/>
                  </m:rPr>
                  <w:rPr>
                    <w:rFonts w:ascii="Cambria Math" w:eastAsia="宋体" w:hAnsi="Cambria Math" w:hint="eastAsia"/>
                    <w:lang w:eastAsia="zh-CN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hAnsi="Cambria Math"/>
                    <w:lang w:eastAsia="zh-CN"/>
                  </w:rPr>
                  <m:t>MReq</m:t>
                </m:r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  <w:lang w:eastAsia="zh-CN"/>
                  </w:rPr>
                  <m:t>,</m:t>
                </m:r>
                <m:r>
                  <m:rPr>
                    <m:sty m:val="bi"/>
                  </m:rPr>
                  <w:rPr>
                    <w:rStyle w:val="fontstyle01"/>
                    <w:rFonts w:ascii="Cambria Math" w:hAnsi="Cambria Math"/>
                    <w:lang w:eastAsia="zh-CN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  <w:lang w:eastAsia="zh-CN"/>
              </w:rPr>
            </m:ctrlPr>
          </m:e>
        </m:d>
        <m:r>
          <w:ins w:id="410" w:author="耿 啸" w:date="2020-04-26T10:59:00Z">
            <m:rPr>
              <m:sty m:val="p"/>
            </m:rPr>
            <w:rPr>
              <w:rFonts w:ascii="Cambria Math" w:hAnsi="Cambria Math"/>
              <w:lang w:eastAsia="zh-CN"/>
            </w:rPr>
            <m:t>.</m:t>
          </w:ins>
        </m:r>
        <m:r>
          <w:del w:id="411" w:author="耿 啸" w:date="2020-04-26T10:59:00Z">
            <m:rPr>
              <m:sty m:val="p"/>
            </m:rPr>
            <w:rPr>
              <w:rFonts w:ascii="Cambria Math" w:hAnsi="Cambria Math"/>
              <w:lang w:eastAsia="zh-CN"/>
            </w:rPr>
            <m:t>,</m:t>
          </w:del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ab/>
      </w:r>
    </w:p>
    <w:p w14:paraId="4D3272D0" w14:textId="236B7BC4" w:rsidR="00416184" w:rsidRDefault="00416184">
      <w:pPr>
        <w:rPr>
          <w:ins w:id="412" w:author="耿 啸" w:date="2020-04-25T11:33:00Z"/>
        </w:rPr>
        <w:pPrChange w:id="413" w:author="耿 啸" w:date="2020-04-25T11:33:00Z">
          <w:pPr>
            <w:pStyle w:val="equation"/>
          </w:pPr>
        </w:pPrChange>
      </w:pPr>
    </w:p>
    <w:p w14:paraId="6D77DEC0" w14:textId="2AA94FB5" w:rsidR="00416184" w:rsidRDefault="00416184">
      <w:pPr>
        <w:rPr>
          <w:ins w:id="414" w:author="耿 啸" w:date="2020-04-25T11:33:00Z"/>
        </w:rPr>
        <w:pPrChange w:id="415" w:author="耿 啸" w:date="2020-04-25T11:33:00Z">
          <w:pPr>
            <w:pStyle w:val="equation"/>
          </w:pPr>
        </w:pPrChange>
      </w:pPr>
    </w:p>
    <w:p w14:paraId="3C639238" w14:textId="52ED426A" w:rsidR="00416184" w:rsidRDefault="00416184">
      <w:pPr>
        <w:rPr>
          <w:ins w:id="416" w:author="耿 啸" w:date="2020-04-25T11:33:00Z"/>
        </w:rPr>
        <w:pPrChange w:id="417" w:author="耿 啸" w:date="2020-04-25T11:33:00Z">
          <w:pPr>
            <w:pStyle w:val="equation"/>
          </w:pPr>
        </w:pPrChange>
      </w:pPr>
    </w:p>
    <w:p w14:paraId="7319AEB4" w14:textId="47B0022C" w:rsidR="00416184" w:rsidRDefault="00416184">
      <w:pPr>
        <w:rPr>
          <w:ins w:id="418" w:author="耿 啸" w:date="2020-04-25T11:34:00Z"/>
        </w:rPr>
        <w:pPrChange w:id="419" w:author="耿 啸" w:date="2020-04-25T11:33:00Z">
          <w:pPr>
            <w:pStyle w:val="equation"/>
          </w:pPr>
        </w:pPrChange>
      </w:pPr>
      <w:ins w:id="420" w:author="耿 啸" w:date="2020-04-25T11:33:00Z">
        <w:r>
          <w:rPr>
            <w:rFonts w:hint="eastAsia"/>
          </w:rPr>
          <w:t>没有</w:t>
        </w:r>
      </w:ins>
      <w:ins w:id="421" w:author="耿 啸" w:date="2020-04-25T11:34:00Z">
        <w:r>
          <w:rPr>
            <w:rFonts w:hint="eastAsia"/>
          </w:rPr>
          <w:t>选任何服务</w:t>
        </w:r>
      </w:ins>
      <w:ins w:id="422" w:author="耿 啸" w:date="2020-04-25T11:44:00Z">
        <w:r w:rsidR="00734062">
          <w:rPr>
            <w:rFonts w:hint="eastAsia"/>
          </w:rPr>
          <w:t>。</w:t>
        </w:r>
      </w:ins>
    </w:p>
    <w:p w14:paraId="1687890C" w14:textId="65FAA20F" w:rsidR="00416184" w:rsidRDefault="00992215">
      <w:pPr>
        <w:rPr>
          <w:ins w:id="423" w:author="耿 啸" w:date="2020-04-25T11:34:00Z"/>
        </w:rPr>
        <w:pPrChange w:id="424" w:author="耿 啸" w:date="2020-04-25T11:33:00Z">
          <w:pPr>
            <w:pStyle w:val="equation"/>
          </w:pPr>
        </w:pPrChange>
      </w:pPr>
      <w:ins w:id="425" w:author="耿 啸" w:date="2020-04-25T11:34:00Z">
        <w:r>
          <w:rPr>
            <w:rFonts w:hint="eastAsia"/>
          </w:rPr>
          <w:t>用户选择几个服务，然后离线建模，不能满足在线更新。</w:t>
        </w:r>
      </w:ins>
    </w:p>
    <w:p w14:paraId="2BC0751A" w14:textId="1133137C" w:rsidR="00992215" w:rsidRDefault="00734062">
      <w:pPr>
        <w:rPr>
          <w:ins w:id="426" w:author="耿 啸" w:date="2020-04-25T11:35:00Z"/>
        </w:rPr>
        <w:pPrChange w:id="427" w:author="耿 啸" w:date="2020-04-25T11:33:00Z">
          <w:pPr>
            <w:pStyle w:val="equation"/>
          </w:pPr>
        </w:pPrChange>
      </w:pPr>
      <w:ins w:id="428" w:author="耿 啸" w:date="2020-04-25T11:44:00Z">
        <w:r>
          <w:rPr>
            <w:rFonts w:hint="eastAsia"/>
          </w:rPr>
          <w:t>我们的可以</w:t>
        </w:r>
      </w:ins>
      <w:ins w:id="429" w:author="耿 啸" w:date="2020-04-25T11:34:00Z">
        <w:r w:rsidR="00992215">
          <w:rPr>
            <w:rFonts w:hint="eastAsia"/>
          </w:rPr>
          <w:t>在线更新</w:t>
        </w:r>
      </w:ins>
      <w:ins w:id="430" w:author="耿 啸" w:date="2020-04-25T11:35:00Z">
        <w:r w:rsidR="00992215">
          <w:rPr>
            <w:rFonts w:hint="eastAsia"/>
          </w:rPr>
          <w:t>兴趣。</w:t>
        </w:r>
      </w:ins>
    </w:p>
    <w:p w14:paraId="0630F296" w14:textId="0E96D4D5" w:rsidR="00992215" w:rsidRDefault="00992215">
      <w:pPr>
        <w:rPr>
          <w:ins w:id="431" w:author="耿 啸" w:date="2020-04-25T11:36:00Z"/>
        </w:rPr>
        <w:pPrChange w:id="432" w:author="耿 啸" w:date="2020-04-25T11:33:00Z">
          <w:pPr>
            <w:pStyle w:val="equation"/>
          </w:pPr>
        </w:pPrChange>
      </w:pPr>
    </w:p>
    <w:p w14:paraId="1DD7134B" w14:textId="3A9E833D" w:rsidR="000912B2" w:rsidRDefault="00992215">
      <w:pPr>
        <w:rPr>
          <w:ins w:id="433" w:author="耿 啸" w:date="2020-04-25T11:36:00Z"/>
        </w:rPr>
        <w:pPrChange w:id="434" w:author="耿 啸" w:date="2020-04-25T11:33:00Z">
          <w:pPr>
            <w:pStyle w:val="equation"/>
          </w:pPr>
        </w:pPrChange>
      </w:pPr>
      <w:ins w:id="435" w:author="耿 啸" w:date="2020-04-25T11:36:00Z">
        <w:r>
          <w:rPr>
            <w:rFonts w:hint="eastAsia"/>
          </w:rPr>
          <w:t>实例分析。</w:t>
        </w:r>
      </w:ins>
    </w:p>
    <w:p w14:paraId="261F5F96" w14:textId="7DD5D61F" w:rsidR="00992215" w:rsidRDefault="00992215">
      <w:pPr>
        <w:rPr>
          <w:ins w:id="436" w:author="耿 啸" w:date="2020-04-25T11:37:00Z"/>
        </w:rPr>
        <w:pPrChange w:id="437" w:author="耿 啸" w:date="2020-04-25T11:33:00Z">
          <w:pPr>
            <w:pStyle w:val="equation"/>
          </w:pPr>
        </w:pPrChange>
      </w:pPr>
      <w:ins w:id="438" w:author="耿 啸" w:date="2020-04-25T11:36:00Z">
        <w:r>
          <w:rPr>
            <w:rFonts w:hint="eastAsia"/>
          </w:rPr>
          <w:t>两个地方</w:t>
        </w:r>
      </w:ins>
      <w:ins w:id="439" w:author="耿 啸" w:date="2020-04-25T11:37:00Z">
        <w:r w:rsidR="00B424F0">
          <w:rPr>
            <w:rFonts w:hint="eastAsia"/>
          </w:rPr>
          <w:t>同一个地方</w:t>
        </w:r>
        <w:r>
          <w:rPr>
            <w:rFonts w:hint="eastAsia"/>
          </w:rPr>
          <w:t>串起来。</w:t>
        </w:r>
      </w:ins>
    </w:p>
    <w:p w14:paraId="0F846B7C" w14:textId="24E78C38" w:rsidR="00B424F0" w:rsidRDefault="00B424F0">
      <w:pPr>
        <w:rPr>
          <w:ins w:id="440" w:author="耿 啸" w:date="2020-04-25T11:38:00Z"/>
        </w:rPr>
        <w:pPrChange w:id="441" w:author="耿 啸" w:date="2020-04-25T11:33:00Z">
          <w:pPr>
            <w:pStyle w:val="equation"/>
          </w:pPr>
        </w:pPrChange>
      </w:pPr>
    </w:p>
    <w:p w14:paraId="61FB0EDE" w14:textId="77777777" w:rsidR="00B32FA9" w:rsidRDefault="00B32FA9">
      <w:pPr>
        <w:rPr>
          <w:ins w:id="442" w:author="耿 啸" w:date="2020-04-25T11:38:00Z"/>
        </w:rPr>
        <w:pPrChange w:id="443" w:author="耿 啸" w:date="2020-04-25T11:33:00Z">
          <w:pPr>
            <w:pStyle w:val="equation"/>
          </w:pPr>
        </w:pPrChange>
      </w:pPr>
    </w:p>
    <w:p w14:paraId="0ED9594A" w14:textId="2B4E7A1B" w:rsidR="00B32FA9" w:rsidRDefault="00860D2B">
      <w:pPr>
        <w:rPr>
          <w:ins w:id="444" w:author="耿 啸" w:date="2020-04-25T11:38:00Z"/>
        </w:rPr>
        <w:pPrChange w:id="445" w:author="耿 啸" w:date="2020-04-25T11:33:00Z">
          <w:pPr>
            <w:pStyle w:val="equation"/>
          </w:pPr>
        </w:pPrChange>
      </w:pPr>
      <w:ins w:id="446" w:author="耿 啸" w:date="2020-04-25T11:38:00Z">
        <w:r>
          <w:rPr>
            <w:rFonts w:hint="eastAsia"/>
          </w:rPr>
          <w:t>地图竞争，</w:t>
        </w:r>
        <w:r w:rsidR="00B32FA9">
          <w:rPr>
            <w:rFonts w:hint="eastAsia"/>
          </w:rPr>
          <w:t>分析动态分析</w:t>
        </w:r>
      </w:ins>
      <w:ins w:id="447" w:author="耿 啸" w:date="2020-04-25T11:39:00Z">
        <w:r w:rsidR="00B32FA9">
          <w:rPr>
            <w:rFonts w:hint="eastAsia"/>
          </w:rPr>
          <w:t>需求。</w:t>
        </w:r>
      </w:ins>
    </w:p>
    <w:p w14:paraId="4760A413" w14:textId="51AF2875" w:rsidR="00860D2B" w:rsidRDefault="00860D2B">
      <w:pPr>
        <w:rPr>
          <w:ins w:id="448" w:author="耿 啸" w:date="2020-04-25T11:41:00Z"/>
        </w:rPr>
        <w:pPrChange w:id="449" w:author="耿 啸" w:date="2020-04-25T11:33:00Z">
          <w:pPr>
            <w:pStyle w:val="equation"/>
          </w:pPr>
        </w:pPrChange>
      </w:pPr>
      <w:ins w:id="450" w:author="耿 啸" w:date="2020-04-25T11:38:00Z">
        <w:r>
          <w:rPr>
            <w:rFonts w:hint="eastAsia"/>
          </w:rPr>
          <w:t>支付</w:t>
        </w:r>
      </w:ins>
      <w:ins w:id="451" w:author="耿 啸" w:date="2020-04-25T11:44:00Z">
        <w:r w:rsidR="00734062">
          <w:rPr>
            <w:rFonts w:hint="eastAsia"/>
          </w:rPr>
          <w:t>软件的</w:t>
        </w:r>
      </w:ins>
      <w:ins w:id="452" w:author="耿 啸" w:date="2020-04-25T11:38:00Z">
        <w:r>
          <w:rPr>
            <w:rFonts w:hint="eastAsia"/>
          </w:rPr>
          <w:t>替换。</w:t>
        </w:r>
      </w:ins>
    </w:p>
    <w:p w14:paraId="4C77B4D7" w14:textId="276171E6" w:rsidR="00A912EE" w:rsidRDefault="00A912EE">
      <w:pPr>
        <w:rPr>
          <w:ins w:id="453" w:author="耿 啸" w:date="2020-04-25T11:41:00Z"/>
        </w:rPr>
        <w:pPrChange w:id="454" w:author="耿 啸" w:date="2020-04-25T11:33:00Z">
          <w:pPr>
            <w:pStyle w:val="equation"/>
          </w:pPr>
        </w:pPrChange>
      </w:pPr>
    </w:p>
    <w:p w14:paraId="605B5D91" w14:textId="2C217BCA" w:rsidR="00A912EE" w:rsidRDefault="00A912EE">
      <w:pPr>
        <w:rPr>
          <w:ins w:id="455" w:author="耿 啸" w:date="2020-04-25T11:41:00Z"/>
        </w:rPr>
        <w:pPrChange w:id="456" w:author="耿 啸" w:date="2020-04-25T11:33:00Z">
          <w:pPr>
            <w:pStyle w:val="equation"/>
          </w:pPr>
        </w:pPrChange>
      </w:pPr>
    </w:p>
    <w:p w14:paraId="1B96AE61" w14:textId="25477851" w:rsidR="00A912EE" w:rsidRDefault="00A912EE">
      <w:pPr>
        <w:rPr>
          <w:ins w:id="457" w:author="耿 啸" w:date="2020-04-25T11:44:00Z"/>
        </w:rPr>
        <w:pPrChange w:id="458" w:author="耿 啸" w:date="2020-04-25T11:33:00Z">
          <w:pPr>
            <w:pStyle w:val="equation"/>
          </w:pPr>
        </w:pPrChange>
      </w:pPr>
      <w:ins w:id="459" w:author="耿 啸" w:date="2020-04-25T11:41:00Z">
        <w:r>
          <w:rPr>
            <w:rFonts w:hint="eastAsia"/>
          </w:rPr>
          <w:t>两种情景的处理。</w:t>
        </w:r>
      </w:ins>
    </w:p>
    <w:p w14:paraId="41DF8AED" w14:textId="6FC3B6FB" w:rsidR="00734062" w:rsidRPr="00416184" w:rsidRDefault="00734062">
      <w:pPr>
        <w:pPrChange w:id="460" w:author="耿 啸" w:date="2020-04-25T11:33:00Z">
          <w:pPr>
            <w:pStyle w:val="equation"/>
          </w:pPr>
        </w:pPrChange>
      </w:pPr>
      <w:ins w:id="461" w:author="耿 啸" w:date="2020-04-25T11:44:00Z">
        <w:r>
          <w:rPr>
            <w:rFonts w:hint="eastAsia"/>
          </w:rPr>
          <w:t>模型修改。</w:t>
        </w:r>
      </w:ins>
    </w:p>
    <w:sectPr w:rsidR="00734062" w:rsidRPr="0041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耿 啸" w:date="2020-04-20T09:50:00Z" w:initials="耿">
    <w:p w14:paraId="45287DBF" w14:textId="1F724F5B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这里的“静态场景”是新提出来的：</w:t>
      </w:r>
    </w:p>
    <w:p w14:paraId="0475EA39" w14:textId="77777777" w:rsidR="00425723" w:rsidRDefault="00425723">
      <w:pPr>
        <w:pStyle w:val="a5"/>
      </w:pPr>
      <w:r>
        <w:rPr>
          <w:rFonts w:hint="eastAsia"/>
        </w:rPr>
        <w:t>离线对半完成的</w:t>
      </w:r>
      <w:r>
        <w:rPr>
          <w:rFonts w:hint="eastAsia"/>
        </w:rPr>
        <w:t>mashup</w:t>
      </w:r>
      <w:r>
        <w:rPr>
          <w:rFonts w:hint="eastAsia"/>
        </w:rPr>
        <w:t>建模，然后一次性为它推荐其他的服务。</w:t>
      </w:r>
    </w:p>
    <w:p w14:paraId="3D368133" w14:textId="61BC00C2" w:rsidR="00425723" w:rsidRDefault="00425723">
      <w:pPr>
        <w:pStyle w:val="a5"/>
      </w:pPr>
    </w:p>
  </w:comment>
  <w:comment w:id="16" w:author="wangjian_sd@163.com" w:date="2020-04-22T17:16:00Z" w:initials="w">
    <w:p w14:paraId="24BD31A8" w14:textId="6C7966EA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为什么是半完成的</w:t>
      </w:r>
      <w:r>
        <w:rPr>
          <w:rFonts w:hint="eastAsia"/>
        </w:rPr>
        <w:t>mashup</w:t>
      </w:r>
    </w:p>
  </w:comment>
  <w:comment w:id="17" w:author="wangjian_sd@163.com" w:date="2020-04-23T09:54:00Z" w:initials="w">
    <w:p w14:paraId="7572014A" w14:textId="0D59D095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考虑画一个图，分别展示一次推荐和逐步在线更新推荐模型的过程</w:t>
      </w:r>
    </w:p>
  </w:comment>
  <w:comment w:id="37" w:author="耿 啸" w:date="2020-04-26T13:35:00Z" w:initials="耿">
    <w:p w14:paraId="2A379BE8" w14:textId="4BEADAEC" w:rsidR="00425723" w:rsidRDefault="00425723">
      <w:pPr>
        <w:pStyle w:val="a5"/>
      </w:pPr>
      <w:r>
        <w:rPr>
          <w:rStyle w:val="a4"/>
        </w:rPr>
        <w:annotationRef/>
      </w:r>
      <w:r w:rsidR="00DA0D31">
        <w:rPr>
          <w:rFonts w:hint="eastAsia"/>
        </w:rPr>
        <w:t>实际上</w:t>
      </w:r>
      <w:r>
        <w:rPr>
          <w:rFonts w:hint="eastAsia"/>
        </w:rPr>
        <w:t>没有更新模型，</w:t>
      </w:r>
      <w:r w:rsidR="00DA0D31">
        <w:rPr>
          <w:rFonts w:hint="eastAsia"/>
        </w:rPr>
        <w:t>因为模型参数没有变化，而</w:t>
      </w:r>
      <w:r>
        <w:rPr>
          <w:rFonts w:hint="eastAsia"/>
        </w:rPr>
        <w:t>只是</w:t>
      </w:r>
      <w:r w:rsidR="00DA0D31">
        <w:rPr>
          <w:rFonts w:hint="eastAsia"/>
        </w:rPr>
        <w:t>在</w:t>
      </w:r>
      <w:r>
        <w:rPr>
          <w:rFonts w:hint="eastAsia"/>
        </w:rPr>
        <w:t>模型中加入了新的信息，</w:t>
      </w:r>
    </w:p>
  </w:comment>
  <w:comment w:id="56" w:author="wangjian_sd@163.com" w:date="2020-04-23T23:22:00Z" w:initials="w">
    <w:p w14:paraId="3020F2E1" w14:textId="1B2455E6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是不是放到第三节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statement</w:t>
      </w:r>
      <w:r>
        <w:rPr>
          <w:rFonts w:hint="eastAsia"/>
        </w:rPr>
        <w:t>？</w:t>
      </w:r>
    </w:p>
  </w:comment>
  <w:comment w:id="67" w:author="耿 啸" w:date="2020-04-20T09:55:00Z" w:initials="耿">
    <w:p w14:paraId="6459BC47" w14:textId="5308073E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新场景不同于静态场景的地方，以及对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的新要求。</w:t>
      </w:r>
    </w:p>
  </w:comment>
  <w:comment w:id="72" w:author="耿 啸" w:date="2020-04-20T09:57:00Z" w:initials="耿">
    <w:p w14:paraId="760AB8A7" w14:textId="4D71E34E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一方面，关注的是如何实现当前</w:t>
      </w:r>
      <w:r>
        <w:rPr>
          <w:rFonts w:hint="eastAsia"/>
        </w:rPr>
        <w:t>session</w:t>
      </w:r>
      <w:r>
        <w:rPr>
          <w:rFonts w:hint="eastAsia"/>
        </w:rPr>
        <w:t>的短期目标（本文中不考虑长期偏好）。</w:t>
      </w:r>
    </w:p>
    <w:p w14:paraId="79362E25" w14:textId="76BD9EDD" w:rsidR="00425723" w:rsidRDefault="00425723">
      <w:pPr>
        <w:pStyle w:val="a5"/>
      </w:pPr>
      <w:r>
        <w:rPr>
          <w:rFonts w:hint="eastAsia"/>
        </w:rPr>
        <w:t>另一方面，</w:t>
      </w:r>
      <w:r>
        <w:rPr>
          <w:rFonts w:hint="eastAsia"/>
        </w:rPr>
        <w:t>mashup</w:t>
      </w:r>
      <w:r>
        <w:rPr>
          <w:rFonts w:hint="eastAsia"/>
        </w:rPr>
        <w:t>一个整体，待测服务和已选择服务联合起来满足用户需求。</w:t>
      </w:r>
    </w:p>
  </w:comment>
  <w:comment w:id="73" w:author="耿 啸" w:date="2020-04-26T23:59:00Z" w:initials="耿">
    <w:p w14:paraId="040292A2" w14:textId="6BCD6705" w:rsidR="009A42FF" w:rsidRDefault="009A42F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这个本来是向上只关注当前</w:t>
      </w:r>
      <w:r>
        <w:rPr>
          <w:rFonts w:hint="eastAsia"/>
        </w:rPr>
        <w:t>session</w:t>
      </w:r>
      <w:r>
        <w:rPr>
          <w:rFonts w:hint="eastAsia"/>
        </w:rPr>
        <w:t>的短期目标（本文中不考虑长期偏好）。也可以不提这一句。</w:t>
      </w:r>
    </w:p>
  </w:comment>
  <w:comment w:id="87" w:author="耿 啸" w:date="2020-04-26T23:51:00Z" w:initials="耿">
    <w:p w14:paraId="1C40B04B" w14:textId="1E0E9702" w:rsidR="00781665" w:rsidRDefault="0078166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推荐系统里有个专有名词：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recommendation</w:t>
      </w:r>
      <w:r>
        <w:rPr>
          <w:rFonts w:hint="eastAsia"/>
        </w:rPr>
        <w:t>，所以这里还是写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好吧？</w:t>
      </w:r>
    </w:p>
  </w:comment>
  <w:comment w:id="93" w:author="耿 啸" w:date="2020-04-20T10:09:00Z" w:initials="耿">
    <w:p w14:paraId="1BBF7866" w14:textId="681D47AE" w:rsidR="00425723" w:rsidRDefault="00425723" w:rsidP="004C7433">
      <w:pPr>
        <w:pStyle w:val="a5"/>
      </w:pPr>
      <w:r>
        <w:rPr>
          <w:rStyle w:val="a4"/>
        </w:rPr>
        <w:annotationRef/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在线建立和完成，所以要求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在以下两场景下工作：</w:t>
      </w:r>
      <w:r>
        <w:t>…</w:t>
      </w:r>
    </w:p>
  </w:comment>
  <w:comment w:id="135" w:author="耿 啸" w:date="2020-04-20T10:14:00Z" w:initials="耿">
    <w:p w14:paraId="046D4555" w14:textId="1971296B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这种场景下，现有方法大多不能很好工作</w:t>
      </w:r>
    </w:p>
    <w:p w14:paraId="254E9D4D" w14:textId="213DEE10" w:rsidR="00425723" w:rsidRDefault="00425723">
      <w:pPr>
        <w:pStyle w:val="a5"/>
      </w:pPr>
      <w:r>
        <w:rPr>
          <w:rFonts w:hint="eastAsia"/>
        </w:rPr>
        <w:t>M</w:t>
      </w:r>
      <w:r>
        <w:t>F-</w:t>
      </w:r>
      <w:r>
        <w:rPr>
          <w:rFonts w:hint="eastAsia"/>
        </w:rPr>
        <w:t>based</w:t>
      </w:r>
      <w:r>
        <w:t>:</w:t>
      </w:r>
      <w:r>
        <w:rPr>
          <w:rFonts w:hint="eastAsia"/>
        </w:rPr>
        <w:t>在第一个阶段时，它们无法对没有调用历史的新用户建模，也无法推荐。而在第二个阶段，即便用户选择了新的服务，它们也很难实时更新它们的模型，以获得用户的最新表示。换句话说，它们无法借助用户的反馈，动态地生成新的推荐。</w:t>
      </w:r>
    </w:p>
    <w:p w14:paraId="14D52AA5" w14:textId="77777777" w:rsidR="00425723" w:rsidRDefault="00425723">
      <w:pPr>
        <w:pStyle w:val="a5"/>
      </w:pPr>
      <w:r>
        <w:t>U</w:t>
      </w:r>
      <w:r w:rsidRPr="00B20F1D">
        <w:t xml:space="preserve">ser-based CF </w:t>
      </w:r>
    </w:p>
    <w:p w14:paraId="7C787177" w14:textId="099929AD" w:rsidR="00425723" w:rsidRDefault="00425723">
      <w:pPr>
        <w:pStyle w:val="a5"/>
      </w:pPr>
      <w:r w:rsidRPr="00B20F1D">
        <w:t>content-based</w:t>
      </w:r>
    </w:p>
    <w:p w14:paraId="53E08566" w14:textId="676A72B1" w:rsidR="00425723" w:rsidRDefault="00425723">
      <w:pPr>
        <w:pStyle w:val="a5"/>
      </w:pPr>
      <w:r>
        <w:t>h</w:t>
      </w:r>
      <w:r w:rsidRPr="00A23F47">
        <w:t>ybrid algorithms</w:t>
      </w:r>
    </w:p>
  </w:comment>
  <w:comment w:id="177" w:author="耿 啸" w:date="2020-04-27T11:58:00Z" w:initials="耿">
    <w:p w14:paraId="1A294E84" w14:textId="38EDC444" w:rsidR="00717F05" w:rsidRDefault="00717F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为什么本文只关注第二阶段：</w:t>
      </w:r>
    </w:p>
    <w:p w14:paraId="148F43F1" w14:textId="53079370" w:rsidR="00717F05" w:rsidRDefault="00717F05">
      <w:pPr>
        <w:pStyle w:val="a5"/>
      </w:pPr>
      <w:r>
        <w:rPr>
          <w:rFonts w:hint="eastAsia"/>
        </w:rPr>
        <w:t>交互发生在第二阶段；</w:t>
      </w:r>
    </w:p>
    <w:p w14:paraId="64B002A2" w14:textId="0F684A8A" w:rsidR="00717F05" w:rsidRDefault="00717F05">
      <w:pPr>
        <w:pStyle w:val="a5"/>
      </w:pPr>
      <w:r>
        <w:rPr>
          <w:rFonts w:hint="eastAsia"/>
        </w:rPr>
        <w:t>第一阶段是第二阶段的特例。</w:t>
      </w:r>
    </w:p>
    <w:p w14:paraId="2F003A78" w14:textId="2857890B" w:rsidR="00717F05" w:rsidRDefault="00717F05">
      <w:pPr>
        <w:pStyle w:val="a5"/>
      </w:pPr>
    </w:p>
    <w:p w14:paraId="413139BF" w14:textId="410D9408" w:rsidR="00717F05" w:rsidRDefault="00717F05">
      <w:pPr>
        <w:pStyle w:val="a5"/>
      </w:pPr>
      <w:r>
        <w:rPr>
          <w:rFonts w:hint="eastAsia"/>
        </w:rPr>
        <w:t>下文提到，我们针对第二阶段的模型可以很容易运用在第一阶段。</w:t>
      </w:r>
    </w:p>
    <w:p w14:paraId="40F4D9F6" w14:textId="44CE2A22" w:rsidR="00717F05" w:rsidRDefault="00717F05">
      <w:pPr>
        <w:pStyle w:val="a5"/>
      </w:pPr>
    </w:p>
    <w:p w14:paraId="3433413B" w14:textId="12D1964B" w:rsidR="00717F05" w:rsidRDefault="00717F05">
      <w:pPr>
        <w:pStyle w:val="a5"/>
        <w:rPr>
          <w:rFonts w:hint="eastAsia"/>
        </w:rPr>
      </w:pPr>
      <w:r>
        <w:rPr>
          <w:rFonts w:hint="eastAsia"/>
        </w:rPr>
        <w:t>（根本原因还是分两个阶段分析，不好写）</w:t>
      </w:r>
      <w:bookmarkStart w:id="198" w:name="_GoBack"/>
      <w:bookmarkEnd w:id="198"/>
    </w:p>
  </w:comment>
  <w:comment w:id="242" w:author="耿 啸" w:date="2020-04-20T10:25:00Z" w:initials="耿">
    <w:p w14:paraId="66A43008" w14:textId="08576B77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名字确定后再修改标题啥的</w:t>
      </w:r>
    </w:p>
  </w:comment>
  <w:comment w:id="243" w:author="耿 啸" w:date="2020-04-20T10:26:00Z" w:initials="耿">
    <w:p w14:paraId="1CC25820" w14:textId="606E8708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可以利用的数据</w:t>
      </w:r>
    </w:p>
  </w:comment>
  <w:comment w:id="244" w:author="耿 啸" w:date="2020-04-20T10:26:00Z" w:initials="耿">
    <w:p w14:paraId="0B3F18CC" w14:textId="31EE6605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要解决的问题，可以利用的数据</w:t>
      </w:r>
    </w:p>
  </w:comment>
  <w:comment w:id="245" w:author="wangjian_sd@163.com" w:date="2020-04-24T13:02:00Z" w:initials="w">
    <w:p w14:paraId="3F8FA7B9" w14:textId="77487D41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统一成两种</w:t>
      </w:r>
      <w:r>
        <w:rPr>
          <w:rFonts w:hint="eastAsia"/>
        </w:rPr>
        <w:t>case</w:t>
      </w:r>
      <w:r>
        <w:rPr>
          <w:rFonts w:hint="eastAsia"/>
        </w:rPr>
        <w:t>。即从</w:t>
      </w:r>
      <w:r>
        <w:rPr>
          <w:rFonts w:hint="eastAsia"/>
        </w:rPr>
        <w:t>0</w:t>
      </w:r>
      <w:r>
        <w:rPr>
          <w:rFonts w:hint="eastAsia"/>
        </w:rPr>
        <w:t>开始交互式构造，模型在线更新</w:t>
      </w:r>
    </w:p>
  </w:comment>
  <w:comment w:id="254" w:author="耿 啸" w:date="2020-04-26T16:49:00Z" w:initials="耿">
    <w:p w14:paraId="4DBACF8A" w14:textId="6238F117" w:rsidR="00425723" w:rsidRDefault="00425723" w:rsidP="0076186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交互式推荐场景中，开发者在当前</w:t>
      </w:r>
      <w:r>
        <w:rPr>
          <w:rFonts w:hint="eastAsia"/>
        </w:rPr>
        <w:t>session</w:t>
      </w:r>
      <w:r>
        <w:rPr>
          <w:rFonts w:hint="eastAsia"/>
        </w:rPr>
        <w:t>内已选择的服务是一种反馈信息，在下个服务的推荐中扮演着重要的作用。</w:t>
      </w:r>
    </w:p>
    <w:p w14:paraId="21022537" w14:textId="66BF2351" w:rsidR="00425723" w:rsidRDefault="00425723" w:rsidP="00761869">
      <w:pPr>
        <w:pStyle w:val="a5"/>
      </w:pPr>
      <w:r w:rsidRPr="0084026F">
        <w:rPr>
          <w:rFonts w:hint="eastAsia"/>
        </w:rPr>
        <w:t>考虑到用户出行时可能需要导航服务，系统</w:t>
      </w:r>
      <w:r>
        <w:rPr>
          <w:rFonts w:hint="eastAsia"/>
        </w:rPr>
        <w:t>的推荐列表中</w:t>
      </w:r>
      <w:r w:rsidRPr="0084026F">
        <w:rPr>
          <w:rFonts w:hint="eastAsia"/>
        </w:rPr>
        <w:t>会包含用户可能会调用的地图类</w:t>
      </w:r>
      <w:r w:rsidRPr="0084026F">
        <w:rPr>
          <w:rFonts w:hint="eastAsia"/>
        </w:rPr>
        <w:t>API</w:t>
      </w:r>
      <w:r>
        <w:rPr>
          <w:rFonts w:hint="eastAsia"/>
        </w:rPr>
        <w:t>，</w:t>
      </w:r>
      <w:r w:rsidRPr="0084026F">
        <w:rPr>
          <w:rFonts w:hint="eastAsia"/>
        </w:rPr>
        <w:t>例如百度地图，谷歌地图等</w:t>
      </w:r>
      <w:r>
        <w:rPr>
          <w:rFonts w:hint="eastAsia"/>
        </w:rPr>
        <w:t>，</w:t>
      </w:r>
      <w:r w:rsidRPr="0084026F">
        <w:rPr>
          <w:rFonts w:hint="eastAsia"/>
        </w:rPr>
        <w:t>由于不知道开发者对哪一种地图软件更偏好。假如用户实时选择了百度地图，那么系统应该捕捉到这个反馈，在下一轮的推荐结果中，移除谷歌地图，这是因为，用户关于地图的需求已经被满足，不太可能再调用一个相同功能的服务</w:t>
      </w:r>
      <w:r w:rsidRPr="0084026F">
        <w:rPr>
          <w:rFonts w:hint="eastAsia"/>
        </w:rPr>
        <w:t>(</w:t>
      </w:r>
      <w:r w:rsidRPr="0084026F">
        <w:rPr>
          <w:rFonts w:hint="eastAsia"/>
        </w:rPr>
        <w:t>这一特点在服务需要付费时更明显</w:t>
      </w:r>
      <w:r w:rsidRPr="0084026F">
        <w:rPr>
          <w:rFonts w:hint="eastAsia"/>
        </w:rPr>
        <w:t>)</w:t>
      </w:r>
      <w:r w:rsidRPr="0084026F">
        <w:rPr>
          <w:rFonts w:hint="eastAsia"/>
        </w:rPr>
        <w:t>。同时，系统应该增加跟百度地图相关的服务。</w:t>
      </w:r>
    </w:p>
  </w:comment>
  <w:comment w:id="264" w:author="耿 啸" w:date="2020-04-20T10:28:00Z" w:initials="耿">
    <w:p w14:paraId="149EED44" w14:textId="04436FC9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三者间的复杂关系，决定了用户的选择行为，所以从捕捉关系的角度解决问题。</w:t>
      </w:r>
    </w:p>
  </w:comment>
  <w:comment w:id="301" w:author="耿 啸" w:date="2020-01-06T21:17:00Z" w:initials="耿">
    <w:p w14:paraId="47FC2596" w14:textId="6C4BF1D4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为了跟下面</w:t>
      </w:r>
      <w:r>
        <w:rPr>
          <w:rFonts w:hint="eastAsia"/>
        </w:rPr>
        <w:t>the</w:t>
      </w:r>
      <w:r>
        <w:t xml:space="preserve"> selected services</w:t>
      </w:r>
      <w:r>
        <w:t>的整体表示区分</w:t>
      </w:r>
    </w:p>
  </w:comment>
  <w:comment w:id="302" w:author="耿 啸" w:date="2020-04-20T10:32:00Z" w:initials="耿">
    <w:p w14:paraId="55222013" w14:textId="51A04315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选用</w:t>
      </w:r>
      <w:r>
        <w:rPr>
          <w:rFonts w:hint="eastAsia"/>
        </w:rPr>
        <w:t>M</w:t>
      </w:r>
      <w:r>
        <w:t>LP</w:t>
      </w:r>
    </w:p>
  </w:comment>
  <w:comment w:id="309" w:author="耿 啸" w:date="2020-01-06T21:59:00Z" w:initials="耿">
    <w:p w14:paraId="337B6AA1" w14:textId="11489129" w:rsidR="00425723" w:rsidRPr="00AB5CDA" w:rsidRDefault="00425723">
      <w:pPr>
        <w:pStyle w:val="a5"/>
      </w:pPr>
      <w:r>
        <w:rPr>
          <w:rStyle w:val="a4"/>
        </w:rPr>
        <w:annotationRef/>
      </w:r>
      <w:r w:rsidRPr="00AB5CDA">
        <w:t>For example, if the developer has selected three services, no matter the order of selection is ABC or CBA, there is no big difference for next-item.</w:t>
      </w:r>
    </w:p>
  </w:comment>
  <w:comment w:id="311" w:author="耿 啸" w:date="2020-04-20T10:33:00Z" w:initials="耿">
    <w:p w14:paraId="38637778" w14:textId="55B8D07B" w:rsidR="00425723" w:rsidRDefault="00425723" w:rsidP="007B4D54">
      <w:pPr>
        <w:ind w:firstLine="420"/>
        <w:rPr>
          <w:rFonts w:ascii="LinLibertineT" w:hAnsi="LinLibertineT" w:hint="eastAsia"/>
          <w:color w:val="000000"/>
          <w:sz w:val="18"/>
          <w:szCs w:val="18"/>
        </w:rPr>
      </w:pPr>
      <w:r>
        <w:rPr>
          <w:rStyle w:val="a4"/>
        </w:rPr>
        <w:annotationRef/>
      </w:r>
      <w:r>
        <w:rPr>
          <w:rFonts w:ascii="LinLibertineT" w:hAnsi="LinLibertineT"/>
          <w:color w:val="FF0000"/>
          <w:sz w:val="18"/>
          <w:szCs w:val="18"/>
        </w:rPr>
        <w:t>我们</w:t>
      </w:r>
      <w:r w:rsidRPr="00491073">
        <w:rPr>
          <w:rFonts w:ascii="LinLibertineT" w:hAnsi="LinLibertineT"/>
          <w:color w:val="FF0000"/>
          <w:sz w:val="18"/>
          <w:szCs w:val="18"/>
        </w:rPr>
        <w:t>来分析一个案例</w:t>
      </w:r>
      <w:r w:rsidRPr="00491073">
        <w:rPr>
          <w:rFonts w:ascii="LinLibertineT" w:hAnsi="LinLibertineT" w:hint="eastAsia"/>
          <w:color w:val="FF0000"/>
          <w:sz w:val="18"/>
          <w:szCs w:val="18"/>
        </w:rPr>
        <w:t>。</w:t>
      </w:r>
      <w:r w:rsidRPr="00FB01C1">
        <w:rPr>
          <w:rFonts w:ascii="LinLibertineT" w:hAnsi="LinLibertineT" w:hint="eastAsia"/>
          <w:color w:val="000000"/>
          <w:sz w:val="18"/>
          <w:szCs w:val="18"/>
        </w:rPr>
        <w:t>假设用户需要开发一个能够</w:t>
      </w:r>
      <w:r w:rsidRPr="00E66D00">
        <w:rPr>
          <w:rFonts w:ascii="LinLibertineT" w:hAnsi="LinLibertineT" w:hint="eastAsia"/>
          <w:color w:val="000000"/>
          <w:sz w:val="18"/>
          <w:szCs w:val="18"/>
          <w:highlight w:val="yellow"/>
        </w:rPr>
        <w:t>帮助游客</w:t>
      </w:r>
      <w:r w:rsidRPr="00E66D00">
        <w:rPr>
          <w:rFonts w:ascii="LinLibertineT" w:hAnsi="LinLibertineT" w:hint="eastAsia"/>
          <w:color w:val="FF0000"/>
          <w:sz w:val="18"/>
          <w:szCs w:val="18"/>
          <w:highlight w:val="yellow"/>
        </w:rPr>
        <w:t>做旅行准备</w:t>
      </w:r>
      <w:r w:rsidRPr="00E66D00">
        <w:rPr>
          <w:rFonts w:ascii="LinLibertineT" w:hAnsi="LinLibertineT" w:hint="eastAsia"/>
          <w:color w:val="000000"/>
          <w:sz w:val="18"/>
          <w:szCs w:val="18"/>
          <w:highlight w:val="yellow"/>
        </w:rPr>
        <w:t>的</w:t>
      </w:r>
      <w:r w:rsidRPr="00E66D00">
        <w:rPr>
          <w:rFonts w:ascii="LinLibertineT" w:hAnsi="LinLibertineT" w:hint="eastAsia"/>
          <w:color w:val="000000"/>
          <w:sz w:val="18"/>
          <w:szCs w:val="18"/>
          <w:highlight w:val="yellow"/>
        </w:rPr>
        <w:t>mashup</w:t>
      </w:r>
      <w:r>
        <w:rPr>
          <w:rFonts w:ascii="LinLibertineT" w:hAnsi="LinLibertineT" w:hint="eastAsia"/>
          <w:color w:val="000000"/>
          <w:sz w:val="18"/>
          <w:szCs w:val="18"/>
        </w:rPr>
        <w:t>，并且他</w:t>
      </w:r>
      <w:r w:rsidRPr="000C0794">
        <w:rPr>
          <w:rFonts w:ascii="LinLibertineT" w:hAnsi="LinLibertineT"/>
          <w:color w:val="000000"/>
          <w:sz w:val="18"/>
          <w:szCs w:val="18"/>
        </w:rPr>
        <w:t>已经选择了</w:t>
      </w:r>
      <w:r>
        <w:rPr>
          <w:rFonts w:ascii="LinLibertineT" w:hAnsi="LinLibertineT" w:hint="eastAsia"/>
          <w:color w:val="000000"/>
          <w:sz w:val="18"/>
          <w:szCs w:val="18"/>
        </w:rPr>
        <w:t>预订酒店服务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，天气查询</w:t>
      </w:r>
      <w:r>
        <w:rPr>
          <w:rFonts w:ascii="LinLibertineT" w:hAnsi="LinLibertineT" w:hint="eastAsia"/>
          <w:color w:val="000000"/>
          <w:sz w:val="18"/>
          <w:szCs w:val="18"/>
        </w:rPr>
        <w:t>服务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</w:t>
      </w:r>
      <w:r>
        <w:rPr>
          <w:rFonts w:ascii="LinLibertineT" w:hAnsi="LinLibertineT" w:hint="eastAsia"/>
          <w:color w:val="000000"/>
          <w:sz w:val="18"/>
          <w:szCs w:val="18"/>
        </w:rPr>
        <w:t>百度地图和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支付宝付款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>
        <w:rPr>
          <w:rFonts w:ascii="LinLibertineT" w:hAnsi="LinLibertineT" w:hint="eastAsia"/>
          <w:color w:val="000000"/>
          <w:sz w:val="18"/>
          <w:szCs w:val="18"/>
        </w:rPr>
        <w:t>.</w:t>
      </w:r>
      <w:r>
        <w:rPr>
          <w:rFonts w:ascii="LinLibertineT" w:hAnsi="LinLibertineT"/>
          <w:color w:val="000000"/>
          <w:sz w:val="18"/>
          <w:szCs w:val="18"/>
        </w:rPr>
        <w:t xml:space="preserve"> </w:t>
      </w:r>
      <w:r>
        <w:rPr>
          <w:rFonts w:ascii="LinLibertineT" w:hAnsi="LinLibertineT" w:hint="eastAsia"/>
          <w:color w:val="000000"/>
          <w:sz w:val="18"/>
          <w:szCs w:val="18"/>
        </w:rPr>
        <w:t>假设推荐系统现在需要</w:t>
      </w:r>
      <w:r w:rsidRPr="007306DF">
        <w:rPr>
          <w:rFonts w:ascii="LinLibertineT" w:hAnsi="LinLibertineT" w:hint="eastAsia"/>
          <w:color w:val="000000"/>
          <w:sz w:val="18"/>
          <w:szCs w:val="18"/>
        </w:rPr>
        <w:t>评价</w:t>
      </w:r>
      <w:r>
        <w:rPr>
          <w:rFonts w:ascii="LinLibertineT" w:hAnsi="LinLibertineT" w:hint="eastAsia"/>
          <w:color w:val="000000"/>
          <w:sz w:val="18"/>
          <w:szCs w:val="18"/>
        </w:rPr>
        <w:t>用户调用</w:t>
      </w:r>
      <w:r w:rsidRPr="007306DF">
        <w:rPr>
          <w:rFonts w:ascii="LinLibertineT" w:hAnsi="LinLibertineT" w:hint="eastAsia"/>
          <w:color w:val="000000"/>
          <w:sz w:val="18"/>
          <w:szCs w:val="18"/>
        </w:rPr>
        <w:t>微信支付</w:t>
      </w:r>
      <w:r w:rsidRPr="007306DF">
        <w:rPr>
          <w:rFonts w:ascii="LinLibertineT" w:hAnsi="LinLibertineT" w:hint="eastAsia"/>
          <w:color w:val="000000"/>
          <w:sz w:val="18"/>
          <w:szCs w:val="18"/>
        </w:rPr>
        <w:t>api</w:t>
      </w:r>
      <w:r>
        <w:rPr>
          <w:rFonts w:ascii="LinLibertineT" w:hAnsi="LinLibertineT" w:hint="eastAsia"/>
          <w:color w:val="000000"/>
          <w:sz w:val="18"/>
          <w:szCs w:val="18"/>
        </w:rPr>
        <w:t>的可能性，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考虑到预定酒店之后，</w:t>
      </w:r>
      <w:r>
        <w:rPr>
          <w:rFonts w:ascii="LinLibertineT" w:hAnsi="LinLibertineT" w:hint="eastAsia"/>
          <w:color w:val="000000"/>
          <w:sz w:val="18"/>
          <w:szCs w:val="18"/>
        </w:rPr>
        <w:t>用户一般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需要在线支付</w:t>
      </w:r>
      <w:r>
        <w:rPr>
          <w:rFonts w:ascii="LinLibertineT" w:hAnsi="LinLibertineT" w:hint="eastAsia"/>
          <w:color w:val="000000"/>
          <w:sz w:val="18"/>
          <w:szCs w:val="18"/>
        </w:rPr>
        <w:t>费用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，并且用户已经选择了在线支付</w:t>
      </w:r>
      <w:r>
        <w:rPr>
          <w:rFonts w:ascii="LinLibertineT" w:hAnsi="LinLibertineT" w:hint="eastAsia"/>
          <w:color w:val="000000"/>
          <w:sz w:val="18"/>
          <w:szCs w:val="18"/>
        </w:rPr>
        <w:t>的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>
        <w:rPr>
          <w:rFonts w:ascii="LinLibertineT" w:hAnsi="LinLibertineT" w:hint="eastAsia"/>
          <w:color w:val="000000"/>
          <w:sz w:val="18"/>
          <w:szCs w:val="18"/>
        </w:rPr>
        <w:t>——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支付宝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</w:t>
      </w:r>
      <w:r w:rsidRPr="000C0794">
        <w:rPr>
          <w:rFonts w:ascii="LinLibertineT" w:hAnsi="LinLibertineT"/>
          <w:color w:val="000000"/>
          <w:sz w:val="18"/>
          <w:szCs w:val="18"/>
        </w:rPr>
        <w:t>所以</w:t>
      </w:r>
      <w:r>
        <w:rPr>
          <w:rFonts w:ascii="LinLibertineT" w:hAnsi="LinLibertineT" w:hint="eastAsia"/>
          <w:color w:val="000000"/>
          <w:sz w:val="18"/>
          <w:szCs w:val="18"/>
        </w:rPr>
        <w:t>此时</w:t>
      </w:r>
      <w:r w:rsidRPr="00E66D00">
        <w:rPr>
          <w:rFonts w:ascii="LinLibertineT" w:hAnsi="LinLibertineT"/>
          <w:color w:val="000000"/>
          <w:sz w:val="18"/>
          <w:szCs w:val="18"/>
          <w:highlight w:val="yellow"/>
          <w:u w:val="single"/>
        </w:rPr>
        <w:t>用户</w:t>
      </w:r>
      <w:r>
        <w:rPr>
          <w:rFonts w:ascii="LinLibertineT" w:hAnsi="LinLibertineT" w:hint="eastAsia"/>
          <w:color w:val="000000"/>
          <w:sz w:val="18"/>
          <w:szCs w:val="18"/>
          <w:highlight w:val="yellow"/>
          <w:u w:val="single"/>
        </w:rPr>
        <w:t>可能会它的替代品，</w:t>
      </w:r>
      <w:r w:rsidRPr="00E66D00">
        <w:rPr>
          <w:rFonts w:ascii="LinLibertineT" w:hAnsi="LinLibertineT"/>
          <w:color w:val="000000"/>
          <w:sz w:val="18"/>
          <w:szCs w:val="18"/>
          <w:highlight w:val="yellow"/>
          <w:u w:val="single"/>
        </w:rPr>
        <w:t>微信支付</w:t>
      </w:r>
      <w:r w:rsidRPr="00E66D00">
        <w:rPr>
          <w:rFonts w:ascii="LinLibertineT" w:hAnsi="LinLibertineT"/>
          <w:color w:val="000000"/>
          <w:sz w:val="18"/>
          <w:szCs w:val="18"/>
          <w:highlight w:val="yellow"/>
          <w:u w:val="single"/>
        </w:rPr>
        <w:t>api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。</w:t>
      </w:r>
      <w:r>
        <w:rPr>
          <w:rFonts w:ascii="LinLibertineT" w:hAnsi="LinLibertineT" w:hint="eastAsia"/>
          <w:color w:val="000000"/>
          <w:sz w:val="18"/>
          <w:szCs w:val="18"/>
        </w:rPr>
        <w:t>对用户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选择</w:t>
      </w:r>
      <w:r>
        <w:rPr>
          <w:rFonts w:ascii="LinLibertineT" w:hAnsi="LinLibertineT" w:hint="eastAsia"/>
          <w:color w:val="000000"/>
          <w:sz w:val="18"/>
          <w:szCs w:val="18"/>
        </w:rPr>
        <w:t>微信支付的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行为起到主导作用的实际只有预定酒店</w:t>
      </w:r>
      <w:r>
        <w:rPr>
          <w:rFonts w:ascii="LinLibertineT" w:hAnsi="LinLibertineT" w:hint="eastAsia"/>
          <w:color w:val="000000"/>
          <w:sz w:val="18"/>
          <w:szCs w:val="18"/>
        </w:rPr>
        <w:t>的服务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和支付宝付款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，而</w:t>
      </w:r>
      <w:r>
        <w:rPr>
          <w:rFonts w:ascii="LinLibertineT" w:hAnsi="LinLibertineT" w:hint="eastAsia"/>
          <w:color w:val="000000"/>
          <w:sz w:val="18"/>
          <w:szCs w:val="18"/>
        </w:rPr>
        <w:t>百度地图和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天气查询</w:t>
      </w:r>
      <w:r>
        <w:rPr>
          <w:rFonts w:ascii="LinLibertineT" w:hAnsi="LinLibertineT" w:hint="eastAsia"/>
          <w:color w:val="000000"/>
          <w:sz w:val="18"/>
          <w:szCs w:val="18"/>
        </w:rPr>
        <w:t>的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>
        <w:rPr>
          <w:rFonts w:ascii="LinLibertineT" w:hAnsi="LinLibertineT" w:hint="eastAsia"/>
          <w:color w:val="000000"/>
          <w:sz w:val="18"/>
          <w:szCs w:val="18"/>
        </w:rPr>
        <w:t>对它的影响很小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。</w:t>
      </w:r>
    </w:p>
    <w:p w14:paraId="3FC0B691" w14:textId="5F28B98E" w:rsidR="00425723" w:rsidRPr="007B4D54" w:rsidRDefault="00425723">
      <w:pPr>
        <w:pStyle w:val="a5"/>
      </w:pPr>
    </w:p>
  </w:comment>
  <w:comment w:id="324" w:author="耿 啸" w:date="2020-01-06T22:51:00Z" w:initials="耿">
    <w:p w14:paraId="302EA135" w14:textId="4736CAA5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平均池化两个缺陷：</w:t>
      </w:r>
    </w:p>
    <w:p w14:paraId="203956D7" w14:textId="2A82DDA5" w:rsidR="00425723" w:rsidRDefault="00425723" w:rsidP="007306DF">
      <w:pPr>
        <w:pStyle w:val="a5"/>
        <w:numPr>
          <w:ilvl w:val="0"/>
          <w:numId w:val="6"/>
        </w:numPr>
      </w:pPr>
      <w:r>
        <w:rPr>
          <w:rFonts w:hint="eastAsia"/>
        </w:rPr>
        <w:t>重要性不同，没法表现出来；</w:t>
      </w:r>
    </w:p>
    <w:p w14:paraId="61A24D78" w14:textId="4F87C10E" w:rsidR="00425723" w:rsidRDefault="00425723" w:rsidP="007306DF">
      <w:pPr>
        <w:pStyle w:val="a5"/>
        <w:numPr>
          <w:ilvl w:val="0"/>
          <w:numId w:val="6"/>
        </w:numPr>
      </w:pPr>
      <w:r>
        <w:rPr>
          <w:rFonts w:hint="eastAsia"/>
        </w:rPr>
        <w:t>每次都是固定的表示，不能根据待测</w:t>
      </w:r>
      <w:r>
        <w:rPr>
          <w:rFonts w:hint="eastAsia"/>
        </w:rPr>
        <w:t>item</w:t>
      </w:r>
      <w:r>
        <w:rPr>
          <w:rFonts w:hint="eastAsia"/>
        </w:rPr>
        <w:t>生成已选服务的适应性的表示。</w:t>
      </w:r>
    </w:p>
    <w:p w14:paraId="6455A3AE" w14:textId="4F829ADF" w:rsidR="00425723" w:rsidRPr="00C56C16" w:rsidRDefault="00425723" w:rsidP="007306DF">
      <w:pPr>
        <w:ind w:firstLine="420"/>
      </w:pPr>
      <w:r>
        <w:t xml:space="preserve">On the other </w:t>
      </w:r>
      <w:r>
        <w:rPr>
          <w:rFonts w:hint="eastAsia"/>
        </w:rPr>
        <w:t>h</w:t>
      </w:r>
      <w:r>
        <w:t xml:space="preserve">and, the </w:t>
      </w:r>
      <w:r w:rsidRPr="00536398">
        <w:t>selected service</w:t>
      </w:r>
      <w:r>
        <w:t>s may provide diverse f</w:t>
      </w:r>
      <w:r w:rsidRPr="00D6649D">
        <w:t>unctional</w:t>
      </w:r>
      <w:r>
        <w:t>ities. We just need to</w:t>
      </w:r>
      <w:r w:rsidRPr="00BB0B23">
        <w:t xml:space="preserve"> </w:t>
      </w:r>
      <w:r>
        <w:t>focus on</w:t>
      </w:r>
      <w:r w:rsidRPr="00D6649D">
        <w:t xml:space="preserve"> </w:t>
      </w:r>
      <w:r>
        <w:t>the f</w:t>
      </w:r>
      <w:r w:rsidRPr="00D6649D">
        <w:t>unctional</w:t>
      </w:r>
      <w:r>
        <w:t>ities</w:t>
      </w:r>
      <w:r w:rsidRPr="00D6649D">
        <w:t xml:space="preserve"> related to </w:t>
      </w:r>
      <w:r>
        <w:t>those of next</w:t>
      </w:r>
      <w:r w:rsidRPr="00D6649D">
        <w:t xml:space="preserve"> service</w:t>
      </w:r>
      <w:r>
        <w:t xml:space="preserve"> </w:t>
      </w:r>
      <w:r>
        <w:rPr>
          <w:rStyle w:val="a4"/>
        </w:rPr>
        <w:annotationRef/>
      </w:r>
      <w:r>
        <w:t xml:space="preserve">to better learn the interactions between the </w:t>
      </w:r>
      <w:r w:rsidRPr="00536398">
        <w:t>selected service</w:t>
      </w:r>
      <w:r>
        <w:t>s and next</w:t>
      </w:r>
      <w:r w:rsidRPr="00D6649D">
        <w:t xml:space="preserve"> service</w:t>
      </w:r>
      <w:r>
        <w:t>.</w:t>
      </w:r>
      <w:r>
        <w:rPr>
          <w:rFonts w:hint="eastAsia"/>
        </w:rPr>
        <w:t xml:space="preserve"> </w:t>
      </w:r>
      <w:r>
        <w:t>In other words,</w:t>
      </w:r>
      <w:r w:rsidRPr="00C56C16">
        <w:t xml:space="preserve"> we </w:t>
      </w:r>
      <w:r>
        <w:t xml:space="preserve">should </w:t>
      </w:r>
      <w:r w:rsidRPr="00C56C16">
        <w:t xml:space="preserve">get different representations </w:t>
      </w:r>
      <w:r>
        <w:t xml:space="preserve">of the </w:t>
      </w:r>
      <w:r w:rsidRPr="00536398">
        <w:t>selected service</w:t>
      </w:r>
      <w:r>
        <w:t xml:space="preserve">s when facing </w:t>
      </w:r>
      <w:r w:rsidRPr="00C56C16">
        <w:t xml:space="preserve">different </w:t>
      </w:r>
      <w:r>
        <w:t>candidate</w:t>
      </w:r>
      <w:r w:rsidRPr="00D6649D">
        <w:t xml:space="preserve"> </w:t>
      </w:r>
      <w:r w:rsidRPr="00C56C16">
        <w:t xml:space="preserve">services. Obviously, </w:t>
      </w:r>
      <w:r>
        <w:t xml:space="preserve">the pooling </w:t>
      </w:r>
      <w:r w:rsidRPr="00C56C16">
        <w:t xml:space="preserve">results </w:t>
      </w:r>
      <w:r>
        <w:t xml:space="preserve">are fixed and have </w:t>
      </w:r>
      <w:r w:rsidRPr="00C56C16">
        <w:t>limit</w:t>
      </w:r>
      <w:r>
        <w:t>ed</w:t>
      </w:r>
      <w:r w:rsidRPr="00C56C16">
        <w:t xml:space="preserve"> ability </w:t>
      </w:r>
      <w:r>
        <w:t>of</w:t>
      </w:r>
      <w:r w:rsidRPr="00C56C16">
        <w:t xml:space="preserve"> express</w:t>
      </w:r>
      <w:r>
        <w:t>ion</w:t>
      </w:r>
      <w:r w:rsidRPr="00C56C16">
        <w:t>.</w:t>
      </w:r>
    </w:p>
    <w:p w14:paraId="1BFFF073" w14:textId="77777777" w:rsidR="00425723" w:rsidRDefault="00425723">
      <w:pPr>
        <w:pStyle w:val="a5"/>
      </w:pPr>
      <w:r>
        <w:rPr>
          <w:rFonts w:hint="eastAsia"/>
        </w:rPr>
        <w:t>但是两点都解释太长了。</w:t>
      </w:r>
    </w:p>
    <w:p w14:paraId="6AE9605D" w14:textId="77777777" w:rsidR="00425723" w:rsidRDefault="00425723">
      <w:pPr>
        <w:pStyle w:val="a5"/>
      </w:pPr>
    </w:p>
    <w:p w14:paraId="428F4BB4" w14:textId="47C09AD2" w:rsidR="00425723" w:rsidRPr="00F81771" w:rsidRDefault="00425723">
      <w:pPr>
        <w:pStyle w:val="a5"/>
      </w:pPr>
      <w:r>
        <w:rPr>
          <w:rFonts w:hint="eastAsia"/>
        </w:rPr>
        <w:t>所以在下面，隐含地说了第二点。</w:t>
      </w:r>
    </w:p>
  </w:comment>
  <w:comment w:id="335" w:author="耿 啸" w:date="2020-04-20T10:42:00Z" w:initials="耿">
    <w:p w14:paraId="430043AE" w14:textId="2035EB84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相对于平均池化的第二个优点，适应性的表示。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368133" w15:done="0"/>
  <w15:commentEx w15:paraId="24BD31A8" w15:paraIdParent="3D368133" w15:done="0"/>
  <w15:commentEx w15:paraId="7572014A" w15:done="0"/>
  <w15:commentEx w15:paraId="2A379BE8" w15:done="0"/>
  <w15:commentEx w15:paraId="3020F2E1" w15:done="0"/>
  <w15:commentEx w15:paraId="6459BC47" w15:done="0"/>
  <w15:commentEx w15:paraId="79362E25" w15:done="0"/>
  <w15:commentEx w15:paraId="040292A2" w15:done="0"/>
  <w15:commentEx w15:paraId="1C40B04B" w15:done="0"/>
  <w15:commentEx w15:paraId="1BBF7866" w15:done="0"/>
  <w15:commentEx w15:paraId="53E08566" w15:done="0"/>
  <w15:commentEx w15:paraId="3433413B" w15:done="0"/>
  <w15:commentEx w15:paraId="66A43008" w15:done="0"/>
  <w15:commentEx w15:paraId="1CC25820" w15:done="0"/>
  <w15:commentEx w15:paraId="0B3F18CC" w15:done="0"/>
  <w15:commentEx w15:paraId="3F8FA7B9" w15:done="0"/>
  <w15:commentEx w15:paraId="21022537" w15:done="0"/>
  <w15:commentEx w15:paraId="149EED44" w15:done="0"/>
  <w15:commentEx w15:paraId="47FC2596" w15:done="0"/>
  <w15:commentEx w15:paraId="55222013" w15:done="0"/>
  <w15:commentEx w15:paraId="337B6AA1" w15:done="0"/>
  <w15:commentEx w15:paraId="3FC0B691" w15:done="0"/>
  <w15:commentEx w15:paraId="428F4BB4" w15:done="0"/>
  <w15:commentEx w15:paraId="430043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9785DD" w16cid:durableId="22480439"/>
  <w16cid:commentId w16cid:paraId="611AA09E" w16cid:durableId="224AC59D"/>
  <w16cid:commentId w16cid:paraId="3D368133" w16cid:durableId="2248043A"/>
  <w16cid:commentId w16cid:paraId="24BD31A8" w16cid:durableId="224AFA5C"/>
  <w16cid:commentId w16cid:paraId="7572014A" w16cid:durableId="224BE468"/>
  <w16cid:commentId w16cid:paraId="2682802E" w16cid:durableId="2248043B"/>
  <w16cid:commentId w16cid:paraId="3020F2E1" w16cid:durableId="224CA1BF"/>
  <w16cid:commentId w16cid:paraId="6459BC47" w16cid:durableId="2248043C"/>
  <w16cid:commentId w16cid:paraId="79362E25" w16cid:durableId="2248043D"/>
  <w16cid:commentId w16cid:paraId="1BBF7866" w16cid:durableId="2248043E"/>
  <w16cid:commentId w16cid:paraId="36B8A37F" w16cid:durableId="2248043F"/>
  <w16cid:commentId w16cid:paraId="268435A4" w16cid:durableId="224CA8CA"/>
  <w16cid:commentId w16cid:paraId="53E08566" w16cid:durableId="22480440"/>
  <w16cid:commentId w16cid:paraId="390A9FC8" w16cid:durableId="22480441"/>
  <w16cid:commentId w16cid:paraId="66A43008" w16cid:durableId="22480442"/>
  <w16cid:commentId w16cid:paraId="1CC25820" w16cid:durableId="22480443"/>
  <w16cid:commentId w16cid:paraId="0B3F18CC" w16cid:durableId="22480444"/>
  <w16cid:commentId w16cid:paraId="3F8FA7B9" w16cid:durableId="224D6203"/>
  <w16cid:commentId w16cid:paraId="149EED44" w16cid:durableId="22480445"/>
  <w16cid:commentId w16cid:paraId="47FC2596" w16cid:durableId="22480446"/>
  <w16cid:commentId w16cid:paraId="55222013" w16cid:durableId="22480447"/>
  <w16cid:commentId w16cid:paraId="337B6AA1" w16cid:durableId="22480448"/>
  <w16cid:commentId w16cid:paraId="3FC0B691" w16cid:durableId="22480449"/>
  <w16cid:commentId w16cid:paraId="428F4BB4" w16cid:durableId="2248044A"/>
  <w16cid:commentId w16cid:paraId="430043AE" w16cid:durableId="224804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458C3" w14:textId="77777777" w:rsidR="000D0DF4" w:rsidRDefault="000D0DF4" w:rsidP="006F1BBC">
      <w:r>
        <w:separator/>
      </w:r>
    </w:p>
  </w:endnote>
  <w:endnote w:type="continuationSeparator" w:id="0">
    <w:p w14:paraId="5FE5206B" w14:textId="77777777" w:rsidR="000D0DF4" w:rsidRDefault="000D0DF4" w:rsidP="006F1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LibertineT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59E28" w14:textId="77777777" w:rsidR="000D0DF4" w:rsidRDefault="000D0DF4" w:rsidP="006F1BBC">
      <w:r>
        <w:separator/>
      </w:r>
    </w:p>
  </w:footnote>
  <w:footnote w:type="continuationSeparator" w:id="0">
    <w:p w14:paraId="69D3F483" w14:textId="77777777" w:rsidR="000D0DF4" w:rsidRDefault="000D0DF4" w:rsidP="006F1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AE619CD"/>
    <w:multiLevelType w:val="hybridMultilevel"/>
    <w:tmpl w:val="993C2B10"/>
    <w:lvl w:ilvl="0" w:tplc="248A11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5A72EE"/>
    <w:multiLevelType w:val="hybridMultilevel"/>
    <w:tmpl w:val="D27EB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17339E"/>
    <w:multiLevelType w:val="hybridMultilevel"/>
    <w:tmpl w:val="94D2D294"/>
    <w:lvl w:ilvl="0" w:tplc="167282A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C6A96"/>
    <w:multiLevelType w:val="hybridMultilevel"/>
    <w:tmpl w:val="709A1F7A"/>
    <w:lvl w:ilvl="0" w:tplc="5F2EC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耿 啸">
    <w15:presenceInfo w15:providerId="Windows Live" w15:userId="6f78ceea8564755f"/>
  </w15:person>
  <w15:person w15:author="wangjian_sd@163.com">
    <w15:presenceInfo w15:providerId="Windows Live" w15:userId="a93ac147146668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49"/>
    <w:rsid w:val="0001224C"/>
    <w:rsid w:val="00013B30"/>
    <w:rsid w:val="0001547B"/>
    <w:rsid w:val="00023A08"/>
    <w:rsid w:val="000249C7"/>
    <w:rsid w:val="00032C49"/>
    <w:rsid w:val="00057920"/>
    <w:rsid w:val="00057AF7"/>
    <w:rsid w:val="000767C5"/>
    <w:rsid w:val="000912B2"/>
    <w:rsid w:val="000A7E7E"/>
    <w:rsid w:val="000C091E"/>
    <w:rsid w:val="000C560D"/>
    <w:rsid w:val="000D0DF4"/>
    <w:rsid w:val="000E072D"/>
    <w:rsid w:val="000F1FFF"/>
    <w:rsid w:val="00103B05"/>
    <w:rsid w:val="001210D7"/>
    <w:rsid w:val="00125D13"/>
    <w:rsid w:val="001518E1"/>
    <w:rsid w:val="001605C5"/>
    <w:rsid w:val="001654DD"/>
    <w:rsid w:val="00165937"/>
    <w:rsid w:val="00171FDF"/>
    <w:rsid w:val="00173204"/>
    <w:rsid w:val="00174FF0"/>
    <w:rsid w:val="00175744"/>
    <w:rsid w:val="00176D84"/>
    <w:rsid w:val="00180BAF"/>
    <w:rsid w:val="00191B74"/>
    <w:rsid w:val="00193A8F"/>
    <w:rsid w:val="001B5414"/>
    <w:rsid w:val="001B6B5B"/>
    <w:rsid w:val="001C03ED"/>
    <w:rsid w:val="001C18A4"/>
    <w:rsid w:val="001D4694"/>
    <w:rsid w:val="001D5DAC"/>
    <w:rsid w:val="001E2D65"/>
    <w:rsid w:val="002073B2"/>
    <w:rsid w:val="00240283"/>
    <w:rsid w:val="002607F4"/>
    <w:rsid w:val="0028366C"/>
    <w:rsid w:val="00284764"/>
    <w:rsid w:val="002879CE"/>
    <w:rsid w:val="002922FD"/>
    <w:rsid w:val="00296628"/>
    <w:rsid w:val="002A388B"/>
    <w:rsid w:val="002C0E47"/>
    <w:rsid w:val="002E281E"/>
    <w:rsid w:val="00300BC9"/>
    <w:rsid w:val="0032563A"/>
    <w:rsid w:val="00342D2E"/>
    <w:rsid w:val="00397B5D"/>
    <w:rsid w:val="003B39D7"/>
    <w:rsid w:val="003B4B59"/>
    <w:rsid w:val="003B7628"/>
    <w:rsid w:val="003C6A76"/>
    <w:rsid w:val="003D2A9B"/>
    <w:rsid w:val="003F424B"/>
    <w:rsid w:val="00416184"/>
    <w:rsid w:val="00421B0F"/>
    <w:rsid w:val="00423994"/>
    <w:rsid w:val="00425723"/>
    <w:rsid w:val="004324AD"/>
    <w:rsid w:val="00437EED"/>
    <w:rsid w:val="004425D2"/>
    <w:rsid w:val="00460874"/>
    <w:rsid w:val="00490958"/>
    <w:rsid w:val="004910E9"/>
    <w:rsid w:val="00496490"/>
    <w:rsid w:val="004A274D"/>
    <w:rsid w:val="004A33E1"/>
    <w:rsid w:val="004A4554"/>
    <w:rsid w:val="004A4BB0"/>
    <w:rsid w:val="004C7433"/>
    <w:rsid w:val="004C7A73"/>
    <w:rsid w:val="0051129A"/>
    <w:rsid w:val="0051195A"/>
    <w:rsid w:val="0053621C"/>
    <w:rsid w:val="00536398"/>
    <w:rsid w:val="00557ACC"/>
    <w:rsid w:val="005874C9"/>
    <w:rsid w:val="005969E2"/>
    <w:rsid w:val="005B79A3"/>
    <w:rsid w:val="005C208F"/>
    <w:rsid w:val="005F2AF5"/>
    <w:rsid w:val="00611380"/>
    <w:rsid w:val="0062087A"/>
    <w:rsid w:val="00631F9D"/>
    <w:rsid w:val="00670AA1"/>
    <w:rsid w:val="0067625D"/>
    <w:rsid w:val="00697646"/>
    <w:rsid w:val="006B2F31"/>
    <w:rsid w:val="006B3D8B"/>
    <w:rsid w:val="006D326E"/>
    <w:rsid w:val="006D5BBD"/>
    <w:rsid w:val="006D5CAB"/>
    <w:rsid w:val="006E228B"/>
    <w:rsid w:val="006F1BBC"/>
    <w:rsid w:val="00717F05"/>
    <w:rsid w:val="00725A68"/>
    <w:rsid w:val="007306DF"/>
    <w:rsid w:val="00734062"/>
    <w:rsid w:val="007341C2"/>
    <w:rsid w:val="00754CE6"/>
    <w:rsid w:val="00761869"/>
    <w:rsid w:val="00771C53"/>
    <w:rsid w:val="00781665"/>
    <w:rsid w:val="007913A8"/>
    <w:rsid w:val="007A1685"/>
    <w:rsid w:val="007B4D54"/>
    <w:rsid w:val="007C3E2E"/>
    <w:rsid w:val="007D2038"/>
    <w:rsid w:val="007E0903"/>
    <w:rsid w:val="007F567D"/>
    <w:rsid w:val="0084026F"/>
    <w:rsid w:val="00841C91"/>
    <w:rsid w:val="0084322C"/>
    <w:rsid w:val="00844500"/>
    <w:rsid w:val="00860D2B"/>
    <w:rsid w:val="00881586"/>
    <w:rsid w:val="00886027"/>
    <w:rsid w:val="008965C4"/>
    <w:rsid w:val="0089667E"/>
    <w:rsid w:val="008A0616"/>
    <w:rsid w:val="008A268E"/>
    <w:rsid w:val="008B4C3A"/>
    <w:rsid w:val="008C5406"/>
    <w:rsid w:val="008D3D1C"/>
    <w:rsid w:val="008E24A4"/>
    <w:rsid w:val="008E7DDD"/>
    <w:rsid w:val="008F1B69"/>
    <w:rsid w:val="00900E50"/>
    <w:rsid w:val="00916008"/>
    <w:rsid w:val="00970604"/>
    <w:rsid w:val="009743D3"/>
    <w:rsid w:val="00983D80"/>
    <w:rsid w:val="00992215"/>
    <w:rsid w:val="00993563"/>
    <w:rsid w:val="009A2CAC"/>
    <w:rsid w:val="009A42FF"/>
    <w:rsid w:val="009B78C6"/>
    <w:rsid w:val="009C53CB"/>
    <w:rsid w:val="009C73A6"/>
    <w:rsid w:val="009D36EF"/>
    <w:rsid w:val="009D3A79"/>
    <w:rsid w:val="009E2E6B"/>
    <w:rsid w:val="009F550E"/>
    <w:rsid w:val="00A00A7B"/>
    <w:rsid w:val="00A024B5"/>
    <w:rsid w:val="00A14655"/>
    <w:rsid w:val="00A14AA3"/>
    <w:rsid w:val="00A52180"/>
    <w:rsid w:val="00A55E99"/>
    <w:rsid w:val="00A64355"/>
    <w:rsid w:val="00A912EE"/>
    <w:rsid w:val="00AA4356"/>
    <w:rsid w:val="00AA7690"/>
    <w:rsid w:val="00AB5CDA"/>
    <w:rsid w:val="00AC3DE4"/>
    <w:rsid w:val="00AD6D90"/>
    <w:rsid w:val="00AF758D"/>
    <w:rsid w:val="00B05D71"/>
    <w:rsid w:val="00B20F1D"/>
    <w:rsid w:val="00B27149"/>
    <w:rsid w:val="00B32FA9"/>
    <w:rsid w:val="00B424F0"/>
    <w:rsid w:val="00B608EE"/>
    <w:rsid w:val="00B63C4A"/>
    <w:rsid w:val="00B67AB6"/>
    <w:rsid w:val="00B72444"/>
    <w:rsid w:val="00B73036"/>
    <w:rsid w:val="00B8412B"/>
    <w:rsid w:val="00BA0264"/>
    <w:rsid w:val="00BA1379"/>
    <w:rsid w:val="00BA4C72"/>
    <w:rsid w:val="00BA59EA"/>
    <w:rsid w:val="00BB0B23"/>
    <w:rsid w:val="00BB6D70"/>
    <w:rsid w:val="00BC41F8"/>
    <w:rsid w:val="00C01FC6"/>
    <w:rsid w:val="00C021E4"/>
    <w:rsid w:val="00C0298F"/>
    <w:rsid w:val="00C13D54"/>
    <w:rsid w:val="00C16908"/>
    <w:rsid w:val="00C16F89"/>
    <w:rsid w:val="00C30BA4"/>
    <w:rsid w:val="00C438AB"/>
    <w:rsid w:val="00C5576B"/>
    <w:rsid w:val="00C56C16"/>
    <w:rsid w:val="00C57B95"/>
    <w:rsid w:val="00C63C4B"/>
    <w:rsid w:val="00C82316"/>
    <w:rsid w:val="00C85A61"/>
    <w:rsid w:val="00C90679"/>
    <w:rsid w:val="00CA6F3C"/>
    <w:rsid w:val="00CC4892"/>
    <w:rsid w:val="00CD0105"/>
    <w:rsid w:val="00CE7917"/>
    <w:rsid w:val="00CF05AF"/>
    <w:rsid w:val="00D16BBB"/>
    <w:rsid w:val="00D23DB9"/>
    <w:rsid w:val="00D60BC9"/>
    <w:rsid w:val="00D6649D"/>
    <w:rsid w:val="00D7084D"/>
    <w:rsid w:val="00D711B2"/>
    <w:rsid w:val="00D74853"/>
    <w:rsid w:val="00D91EC8"/>
    <w:rsid w:val="00DA0D31"/>
    <w:rsid w:val="00DA4E44"/>
    <w:rsid w:val="00DF3754"/>
    <w:rsid w:val="00E02FE3"/>
    <w:rsid w:val="00E04390"/>
    <w:rsid w:val="00E1511C"/>
    <w:rsid w:val="00E167AC"/>
    <w:rsid w:val="00E3026A"/>
    <w:rsid w:val="00E35A31"/>
    <w:rsid w:val="00E51B3A"/>
    <w:rsid w:val="00E863DB"/>
    <w:rsid w:val="00E93260"/>
    <w:rsid w:val="00E95317"/>
    <w:rsid w:val="00E96387"/>
    <w:rsid w:val="00EA284D"/>
    <w:rsid w:val="00EC1805"/>
    <w:rsid w:val="00EE1267"/>
    <w:rsid w:val="00EE524B"/>
    <w:rsid w:val="00EF0C59"/>
    <w:rsid w:val="00EF3D8C"/>
    <w:rsid w:val="00EF5619"/>
    <w:rsid w:val="00F10FA6"/>
    <w:rsid w:val="00F171AE"/>
    <w:rsid w:val="00F42A40"/>
    <w:rsid w:val="00F42DC6"/>
    <w:rsid w:val="00F45B27"/>
    <w:rsid w:val="00F81771"/>
    <w:rsid w:val="00F87355"/>
    <w:rsid w:val="00F87523"/>
    <w:rsid w:val="00F87C3C"/>
    <w:rsid w:val="00FA2C88"/>
    <w:rsid w:val="00FE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94C39"/>
  <w15:chartTrackingRefBased/>
  <w15:docId w15:val="{FFBD1560-6A2F-4364-97DF-C6B6C924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14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02FE3"/>
    <w:pPr>
      <w:keepNext/>
      <w:widowControl/>
      <w:numPr>
        <w:numId w:val="3"/>
      </w:numPr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E02FE3"/>
    <w:pPr>
      <w:keepNext/>
      <w:widowControl/>
      <w:numPr>
        <w:ilvl w:val="1"/>
        <w:numId w:val="3"/>
      </w:numPr>
      <w:spacing w:before="120" w:after="60"/>
      <w:jc w:val="left"/>
      <w:outlineLvl w:val="1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E02FE3"/>
    <w:pPr>
      <w:keepNext/>
      <w:widowControl/>
      <w:numPr>
        <w:ilvl w:val="2"/>
        <w:numId w:val="3"/>
      </w:numPr>
      <w:jc w:val="left"/>
      <w:outlineLvl w:val="2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E02FE3"/>
    <w:pPr>
      <w:keepNext/>
      <w:widowControl/>
      <w:numPr>
        <w:ilvl w:val="3"/>
        <w:numId w:val="3"/>
      </w:numPr>
      <w:spacing w:before="240" w:after="60"/>
      <w:jc w:val="left"/>
      <w:outlineLvl w:val="3"/>
    </w:pPr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qFormat/>
    <w:rsid w:val="00E02FE3"/>
    <w:pPr>
      <w:widowControl/>
      <w:numPr>
        <w:ilvl w:val="4"/>
        <w:numId w:val="3"/>
      </w:numPr>
      <w:spacing w:before="240" w:after="60"/>
      <w:jc w:val="left"/>
      <w:outlineLvl w:val="4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E02FE3"/>
    <w:pPr>
      <w:widowControl/>
      <w:numPr>
        <w:ilvl w:val="5"/>
        <w:numId w:val="3"/>
      </w:numPr>
      <w:spacing w:before="240" w:after="60"/>
      <w:jc w:val="left"/>
      <w:outlineLvl w:val="5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E02FE3"/>
    <w:pPr>
      <w:widowControl/>
      <w:numPr>
        <w:ilvl w:val="6"/>
        <w:numId w:val="3"/>
      </w:numPr>
      <w:spacing w:before="240" w:after="60"/>
      <w:jc w:val="left"/>
      <w:outlineLvl w:val="6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E02FE3"/>
    <w:pPr>
      <w:widowControl/>
      <w:numPr>
        <w:ilvl w:val="7"/>
        <w:numId w:val="3"/>
      </w:numPr>
      <w:spacing w:before="240" w:after="60"/>
      <w:jc w:val="left"/>
      <w:outlineLvl w:val="7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E02FE3"/>
    <w:pPr>
      <w:widowControl/>
      <w:numPr>
        <w:ilvl w:val="8"/>
        <w:numId w:val="3"/>
      </w:numPr>
      <w:spacing w:before="240" w:after="60"/>
      <w:jc w:val="left"/>
      <w:outlineLvl w:val="8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14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8965C4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8965C4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8965C4"/>
  </w:style>
  <w:style w:type="paragraph" w:styleId="a7">
    <w:name w:val="Balloon Text"/>
    <w:basedOn w:val="a"/>
    <w:link w:val="a8"/>
    <w:uiPriority w:val="99"/>
    <w:semiHidden/>
    <w:unhideWhenUsed/>
    <w:rsid w:val="008965C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965C4"/>
    <w:rPr>
      <w:sz w:val="18"/>
      <w:szCs w:val="18"/>
    </w:rPr>
  </w:style>
  <w:style w:type="paragraph" w:customStyle="1" w:styleId="Text">
    <w:name w:val="Text"/>
    <w:basedOn w:val="a"/>
    <w:rsid w:val="000A7E7E"/>
    <w:pPr>
      <w:spacing w:line="252" w:lineRule="auto"/>
      <w:ind w:firstLine="202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F87355"/>
    <w:rPr>
      <w:b/>
      <w:bCs/>
    </w:rPr>
  </w:style>
  <w:style w:type="character" w:customStyle="1" w:styleId="aa">
    <w:name w:val="批注主题 字符"/>
    <w:basedOn w:val="a6"/>
    <w:link w:val="a9"/>
    <w:uiPriority w:val="99"/>
    <w:semiHidden/>
    <w:rsid w:val="00F87355"/>
    <w:rPr>
      <w:b/>
      <w:bCs/>
    </w:rPr>
  </w:style>
  <w:style w:type="character" w:customStyle="1" w:styleId="10">
    <w:name w:val="标题 1 字符"/>
    <w:basedOn w:val="a0"/>
    <w:link w:val="1"/>
    <w:rsid w:val="00E02FE3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20">
    <w:name w:val="标题 2 字符"/>
    <w:basedOn w:val="a0"/>
    <w:link w:val="2"/>
    <w:rsid w:val="00E02FE3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E02FE3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E02FE3"/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rsid w:val="00E02FE3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E02FE3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E02FE3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E02FE3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E02FE3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fontstyle01">
    <w:name w:val="fontstyle01"/>
    <w:basedOn w:val="a0"/>
    <w:rsid w:val="00557ACC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6F1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F1BB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F1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F1BBC"/>
    <w:rPr>
      <w:sz w:val="18"/>
      <w:szCs w:val="18"/>
    </w:rPr>
  </w:style>
  <w:style w:type="character" w:styleId="af">
    <w:name w:val="Hyperlink"/>
    <w:basedOn w:val="a0"/>
    <w:uiPriority w:val="99"/>
    <w:unhideWhenUsed/>
    <w:rsid w:val="00EF0C59"/>
    <w:rPr>
      <w:color w:val="0000FF"/>
      <w:u w:val="single"/>
    </w:rPr>
  </w:style>
  <w:style w:type="paragraph" w:customStyle="1" w:styleId="equation">
    <w:name w:val="equation"/>
    <w:basedOn w:val="a"/>
    <w:next w:val="a"/>
    <w:rsid w:val="00165937"/>
    <w:pPr>
      <w:widowControl/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table" w:styleId="af0">
    <w:name w:val="Table Grid"/>
    <w:basedOn w:val="a1"/>
    <w:uiPriority w:val="39"/>
    <w:rsid w:val="00496490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nhideWhenUsed/>
    <w:rsid w:val="00496490"/>
    <w:pPr>
      <w:widowControl/>
      <w:spacing w:line="228" w:lineRule="auto"/>
      <w:ind w:firstLine="288"/>
    </w:pPr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character" w:customStyle="1" w:styleId="af2">
    <w:name w:val="正文文本 字符"/>
    <w:basedOn w:val="a0"/>
    <w:link w:val="af1"/>
    <w:rsid w:val="00496490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numbering" w:customStyle="1" w:styleId="arabnumitem">
    <w:name w:val="arabnumitem"/>
    <w:basedOn w:val="a2"/>
    <w:rsid w:val="00AA7690"/>
    <w:pPr>
      <w:numPr>
        <w:numId w:val="5"/>
      </w:numPr>
    </w:pPr>
  </w:style>
  <w:style w:type="paragraph" w:customStyle="1" w:styleId="numitem">
    <w:name w:val="numitem"/>
    <w:basedOn w:val="a"/>
    <w:rsid w:val="00AA7690"/>
    <w:pPr>
      <w:widowControl/>
      <w:numPr>
        <w:numId w:val="5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styleId="af3">
    <w:name w:val="Placeholder Text"/>
    <w:basedOn w:val="a0"/>
    <w:uiPriority w:val="99"/>
    <w:semiHidden/>
    <w:rsid w:val="00B608EE"/>
    <w:rPr>
      <w:color w:val="808080"/>
    </w:rPr>
  </w:style>
  <w:style w:type="paragraph" w:styleId="af4">
    <w:name w:val="Revision"/>
    <w:hidden/>
    <w:uiPriority w:val="99"/>
    <w:semiHidden/>
    <w:rsid w:val="00A14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41A51-7013-4B3D-BD65-0A79CCD76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7</Pages>
  <Words>2750</Words>
  <Characters>15676</Characters>
  <Application>Microsoft Office Word</Application>
  <DocSecurity>0</DocSecurity>
  <Lines>130</Lines>
  <Paragraphs>36</Paragraphs>
  <ScaleCrop>false</ScaleCrop>
  <Company/>
  <LinksUpToDate>false</LinksUpToDate>
  <CharactersWithSpaces>18390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啸</dc:creator>
  <cp:keywords/>
  <dc:description/>
  <cp:lastModifiedBy>耿 啸</cp:lastModifiedBy>
  <cp:revision>28</cp:revision>
  <dcterms:created xsi:type="dcterms:W3CDTF">2020-04-24T14:24:00Z</dcterms:created>
  <dcterms:modified xsi:type="dcterms:W3CDTF">2020-04-27T04:01:00Z</dcterms:modified>
</cp:coreProperties>
</file>