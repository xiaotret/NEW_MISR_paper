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61FEC" w14:textId="77777777" w:rsidR="00CD0105" w:rsidRDefault="00CD0105" w:rsidP="00CD0105">
      <w:pPr>
        <w:rPr>
          <w:strike/>
        </w:rPr>
      </w:pPr>
    </w:p>
    <w:p w14:paraId="7A238330" w14:textId="495D2499" w:rsidR="00CD0105" w:rsidRPr="0097508A" w:rsidRDefault="0097508A" w:rsidP="0097508A">
      <w:pPr>
        <w:pStyle w:val="1"/>
        <w:numPr>
          <w:ilvl w:val="0"/>
          <w:numId w:val="0"/>
        </w:numPr>
        <w:ind w:left="1680" w:firstLine="420"/>
        <w:jc w:val="both"/>
        <w:rPr>
          <w:sz w:val="22"/>
        </w:rPr>
      </w:pPr>
      <w:r w:rsidRPr="0097508A">
        <w:rPr>
          <w:sz w:val="22"/>
        </w:rPr>
        <w:t>Two interaction modules and a hybrid model</w:t>
      </w:r>
    </w:p>
    <w:p w14:paraId="3F6CBC34" w14:textId="286D56CC" w:rsidR="00CD0105" w:rsidRDefault="0097508A" w:rsidP="0097508A">
      <w:pPr>
        <w:ind w:firstLine="420"/>
      </w:pPr>
      <w:r>
        <w:t>Given</w:t>
      </w:r>
      <w:r w:rsidR="00A030F7">
        <w:t xml:space="preserve"> </w:t>
      </w:r>
      <w:r w:rsidR="00A030F7">
        <w:rPr>
          <w:rFonts w:hint="eastAsia"/>
        </w:rPr>
        <w:t>a</w:t>
      </w:r>
      <w:r w:rsidR="00A030F7">
        <w:t xml:space="preserve"> </w:t>
      </w:r>
      <w:r w:rsidR="00CD0105">
        <w:t>mashup</w:t>
      </w:r>
      <w:r w:rsidR="00A030F7">
        <w:t xml:space="preserve"> </w:t>
      </w:r>
      <w:r w:rsidR="001F5830" w:rsidRPr="00320BE2">
        <w:rPr>
          <w:i/>
        </w:rPr>
        <w:t>m</w:t>
      </w:r>
      <w:r w:rsidR="001F5830">
        <w:t xml:space="preserve"> </w:t>
      </w:r>
      <w:r w:rsidR="00A030F7">
        <w:t>to be built</w:t>
      </w:r>
      <w:r w:rsidR="00CD0105">
        <w:t xml:space="preserve">, </w:t>
      </w:r>
      <w:r w:rsidR="00CD0105" w:rsidRPr="00753DFF">
        <w:t xml:space="preserve">all selected services </w:t>
      </w:r>
      <w:r w:rsidR="00A030F7" w:rsidRPr="00320BE2">
        <w:rPr>
          <w:i/>
        </w:rPr>
        <w:t>SS</w:t>
      </w:r>
      <w:r w:rsidR="00A030F7">
        <w:t xml:space="preserve"> </w:t>
      </w:r>
      <w:r w:rsidR="00CD0105" w:rsidRPr="00753DFF">
        <w:t xml:space="preserve">and </w:t>
      </w:r>
      <w:r w:rsidR="00A030F7">
        <w:t xml:space="preserve">a </w:t>
      </w:r>
      <w:r w:rsidR="00CD0105">
        <w:t>service</w:t>
      </w:r>
      <w:r w:rsidR="00A030F7">
        <w:t xml:space="preserve"> </w:t>
      </w:r>
      <w:r>
        <w:rPr>
          <w:rFonts w:hint="eastAsia"/>
        </w:rPr>
        <w:t>to</w:t>
      </w:r>
      <w:r>
        <w:t xml:space="preserve"> be tested </w:t>
      </w:r>
      <w:r w:rsidR="00A030F7">
        <w:t>s</w:t>
      </w:r>
      <w:r w:rsidR="00CD0105" w:rsidRPr="00545FC6">
        <w:t xml:space="preserve">, </w:t>
      </w:r>
      <w:r w:rsidR="00CD0105">
        <w:t>o</w:t>
      </w:r>
      <w:r w:rsidR="00CD0105" w:rsidRPr="00545FC6">
        <w:t xml:space="preserve">ur </w:t>
      </w:r>
      <w:r w:rsidR="00610C10">
        <w:t>framework</w:t>
      </w:r>
      <w:commentRangeStart w:id="0"/>
      <w:commentRangeStart w:id="1"/>
      <w:r w:rsidR="00610C10">
        <w:t xml:space="preserve"> </w:t>
      </w:r>
      <w:r w:rsidR="008E70DC">
        <w:t xml:space="preserve">in section 3 </w:t>
      </w:r>
      <w:commentRangeEnd w:id="0"/>
      <w:r w:rsidR="00066050">
        <w:rPr>
          <w:rStyle w:val="a4"/>
        </w:rPr>
        <w:commentReference w:id="0"/>
      </w:r>
      <w:commentRangeEnd w:id="1"/>
      <w:r w:rsidR="00FA531F">
        <w:rPr>
          <w:rStyle w:val="a4"/>
        </w:rPr>
        <w:commentReference w:id="1"/>
      </w:r>
      <w:r w:rsidR="00CD0105">
        <w:t xml:space="preserve">learns their complex interaction </w:t>
      </w:r>
      <w:r w:rsidR="00A030F7">
        <w:t xml:space="preserve">and predicts the </w:t>
      </w:r>
      <w:r w:rsidR="00A030F7" w:rsidRPr="004C7A73">
        <w:t xml:space="preserve">probability of </w:t>
      </w:r>
      <w:r>
        <w:t>m</w:t>
      </w:r>
      <w:r w:rsidR="00A030F7">
        <w:t xml:space="preserve"> select</w:t>
      </w:r>
      <w:r>
        <w:t xml:space="preserve">ing </w:t>
      </w:r>
      <w:r w:rsidR="00066050" w:rsidRPr="00DB6D1D">
        <w:rPr>
          <w:rFonts w:hint="eastAsia"/>
        </w:rPr>
        <w:t>s</w:t>
      </w:r>
      <w:r w:rsidRPr="00DB6D1D">
        <w:t xml:space="preserve"> </w:t>
      </w:r>
      <w:r w:rsidR="00A030F7" w:rsidRPr="00DB6D1D">
        <w:t xml:space="preserve">as </w:t>
      </w:r>
      <w:r w:rsidR="00066050" w:rsidRPr="00DB6D1D">
        <w:rPr>
          <w:rFonts w:hint="eastAsia"/>
        </w:rPr>
        <w:t>the</w:t>
      </w:r>
      <w:r w:rsidR="00066050" w:rsidRPr="00DB6D1D">
        <w:t xml:space="preserve"> </w:t>
      </w:r>
      <w:r w:rsidR="00A030F7" w:rsidRPr="00DB6D1D">
        <w:t>next service.</w:t>
      </w:r>
      <w:r w:rsidR="00CD0105" w:rsidRPr="00DB6D1D">
        <w:t xml:space="preserve"> In this section, we </w:t>
      </w:r>
      <w:r w:rsidR="00610C10" w:rsidRPr="00DB6D1D">
        <w:t>apply the framework to two kinds of information (that is, content information and invocation history betw</w:t>
      </w:r>
      <w:r w:rsidR="00610C10">
        <w:t xml:space="preserve">een </w:t>
      </w:r>
      <w:r>
        <w:t>mashups and services) and propose</w:t>
      </w:r>
      <w:r w:rsidR="00610C10">
        <w:t xml:space="preserve"> two </w:t>
      </w:r>
      <w:del w:id="2" w:author="耿 啸" w:date="2020-05-15T00:00:00Z">
        <w:r w:rsidR="00610C10" w:rsidDel="0008068B">
          <w:delText xml:space="preserve">modules </w:delText>
        </w:r>
      </w:del>
      <w:ins w:id="3" w:author="耿 啸" w:date="2020-05-15T00:00:00Z">
        <w:r w:rsidR="0008068B">
          <w:t xml:space="preserve">models </w:t>
        </w:r>
      </w:ins>
      <w:r w:rsidR="00610C10">
        <w:t xml:space="preserve">that </w:t>
      </w:r>
      <w:r w:rsidR="00CD0105" w:rsidRPr="00545FC6">
        <w:t xml:space="preserve">learn </w:t>
      </w:r>
      <w:r w:rsidR="00CD0105">
        <w:t xml:space="preserve">the interaction </w:t>
      </w:r>
      <w:r w:rsidR="00CD0105" w:rsidRPr="00CD0105">
        <w:t>from different perspectives</w:t>
      </w:r>
      <w:r w:rsidR="00CD0105">
        <w:t>.</w:t>
      </w:r>
      <w:r w:rsidR="00CD0105" w:rsidRPr="008430E2">
        <w:t xml:space="preserve"> </w:t>
      </w:r>
      <w:r w:rsidR="00CD0105">
        <w:t xml:space="preserve">We </w:t>
      </w:r>
      <w:r>
        <w:t xml:space="preserve">will </w:t>
      </w:r>
      <w:r w:rsidR="000465CA">
        <w:rPr>
          <w:rFonts w:hint="eastAsia"/>
        </w:rPr>
        <w:t>di</w:t>
      </w:r>
      <w:r w:rsidR="000465CA">
        <w:t>scuss</w:t>
      </w:r>
      <w:r w:rsidR="00CD0105" w:rsidRPr="008430E2">
        <w:t xml:space="preserve"> </w:t>
      </w:r>
      <w:r w:rsidR="00CD0105">
        <w:t>t</w:t>
      </w:r>
      <w:r w:rsidR="00CD0105" w:rsidRPr="008430E2">
        <w:t>he difference</w:t>
      </w:r>
      <w:r w:rsidR="00BE1C0F">
        <w:rPr>
          <w:rFonts w:hint="eastAsia"/>
        </w:rPr>
        <w:t>s</w:t>
      </w:r>
      <w:r w:rsidR="00CD0105" w:rsidRPr="008430E2">
        <w:t xml:space="preserve"> between the two </w:t>
      </w:r>
      <w:ins w:id="4" w:author="耿 啸" w:date="2020-05-15T00:00:00Z">
        <w:r w:rsidR="0008068B">
          <w:t xml:space="preserve">models </w:t>
        </w:r>
      </w:ins>
      <w:del w:id="5" w:author="耿 啸" w:date="2020-05-15T00:00:00Z">
        <w:r w:rsidR="00610C10" w:rsidRPr="0097508A" w:rsidDel="0008068B">
          <w:delText>modules</w:delText>
        </w:r>
        <w:r w:rsidR="000465CA" w:rsidDel="0008068B">
          <w:delText xml:space="preserve"> </w:delText>
        </w:r>
      </w:del>
      <w:r w:rsidR="000465CA">
        <w:t>including</w:t>
      </w:r>
      <w:r w:rsidR="00CD0105" w:rsidRPr="0097508A">
        <w:t xml:space="preserve"> the</w:t>
      </w:r>
      <w:r w:rsidR="00E51B3A" w:rsidRPr="0097508A">
        <w:t>ir</w:t>
      </w:r>
      <w:r w:rsidR="00CD0105" w:rsidRPr="0097508A">
        <w:t xml:space="preserve"> input </w:t>
      </w:r>
      <w:r w:rsidRPr="0097508A">
        <w:t xml:space="preserve">information </w:t>
      </w:r>
      <w:r w:rsidR="00CD0105">
        <w:t xml:space="preserve">and feature </w:t>
      </w:r>
      <w:r w:rsidR="00CD0105" w:rsidRPr="008430E2">
        <w:t>representation</w:t>
      </w:r>
      <w:r w:rsidR="00CD0105">
        <w:t>.</w:t>
      </w:r>
      <w:r w:rsidR="00496490">
        <w:rPr>
          <w:rFonts w:hint="eastAsia"/>
        </w:rPr>
        <w:t xml:space="preserve"> </w:t>
      </w:r>
      <w:r w:rsidR="00CD0105" w:rsidRPr="008430E2">
        <w:t xml:space="preserve">Finally, </w:t>
      </w:r>
      <w:r w:rsidR="00E51B3A" w:rsidRPr="008430E2">
        <w:t xml:space="preserve">a hybrid model </w:t>
      </w:r>
      <w:r>
        <w:t xml:space="preserve">that </w:t>
      </w:r>
      <w:r w:rsidRPr="008430E2">
        <w:t>integrate</w:t>
      </w:r>
      <w:r>
        <w:t>s</w:t>
      </w:r>
      <w:r w:rsidR="00610C10">
        <w:t xml:space="preserve"> these two </w:t>
      </w:r>
      <w:ins w:id="6" w:author="耿 啸" w:date="2020-05-15T00:00:00Z">
        <w:r w:rsidR="0008068B">
          <w:t xml:space="preserve">models </w:t>
        </w:r>
      </w:ins>
      <w:del w:id="7" w:author="耿 啸" w:date="2020-05-15T00:00:00Z">
        <w:r w:rsidR="00610C10" w:rsidDel="0008068B">
          <w:delText xml:space="preserve">modules </w:delText>
        </w:r>
      </w:del>
      <w:r w:rsidR="00422381">
        <w:t>is introduced</w:t>
      </w:r>
      <w:r w:rsidR="00CD0105" w:rsidRPr="008430E2">
        <w:t>.</w:t>
      </w:r>
    </w:p>
    <w:p w14:paraId="0FD3AD21" w14:textId="204A8864" w:rsidR="00CC0655" w:rsidRPr="00BA0264" w:rsidDel="0008068B" w:rsidRDefault="00CC0655" w:rsidP="00CC0655">
      <w:pPr>
        <w:pStyle w:val="2"/>
        <w:rPr>
          <w:del w:id="8" w:author="耿 啸" w:date="2020-05-15T00:00:00Z"/>
        </w:rPr>
      </w:pPr>
      <w:del w:id="9" w:author="耿 啸" w:date="2020-05-15T00:00:00Z">
        <w:r w:rsidDel="0008068B">
          <w:delText xml:space="preserve">Two </w:delText>
        </w:r>
        <w:r w:rsidRPr="00A122CE" w:rsidDel="0008068B">
          <w:delText>module</w:delText>
        </w:r>
        <w:r w:rsidDel="0008068B">
          <w:delText xml:space="preserve">s for </w:delText>
        </w:r>
        <w:r w:rsidRPr="00A122CE" w:rsidDel="0008068B">
          <w:delText xml:space="preserve">interaction </w:delText>
        </w:r>
        <w:r w:rsidDel="0008068B">
          <w:delText>learning</w:delText>
        </w:r>
      </w:del>
    </w:p>
    <w:p w14:paraId="33297D1B" w14:textId="6DC96FE9" w:rsidR="006371A3" w:rsidRPr="00A122CE" w:rsidRDefault="006371A3">
      <w:pPr>
        <w:pStyle w:val="2"/>
        <w:pPrChange w:id="10" w:author="耿 啸" w:date="2020-05-15T00:07:00Z">
          <w:pPr>
            <w:pStyle w:val="3"/>
          </w:pPr>
        </w:pPrChange>
      </w:pPr>
      <w:r w:rsidRPr="00A122CE">
        <w:t>Functional</w:t>
      </w:r>
      <w:ins w:id="11" w:author="耿 啸" w:date="2020-05-15T00:00:00Z">
        <w:r w:rsidR="0008068B">
          <w:t>-</w:t>
        </w:r>
      </w:ins>
      <w:del w:id="12" w:author="耿 啸" w:date="2020-05-15T00:00:00Z">
        <w:r w:rsidRPr="00A122CE" w:rsidDel="0008068B">
          <w:delText xml:space="preserve"> </w:delText>
        </w:r>
      </w:del>
      <w:r w:rsidRPr="00A122CE">
        <w:t>interaction</w:t>
      </w:r>
      <w:ins w:id="13" w:author="耿 啸" w:date="2020-05-15T00:00:00Z">
        <w:r w:rsidR="0008068B">
          <w:t>-</w:t>
        </w:r>
      </w:ins>
      <w:del w:id="14" w:author="耿 啸" w:date="2020-05-15T00:00:00Z">
        <w:r w:rsidRPr="00A122CE" w:rsidDel="0008068B">
          <w:delText xml:space="preserve"> </w:delText>
        </w:r>
        <w:commentRangeStart w:id="15"/>
        <w:r w:rsidRPr="00A122CE" w:rsidDel="0008068B">
          <w:delText>module</w:delText>
        </w:r>
      </w:del>
      <w:ins w:id="16" w:author="耿 啸" w:date="2020-05-15T00:00:00Z">
        <w:r w:rsidR="0008068B">
          <w:t xml:space="preserve">based </w:t>
        </w:r>
      </w:ins>
      <w:commentRangeEnd w:id="15"/>
      <w:ins w:id="17" w:author="耿 啸" w:date="2020-05-15T12:59:00Z">
        <w:r w:rsidR="009E5229">
          <w:rPr>
            <w:rStyle w:val="a4"/>
            <w:rFonts w:asciiTheme="minorHAnsi" w:hAnsiTheme="minorHAnsi" w:cstheme="minorBidi"/>
            <w:i w:val="0"/>
            <w:iCs w:val="0"/>
            <w:kern w:val="2"/>
            <w:lang w:eastAsia="zh-CN"/>
          </w:rPr>
          <w:commentReference w:id="15"/>
        </w:r>
      </w:ins>
      <w:ins w:id="18" w:author="耿 啸" w:date="2020-05-15T00:00:00Z">
        <w:r w:rsidR="0008068B">
          <w:t>model</w:t>
        </w:r>
      </w:ins>
    </w:p>
    <w:p w14:paraId="0F0B6B2A" w14:textId="7ED32E30" w:rsidR="00496490" w:rsidRPr="00496490" w:rsidRDefault="00B608EE" w:rsidP="00496490">
      <w:pPr>
        <w:ind w:firstLine="420"/>
        <w:rPr>
          <w:color w:val="000000" w:themeColor="text1"/>
        </w:rPr>
      </w:pPr>
      <w:r w:rsidRPr="00496490">
        <w:rPr>
          <w:color w:val="000000" w:themeColor="text1"/>
        </w:rPr>
        <w:t xml:space="preserve">When </w:t>
      </w:r>
      <w:r w:rsidR="006371A3" w:rsidRPr="006371A3">
        <w:rPr>
          <w:color w:val="000000" w:themeColor="text1"/>
        </w:rPr>
        <w:t>assess</w:t>
      </w:r>
      <w:r w:rsidR="006371A3">
        <w:rPr>
          <w:color w:val="000000" w:themeColor="text1"/>
        </w:rPr>
        <w:t>ing</w:t>
      </w:r>
      <w:r w:rsidR="006371A3" w:rsidRPr="006371A3">
        <w:rPr>
          <w:color w:val="000000" w:themeColor="text1"/>
        </w:rPr>
        <w:t xml:space="preserve"> </w:t>
      </w:r>
      <w:r w:rsidR="00422381">
        <w:rPr>
          <w:color w:val="000000" w:themeColor="text1"/>
        </w:rPr>
        <w:t xml:space="preserve">the selection probability of </w:t>
      </w:r>
      <w:r w:rsidRPr="00496490">
        <w:rPr>
          <w:color w:val="000000" w:themeColor="text1"/>
        </w:rPr>
        <w:t xml:space="preserve">a </w:t>
      </w:r>
      <w:r w:rsidR="006371A3">
        <w:rPr>
          <w:color w:val="000000" w:themeColor="text1"/>
        </w:rPr>
        <w:t>service</w:t>
      </w:r>
      <w:r w:rsidR="00496141">
        <w:rPr>
          <w:color w:val="000000" w:themeColor="text1"/>
        </w:rPr>
        <w:t xml:space="preserve"> </w:t>
      </w:r>
      <w:r w:rsidR="00496141" w:rsidRPr="00320BE2">
        <w:rPr>
          <w:i/>
          <w:color w:val="000000" w:themeColor="text1"/>
        </w:rPr>
        <w:t>s</w:t>
      </w:r>
      <w:r w:rsidRPr="00496490">
        <w:rPr>
          <w:color w:val="000000" w:themeColor="text1"/>
        </w:rPr>
        <w:t xml:space="preserve">, </w:t>
      </w:r>
      <w:r w:rsidR="006371A3">
        <w:rPr>
          <w:color w:val="000000" w:themeColor="text1"/>
        </w:rPr>
        <w:t>a mashup</w:t>
      </w:r>
      <w:r w:rsidRPr="00496490">
        <w:rPr>
          <w:color w:val="000000" w:themeColor="text1"/>
        </w:rPr>
        <w:t xml:space="preserve"> developer</w:t>
      </w:r>
      <w:r w:rsidR="00496141">
        <w:rPr>
          <w:color w:val="000000" w:themeColor="text1"/>
        </w:rPr>
        <w:t xml:space="preserve"> will</w:t>
      </w:r>
      <w:r w:rsidRPr="00496490">
        <w:rPr>
          <w:color w:val="000000" w:themeColor="text1"/>
        </w:rPr>
        <w:t xml:space="preserve"> </w:t>
      </w:r>
      <w:r w:rsidR="00422381">
        <w:rPr>
          <w:color w:val="000000" w:themeColor="text1"/>
        </w:rPr>
        <w:t xml:space="preserve">firstly </w:t>
      </w:r>
      <w:r w:rsidRPr="00496490">
        <w:rPr>
          <w:color w:val="000000" w:themeColor="text1"/>
        </w:rPr>
        <w:t xml:space="preserve">consider </w:t>
      </w:r>
      <w:r w:rsidR="006371A3">
        <w:rPr>
          <w:color w:val="000000" w:themeColor="text1"/>
        </w:rPr>
        <w:t>whether the</w:t>
      </w:r>
      <w:r w:rsidR="006371A3" w:rsidRPr="006371A3">
        <w:rPr>
          <w:color w:val="000000" w:themeColor="text1"/>
        </w:rPr>
        <w:t xml:space="preserve"> </w:t>
      </w:r>
      <w:r w:rsidR="006371A3">
        <w:rPr>
          <w:color w:val="000000" w:themeColor="text1"/>
        </w:rPr>
        <w:t>f</w:t>
      </w:r>
      <w:r w:rsidR="006371A3" w:rsidRPr="00496490">
        <w:rPr>
          <w:color w:val="000000" w:themeColor="text1"/>
        </w:rPr>
        <w:t>unctional</w:t>
      </w:r>
      <w:r w:rsidR="006371A3">
        <w:rPr>
          <w:color w:val="000000" w:themeColor="text1"/>
        </w:rPr>
        <w:t xml:space="preserve">ity of </w:t>
      </w:r>
      <w:r w:rsidRPr="00320BE2">
        <w:rPr>
          <w:i/>
          <w:color w:val="000000" w:themeColor="text1"/>
        </w:rPr>
        <w:t>s</w:t>
      </w:r>
      <w:r w:rsidR="00497676">
        <w:rPr>
          <w:color w:val="000000" w:themeColor="text1"/>
        </w:rPr>
        <w:t>,</w:t>
      </w:r>
      <w:r w:rsidR="006371A3">
        <w:rPr>
          <w:color w:val="000000" w:themeColor="text1"/>
        </w:rPr>
        <w:t xml:space="preserve"> </w:t>
      </w:r>
      <w:r w:rsidR="00497676" w:rsidRPr="006371A3">
        <w:t>along with</w:t>
      </w:r>
      <w:r w:rsidR="00497676">
        <w:t xml:space="preserve"> those of </w:t>
      </w:r>
      <w:r w:rsidR="00497676">
        <w:rPr>
          <w:rFonts w:hint="eastAsia"/>
        </w:rPr>
        <w:t>selected</w:t>
      </w:r>
      <w:r w:rsidR="00497676">
        <w:t xml:space="preserve"> </w:t>
      </w:r>
      <w:r w:rsidR="00497676">
        <w:rPr>
          <w:rFonts w:hint="eastAsia"/>
        </w:rPr>
        <w:t>services</w:t>
      </w:r>
      <w:r w:rsidR="00497676">
        <w:t xml:space="preserve"> </w:t>
      </w:r>
      <w:r w:rsidR="00497676" w:rsidRPr="00320BE2">
        <w:rPr>
          <w:i/>
        </w:rPr>
        <w:t>SS</w:t>
      </w:r>
      <w:r w:rsidR="00497676">
        <w:t>,</w:t>
      </w:r>
      <w:r w:rsidR="00497676">
        <w:rPr>
          <w:color w:val="000000" w:themeColor="text1"/>
        </w:rPr>
        <w:t xml:space="preserve"> </w:t>
      </w:r>
      <w:r w:rsidR="00496141">
        <w:rPr>
          <w:color w:val="000000" w:themeColor="text1"/>
        </w:rPr>
        <w:t xml:space="preserve">can </w:t>
      </w:r>
      <w:r w:rsidR="006371A3">
        <w:rPr>
          <w:rFonts w:hint="eastAsia"/>
          <w:color w:val="000000" w:themeColor="text1"/>
        </w:rPr>
        <w:t>satisfy</w:t>
      </w:r>
      <w:r w:rsidR="006371A3">
        <w:rPr>
          <w:color w:val="000000" w:themeColor="text1"/>
        </w:rPr>
        <w:t xml:space="preserve"> </w:t>
      </w:r>
      <w:r w:rsidR="00496141">
        <w:rPr>
          <w:color w:val="000000" w:themeColor="text1"/>
        </w:rPr>
        <w:t xml:space="preserve">his </w:t>
      </w:r>
      <w:r w:rsidR="00496141">
        <w:rPr>
          <w:rFonts w:hint="eastAsia"/>
          <w:color w:val="000000" w:themeColor="text1"/>
        </w:rPr>
        <w:t>requirement</w:t>
      </w:r>
      <w:r w:rsidR="00496141">
        <w:rPr>
          <w:color w:val="000000" w:themeColor="text1"/>
        </w:rPr>
        <w:t xml:space="preserve"> </w:t>
      </w:r>
      <w:r w:rsidR="006371A3" w:rsidRPr="00320BE2">
        <w:rPr>
          <w:i/>
        </w:rPr>
        <w:t>Mreq</w:t>
      </w:r>
      <w:r w:rsidRPr="00BA0264">
        <w:rPr>
          <w:color w:val="000000" w:themeColor="text1"/>
        </w:rPr>
        <w:t xml:space="preserve">. </w:t>
      </w:r>
      <w:r w:rsidR="00496490" w:rsidRPr="00496490">
        <w:rPr>
          <w:color w:val="000000" w:themeColor="text1"/>
        </w:rPr>
        <w:t xml:space="preserve">Therefore, </w:t>
      </w:r>
      <w:r w:rsidR="006371A3">
        <w:rPr>
          <w:rFonts w:hint="eastAsia"/>
          <w:color w:val="000000" w:themeColor="text1"/>
        </w:rPr>
        <w:t>w</w:t>
      </w:r>
      <w:r w:rsidR="006371A3">
        <w:rPr>
          <w:color w:val="000000" w:themeColor="text1"/>
        </w:rPr>
        <w:t xml:space="preserve">e design a </w:t>
      </w:r>
      <w:r w:rsidR="00590237">
        <w:rPr>
          <w:rFonts w:hint="eastAsia"/>
          <w:color w:val="000000" w:themeColor="text1"/>
        </w:rPr>
        <w:t>f</w:t>
      </w:r>
      <w:r w:rsidR="00590237" w:rsidRPr="00496490">
        <w:rPr>
          <w:color w:val="000000" w:themeColor="text1"/>
        </w:rPr>
        <w:t>unctional interaction</w:t>
      </w:r>
      <w:r w:rsidR="00590237">
        <w:rPr>
          <w:color w:val="000000" w:themeColor="text1"/>
        </w:rPr>
        <w:t xml:space="preserve"> </w:t>
      </w:r>
      <w:del w:id="19" w:author="耿 啸" w:date="2020-05-15T00:00:00Z">
        <w:r w:rsidR="006371A3" w:rsidDel="0008068B">
          <w:rPr>
            <w:color w:val="000000" w:themeColor="text1"/>
          </w:rPr>
          <w:delText xml:space="preserve">module </w:delText>
        </w:r>
      </w:del>
      <w:ins w:id="20" w:author="耿 啸" w:date="2020-05-15T00:00:00Z">
        <w:r w:rsidR="0008068B">
          <w:rPr>
            <w:color w:val="000000" w:themeColor="text1"/>
          </w:rPr>
          <w:t xml:space="preserve">model </w:t>
        </w:r>
      </w:ins>
      <w:r w:rsidR="006371A3">
        <w:rPr>
          <w:color w:val="000000" w:themeColor="text1"/>
        </w:rPr>
        <w:t>that</w:t>
      </w:r>
      <w:r w:rsidR="00496490" w:rsidRPr="00496490">
        <w:rPr>
          <w:color w:val="000000" w:themeColor="text1"/>
        </w:rPr>
        <w:t xml:space="preserve"> </w:t>
      </w:r>
      <w:del w:id="21" w:author="耿 啸" w:date="2020-05-15T00:01:00Z">
        <w:r w:rsidR="00496490" w:rsidRPr="00496490" w:rsidDel="0008068B">
          <w:rPr>
            <w:color w:val="000000" w:themeColor="text1"/>
          </w:rPr>
          <w:delText>model</w:delText>
        </w:r>
        <w:r w:rsidR="00497676" w:rsidDel="0008068B">
          <w:rPr>
            <w:color w:val="000000" w:themeColor="text1"/>
          </w:rPr>
          <w:delText>s</w:delText>
        </w:r>
        <w:r w:rsidR="00496490" w:rsidRPr="00496490" w:rsidDel="0008068B">
          <w:rPr>
            <w:color w:val="000000" w:themeColor="text1"/>
          </w:rPr>
          <w:delText xml:space="preserve"> </w:delText>
        </w:r>
      </w:del>
      <w:ins w:id="22" w:author="耿 啸" w:date="2020-05-15T00:01:00Z">
        <w:r w:rsidR="0008068B">
          <w:rPr>
            <w:color w:val="000000" w:themeColor="text1"/>
          </w:rPr>
          <w:t>captures</w:t>
        </w:r>
        <w:r w:rsidR="0008068B" w:rsidRPr="00496490">
          <w:rPr>
            <w:color w:val="000000" w:themeColor="text1"/>
          </w:rPr>
          <w:t xml:space="preserve"> </w:t>
        </w:r>
      </w:ins>
      <w:r w:rsidR="00496490" w:rsidRPr="00496490">
        <w:rPr>
          <w:color w:val="000000" w:themeColor="text1"/>
        </w:rPr>
        <w:t xml:space="preserve">their interaction from </w:t>
      </w:r>
      <w:r w:rsidR="00497676">
        <w:rPr>
          <w:color w:val="000000" w:themeColor="text1"/>
        </w:rPr>
        <w:t>the</w:t>
      </w:r>
      <w:r w:rsidR="00496490" w:rsidRPr="00496490">
        <w:rPr>
          <w:color w:val="000000" w:themeColor="text1"/>
        </w:rPr>
        <w:t xml:space="preserve"> perspective</w:t>
      </w:r>
      <w:r w:rsidR="00497676">
        <w:rPr>
          <w:color w:val="000000" w:themeColor="text1"/>
        </w:rPr>
        <w:t xml:space="preserve"> of functionality</w:t>
      </w:r>
      <w:r w:rsidR="00496490" w:rsidRPr="00496490">
        <w:rPr>
          <w:color w:val="000000" w:themeColor="text1"/>
        </w:rPr>
        <w:t>.</w:t>
      </w:r>
    </w:p>
    <w:p w14:paraId="52184065" w14:textId="2193FC73" w:rsidR="00E51B3A" w:rsidRPr="00DB6D1D" w:rsidRDefault="00496141" w:rsidP="00496490">
      <w:pPr>
        <w:ind w:firstLine="420"/>
      </w:pPr>
      <w:r>
        <w:t>T</w:t>
      </w:r>
      <w:r w:rsidR="00496490" w:rsidRPr="00786498">
        <w:t>he functional</w:t>
      </w:r>
      <w:r w:rsidR="00DB7528">
        <w:t>ity</w:t>
      </w:r>
      <w:r w:rsidR="00496490" w:rsidRPr="00786498">
        <w:t xml:space="preserve"> of a service, that is, the content information, generally fall into two forms: word sequence (such as </w:t>
      </w:r>
      <w:r w:rsidR="006D714F">
        <w:t xml:space="preserve">service </w:t>
      </w:r>
      <w:r w:rsidR="00496490" w:rsidRPr="00786498">
        <w:t>description</w:t>
      </w:r>
      <w:r w:rsidR="006D714F">
        <w:t>s</w:t>
      </w:r>
      <w:r w:rsidR="00496490" w:rsidRPr="00786498">
        <w:t xml:space="preserve">) </w:t>
      </w:r>
      <w:r w:rsidR="00496490" w:rsidRPr="00DB6D1D">
        <w:t>and separate word</w:t>
      </w:r>
      <w:r w:rsidR="00DB7528" w:rsidRPr="00DB6D1D">
        <w:t>s</w:t>
      </w:r>
      <w:r w:rsidR="00496490" w:rsidRPr="00DB6D1D">
        <w:t xml:space="preserve"> (such as tags). </w:t>
      </w:r>
      <w:r w:rsidR="00590237" w:rsidRPr="00DB6D1D">
        <w:t xml:space="preserve">The same is true of </w:t>
      </w:r>
      <w:r w:rsidR="00496490" w:rsidRPr="00DB6D1D">
        <w:t xml:space="preserve">Mreq. </w:t>
      </w:r>
      <w:r w:rsidR="00B73682" w:rsidRPr="00DB6D1D">
        <w:t xml:space="preserve">To get the representation of </w:t>
      </w:r>
      <w:r w:rsidR="00DB7528" w:rsidRPr="00DB6D1D">
        <w:t xml:space="preserve">the </w:t>
      </w:r>
      <w:r w:rsidR="00B73682" w:rsidRPr="00DB6D1D">
        <w:t>functionality of a mashup or a service, w</w:t>
      </w:r>
      <w:r w:rsidR="00496490" w:rsidRPr="00DB6D1D">
        <w:t xml:space="preserve">e first adopt two </w:t>
      </w:r>
      <w:r w:rsidR="00CF7AE0" w:rsidRPr="00DB6D1D">
        <w:t xml:space="preserve">deep-learning based </w:t>
      </w:r>
      <w:r w:rsidR="00496490" w:rsidRPr="00DB6D1D">
        <w:t>techniques to process these two forms of information</w:t>
      </w:r>
      <w:r w:rsidR="00092F00" w:rsidRPr="00DB6D1D">
        <w:t>,</w:t>
      </w:r>
      <w:r w:rsidR="00496490" w:rsidRPr="00DB6D1D">
        <w:t xml:space="preserve"> respectively, and then concatenate the</w:t>
      </w:r>
      <w:r w:rsidRPr="00DB6D1D">
        <w:t>ir</w:t>
      </w:r>
      <w:r w:rsidR="00496490" w:rsidRPr="00DB6D1D">
        <w:t xml:space="preserve"> extracted features.</w:t>
      </w:r>
    </w:p>
    <w:p w14:paraId="36FC53F8" w14:textId="62D369B9" w:rsidR="00496490" w:rsidRDefault="00496490" w:rsidP="00496490">
      <w:pPr>
        <w:ind w:firstLine="420"/>
      </w:pPr>
      <w:r w:rsidRPr="00DB6D1D">
        <w:t>T</w:t>
      </w:r>
      <w:r w:rsidR="00982C99" w:rsidRPr="00DB6D1D">
        <w:t>o apply deep-</w:t>
      </w:r>
      <w:r w:rsidRPr="00DB6D1D">
        <w:t xml:space="preserve">learning </w:t>
      </w:r>
      <w:r w:rsidR="00982C99" w:rsidRPr="00DB6D1D">
        <w:t xml:space="preserve">based </w:t>
      </w:r>
      <w:r w:rsidRPr="00DB6D1D">
        <w:t xml:space="preserve">feature extraction, we need to preprocess </w:t>
      </w:r>
      <w:r w:rsidR="00EF6A32" w:rsidRPr="00DB6D1D">
        <w:t xml:space="preserve">the </w:t>
      </w:r>
      <w:r w:rsidRPr="00DB6D1D">
        <w:t xml:space="preserve">content information with word embedding. </w:t>
      </w:r>
      <w:r w:rsidR="00982C99" w:rsidRPr="00DB6D1D">
        <w:t>Specifically, w</w:t>
      </w:r>
      <w:r w:rsidRPr="00DB6D1D">
        <w:t>e convert all terms into sparse binary vectors with</w:t>
      </w:r>
      <w:r>
        <w:t xml:space="preserve"> one-hot encoding</w:t>
      </w:r>
      <w:r w:rsidR="00982C99">
        <w:t>,</w:t>
      </w:r>
      <w:r w:rsidRPr="00BE72DD">
        <w:t xml:space="preserve"> input these vectors into </w:t>
      </w:r>
      <w:r>
        <w:t>an</w:t>
      </w:r>
      <w:r w:rsidRPr="00BE72DD">
        <w:t xml:space="preserve"> embedding layer</w:t>
      </w:r>
      <w:r w:rsidR="00EF6A32">
        <w:t>,</w:t>
      </w:r>
      <w:r w:rsidRPr="00BE72DD">
        <w:t xml:space="preserve"> and map each </w:t>
      </w:r>
      <w:r>
        <w:t>term</w:t>
      </w:r>
      <w:r w:rsidRPr="00BE72DD">
        <w:t xml:space="preserve"> into a dense vector or </w:t>
      </w:r>
      <w:r>
        <w:t xml:space="preserve">an </w:t>
      </w:r>
      <w:r w:rsidRPr="00BE72DD">
        <w:t xml:space="preserve">embedding. </w:t>
      </w:r>
      <w:r>
        <w:t xml:space="preserve">Finally, we </w:t>
      </w:r>
      <w:r w:rsidRPr="003851F1">
        <w:t>truncate</w:t>
      </w:r>
      <w:r>
        <w:t xml:space="preserve"> or pad </w:t>
      </w:r>
      <w:r w:rsidR="00982C99">
        <w:t>a piece of</w:t>
      </w:r>
      <w:r>
        <w:t xml:space="preserve"> content information </w:t>
      </w:r>
      <w:r w:rsidR="00982C99">
        <w:t xml:space="preserve">if </w:t>
      </w:r>
      <w:r w:rsidR="00982C99">
        <w:rPr>
          <w:rFonts w:hint="eastAsia"/>
        </w:rPr>
        <w:t>necessary</w:t>
      </w:r>
      <w:r w:rsidR="00982C99">
        <w:t xml:space="preserve"> </w:t>
      </w:r>
      <w:r>
        <w:t xml:space="preserve">and stack the embeddings </w:t>
      </w:r>
      <w:r w:rsidRPr="00BE72DD">
        <w:t xml:space="preserve">of </w:t>
      </w:r>
      <w:r w:rsidR="00EF6A32">
        <w:rPr>
          <w:rFonts w:hint="eastAsia"/>
        </w:rPr>
        <w:t>its</w:t>
      </w:r>
      <w:r w:rsidRPr="00BE72DD">
        <w:t xml:space="preserve"> term</w:t>
      </w:r>
      <w:r>
        <w:t xml:space="preserve">s, </w:t>
      </w:r>
      <w:r w:rsidR="00EF6A32">
        <w:t xml:space="preserve">which </w:t>
      </w:r>
      <w:r w:rsidRPr="00BE72DD">
        <w:t xml:space="preserve">transform the </w:t>
      </w:r>
      <w:r w:rsidR="00EF6A32">
        <w:rPr>
          <w:rFonts w:hint="eastAsia"/>
        </w:rPr>
        <w:t>content</w:t>
      </w:r>
      <w:r w:rsidR="00EF6A32">
        <w:t xml:space="preserve"> </w:t>
      </w:r>
      <w:r w:rsidRPr="00BE72DD">
        <w:t xml:space="preserve">information into </w:t>
      </w:r>
      <w:r>
        <w:t xml:space="preserve">a </w:t>
      </w:r>
      <w:r w:rsidRPr="00BE72DD">
        <w:t xml:space="preserve">matrix </w:t>
      </w:r>
      <w:r>
        <w:t>with a</w:t>
      </w:r>
      <w:r w:rsidRPr="000E425F">
        <w:t xml:space="preserve"> fixed size</w:t>
      </w:r>
      <w:ins w:id="23" w:author="耿 啸" w:date="2020-05-11T13:26:00Z">
        <w:r w:rsidR="00A92F7A">
          <w:t>,</w:t>
        </w:r>
        <m:oMath>
          <m:r>
            <w:rPr>
              <w:rFonts w:ascii="Cambria Math" w:hAnsi="Cambria Math"/>
            </w:rPr>
            <m:t xml:space="preserve"> E</m:t>
          </m:r>
        </m:oMath>
      </w:ins>
      <w:r w:rsidRPr="00BE72DD">
        <w:t>.</w:t>
      </w:r>
      <w:r>
        <w:rPr>
          <w:rFonts w:hint="eastAsia"/>
        </w:rPr>
        <w:t xml:space="preserve"> </w:t>
      </w:r>
      <w:r>
        <w:t>The process can be described as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060"/>
        <w:gridCol w:w="623"/>
      </w:tblGrid>
      <w:tr w:rsidR="00496490" w14:paraId="2AE65B36" w14:textId="77777777" w:rsidTr="007D2038">
        <w:trPr>
          <w:trHeight w:val="425"/>
        </w:trPr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092E13A2" w14:textId="77777777" w:rsidR="00496490" w:rsidRDefault="00496490" w:rsidP="007D2038"/>
        </w:tc>
        <w:tc>
          <w:tcPr>
            <w:tcW w:w="4250" w:type="pct"/>
            <w:vAlign w:val="center"/>
          </w:tcPr>
          <w:p w14:paraId="47B3ECB7" w14:textId="77777777" w:rsidR="00496490" w:rsidRPr="00976EFE" w:rsidRDefault="00496490" w:rsidP="007D203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5C8D1187" w14:textId="77777777" w:rsidR="00496490" w:rsidRDefault="00496490" w:rsidP="007D203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1)</w:t>
            </w:r>
          </w:p>
        </w:tc>
      </w:tr>
    </w:tbl>
    <w:p w14:paraId="1B1D064C" w14:textId="4041C920" w:rsidR="00496490" w:rsidRDefault="00496490" w:rsidP="00496490">
      <w:r w:rsidRPr="00010275">
        <w:t xml:space="preserve">where </w:t>
      </w:r>
      <m:oMath>
        <m:r>
          <w:rPr>
            <w:rFonts w:ascii="Cambria Math" w:hAnsi="Cambria Math"/>
          </w:rPr>
          <m:t>L</m:t>
        </m:r>
      </m:oMath>
      <w:r w:rsidRPr="00010275">
        <w:t xml:space="preserve"> is the length of the </w:t>
      </w:r>
      <w:r w:rsidR="00EF6A32">
        <w:rPr>
          <w:rFonts w:hint="eastAsia"/>
        </w:rPr>
        <w:t>content</w:t>
      </w:r>
      <w:r w:rsidRPr="00010275">
        <w:t xml:space="preserve"> </w:t>
      </w:r>
      <w:r w:rsidRPr="00BE72DD">
        <w:t>information</w:t>
      </w:r>
      <w:r w:rsidRPr="0001027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10275">
        <w:rPr>
          <w:rFonts w:hint="eastAsia"/>
        </w:rPr>
        <w:t xml:space="preserve"> </w:t>
      </w:r>
      <w:r w:rsidRPr="00010275">
        <w:t xml:space="preserve">is the </w:t>
      </w:r>
      <m:oMath>
        <m:r>
          <w:rPr>
            <w:rFonts w:ascii="Cambria Math" w:hAnsi="Cambria Math"/>
          </w:rPr>
          <m:t>i</m:t>
        </m:r>
      </m:oMath>
      <w:r w:rsidRPr="00010275">
        <w:t xml:space="preserve">-th term in the </w:t>
      </w:r>
      <w:r w:rsidRPr="00BE72DD">
        <w:t>information</w:t>
      </w:r>
      <w:r w:rsidRPr="00010275">
        <w:t xml:space="preserve">,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010275">
        <w:rPr>
          <w:rFonts w:hint="eastAsia"/>
        </w:rPr>
        <w:t xml:space="preserve"> </w:t>
      </w:r>
      <w:r w:rsidRPr="00010275">
        <w:t xml:space="preserve">is the </w:t>
      </w:r>
      <w:r w:rsidRPr="00010275">
        <w:rPr>
          <w:rFonts w:hint="eastAsia"/>
        </w:rPr>
        <w:t>w</w:t>
      </w:r>
      <w:r>
        <w:t xml:space="preserve">ord embedding </w:t>
      </w:r>
      <w:r w:rsidR="00EF6A32">
        <w:rPr>
          <w:rFonts w:hint="eastAsia"/>
        </w:rPr>
        <w:t>of</w:t>
      </w:r>
      <w:r w:rsidRPr="0001027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AA04CF9" w14:textId="649975A2" w:rsidR="00496490" w:rsidRDefault="00496490" w:rsidP="00496490">
      <w:pPr>
        <w:ind w:firstLine="420"/>
      </w:pPr>
      <w:r w:rsidRPr="00BF2334">
        <w:t xml:space="preserve">For </w:t>
      </w:r>
      <w:r w:rsidR="00EF6A32">
        <w:rPr>
          <w:rFonts w:hint="eastAsia"/>
        </w:rPr>
        <w:t>the</w:t>
      </w:r>
      <w:r w:rsidR="00EF6A32">
        <w:t xml:space="preserve"> </w:t>
      </w:r>
      <w:r w:rsidRPr="000E425F">
        <w:rPr>
          <w:rFonts w:hint="eastAsia"/>
        </w:rPr>
        <w:t>information</w:t>
      </w:r>
      <w:r w:rsidR="00EF6A32">
        <w:t xml:space="preserve"> </w:t>
      </w:r>
      <w:r w:rsidR="00AD1486">
        <w:t xml:space="preserve">represented </w:t>
      </w:r>
      <w:r w:rsidR="00EF6A32">
        <w:rPr>
          <w:rFonts w:hint="eastAsia"/>
        </w:rPr>
        <w:t>in</w:t>
      </w:r>
      <w:r w:rsidR="00EF6A32" w:rsidRPr="00EF6A32">
        <w:rPr>
          <w:rFonts w:hint="eastAsia"/>
        </w:rPr>
        <w:t xml:space="preserve"> </w:t>
      </w:r>
      <w:r w:rsidR="00AD1486">
        <w:rPr>
          <w:rFonts w:hint="eastAsia"/>
        </w:rPr>
        <w:t>a</w:t>
      </w:r>
      <w:r w:rsidR="00AD1486">
        <w:t xml:space="preserve"> </w:t>
      </w:r>
      <w:r w:rsidR="00EF6A32" w:rsidRPr="000E425F">
        <w:rPr>
          <w:rFonts w:hint="eastAsia"/>
        </w:rPr>
        <w:t>word</w:t>
      </w:r>
      <w:r w:rsidR="00EF6A32" w:rsidRPr="000E425F">
        <w:t xml:space="preserve"> sequence</w:t>
      </w:r>
      <w:r w:rsidRPr="00BF2334">
        <w:t xml:space="preserve">, we </w:t>
      </w:r>
      <w:r w:rsidR="00982C99">
        <w:t>apply</w:t>
      </w:r>
      <w:r w:rsidRPr="00BF2334">
        <w:t xml:space="preserve"> </w:t>
      </w:r>
      <w:r w:rsidRPr="00982C99">
        <w:rPr>
          <w:i/>
        </w:rPr>
        <w:t>text_inception</w:t>
      </w:r>
      <w:r w:rsidR="00AD1486">
        <w:t>,</w:t>
      </w:r>
      <w:commentRangeStart w:id="24"/>
      <w:r w:rsidR="00AD1486">
        <w:rPr>
          <w:rStyle w:val="a4"/>
        </w:rPr>
        <w:commentReference w:id="25"/>
      </w:r>
      <w:commentRangeEnd w:id="24"/>
      <w:r w:rsidR="008D64EF">
        <w:rPr>
          <w:rStyle w:val="a4"/>
        </w:rPr>
        <w:commentReference w:id="24"/>
      </w:r>
      <w:r w:rsidR="00AD1486">
        <w:t xml:space="preserve"> </w:t>
      </w:r>
      <w:r w:rsidRPr="00BF2334">
        <w:t xml:space="preserve">proposed in </w:t>
      </w:r>
      <w:r w:rsidR="00EF6A32">
        <w:rPr>
          <w:rFonts w:hint="eastAsia"/>
        </w:rPr>
        <w:t>o</w:t>
      </w:r>
      <w:r w:rsidR="00EF6A32">
        <w:t xml:space="preserve">ur </w:t>
      </w:r>
      <w:r w:rsidR="00EF6A32">
        <w:rPr>
          <w:rFonts w:hint="eastAsia"/>
        </w:rPr>
        <w:t>pr</w:t>
      </w:r>
      <w:r w:rsidR="00EF6A32">
        <w:t xml:space="preserve">evious </w:t>
      </w:r>
      <w:r w:rsidR="00AD1486">
        <w:t xml:space="preserve">work </w:t>
      </w:r>
      <w:r w:rsidRPr="00BF2334">
        <w:t>[]</w:t>
      </w:r>
      <w:r w:rsidR="00AD1486">
        <w:t>,</w:t>
      </w:r>
      <w:r w:rsidRPr="00BF2334">
        <w:t xml:space="preserve"> to </w:t>
      </w:r>
      <w:r>
        <w:t xml:space="preserve">its </w:t>
      </w:r>
      <w:r w:rsidR="0031355B">
        <w:t xml:space="preserve">feature </w:t>
      </w:r>
      <w:r w:rsidR="0031355B" w:rsidRPr="00BF2334">
        <w:t>extract</w:t>
      </w:r>
      <w:r w:rsidR="0031355B">
        <w:t>ion</w:t>
      </w:r>
      <w:r w:rsidRPr="00BF2334">
        <w:t xml:space="preserve">. </w:t>
      </w:r>
      <w:r>
        <w:t xml:space="preserve">The method </w:t>
      </w:r>
      <w:r w:rsidRPr="00BF2334">
        <w:t xml:space="preserve">first </w:t>
      </w:r>
      <w:r>
        <w:t>parallels stacked</w:t>
      </w:r>
      <w:r w:rsidRPr="00BF2334">
        <w:t xml:space="preserve"> convolution layers to extract local </w:t>
      </w:r>
      <w:r w:rsidR="00982C99">
        <w:rPr>
          <w:rFonts w:hint="eastAsia"/>
        </w:rPr>
        <w:t>patterns</w:t>
      </w:r>
      <w:r w:rsidR="00982C99">
        <w:t xml:space="preserve"> </w:t>
      </w:r>
      <w:r w:rsidRPr="00BF2334">
        <w:t xml:space="preserve">in the word sequence, </w:t>
      </w:r>
      <w:r w:rsidR="00AD1486">
        <w:rPr>
          <w:rFonts w:hint="eastAsia"/>
        </w:rPr>
        <w:t>and</w:t>
      </w:r>
      <w:r w:rsidR="00AD1486">
        <w:t xml:space="preserve"> </w:t>
      </w:r>
      <w:r w:rsidR="00982C99">
        <w:t>t</w:t>
      </w:r>
      <w:r>
        <w:t xml:space="preserve">hen </w:t>
      </w:r>
      <w:r w:rsidRPr="00B0721F">
        <w:t>employ</w:t>
      </w:r>
      <w:r w:rsidR="00B73682">
        <w:t>s</w:t>
      </w:r>
      <w:r w:rsidRPr="00B0721F">
        <w:t xml:space="preserve"> </w:t>
      </w:r>
      <w:r w:rsidRPr="00BF2334">
        <w:t xml:space="preserve">a global average pooling (GAP) layer to </w:t>
      </w:r>
      <w:r w:rsidRPr="00B0721F">
        <w:t xml:space="preserve">emphasize </w:t>
      </w:r>
      <w:r>
        <w:t>important</w:t>
      </w:r>
      <w:r w:rsidRPr="00BF2334">
        <w:t xml:space="preserve"> features</w:t>
      </w:r>
      <w:r>
        <w:t>.</w:t>
      </w:r>
      <w:r w:rsidRPr="00BF2334">
        <w:t xml:space="preserve"> Finally, a</w:t>
      </w:r>
      <w:r>
        <w:t>n</w:t>
      </w:r>
      <w:r w:rsidRPr="00BF2334">
        <w:t xml:space="preserve"> MLP is used to perform </w:t>
      </w:r>
      <w:r w:rsidR="00AD1486">
        <w:rPr>
          <w:rFonts w:hint="eastAsia"/>
        </w:rPr>
        <w:t>a</w:t>
      </w:r>
      <w:r w:rsidR="00AD1486">
        <w:t xml:space="preserve"> </w:t>
      </w:r>
      <w:r w:rsidRPr="00BF2334">
        <w:t>non-linear transformation on the features.</w:t>
      </w:r>
      <w:r w:rsidRPr="00B0721F">
        <w:t xml:space="preserve"> </w:t>
      </w:r>
      <w:del w:id="26" w:author="耿 啸" w:date="2020-05-11T13:27:00Z">
        <w:r w:rsidRPr="00B0721F" w:rsidDel="00BA1AD9">
          <w:delText xml:space="preserve">This </w:delText>
        </w:r>
      </w:del>
      <w:ins w:id="27" w:author="耿 啸" w:date="2020-05-11T13:27:00Z">
        <w:r w:rsidR="00BA1AD9" w:rsidRPr="00B0721F">
          <w:t>Th</w:t>
        </w:r>
        <w:r w:rsidR="00BA1AD9">
          <w:rPr>
            <w:rFonts w:hint="eastAsia"/>
          </w:rPr>
          <w:t>e</w:t>
        </w:r>
        <w:r w:rsidR="00BA1AD9" w:rsidRPr="00B0721F">
          <w:t xml:space="preserve"> </w:t>
        </w:r>
      </w:ins>
      <w:r w:rsidRPr="00B0721F">
        <w:t xml:space="preserve">process </w:t>
      </w:r>
      <w:ins w:id="28" w:author="耿 啸" w:date="2020-05-11T13:27:00Z">
        <w:r w:rsidR="00BA1AD9">
          <w:t xml:space="preserve">to get the representation of the </w:t>
        </w:r>
        <w:r w:rsidR="00BA1AD9" w:rsidRPr="000E425F">
          <w:rPr>
            <w:rFonts w:hint="eastAsia"/>
          </w:rPr>
          <w:t>word</w:t>
        </w:r>
        <w:r w:rsidR="00BA1AD9" w:rsidRPr="000E425F">
          <w:t xml:space="preserve"> sequence </w:t>
        </w:r>
        <w:r w:rsidR="00BA1AD9" w:rsidRPr="000E425F">
          <w:rPr>
            <w:rFonts w:hint="eastAsia"/>
          </w:rPr>
          <w:t>information</w:t>
        </w:r>
        <w:r w:rsidR="00BA1AD9">
          <w:t xml:space="preserve">, </w:t>
        </w:r>
        <m:oMath>
          <m:sSub>
            <m:sSubPr>
              <m:ctrlPr>
                <w:rPr>
                  <w:rFonts w:ascii="Cambria Math" w:eastAsia="等线" w:hAnsi="Cambria Math"/>
                  <w:b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 w:hint="eastAsia"/>
                  <w:color w:val="000000"/>
                </w:rPr>
                <m:t>v</m:t>
              </m:r>
            </m:e>
            <m:sub>
              <m:r>
                <w:rPr>
                  <w:rFonts w:ascii="Cambria Math" w:eastAsia="等线" w:hAnsi="Cambria Math"/>
                  <w:color w:val="000000"/>
                </w:rPr>
                <m:t>seq</m:t>
              </m:r>
            </m:sub>
          </m:sSub>
        </m:oMath>
        <w:r w:rsidR="00BA1AD9">
          <w:rPr>
            <w:rFonts w:hint="eastAsia"/>
            <w:b/>
            <w:color w:val="000000"/>
          </w:rPr>
          <w:t>,</w:t>
        </w:r>
        <w:r w:rsidR="00BA1AD9">
          <w:rPr>
            <w:b/>
            <w:color w:val="000000"/>
          </w:rPr>
          <w:t xml:space="preserve"> </w:t>
        </w:r>
      </w:ins>
      <w:r w:rsidRPr="00B0721F">
        <w:t xml:space="preserve">can be simply </w:t>
      </w:r>
      <w:r w:rsidR="0031355B">
        <w:t>written</w:t>
      </w:r>
      <w:r w:rsidRPr="00B0721F">
        <w:t xml:space="preserve"> as</w:t>
      </w:r>
    </w:p>
    <w:p w14:paraId="02B5C194" w14:textId="23FD104E" w:rsidR="00496490" w:rsidRPr="0031355B" w:rsidRDefault="000D1E27" w:rsidP="00496490">
      <w:pPr>
        <w:rPr>
          <w:b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 w:hint="eastAsia"/>
                  <w:color w:val="000000"/>
                </w:rPr>
                <m:t>v</m:t>
              </m:r>
            </m:e>
            <m:sub>
              <m:r>
                <w:rPr>
                  <w:rFonts w:ascii="Cambria Math" w:eastAsia="等线" w:hAnsi="Cambria Math"/>
                  <w:color w:val="000000"/>
                </w:rPr>
                <m:t>seq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text_</m:t>
          </m:r>
          <m:r>
            <w:rPr>
              <w:rFonts w:ascii="Cambria Math" w:hAnsi="Cambria Math" w:hint="eastAsia"/>
            </w:rPr>
            <m:t>inception</m:t>
          </m:r>
          <m:r>
            <w:rPr>
              <w:rFonts w:ascii="Cambria Math" w:hAnsi="Cambria Math"/>
            </w:rPr>
            <m:t>(E)</m:t>
          </m:r>
          <m:r>
            <w:ins w:id="29" w:author="耿 啸" w:date="2020-05-11T13:28:00Z">
              <w:rPr>
                <w:rFonts w:ascii="Cambria Math" w:hAnsi="Cambria Math"/>
              </w:rPr>
              <m:t>.</m:t>
            </w:ins>
          </m:r>
          <m:r>
            <w:del w:id="30" w:author="耿 啸" w:date="2020-05-11T13:27:00Z">
              <m:rPr>
                <m:sty m:val="bi"/>
              </m:rPr>
              <w:rPr>
                <w:rFonts w:ascii="Cambria Math" w:hAnsi="Cambria Math"/>
              </w:rPr>
              <m:t>,</m:t>
            </w:del>
          </m:r>
        </m:oMath>
      </m:oMathPara>
    </w:p>
    <w:p w14:paraId="52512A36" w14:textId="34508661" w:rsidR="0031355B" w:rsidRDefault="0031355B" w:rsidP="00496490">
      <w:commentRangeStart w:id="31"/>
      <w:commentRangeStart w:id="32"/>
      <w:del w:id="33" w:author="耿 啸" w:date="2020-05-11T13:27:00Z">
        <w:r w:rsidDel="00D914F8">
          <w:delText>w</w:delText>
        </w:r>
        <w:r w:rsidRPr="0031355B" w:rsidDel="00D914F8">
          <w:rPr>
            <w:rFonts w:hint="eastAsia"/>
          </w:rPr>
          <w:delText>here</w:delText>
        </w:r>
        <w:commentRangeEnd w:id="31"/>
        <w:r w:rsidR="00AD1486" w:rsidDel="00D914F8">
          <w:rPr>
            <w:rStyle w:val="a4"/>
          </w:rPr>
          <w:commentReference w:id="31"/>
        </w:r>
      </w:del>
      <w:commentRangeEnd w:id="32"/>
      <w:r w:rsidR="00B3674B">
        <w:rPr>
          <w:rStyle w:val="a4"/>
        </w:rPr>
        <w:commentReference w:id="32"/>
      </w:r>
      <w:del w:id="34" w:author="耿 啸" w:date="2020-05-11T13:27:00Z">
        <w:r w:rsidDel="00D914F8">
          <w:delText xml:space="preserve"> </w:delText>
        </w:r>
        <m:oMath>
          <m:sSub>
            <m:sSubPr>
              <m:ctrlPr>
                <w:rPr>
                  <w:rFonts w:ascii="Cambria Math" w:eastAsia="等线" w:hAnsi="Cambria Math"/>
                  <w:b/>
                  <w:color w:val="000000"/>
                  <w:highlight w:val="yellow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/>
                  <w:color w:val="000000"/>
                  <w:highlight w:val="yellow"/>
                  <w:rPrChange w:id="35" w:author="wangjian_sd@163.com" w:date="2020-05-11T07:50:00Z">
                    <w:rPr>
                      <w:rFonts w:ascii="Cambria Math" w:eastAsia="等线" w:hAnsi="Cambria Math"/>
                      <w:color w:val="000000"/>
                    </w:rPr>
                  </w:rPrChange>
                </w:rPr>
                <m:t>v</m:t>
              </m:r>
            </m:e>
            <m:sub>
              <m:r>
                <w:rPr>
                  <w:rFonts w:ascii="Cambria Math" w:eastAsia="等线" w:hAnsi="Cambria Math"/>
                  <w:color w:val="000000"/>
                  <w:highlight w:val="yellow"/>
                  <w:rPrChange w:id="36" w:author="wangjian_sd@163.com" w:date="2020-05-11T07:50:00Z">
                    <w:rPr>
                      <w:rFonts w:ascii="Cambria Math" w:eastAsia="等线" w:hAnsi="Cambria Math"/>
                      <w:color w:val="000000"/>
                    </w:rPr>
                  </w:rPrChange>
                </w:rPr>
                <m:t>seq</m:t>
              </m:r>
            </m:sub>
          </m:sSub>
        </m:oMath>
        <w:r w:rsidRPr="0031355B" w:rsidDel="00D914F8">
          <w:delText xml:space="preserve"> </w:delText>
        </w:r>
        <w:r w:rsidDel="00D914F8">
          <w:delText xml:space="preserve">denotes the representation extracted from </w:delText>
        </w:r>
      </w:del>
      <w:ins w:id="37" w:author="wangjian_sd@163.com" w:date="2020-05-11T07:43:00Z">
        <w:del w:id="38" w:author="耿 啸" w:date="2020-05-11T13:27:00Z">
          <w:r w:rsidR="00AD1486" w:rsidDel="00D914F8">
            <w:delText xml:space="preserve">the </w:delText>
          </w:r>
        </w:del>
      </w:ins>
      <w:del w:id="39" w:author="耿 啸" w:date="2020-05-11T13:27:00Z">
        <w:r w:rsidRPr="000E425F" w:rsidDel="00D914F8">
          <w:rPr>
            <w:rFonts w:hint="eastAsia"/>
          </w:rPr>
          <w:delText>word</w:delText>
        </w:r>
        <w:r w:rsidRPr="000E425F" w:rsidDel="00D914F8">
          <w:delText xml:space="preserve"> sequence </w:delText>
        </w:r>
        <w:r w:rsidRPr="000E425F" w:rsidDel="00D914F8">
          <w:rPr>
            <w:rFonts w:hint="eastAsia"/>
          </w:rPr>
          <w:delText>information</w:delText>
        </w:r>
        <w:r w:rsidDel="00D914F8">
          <w:delText>.</w:delText>
        </w:r>
      </w:del>
    </w:p>
    <w:p w14:paraId="50DF136A" w14:textId="05F1DDF3" w:rsidR="00496490" w:rsidRDefault="00A122CE" w:rsidP="00496490">
      <w:pPr>
        <w:ind w:firstLine="420"/>
      </w:pPr>
      <w:r w:rsidRPr="00BF2334">
        <w:t xml:space="preserve">For </w:t>
      </w:r>
      <w:r w:rsidR="00AD1486">
        <w:t xml:space="preserve">the </w:t>
      </w:r>
      <w:r w:rsidRPr="00B0721F">
        <w:t>content information in the form of a separate word set</w:t>
      </w:r>
      <w:r w:rsidRPr="00BF2334">
        <w:t>,</w:t>
      </w:r>
      <w:r>
        <w:t xml:space="preserve"> t</w:t>
      </w:r>
      <w:r w:rsidR="00496490" w:rsidRPr="00B0721F">
        <w:t xml:space="preserve">here is no order </w:t>
      </w:r>
      <w:r w:rsidR="00496490">
        <w:t>among</w:t>
      </w:r>
      <w:r w:rsidR="00496490" w:rsidRPr="00B0721F">
        <w:t xml:space="preserve"> </w:t>
      </w:r>
      <w:r w:rsidR="00AD1486">
        <w:t xml:space="preserve">its </w:t>
      </w:r>
      <w:r w:rsidR="00496490" w:rsidRPr="00B0721F">
        <w:t xml:space="preserve">multiple terms, </w:t>
      </w:r>
      <w:r w:rsidR="00AD1486">
        <w:t>which makes</w:t>
      </w:r>
      <w:r w:rsidR="00AD1486" w:rsidRPr="00B0721F">
        <w:t xml:space="preserve"> </w:t>
      </w:r>
      <w:r w:rsidR="0031355B" w:rsidRPr="00982C99">
        <w:rPr>
          <w:i/>
        </w:rPr>
        <w:t>text_inception</w:t>
      </w:r>
      <w:r w:rsidR="00496490" w:rsidRPr="00B0721F">
        <w:t xml:space="preserve"> </w:t>
      </w:r>
      <w:r w:rsidR="00AD1486">
        <w:t>in</w:t>
      </w:r>
      <w:r w:rsidR="0031355B" w:rsidRPr="0031355B">
        <w:t>applicable</w:t>
      </w:r>
      <w:r w:rsidR="00496490" w:rsidRPr="00B0721F">
        <w:t>.</w:t>
      </w:r>
      <w:r w:rsidR="00496490" w:rsidRPr="006E5C00">
        <w:t xml:space="preserve"> Instead, we retrieve and average the embedding of each term to get a fixed-length </w:t>
      </w:r>
      <w:r w:rsidR="00496490">
        <w:t>representation</w:t>
      </w:r>
      <w:r w:rsidR="00496490" w:rsidRPr="006E5C00">
        <w:t xml:space="preserve"> of the</w:t>
      </w:r>
      <w:r w:rsidR="00496490">
        <w:t xml:space="preserve"> </w:t>
      </w:r>
      <w:r w:rsidR="00496490" w:rsidRPr="00B0721F">
        <w:t>information</w:t>
      </w:r>
      <w:ins w:id="40" w:author="耿 啸" w:date="2020-05-11T13:29:00Z">
        <w:r w:rsidR="003A0BE5">
          <w:t>,</w:t>
        </w: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</m:oMath>
      </w:ins>
      <w:r w:rsidR="00496490">
        <w:t>:</w:t>
      </w:r>
    </w:p>
    <w:p w14:paraId="18F898DC" w14:textId="7343031F" w:rsidR="00496490" w:rsidRPr="00F94DED" w:rsidRDefault="000D1E27" w:rsidP="00496490">
      <w:pPr>
        <w:pStyle w:val="equation"/>
        <w:ind w:firstLine="29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set</m:t>
            </m:r>
          </m:sub>
        </m:sSub>
        <m:r>
          <m:rPr>
            <m:sty m:val="b"/>
          </m:rP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verage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….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…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496490">
        <w:rPr>
          <w:rFonts w:eastAsiaTheme="minorEastAsia" w:hint="eastAsia"/>
          <w:lang w:eastAsia="zh-CN"/>
        </w:rPr>
        <w:t xml:space="preserve"> </w:t>
      </w:r>
      <w:r w:rsidR="00496490">
        <w:rPr>
          <w:rFonts w:eastAsiaTheme="minorEastAsia"/>
          <w:lang w:eastAsia="zh-CN"/>
        </w:rPr>
        <w:tab/>
      </w:r>
      <w:r w:rsidR="00496490">
        <w:rPr>
          <w:rFonts w:eastAsiaTheme="minorEastAsia"/>
          <w:lang w:eastAsia="zh-CN"/>
        </w:rPr>
        <w:tab/>
      </w:r>
      <w:r w:rsidR="00496490">
        <w:rPr>
          <w:rFonts w:eastAsiaTheme="minorEastAsia"/>
          <w:lang w:eastAsia="zh-CN"/>
        </w:rPr>
        <w:tab/>
      </w:r>
      <w:r w:rsidR="00496490">
        <w:rPr>
          <w:rFonts w:eastAsiaTheme="minorEastAsia"/>
          <w:lang w:eastAsia="zh-CN"/>
        </w:rPr>
        <w:tab/>
      </w:r>
    </w:p>
    <w:p w14:paraId="140CF11D" w14:textId="2B17E4E0" w:rsidR="00496490" w:rsidRPr="00244F2F" w:rsidRDefault="00496490" w:rsidP="00496490">
      <w:pPr>
        <w:pStyle w:val="af1"/>
        <w:ind w:firstLine="0"/>
      </w:pPr>
      <w:r w:rsidRPr="00244F2F">
        <w:lastRenderedPageBreak/>
        <w:t>w</w:t>
      </w:r>
      <w:r w:rsidRPr="00244F2F">
        <w:rPr>
          <w:rFonts w:hint="eastAsia"/>
        </w:rPr>
        <w:t>here</w:t>
      </w:r>
      <w:r w:rsidRPr="00244F2F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the size of the set</w:t>
      </w:r>
      <w:r w:rsidR="0031355B">
        <w:t>.</w:t>
      </w:r>
    </w:p>
    <w:p w14:paraId="2656C0E2" w14:textId="25E88854" w:rsidR="00496490" w:rsidRDefault="00496490" w:rsidP="00496490">
      <w:pPr>
        <w:ind w:firstLine="420"/>
      </w:pPr>
      <w:r w:rsidRPr="006E5C00">
        <w:t xml:space="preserve">For a mashup or service, we </w:t>
      </w:r>
      <w:r>
        <w:rPr>
          <w:rFonts w:hint="eastAsia"/>
        </w:rPr>
        <w:t>concatenate</w:t>
      </w:r>
      <w:r>
        <w:t xml:space="preserve"> the</w:t>
      </w:r>
      <w:r w:rsidRPr="006E5C00">
        <w:t xml:space="preserve"> two features </w:t>
      </w:r>
      <w:r>
        <w:t xml:space="preserve">extracted from </w:t>
      </w:r>
      <w:r w:rsidRPr="006E5C00">
        <w:t xml:space="preserve">its </w:t>
      </w:r>
      <w:r>
        <w:t>content information,</w:t>
      </w:r>
      <m:oMath>
        <m:r>
          <m:rPr>
            <m:sty m:val="b"/>
          </m:rPr>
          <w:rPr>
            <w:rFonts w:ascii="Cambria Math" w:eastAsia="等线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seq</m:t>
            </m:r>
          </m:sub>
        </m:sSub>
      </m:oMath>
      <w:r>
        <w:rPr>
          <w:rFonts w:hint="eastAsia"/>
          <w:b/>
          <w:color w:val="000000"/>
        </w:rPr>
        <w:t xml:space="preserve"> </w:t>
      </w:r>
      <w:r w:rsidRPr="00B730FC">
        <w:t>and</w:t>
      </w:r>
      <w:r>
        <w:rPr>
          <w:b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</m:oMath>
      <w:r>
        <w:t xml:space="preserve">, </w:t>
      </w:r>
      <w:r>
        <w:rPr>
          <w:rFonts w:hint="eastAsia"/>
        </w:rPr>
        <w:t>and</w:t>
      </w:r>
      <w:r>
        <w:t xml:space="preserve"> </w:t>
      </w:r>
      <w:r w:rsidRPr="006E5C00">
        <w:t xml:space="preserve">obtain a representation </w:t>
      </w:r>
      <w:r>
        <w:t>depicting its functionality</w:t>
      </w:r>
      <w:r w:rsidRPr="006E5C00">
        <w:t>:</w:t>
      </w:r>
    </w:p>
    <w:p w14:paraId="6932559F" w14:textId="6CDBA516" w:rsidR="00496490" w:rsidRDefault="00496490" w:rsidP="00496490">
      <w:pPr>
        <w:ind w:left="2940" w:firstLine="420"/>
      </w:pPr>
      <m:oMath>
        <m:r>
          <m:rPr>
            <m:sty m:val="b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seq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EC28A94" w14:textId="034EBF62" w:rsidR="0008068B" w:rsidRDefault="00315598" w:rsidP="0008068B">
      <w:pPr>
        <w:ind w:firstLine="420"/>
      </w:pPr>
      <w:r>
        <w:t>In this way</w:t>
      </w:r>
      <w:r w:rsidR="00496490" w:rsidRPr="00046BC7">
        <w:t xml:space="preserve">, we can </w:t>
      </w:r>
      <w:r w:rsidR="00496490">
        <w:t>transform</w:t>
      </w:r>
      <w:r w:rsidR="00496490" w:rsidRPr="00046BC7">
        <w:t xml:space="preserve"> the content information </w:t>
      </w:r>
      <w:r w:rsidR="00496490">
        <w:t>of</w:t>
      </w:r>
      <w:r w:rsidR="00496490" w:rsidRPr="00046BC7">
        <w:t xml:space="preserve"> MReq, s </w:t>
      </w:r>
      <w:r w:rsidR="00496490">
        <w:t xml:space="preserve">and </w:t>
      </w:r>
      <w:r w:rsidR="003562EF">
        <w:t xml:space="preserve">each </w:t>
      </w:r>
      <w:r w:rsidR="00496490" w:rsidRPr="00046BC7">
        <w:t xml:space="preserve">selected service </w:t>
      </w:r>
      <w:r w:rsidR="00496490">
        <w:t>into</w:t>
      </w:r>
      <w:r w:rsidR="00496490" w:rsidRPr="00046BC7">
        <w:t xml:space="preserve"> real-valued feature vectors. </w:t>
      </w:r>
      <w:r w:rsidR="00496490">
        <w:t xml:space="preserve">Then </w:t>
      </w:r>
      <w:r w:rsidR="00496490" w:rsidRPr="00046BC7">
        <w:t xml:space="preserve">we </w:t>
      </w:r>
      <w:r w:rsidR="003562EF">
        <w:t>feed them</w:t>
      </w:r>
      <w:r w:rsidR="00496490" w:rsidRPr="00046BC7">
        <w:t xml:space="preserve"> </w:t>
      </w:r>
      <w:r w:rsidR="003562EF">
        <w:t>in</w:t>
      </w:r>
      <w:r w:rsidR="00496490" w:rsidRPr="00046BC7">
        <w:t xml:space="preserve">to </w:t>
      </w:r>
      <w:r w:rsidR="003562EF">
        <w:t xml:space="preserve">the interaction layer and </w:t>
      </w:r>
      <w:del w:id="41" w:author="耿 啸" w:date="2020-05-15T00:02:00Z">
        <w:r w:rsidR="00963B03" w:rsidDel="0008068B">
          <w:delText xml:space="preserve">finally </w:delText>
        </w:r>
      </w:del>
      <w:r w:rsidR="003562EF">
        <w:t xml:space="preserve">obtain an vector, 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</w:rPr>
              <m:t>ci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s,SS</m:t>
            </m:r>
          </m:sub>
        </m:sSub>
      </m:oMath>
      <w:r w:rsidR="003562EF">
        <w:t xml:space="preserve">, to </w:t>
      </w:r>
      <w:r w:rsidR="00496490" w:rsidRPr="00046BC7">
        <w:t>model the</w:t>
      </w:r>
      <w:r w:rsidR="00496490">
        <w:t>ir</w:t>
      </w:r>
      <w:r w:rsidR="00496490" w:rsidRPr="00046BC7">
        <w:t xml:space="preserve"> functional interaction</w:t>
      </w:r>
      <w:r w:rsidR="003562EF">
        <w:t>.</w:t>
      </w:r>
      <w:r w:rsidR="00496490" w:rsidRPr="00046BC7">
        <w:t xml:space="preserve"> </w:t>
      </w:r>
      <w:ins w:id="42" w:author="耿 啸" w:date="2020-05-15T00:01:00Z">
        <w:r w:rsidR="0008068B" w:rsidRPr="0008068B">
          <w:t xml:space="preserve">Finally, we directly input this vector into a softmax layer to predict a score. </w:t>
        </w:r>
      </w:ins>
    </w:p>
    <w:p w14:paraId="5AECD47B" w14:textId="17464B46" w:rsidR="00496490" w:rsidRPr="0008068B" w:rsidRDefault="00496490" w:rsidP="00496490">
      <w:pPr>
        <w:ind w:firstLine="420"/>
      </w:pPr>
    </w:p>
    <w:p w14:paraId="3BFBFB5A" w14:textId="77777777" w:rsidR="003562EF" w:rsidRPr="003562EF" w:rsidRDefault="003562EF" w:rsidP="00496490">
      <w:pPr>
        <w:ind w:firstLine="420"/>
      </w:pPr>
    </w:p>
    <w:p w14:paraId="7339D971" w14:textId="25752BE3" w:rsidR="008C3640" w:rsidRDefault="008C3640">
      <w:pPr>
        <w:pStyle w:val="2"/>
        <w:rPr>
          <w:color w:val="000000" w:themeColor="text1"/>
        </w:rPr>
        <w:pPrChange w:id="43" w:author="耿 啸" w:date="2020-05-15T00:07:00Z">
          <w:pPr>
            <w:pStyle w:val="3"/>
          </w:pPr>
        </w:pPrChange>
      </w:pPr>
      <w:r>
        <w:t>Neighbor</w:t>
      </w:r>
      <w:ins w:id="44" w:author="耿 啸" w:date="2020-05-15T13:01:00Z">
        <w:r w:rsidR="00883979">
          <w:rPr>
            <w:rFonts w:hint="eastAsia"/>
            <w:lang w:eastAsia="zh-CN"/>
          </w:rPr>
          <w:t>-</w:t>
        </w:r>
      </w:ins>
      <w:del w:id="45" w:author="耿 啸" w:date="2020-05-15T13:01:00Z">
        <w:r w:rsidRPr="00A122CE" w:rsidDel="00883979">
          <w:delText xml:space="preserve"> </w:delText>
        </w:r>
      </w:del>
      <w:r w:rsidRPr="00A122CE">
        <w:t>interaction</w:t>
      </w:r>
      <w:ins w:id="46" w:author="耿 啸" w:date="2020-05-15T13:01:00Z">
        <w:r w:rsidR="00883979">
          <w:rPr>
            <w:rFonts w:hint="eastAsia"/>
            <w:lang w:eastAsia="zh-CN"/>
          </w:rPr>
          <w:t>-based</w:t>
        </w:r>
        <w:r w:rsidR="00883979">
          <w:t xml:space="preserve"> </w:t>
        </w:r>
      </w:ins>
      <w:del w:id="47" w:author="耿 啸" w:date="2020-05-15T13:01:00Z">
        <w:r w:rsidRPr="00A122CE" w:rsidDel="00883979">
          <w:delText xml:space="preserve"> module</w:delText>
        </w:r>
        <w:r w:rsidRPr="00AD2761" w:rsidDel="00883979">
          <w:rPr>
            <w:color w:val="000000" w:themeColor="text1"/>
          </w:rPr>
          <w:delText xml:space="preserve"> </w:delText>
        </w:r>
      </w:del>
      <w:ins w:id="48" w:author="耿 啸" w:date="2020-05-15T13:01:00Z">
        <w:r w:rsidR="00883979">
          <w:t>model</w:t>
        </w:r>
        <w:r w:rsidR="00883979" w:rsidRPr="00AD2761">
          <w:rPr>
            <w:color w:val="000000" w:themeColor="text1"/>
          </w:rPr>
          <w:t xml:space="preserve"> </w:t>
        </w:r>
      </w:ins>
    </w:p>
    <w:p w14:paraId="625B6A47" w14:textId="498A51E4" w:rsidR="00496490" w:rsidRDefault="00496490" w:rsidP="00496490">
      <w:pPr>
        <w:ind w:firstLine="420"/>
        <w:rPr>
          <w:color w:val="000000" w:themeColor="text1"/>
        </w:rPr>
      </w:pPr>
      <w:r w:rsidRPr="00AD2761">
        <w:rPr>
          <w:color w:val="000000" w:themeColor="text1"/>
        </w:rPr>
        <w:t xml:space="preserve">Besides </w:t>
      </w:r>
      <w:r w:rsidR="00315598">
        <w:rPr>
          <w:color w:val="000000" w:themeColor="text1"/>
        </w:rPr>
        <w:t xml:space="preserve">the </w:t>
      </w:r>
      <w:r w:rsidRPr="00AD2761">
        <w:rPr>
          <w:color w:val="000000" w:themeColor="text1"/>
        </w:rPr>
        <w:t xml:space="preserve">content information, </w:t>
      </w:r>
      <w:r>
        <w:t>historical invocations</w:t>
      </w:r>
      <w:r w:rsidRPr="00AD2761">
        <w:rPr>
          <w:color w:val="000000" w:themeColor="text1"/>
        </w:rPr>
        <w:t xml:space="preserve"> </w:t>
      </w:r>
      <w:r w:rsidRPr="00317EAE">
        <w:t xml:space="preserve">between </w:t>
      </w:r>
      <w:r>
        <w:t xml:space="preserve">existing </w:t>
      </w:r>
      <w:r w:rsidRPr="00317EAE">
        <w:t>mashup</w:t>
      </w:r>
      <w:r>
        <w:t>s</w:t>
      </w:r>
      <w:r w:rsidRPr="00317EAE">
        <w:t xml:space="preserve"> and service</w:t>
      </w:r>
      <w:r>
        <w:t>s</w:t>
      </w:r>
      <w:r w:rsidRPr="00AD2761">
        <w:rPr>
          <w:color w:val="000000" w:themeColor="text1"/>
        </w:rPr>
        <w:t xml:space="preserve"> </w:t>
      </w:r>
      <w:r w:rsidR="0070584A">
        <w:rPr>
          <w:color w:val="000000" w:themeColor="text1"/>
        </w:rPr>
        <w:t xml:space="preserve">is beneficial </w:t>
      </w:r>
      <w:r w:rsidR="0070584A">
        <w:rPr>
          <w:rFonts w:hint="eastAsia"/>
          <w:color w:val="000000" w:themeColor="text1"/>
        </w:rPr>
        <w:t>to</w:t>
      </w:r>
      <w:r w:rsidRPr="00AD2761">
        <w:rPr>
          <w:color w:val="000000" w:themeColor="text1"/>
        </w:rPr>
        <w:t xml:space="preserve"> </w:t>
      </w:r>
      <w:r w:rsidR="00315598">
        <w:rPr>
          <w:color w:val="000000" w:themeColor="text1"/>
        </w:rPr>
        <w:t xml:space="preserve">the </w:t>
      </w:r>
      <w:r w:rsidRPr="00AD2761">
        <w:rPr>
          <w:color w:val="000000" w:themeColor="text1"/>
        </w:rPr>
        <w:t xml:space="preserve">recommendation </w:t>
      </w:r>
      <w:r>
        <w:rPr>
          <w:color w:val="000000" w:themeColor="text1"/>
        </w:rPr>
        <w:t>result</w:t>
      </w:r>
      <w:r w:rsidRPr="00AD2761">
        <w:rPr>
          <w:color w:val="000000" w:themeColor="text1"/>
        </w:rPr>
        <w:t xml:space="preserve">. </w:t>
      </w:r>
      <w:r w:rsidR="007E7136">
        <w:rPr>
          <w:color w:val="000000" w:themeColor="text1"/>
        </w:rPr>
        <w:t>Inspired by user-based CF</w:t>
      </w:r>
      <w:r w:rsidR="0070584A">
        <w:rPr>
          <w:color w:val="000000" w:themeColor="text1"/>
        </w:rPr>
        <w:t xml:space="preserve"> methods</w:t>
      </w:r>
      <w:r w:rsidR="007E7136">
        <w:rPr>
          <w:color w:val="000000" w:themeColor="text1"/>
        </w:rPr>
        <w:t xml:space="preserve">, </w:t>
      </w:r>
      <w:r w:rsidR="008C3640">
        <w:rPr>
          <w:color w:val="000000" w:themeColor="text1"/>
        </w:rPr>
        <w:t xml:space="preserve">we design a </w:t>
      </w:r>
      <w:r w:rsidR="006772DF">
        <w:rPr>
          <w:color w:val="000000" w:themeColor="text1"/>
        </w:rPr>
        <w:t>n</w:t>
      </w:r>
      <w:r w:rsidR="006772DF" w:rsidRPr="006772DF">
        <w:rPr>
          <w:color w:val="000000" w:themeColor="text1"/>
        </w:rPr>
        <w:t>eighbor interaction module</w:t>
      </w:r>
      <w:r w:rsidR="008C3640">
        <w:rPr>
          <w:color w:val="000000" w:themeColor="text1"/>
        </w:rPr>
        <w:t xml:space="preserve"> to </w:t>
      </w:r>
      <w:r w:rsidR="00060003">
        <w:rPr>
          <w:color w:val="000000" w:themeColor="text1"/>
        </w:rPr>
        <w:t>learn the interaction among m, SS and s</w:t>
      </w:r>
      <w:r w:rsidR="00B53CEB">
        <w:rPr>
          <w:color w:val="000000" w:themeColor="text1"/>
        </w:rPr>
        <w:t>,</w:t>
      </w:r>
      <w:r w:rsidR="007E7136">
        <w:rPr>
          <w:color w:val="000000" w:themeColor="text1"/>
        </w:rPr>
        <w:t xml:space="preserve"> based on the </w:t>
      </w:r>
      <w:r w:rsidR="007E7136">
        <w:t xml:space="preserve">historical </w:t>
      </w:r>
      <w:r w:rsidR="00006295">
        <w:t>information</w:t>
      </w:r>
      <w:r w:rsidR="007E7136">
        <w:rPr>
          <w:color w:val="000000" w:themeColor="text1"/>
        </w:rPr>
        <w:t xml:space="preserve"> of </w:t>
      </w:r>
      <w:r w:rsidR="001F629B">
        <w:rPr>
          <w:color w:val="000000" w:themeColor="text1"/>
        </w:rPr>
        <w:t xml:space="preserve">the </w:t>
      </w:r>
      <w:r w:rsidR="007E7136">
        <w:rPr>
          <w:color w:val="000000" w:themeColor="text1"/>
        </w:rPr>
        <w:t>mashups</w:t>
      </w:r>
      <w:r w:rsidR="001F629B" w:rsidRPr="001F629B">
        <w:t xml:space="preserve"> </w:t>
      </w:r>
      <w:r w:rsidR="00006295">
        <w:t>similar to</w:t>
      </w:r>
      <w:r w:rsidR="001F629B">
        <w:t xml:space="preserve"> m </w:t>
      </w:r>
      <w:r w:rsidR="001F629B" w:rsidRPr="0055373F">
        <w:t>(</w:t>
      </w:r>
      <w:r w:rsidR="001F629B">
        <w:t>i.e.</w:t>
      </w:r>
      <w:r w:rsidR="001F629B">
        <w:rPr>
          <w:rFonts w:hint="eastAsia"/>
        </w:rPr>
        <w:t>,</w:t>
      </w:r>
      <w:r w:rsidR="001F629B">
        <w:t xml:space="preserve"> </w:t>
      </w:r>
      <w:r w:rsidR="001F629B" w:rsidRPr="0055373F">
        <w:t>neighbor</w:t>
      </w:r>
      <w:r w:rsidR="001F629B">
        <w:t xml:space="preserve"> </w:t>
      </w:r>
      <w:r w:rsidR="001F629B" w:rsidRPr="0055373F">
        <w:t>mashups</w:t>
      </w:r>
      <w:r w:rsidR="001F629B">
        <w:rPr>
          <w:rFonts w:hint="eastAsia"/>
        </w:rPr>
        <w:t>,</w:t>
      </w:r>
      <w:r w:rsidR="001F629B">
        <w:t xml:space="preserve"> denoted as </w:t>
      </w:r>
      <m:oMath>
        <m:r>
          <w:rPr>
            <w:rFonts w:ascii="Cambria Math" w:hAnsi="Cambria Math"/>
          </w:rPr>
          <m:t>NM</m:t>
        </m:r>
      </m:oMath>
      <w:r w:rsidR="001F629B" w:rsidRPr="0055373F">
        <w:t>)</w:t>
      </w:r>
      <w:r w:rsidR="007E7136">
        <w:rPr>
          <w:color w:val="000000" w:themeColor="text1"/>
        </w:rPr>
        <w:t xml:space="preserve">. </w:t>
      </w:r>
      <w:r w:rsidR="008E70DC">
        <w:rPr>
          <w:color w:val="000000" w:themeColor="text1"/>
        </w:rPr>
        <w:t>T</w:t>
      </w:r>
      <w:r w:rsidRPr="00077E6D">
        <w:rPr>
          <w:color w:val="000000" w:themeColor="text1"/>
          <w:highlight w:val="yellow"/>
          <w:rPrChange w:id="49" w:author="wangjian_sd@163.com" w:date="2020-05-11T09:12:00Z">
            <w:rPr>
              <w:color w:val="000000" w:themeColor="text1"/>
            </w:rPr>
          </w:rPrChange>
        </w:rPr>
        <w:t>he</w:t>
      </w:r>
      <w:r w:rsidR="008B2C0F" w:rsidRPr="00077E6D">
        <w:rPr>
          <w:color w:val="000000" w:themeColor="text1"/>
          <w:highlight w:val="yellow"/>
          <w:rPrChange w:id="50" w:author="wangjian_sd@163.com" w:date="2020-05-11T09:12:00Z">
            <w:rPr>
              <w:color w:val="000000" w:themeColor="text1"/>
            </w:rPr>
          </w:rPrChange>
        </w:rPr>
        <w:t xml:space="preserve"> </w:t>
      </w:r>
      <w:commentRangeStart w:id="51"/>
      <w:r w:rsidR="008B2C0F" w:rsidRPr="00077E6D">
        <w:rPr>
          <w:color w:val="000000" w:themeColor="text1"/>
          <w:highlight w:val="yellow"/>
          <w:rPrChange w:id="52" w:author="wangjian_sd@163.com" w:date="2020-05-11T09:12:00Z">
            <w:rPr>
              <w:color w:val="000000" w:themeColor="text1"/>
            </w:rPr>
          </w:rPrChange>
        </w:rPr>
        <w:t xml:space="preserve">hinge </w:t>
      </w:r>
      <w:commentRangeEnd w:id="51"/>
      <w:r w:rsidR="00C057E3">
        <w:rPr>
          <w:rStyle w:val="a4"/>
        </w:rPr>
        <w:commentReference w:id="51"/>
      </w:r>
      <w:r w:rsidR="008E70DC" w:rsidRPr="00077E6D">
        <w:rPr>
          <w:color w:val="000000" w:themeColor="text1"/>
          <w:highlight w:val="yellow"/>
          <w:rPrChange w:id="53" w:author="wangjian_sd@163.com" w:date="2020-05-11T09:12:00Z">
            <w:rPr>
              <w:color w:val="000000" w:themeColor="text1"/>
            </w:rPr>
          </w:rPrChange>
        </w:rPr>
        <w:t xml:space="preserve">of applying our </w:t>
      </w:r>
      <w:r w:rsidR="003327F0" w:rsidRPr="00077E6D">
        <w:rPr>
          <w:color w:val="000000" w:themeColor="text1"/>
          <w:highlight w:val="yellow"/>
          <w:rPrChange w:id="54" w:author="wangjian_sd@163.com" w:date="2020-05-11T09:12:00Z">
            <w:rPr>
              <w:color w:val="000000" w:themeColor="text1"/>
            </w:rPr>
          </w:rPrChange>
        </w:rPr>
        <w:t>framework</w:t>
      </w:r>
      <w:r w:rsidR="008E70DC" w:rsidRPr="00077E6D">
        <w:rPr>
          <w:color w:val="000000" w:themeColor="text1"/>
          <w:highlight w:val="yellow"/>
          <w:rPrChange w:id="55" w:author="wangjian_sd@163.com" w:date="2020-05-11T09:12:00Z">
            <w:rPr>
              <w:color w:val="000000" w:themeColor="text1"/>
            </w:rPr>
          </w:rPrChange>
        </w:rPr>
        <w:t xml:space="preserve"> to </w:t>
      </w:r>
      <w:r w:rsidR="008E70DC" w:rsidRPr="00077E6D">
        <w:rPr>
          <w:highlight w:val="yellow"/>
          <w:rPrChange w:id="56" w:author="wangjian_sd@163.com" w:date="2020-05-11T09:12:00Z">
            <w:rPr/>
          </w:rPrChange>
        </w:rPr>
        <w:t xml:space="preserve">historical </w:t>
      </w:r>
      <w:r w:rsidR="008E70DC" w:rsidRPr="00077E6D">
        <w:rPr>
          <w:color w:val="000000" w:themeColor="text1"/>
          <w:highlight w:val="yellow"/>
          <w:rPrChange w:id="57" w:author="wangjian_sd@163.com" w:date="2020-05-11T09:12:00Z">
            <w:rPr>
              <w:color w:val="000000" w:themeColor="text1"/>
            </w:rPr>
          </w:rPrChange>
        </w:rPr>
        <w:t xml:space="preserve">information </w:t>
      </w:r>
      <w:r w:rsidRPr="00077E6D">
        <w:rPr>
          <w:color w:val="000000" w:themeColor="text1"/>
          <w:highlight w:val="yellow"/>
          <w:rPrChange w:id="58" w:author="wangjian_sd@163.com" w:date="2020-05-11T09:12:00Z">
            <w:rPr>
              <w:color w:val="000000" w:themeColor="text1"/>
            </w:rPr>
          </w:rPrChange>
        </w:rPr>
        <w:t xml:space="preserve">is how to get the representations of </w:t>
      </w:r>
      <w:r w:rsidR="00686DE3" w:rsidRPr="00077E6D">
        <w:rPr>
          <w:highlight w:val="yellow"/>
          <w:rPrChange w:id="59" w:author="wangjian_sd@163.com" w:date="2020-05-11T09:12:00Z">
            <w:rPr/>
          </w:rPrChange>
        </w:rPr>
        <w:t>m</w:t>
      </w:r>
      <w:r w:rsidRPr="00077E6D">
        <w:rPr>
          <w:highlight w:val="yellow"/>
          <w:rPrChange w:id="60" w:author="wangjian_sd@163.com" w:date="2020-05-11T09:12:00Z">
            <w:rPr/>
          </w:rPrChange>
        </w:rPr>
        <w:t>, s and selected service</w:t>
      </w:r>
      <w:r w:rsidR="008E70DC" w:rsidRPr="004B4378">
        <w:rPr>
          <w:highlight w:val="yellow"/>
        </w:rPr>
        <w:t>s</w:t>
      </w:r>
      <w:r w:rsidRPr="004B4378">
        <w:rPr>
          <w:color w:val="000000" w:themeColor="text1"/>
          <w:highlight w:val="yellow"/>
        </w:rPr>
        <w:t>.</w:t>
      </w:r>
      <w:r>
        <w:rPr>
          <w:color w:val="000000" w:themeColor="text1"/>
        </w:rPr>
        <w:t xml:space="preserve"> </w:t>
      </w:r>
    </w:p>
    <w:p w14:paraId="38616CC9" w14:textId="09FF2CD2" w:rsidR="007D2038" w:rsidRPr="007D2038" w:rsidRDefault="00077E6D" w:rsidP="007D2038">
      <w:pPr>
        <w:ind w:firstLine="420"/>
      </w:pPr>
      <w:r>
        <w:t>T</w:t>
      </w:r>
      <w:r w:rsidR="008E70DC">
        <w:t>o get</w:t>
      </w:r>
      <w:r w:rsidR="007D2038" w:rsidRPr="007D2038">
        <w:t xml:space="preserve"> </w:t>
      </w:r>
      <w:r w:rsidR="008E70DC">
        <w:t xml:space="preserve">the </w:t>
      </w:r>
      <w:r w:rsidR="007D2038" w:rsidRPr="007D2038">
        <w:t>representations of existing mashups and services</w:t>
      </w:r>
      <w:r w:rsidR="008E70DC">
        <w:t xml:space="preserve">, </w:t>
      </w:r>
      <w:r w:rsidR="007D2038" w:rsidRPr="007D2038">
        <w:t>we use node2vec</w:t>
      </w:r>
      <w:r w:rsidRPr="007D2038">
        <w:rPr>
          <w:rFonts w:hint="eastAsia"/>
        </w:rPr>
        <w:t>【】</w:t>
      </w:r>
      <w:r w:rsidR="007D2038" w:rsidRPr="007D2038">
        <w:t xml:space="preserve">, a typical graph embedding method, to process the graph transformed from the historical invocation matrix </w:t>
      </w:r>
      <w:r w:rsidR="007D2038" w:rsidRPr="0070584A">
        <w:rPr>
          <w:i/>
        </w:rPr>
        <w:t>MS</w:t>
      </w:r>
      <w:r w:rsidR="007D2038" w:rsidRPr="007D2038">
        <w:t xml:space="preserve">. Compared </w:t>
      </w:r>
      <w:r w:rsidR="0070584A">
        <w:t>with</w:t>
      </w:r>
      <w:r w:rsidR="007D2038" w:rsidRPr="007D2038">
        <w:t xml:space="preserve"> traditional matrix factorization (MF) </w:t>
      </w:r>
      <w:r w:rsidR="0070584A">
        <w:t xml:space="preserve">based </w:t>
      </w:r>
      <w:r w:rsidR="007D2038" w:rsidRPr="007D2038">
        <w:t>methods,</w:t>
      </w:r>
      <w:r w:rsidR="0070584A">
        <w:t xml:space="preserve"> such as PMF and </w:t>
      </w:r>
      <w:r w:rsidR="008E70DC">
        <w:t xml:space="preserve">SVD, </w:t>
      </w:r>
      <w:r w:rsidR="007D2038" w:rsidRPr="007D2038">
        <w:t xml:space="preserve">node2vec </w:t>
      </w:r>
      <w:r w:rsidRPr="007D2038">
        <w:t>can capture</w:t>
      </w:r>
      <w:r w:rsidR="007D2038" w:rsidRPr="007D2038">
        <w:t xml:space="preserve"> more non-linear relationship</w:t>
      </w:r>
      <w:r w:rsidR="00B6154D">
        <w:t xml:space="preserve"> between </w:t>
      </w:r>
      <w:r w:rsidR="0070584A">
        <w:t>a mashup</w:t>
      </w:r>
      <w:r w:rsidR="00B6154D" w:rsidRPr="007D2038">
        <w:t xml:space="preserve"> and </w:t>
      </w:r>
      <w:r w:rsidR="0070584A">
        <w:t>a service</w:t>
      </w:r>
      <w:r w:rsidR="007D2038" w:rsidRPr="007D2038">
        <w:t>.</w:t>
      </w:r>
    </w:p>
    <w:p w14:paraId="397E50B5" w14:textId="12DA79A2" w:rsidR="00CF05AF" w:rsidRDefault="007D2038" w:rsidP="0052620E">
      <w:pPr>
        <w:ind w:firstLine="420"/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ote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that </w:t>
      </w:r>
      <w:r w:rsidR="00F75F18">
        <w:rPr>
          <w:color w:val="000000" w:themeColor="text1"/>
        </w:rPr>
        <w:t xml:space="preserve">m </w:t>
      </w:r>
      <w:r>
        <w:rPr>
          <w:color w:val="000000" w:themeColor="text1"/>
        </w:rPr>
        <w:t xml:space="preserve">is </w:t>
      </w:r>
      <w:r w:rsidRPr="007D2038">
        <w:rPr>
          <w:color w:val="000000" w:themeColor="text1"/>
        </w:rPr>
        <w:t xml:space="preserve">built </w:t>
      </w:r>
      <w:r w:rsidR="008B2C0F">
        <w:rPr>
          <w:color w:val="000000" w:themeColor="text1"/>
        </w:rPr>
        <w:t xml:space="preserve">and </w:t>
      </w:r>
      <w:r w:rsidR="008B2C0F" w:rsidRPr="008B2C0F">
        <w:rPr>
          <w:color w:val="000000" w:themeColor="text1"/>
        </w:rPr>
        <w:t>complete</w:t>
      </w:r>
      <w:r w:rsidR="008B2C0F">
        <w:rPr>
          <w:color w:val="000000" w:themeColor="text1"/>
        </w:rPr>
        <w:t xml:space="preserve">d </w:t>
      </w:r>
      <w:r w:rsidRPr="007D2038">
        <w:rPr>
          <w:color w:val="000000" w:themeColor="text1"/>
        </w:rPr>
        <w:t>online</w:t>
      </w:r>
      <w:r w:rsidR="008B2C0F">
        <w:rPr>
          <w:color w:val="000000" w:themeColor="text1"/>
        </w:rPr>
        <w:t xml:space="preserve">, so </w:t>
      </w:r>
      <w:commentRangeStart w:id="61"/>
      <w:commentRangeStart w:id="62"/>
      <w:r w:rsidR="008B2C0F">
        <w:rPr>
          <w:color w:val="000000" w:themeColor="text1"/>
        </w:rPr>
        <w:t xml:space="preserve">the above </w:t>
      </w:r>
      <w:r w:rsidR="00F75F18">
        <w:rPr>
          <w:color w:val="000000" w:themeColor="text1"/>
        </w:rPr>
        <w:t xml:space="preserve">model-based </w:t>
      </w:r>
      <w:r w:rsidR="008B2C0F">
        <w:rPr>
          <w:color w:val="000000" w:themeColor="text1"/>
        </w:rPr>
        <w:t xml:space="preserve">methods </w:t>
      </w:r>
      <w:commentRangeEnd w:id="61"/>
      <w:r w:rsidR="00004085">
        <w:rPr>
          <w:rStyle w:val="a4"/>
        </w:rPr>
        <w:commentReference w:id="61"/>
      </w:r>
      <w:commentRangeEnd w:id="62"/>
      <w:r w:rsidR="00B3674B">
        <w:rPr>
          <w:rStyle w:val="a4"/>
        </w:rPr>
        <w:commentReference w:id="62"/>
      </w:r>
      <w:r w:rsidR="008B2C0F">
        <w:rPr>
          <w:color w:val="000000" w:themeColor="text1"/>
        </w:rPr>
        <w:t>can</w:t>
      </w:r>
      <w:r w:rsidR="00F75F18">
        <w:rPr>
          <w:color w:val="000000" w:themeColor="text1"/>
        </w:rPr>
        <w:t>not</w:t>
      </w:r>
      <w:r w:rsidR="008B2C0F">
        <w:rPr>
          <w:color w:val="000000" w:themeColor="text1"/>
        </w:rPr>
        <w:t xml:space="preserve"> </w:t>
      </w:r>
      <w:r w:rsidR="008B2C0F" w:rsidRPr="00004085">
        <w:rPr>
          <w:color w:val="000000" w:themeColor="text1"/>
          <w:highlight w:val="yellow"/>
          <w:rPrChange w:id="63" w:author="wangjian_sd@163.com" w:date="2020-05-11T09:28:00Z">
            <w:rPr>
              <w:color w:val="000000" w:themeColor="text1"/>
            </w:rPr>
          </w:rPrChange>
        </w:rPr>
        <w:t>update their models</w:t>
      </w:r>
      <w:r w:rsidR="008B2C0F">
        <w:rPr>
          <w:color w:val="000000" w:themeColor="text1"/>
        </w:rPr>
        <w:t xml:space="preserve"> with the newly selected services</w:t>
      </w:r>
      <w:r w:rsidR="00F75F18">
        <w:rPr>
          <w:color w:val="000000" w:themeColor="text1"/>
        </w:rPr>
        <w:t xml:space="preserve">, SS, </w:t>
      </w:r>
      <w:commentRangeStart w:id="64"/>
      <w:r w:rsidR="008B2C0F">
        <w:rPr>
          <w:color w:val="000000" w:themeColor="text1"/>
        </w:rPr>
        <w:t xml:space="preserve">nor </w:t>
      </w:r>
      <w:r w:rsidR="008B2C0F" w:rsidRPr="00004085">
        <w:rPr>
          <w:color w:val="000000" w:themeColor="text1"/>
          <w:highlight w:val="yellow"/>
          <w:rPrChange w:id="65" w:author="wangjian_sd@163.com" w:date="2020-05-11T09:28:00Z">
            <w:rPr>
              <w:color w:val="000000" w:themeColor="text1"/>
            </w:rPr>
          </w:rPrChange>
        </w:rPr>
        <w:t xml:space="preserve">get </w:t>
      </w:r>
      <w:r w:rsidR="00F75F18" w:rsidRPr="00004085">
        <w:rPr>
          <w:color w:val="000000" w:themeColor="text1"/>
          <w:highlight w:val="yellow"/>
          <w:rPrChange w:id="66" w:author="wangjian_sd@163.com" w:date="2020-05-11T09:28:00Z">
            <w:rPr>
              <w:color w:val="000000" w:themeColor="text1"/>
            </w:rPr>
          </w:rPrChange>
        </w:rPr>
        <w:t>an</w:t>
      </w:r>
      <w:r w:rsidR="008B2C0F" w:rsidRPr="00004085">
        <w:rPr>
          <w:color w:val="000000" w:themeColor="text1"/>
          <w:highlight w:val="yellow"/>
          <w:rPrChange w:id="67" w:author="wangjian_sd@163.com" w:date="2020-05-11T09:28:00Z">
            <w:rPr>
              <w:color w:val="000000" w:themeColor="text1"/>
            </w:rPr>
          </w:rPrChange>
        </w:rPr>
        <w:t xml:space="preserve"> effective </w:t>
      </w:r>
      <w:r w:rsidRPr="00004085">
        <w:rPr>
          <w:color w:val="000000" w:themeColor="text1"/>
          <w:highlight w:val="yellow"/>
          <w:rPrChange w:id="68" w:author="wangjian_sd@163.com" w:date="2020-05-11T09:28:00Z">
            <w:rPr>
              <w:color w:val="000000" w:themeColor="text1"/>
            </w:rPr>
          </w:rPrChange>
        </w:rPr>
        <w:t>representation</w:t>
      </w:r>
      <w:r w:rsidR="00C63190">
        <w:rPr>
          <w:color w:val="000000" w:themeColor="text1"/>
        </w:rPr>
        <w:t xml:space="preserve"> </w:t>
      </w:r>
      <w:r w:rsidR="00C63190">
        <w:rPr>
          <w:rFonts w:hint="eastAsia"/>
          <w:color w:val="000000" w:themeColor="text1"/>
        </w:rPr>
        <w:t>of</w:t>
      </w:r>
      <w:r w:rsidR="00C63190">
        <w:rPr>
          <w:color w:val="000000" w:themeColor="text1"/>
        </w:rPr>
        <w:t xml:space="preserve"> </w:t>
      </w:r>
      <w:r w:rsidR="00686DE3">
        <w:t>m</w:t>
      </w:r>
      <w:commentRangeEnd w:id="64"/>
      <w:r w:rsidR="00C057E3">
        <w:rPr>
          <w:rStyle w:val="a4"/>
        </w:rPr>
        <w:commentReference w:id="64"/>
      </w:r>
      <w:r w:rsidRPr="007D2038">
        <w:rPr>
          <w:color w:val="000000" w:themeColor="text1"/>
        </w:rPr>
        <w:t>.</w:t>
      </w:r>
      <w:r w:rsidR="00CF05AF" w:rsidRPr="00CF05AF">
        <w:t xml:space="preserve"> </w:t>
      </w:r>
      <w:r w:rsidR="00CF05AF" w:rsidRPr="0055373F">
        <w:t>I</w:t>
      </w:r>
      <w:r w:rsidR="001F629B">
        <w:t>nstead</w:t>
      </w:r>
      <w:r w:rsidR="00CF05AF">
        <w:t xml:space="preserve">, </w:t>
      </w:r>
      <w:r w:rsidR="00CF05AF" w:rsidRPr="0055373F">
        <w:t xml:space="preserve">we first </w:t>
      </w:r>
      <w:r w:rsidR="008B2C0F">
        <w:t>look</w:t>
      </w:r>
      <w:r w:rsidR="00CF05AF" w:rsidRPr="0055373F">
        <w:t xml:space="preserve"> for some </w:t>
      </w:r>
      <w:r w:rsidR="001F629B" w:rsidRPr="0055373F">
        <w:t>neighbor</w:t>
      </w:r>
      <w:r w:rsidR="001F629B">
        <w:t xml:space="preserve"> </w:t>
      </w:r>
      <w:r w:rsidR="00CF05AF" w:rsidRPr="0055373F">
        <w:t>mashup</w:t>
      </w:r>
      <w:r w:rsidR="00CF05AF">
        <w:t>s</w:t>
      </w:r>
      <w:r w:rsidR="001F629B">
        <w:t xml:space="preserve"> for </w:t>
      </w:r>
      <w:r w:rsidR="001F629B" w:rsidRPr="005425B6">
        <w:rPr>
          <w:i/>
        </w:rPr>
        <w:t>m</w:t>
      </w:r>
      <w:r w:rsidR="001F629B">
        <w:t>, and</w:t>
      </w:r>
      <w:r w:rsidR="00CF05AF" w:rsidRPr="00281C8E">
        <w:t xml:space="preserve"> </w:t>
      </w:r>
      <w:r w:rsidR="001F629B">
        <w:t>t</w:t>
      </w:r>
      <w:r w:rsidR="00CF05AF" w:rsidRPr="0055373F">
        <w:t xml:space="preserve">hen </w:t>
      </w:r>
      <w:r w:rsidR="00B6154D">
        <w:t>compute</w:t>
      </w:r>
      <w:r w:rsidR="00CF05AF">
        <w:t xml:space="preserve"> </w:t>
      </w:r>
      <w:r w:rsidR="00CF05AF" w:rsidRPr="0055373F">
        <w:t xml:space="preserve">the representation of </w:t>
      </w:r>
      <w:r w:rsidR="00686DE3">
        <w:t>m</w:t>
      </w:r>
      <w:r w:rsidR="00CF05AF">
        <w:t xml:space="preserve"> using that of </w:t>
      </w:r>
      <m:oMath>
        <m:r>
          <w:rPr>
            <w:rFonts w:ascii="Cambria Math" w:hAnsi="Cambria Math"/>
          </w:rPr>
          <m:t>NM</m:t>
        </m:r>
      </m:oMath>
      <w:r w:rsidR="00CF05AF">
        <w:t xml:space="preserve"> and the similarities between them.</w:t>
      </w:r>
      <w:r w:rsidR="008C1428">
        <w:t xml:space="preserve"> Therefore, the key lies in how to </w:t>
      </w:r>
      <w:r w:rsidR="008C1428" w:rsidRPr="00281C8E">
        <w:t xml:space="preserve">calculate the similarity between </w:t>
      </w:r>
      <w:r w:rsidR="00686DE3">
        <w:t>m</w:t>
      </w:r>
      <w:r w:rsidR="008C1428" w:rsidRPr="00281C8E">
        <w:t xml:space="preserve"> and </w:t>
      </w:r>
      <w:r w:rsidR="008C1428">
        <w:t xml:space="preserve">an </w:t>
      </w:r>
      <w:r w:rsidR="008C1428" w:rsidRPr="00281C8E">
        <w:t>existing m</w:t>
      </w:r>
      <w:r w:rsidR="008C1428" w:rsidRPr="00DE2BBB">
        <w:t>ashup</w:t>
      </w:r>
      <w:r w:rsidR="00686DE3" w:rsidRPr="00DE2BBB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1428" w:rsidRPr="00DE2BBB">
        <w:t>. To this end, we</w:t>
      </w:r>
      <w:r w:rsidR="008C1428" w:rsidRPr="00DE2BBB">
        <w:rPr>
          <w:rFonts w:hint="eastAsia"/>
        </w:rPr>
        <w:t xml:space="preserve"> </w:t>
      </w:r>
      <w:r w:rsidR="00CF05AF" w:rsidRPr="00DE2BBB">
        <w:t xml:space="preserve">adopt </w:t>
      </w:r>
      <w:r w:rsidR="00CF05AF" w:rsidRPr="00DE2BBB">
        <w:rPr>
          <w:rFonts w:hint="eastAsia"/>
        </w:rPr>
        <w:t>the</w:t>
      </w:r>
      <w:r w:rsidR="00CF05AF" w:rsidRPr="00DE2BBB">
        <w:t xml:space="preserve"> method proposed by</w:t>
      </w:r>
      <w:r w:rsidR="00CF05AF" w:rsidRPr="00DE2BBB">
        <w:rPr>
          <w:rFonts w:hint="eastAsia"/>
        </w:rPr>
        <w:t>【】</w:t>
      </w:r>
      <w:r w:rsidR="00CF05AF" w:rsidRPr="00DE2BBB">
        <w:t>.</w:t>
      </w:r>
      <w:r w:rsidR="00CF05AF" w:rsidRPr="00281C8E">
        <w:t xml:space="preserve"> </w:t>
      </w:r>
      <w:r w:rsidR="008C1428" w:rsidRPr="008C1428">
        <w:t>Specifically</w:t>
      </w:r>
      <w:r w:rsidR="008C1428">
        <w:t>, w</w:t>
      </w:r>
      <w:r w:rsidR="00CF05AF" w:rsidRPr="009D5D50">
        <w:t xml:space="preserve">e first </w:t>
      </w:r>
      <w:r w:rsidR="00CF05AF">
        <w:t xml:space="preserve">extract topics from </w:t>
      </w:r>
      <w:r w:rsidR="00004085">
        <w:rPr>
          <w:rFonts w:hint="eastAsia"/>
        </w:rPr>
        <w:t>the</w:t>
      </w:r>
      <w:r w:rsidR="00004085">
        <w:t xml:space="preserve"> </w:t>
      </w:r>
      <w:r w:rsidR="00CF05AF" w:rsidRPr="009D5D50">
        <w:t>content information</w:t>
      </w:r>
      <w:r w:rsidR="00CF05AF">
        <w:t xml:space="preserve"> by Latent Dirichlet Allocation (LDA) and use </w:t>
      </w:r>
      <w:r w:rsidR="00CF05AF" w:rsidRPr="009D5D50">
        <w:t>top</w:t>
      </w:r>
      <w:r w:rsidR="00004085">
        <w:t xml:space="preserve"> </w:t>
      </w:r>
      <w:r w:rsidR="00004085">
        <w:rPr>
          <w:rFonts w:hint="eastAsia"/>
        </w:rPr>
        <w:t>three</w:t>
      </w:r>
      <w:r w:rsidR="00CF05AF" w:rsidRPr="009D5D50">
        <w:t xml:space="preserve"> topics </w:t>
      </w:r>
      <w:r w:rsidR="00CF05AF">
        <w:t xml:space="preserve">to represent </w:t>
      </w:r>
      <w:r w:rsidR="0052620E">
        <w:t xml:space="preserve">the </w:t>
      </w:r>
      <w:r w:rsidR="0052620E">
        <w:rPr>
          <w:rFonts w:hint="eastAsia"/>
        </w:rPr>
        <w:t>functionality</w:t>
      </w:r>
      <w:r w:rsidR="008C1428">
        <w:t xml:space="preserve"> </w:t>
      </w:r>
      <w:r w:rsidR="00CF05AF">
        <w:t>of a mashup or service.</w:t>
      </w:r>
      <w:r w:rsidR="00CF05AF" w:rsidRPr="009D5D50">
        <w:t xml:space="preserve"> </w:t>
      </w:r>
      <w:r w:rsidR="00CF05AF" w:rsidRPr="00231F6F">
        <w:t>Then a heterogeneous information network</w:t>
      </w:r>
      <w:r w:rsidR="00CF05AF">
        <w:t xml:space="preserve"> (HIN)</w:t>
      </w:r>
      <w:r w:rsidR="00CF05AF" w:rsidRPr="00231F6F">
        <w:t xml:space="preserve"> </w:t>
      </w:r>
      <w:r w:rsidR="00CF05AF">
        <w:t>containing mashup</w:t>
      </w:r>
      <w:r w:rsidR="00004085">
        <w:rPr>
          <w:rFonts w:hint="eastAsia"/>
        </w:rPr>
        <w:t>s</w:t>
      </w:r>
      <w:r w:rsidR="00CF05AF">
        <w:t xml:space="preserve"> and service</w:t>
      </w:r>
      <w:r w:rsidR="00004085">
        <w:t>s</w:t>
      </w:r>
      <w:r w:rsidR="00CF05AF">
        <w:t xml:space="preserve"> </w:t>
      </w:r>
      <w:r w:rsidR="00CF05AF" w:rsidRPr="00231F6F">
        <w:t>is constructed</w:t>
      </w:r>
      <w:r w:rsidR="00CF05AF">
        <w:t>.</w:t>
      </w:r>
      <w:r w:rsidR="00CF05AF">
        <w:rPr>
          <w:rFonts w:hint="eastAsia"/>
        </w:rPr>
        <w:t xml:space="preserve"> </w:t>
      </w:r>
      <w:r w:rsidR="00CF05AF" w:rsidRPr="00231F6F">
        <w:t xml:space="preserve">We use </w:t>
      </w:r>
      <w:r w:rsidR="0052620E">
        <w:rPr>
          <w:rFonts w:hint="eastAsia"/>
        </w:rPr>
        <w:t>a</w:t>
      </w:r>
      <w:r w:rsidR="0052620E">
        <w:t xml:space="preserve"> </w:t>
      </w:r>
      <w:r w:rsidR="00CF05AF" w:rsidRPr="00231F6F">
        <w:t>meta-path-based method to calculate six types of a</w:t>
      </w:r>
      <w:r w:rsidR="00CF05AF">
        <w:t>ssociations or similarities between two mashups</w:t>
      </w:r>
      <w:r w:rsidR="00CF05AF" w:rsidRPr="00231F6F">
        <w:t>:</w:t>
      </w:r>
      <w:r w:rsidR="00CF05AF" w:rsidRPr="005B4987">
        <w:t xml:space="preserve"> </w:t>
      </w:r>
      <w:r w:rsidR="00D82C3B">
        <w:t xml:space="preserve">sharing </w:t>
      </w:r>
      <w:r w:rsidR="0052620E">
        <w:t>the</w:t>
      </w:r>
      <w:r w:rsidR="00CF05AF" w:rsidRPr="00231F6F">
        <w:t xml:space="preserve"> same topic</w:t>
      </w:r>
      <w:r w:rsidR="00CF05AF">
        <w:t>s</w:t>
      </w:r>
      <w:r w:rsidR="00CF05AF" w:rsidRPr="00231F6F">
        <w:t xml:space="preserve">, </w:t>
      </w:r>
      <w:r w:rsidR="00CF05AF">
        <w:t xml:space="preserve">labelled by </w:t>
      </w:r>
      <w:r w:rsidR="0052620E">
        <w:t xml:space="preserve">the </w:t>
      </w:r>
      <w:r w:rsidR="00CF05AF" w:rsidRPr="00231F6F">
        <w:t>same tag</w:t>
      </w:r>
      <w:r w:rsidR="00CF05AF">
        <w:t>s</w:t>
      </w:r>
      <w:r w:rsidR="00CF05AF" w:rsidRPr="00231F6F">
        <w:t>,</w:t>
      </w:r>
      <w:r w:rsidR="00D82C3B" w:rsidDel="00D82C3B">
        <w:t xml:space="preserve"> </w:t>
      </w:r>
      <w:r w:rsidR="00D82C3B" w:rsidRPr="005B4987">
        <w:t>invok</w:t>
      </w:r>
      <w:r w:rsidR="00D82C3B">
        <w:t xml:space="preserve">ing the same </w:t>
      </w:r>
      <w:r w:rsidR="00CF05AF">
        <w:t xml:space="preserve">service, </w:t>
      </w:r>
      <w:r w:rsidR="00D82C3B">
        <w:t xml:space="preserve">and </w:t>
      </w:r>
      <w:r w:rsidR="00CF05AF" w:rsidRPr="005B4987">
        <w:t>invok</w:t>
      </w:r>
      <w:r w:rsidR="00D82C3B">
        <w:t>ing</w:t>
      </w:r>
      <w:r w:rsidR="00CF05AF">
        <w:t xml:space="preserve"> </w:t>
      </w:r>
      <w:r w:rsidR="00CF05AF" w:rsidRPr="00231F6F">
        <w:t>similar services</w:t>
      </w:r>
      <w:r w:rsidR="00CF05AF">
        <w:t xml:space="preserve"> that have</w:t>
      </w:r>
      <w:commentRangeStart w:id="69"/>
      <w:r w:rsidR="0052620E">
        <w:t xml:space="preserve"> </w:t>
      </w:r>
      <w:r w:rsidR="00D82C3B">
        <w:t xml:space="preserve">the </w:t>
      </w:r>
      <w:r w:rsidR="00CF05AF">
        <w:t>same topics</w:t>
      </w:r>
      <w:commentRangeEnd w:id="69"/>
      <w:r w:rsidR="004B4378">
        <w:rPr>
          <w:rStyle w:val="a4"/>
        </w:rPr>
        <w:commentReference w:id="69"/>
      </w:r>
      <w:r w:rsidR="00CF05AF">
        <w:t xml:space="preserve">, tags or </w:t>
      </w:r>
      <w:r w:rsidR="00CF05AF" w:rsidRPr="00231F6F">
        <w:t>provider</w:t>
      </w:r>
      <w:r w:rsidR="00D82C3B">
        <w:t>s</w:t>
      </w:r>
      <w:r w:rsidR="00CF05AF">
        <w:t>.</w:t>
      </w:r>
      <w:r w:rsidR="00CF05AF">
        <w:rPr>
          <w:rFonts w:hint="eastAsia"/>
        </w:rPr>
        <w:t xml:space="preserve"> </w:t>
      </w:r>
      <w:r w:rsidR="00AF6D17">
        <w:t>Different</w:t>
      </w:r>
      <w:r w:rsidR="00AF6D17" w:rsidRPr="005B4987">
        <w:t xml:space="preserve"> </w:t>
      </w:r>
      <w:r w:rsidR="00CF05AF" w:rsidRPr="005B4987">
        <w:t xml:space="preserve">weights </w:t>
      </w:r>
      <w:r w:rsidR="00CF05AF">
        <w:t xml:space="preserve">are </w:t>
      </w:r>
      <w:r w:rsidR="00CF05AF" w:rsidRPr="005B4987">
        <w:t>assign</w:t>
      </w:r>
      <w:r w:rsidR="00CF05AF">
        <w:t>ed</w:t>
      </w:r>
      <w:r w:rsidR="00CF05AF" w:rsidRPr="005B4987">
        <w:t xml:space="preserve"> to each similarity, and </w:t>
      </w:r>
      <w:r w:rsidR="00CF05AF">
        <w:t xml:space="preserve">the </w:t>
      </w:r>
      <w:r w:rsidR="00CF05AF" w:rsidRPr="005B4987">
        <w:t>weight</w:t>
      </w:r>
      <w:r w:rsidR="00CF05AF">
        <w:t>ed</w:t>
      </w:r>
      <w:r w:rsidR="00CF05AF" w:rsidRPr="005B4987">
        <w:t xml:space="preserve"> sum of these six similarities </w:t>
      </w:r>
      <w:r w:rsidR="00CF05AF">
        <w:t xml:space="preserve">are </w:t>
      </w:r>
      <w:r w:rsidR="00CF05AF" w:rsidRPr="00281C8E">
        <w:t>calculate</w:t>
      </w:r>
      <w:r w:rsidR="00CF05AF">
        <w:t>d</w:t>
      </w:r>
      <w:r w:rsidR="00CF05AF" w:rsidRPr="00281C8E">
        <w:t xml:space="preserve"> </w:t>
      </w:r>
      <w:r w:rsidR="00E244EA">
        <w:rPr>
          <w:rFonts w:hint="eastAsia"/>
        </w:rPr>
        <w:t>as</w:t>
      </w:r>
      <w:r w:rsidR="00CF05AF" w:rsidRPr="005B4987">
        <w:t xml:space="preserve"> </w:t>
      </w:r>
      <w:r w:rsidR="00CF05AF">
        <w:t>an</w:t>
      </w:r>
      <w:r w:rsidR="00CF05AF" w:rsidRPr="005B4987">
        <w:t xml:space="preserve"> </w:t>
      </w:r>
      <w:r w:rsidR="00CF05AF">
        <w:t>overall</w:t>
      </w:r>
      <w:r w:rsidR="00CF05AF" w:rsidRPr="005B4987">
        <w:t xml:space="preserve"> similarity between two mashups. </w:t>
      </w:r>
      <w:r w:rsidR="00CF05AF">
        <w:t>We set t</w:t>
      </w:r>
      <w:r w:rsidR="00CF05AF" w:rsidRPr="005B4987">
        <w:t>he weights</w:t>
      </w:r>
      <w:r w:rsidR="00CF05AF">
        <w:t xml:space="preserve"> to the values </w:t>
      </w:r>
      <w:r w:rsidR="00CF05AF" w:rsidRPr="005B4987">
        <w:t>pre-trained</w:t>
      </w:r>
      <w:r w:rsidR="00CF05AF">
        <w:t xml:space="preserve"> by</w:t>
      </w:r>
      <w:r w:rsidR="00CF05AF">
        <w:rPr>
          <w:rFonts w:hint="eastAsia"/>
        </w:rPr>
        <w:t>【】</w:t>
      </w:r>
      <w:commentRangeStart w:id="70"/>
      <w:commentRangeStart w:id="71"/>
      <w:r w:rsidR="00CF05AF">
        <w:rPr>
          <w:rFonts w:hint="eastAsia"/>
        </w:rPr>
        <w:t>.</w:t>
      </w:r>
      <w:commentRangeEnd w:id="70"/>
      <w:r w:rsidR="00AF6D17">
        <w:rPr>
          <w:rStyle w:val="a4"/>
        </w:rPr>
        <w:commentReference w:id="70"/>
      </w:r>
      <w:commentRangeEnd w:id="71"/>
      <w:r w:rsidR="00AC4BDA">
        <w:rPr>
          <w:rStyle w:val="a4"/>
        </w:rPr>
        <w:commentReference w:id="71"/>
      </w:r>
      <w:r w:rsidR="00CF05AF">
        <w:t xml:space="preserve"> The </w:t>
      </w:r>
      <w:r w:rsidR="0052620E">
        <w:t>overall</w:t>
      </w:r>
      <w:r w:rsidR="0052620E" w:rsidRPr="005B4987">
        <w:t xml:space="preserve"> similarity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CA0720">
        <w:t xml:space="preserve"> </w:t>
      </w:r>
      <w:r w:rsidR="0052620E" w:rsidRPr="005B4987">
        <w:t xml:space="preserve">between </w:t>
      </w:r>
      <m:oMath>
        <m:r>
          <w:rPr>
            <w:rFonts w:ascii="Cambria Math" w:hAnsi="Cambria Math"/>
          </w:rPr>
          <m:t>m</m:t>
        </m:r>
      </m:oMath>
      <w:r w:rsidR="0052620E" w:rsidRPr="00DE2BB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20E">
        <w:rPr>
          <w:rFonts w:hint="eastAsia"/>
          <w:b/>
        </w:rPr>
        <w:t>,</w:t>
      </w:r>
      <w:r w:rsidR="0052620E">
        <w:rPr>
          <w:b/>
        </w:rPr>
        <w:t xml:space="preserve"> </w:t>
      </w:r>
      <w:r w:rsidR="00CF05AF" w:rsidRPr="005B4987">
        <w:t>can be expressed as</w:t>
      </w:r>
      <w:r w:rsidR="00CF05AF">
        <w:rPr>
          <w:rFonts w:hint="eastAsia"/>
        </w:rPr>
        <w:t>：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8"/>
        <w:gridCol w:w="568"/>
      </w:tblGrid>
      <w:tr w:rsidR="00CF05AF" w:rsidRPr="00DE2BBB" w14:paraId="4784B54B" w14:textId="77777777" w:rsidTr="001D5DAC">
        <w:trPr>
          <w:trHeight w:val="425"/>
        </w:trPr>
        <w:tc>
          <w:tcPr>
            <w:tcW w:w="4658" w:type="pct"/>
            <w:tcMar>
              <w:left w:w="0" w:type="dxa"/>
              <w:right w:w="0" w:type="dxa"/>
            </w:tcMar>
            <w:vAlign w:val="center"/>
          </w:tcPr>
          <w:p w14:paraId="456387D4" w14:textId="3F5C0C5A" w:rsidR="00CF05AF" w:rsidRPr="00DE2BBB" w:rsidRDefault="000D1E27" w:rsidP="008C142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lang w:eastAsia="zh-CN"/>
                      </w:rPr>
                      <m:t>m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42" w:type="pct"/>
            <w:tcMar>
              <w:left w:w="0" w:type="dxa"/>
              <w:right w:w="0" w:type="dxa"/>
            </w:tcMar>
            <w:vAlign w:val="center"/>
          </w:tcPr>
          <w:p w14:paraId="165EA24A" w14:textId="77777777" w:rsidR="00CF05AF" w:rsidRPr="00DE2BBB" w:rsidRDefault="00CF05AF" w:rsidP="001D5DAC">
            <w:pPr>
              <w:jc w:val="right"/>
              <w:rPr>
                <w:lang w:eastAsia="zh-CN"/>
              </w:rPr>
            </w:pPr>
            <w:r w:rsidRPr="00DE2BBB">
              <w:rPr>
                <w:rFonts w:hint="eastAsia"/>
                <w:lang w:eastAsia="zh-CN"/>
              </w:rPr>
              <w:t>(</w:t>
            </w:r>
            <w:r w:rsidRPr="00DE2BBB">
              <w:rPr>
                <w:lang w:eastAsia="zh-CN"/>
              </w:rPr>
              <w:t>11)</w:t>
            </w:r>
          </w:p>
        </w:tc>
      </w:tr>
    </w:tbl>
    <w:p w14:paraId="48C5B637" w14:textId="38735489" w:rsidR="00CF05AF" w:rsidRPr="00CF05AF" w:rsidRDefault="00E244EA" w:rsidP="00A5363C">
      <w:r w:rsidRPr="00DE2BBB">
        <w:t>where</w:t>
      </w:r>
      <w:r w:rsidR="00C26FA0" w:rsidRPr="00DE2BB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color w:val="000000"/>
          </w:rPr>
          <m:t>m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DE2BBB">
        <w:rPr>
          <w:rFonts w:hint="eastAsia"/>
        </w:rPr>
        <w:t xml:space="preserve"> </w:t>
      </w:r>
      <w:r w:rsidRPr="00DE2BBB">
        <w:t xml:space="preserve">is the p-th </w:t>
      </w:r>
      <w:r w:rsidR="00C26FA0" w:rsidRPr="00DE2BBB">
        <w:t xml:space="preserve">meta-path-based </w:t>
      </w:r>
      <w:r w:rsidRPr="00DE2BBB">
        <w:t>similarity</w:t>
      </w:r>
      <w:r w:rsidRPr="00DE2BBB">
        <w:rPr>
          <w:rFonts w:hint="eastAsia"/>
          <w:b/>
        </w:rPr>
        <w:t>,</w:t>
      </w:r>
      <w:r w:rsidRPr="00DE2BBB">
        <w:rPr>
          <w:b/>
        </w:rPr>
        <w:t xml:space="preserve"> </w:t>
      </w:r>
      <w:r w:rsidRPr="004054E6">
        <w:t>and</w:t>
      </w:r>
      <w:r w:rsidRPr="00DE2BB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DE2BBB">
        <w:rPr>
          <w:rFonts w:hint="eastAsia"/>
        </w:rPr>
        <w:t xml:space="preserve"> </w:t>
      </w:r>
      <w:r w:rsidRPr="00DE2BBB">
        <w:t xml:space="preserve">is its </w:t>
      </w:r>
      <w:r w:rsidR="00AF6D17">
        <w:rPr>
          <w:rFonts w:hint="eastAsia"/>
        </w:rPr>
        <w:t>corr</w:t>
      </w:r>
      <w:r w:rsidR="00AF6D17">
        <w:t xml:space="preserve">esponding </w:t>
      </w:r>
      <w:r w:rsidRPr="00DE2BBB">
        <w:t>weight.</w:t>
      </w:r>
      <w:r>
        <w:t xml:space="preserve"> </w:t>
      </w:r>
    </w:p>
    <w:p w14:paraId="311F0066" w14:textId="7AC444CD" w:rsidR="00CF05AF" w:rsidRPr="006B2263" w:rsidRDefault="00C26FA0" w:rsidP="00C26FA0">
      <w:pPr>
        <w:ind w:firstLine="420"/>
      </w:pPr>
      <w:r>
        <w:t xml:space="preserve">According to the </w:t>
      </w:r>
      <w:r w:rsidRPr="006B2263">
        <w:t>similarit</w:t>
      </w:r>
      <w:r>
        <w:t xml:space="preserve">y between m and each existing mashup, we select </w:t>
      </w:r>
      <m:oMath>
        <m:r>
          <w:rPr>
            <w:rFonts w:ascii="Cambria Math" w:hAnsi="Cambria Math"/>
          </w:rPr>
          <m:t>K</m:t>
        </m:r>
      </m:oMath>
      <w:r w:rsidRPr="006B2263">
        <w:t xml:space="preserve"> most similar mashups</w:t>
      </w:r>
      <w:r>
        <w:t xml:space="preserve"> as </w:t>
      </w:r>
      <m:oMath>
        <m:r>
          <w:rPr>
            <w:rFonts w:ascii="Cambria Math" w:hAnsi="Cambria Math"/>
          </w:rPr>
          <m:t>NM</m:t>
        </m:r>
      </m:oMath>
      <w:r>
        <w:t>, and then</w:t>
      </w:r>
      <w:r w:rsidR="00CF05AF">
        <w:t xml:space="preserve"> get</w:t>
      </w:r>
      <w:r w:rsidR="00CF05AF" w:rsidRPr="006B2263">
        <w:t xml:space="preserve"> </w:t>
      </w:r>
      <w:r w:rsidR="00A5363C">
        <w:rPr>
          <w:rFonts w:hint="eastAsia"/>
        </w:rPr>
        <w:t>a</w:t>
      </w:r>
      <w:r w:rsidR="00A5363C">
        <w:t xml:space="preserve"> </w:t>
      </w:r>
      <w:r w:rsidR="00CF05AF">
        <w:t xml:space="preserve">weighted </w:t>
      </w:r>
      <w:r w:rsidR="00CF05AF" w:rsidRPr="006B2263">
        <w:t xml:space="preserve">representation of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F05AF" w:rsidRPr="006B2263">
        <w:t>: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060"/>
        <w:gridCol w:w="623"/>
      </w:tblGrid>
      <w:tr w:rsidR="00CF05AF" w14:paraId="496F7823" w14:textId="77777777" w:rsidTr="001D5DAC">
        <w:trPr>
          <w:trHeight w:val="425"/>
        </w:trPr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0D5F1F3A" w14:textId="77777777" w:rsidR="00CF05AF" w:rsidRDefault="00CF05AF" w:rsidP="001D5DAC"/>
        </w:tc>
        <w:tc>
          <w:tcPr>
            <w:tcW w:w="4250" w:type="pct"/>
            <w:vAlign w:val="center"/>
          </w:tcPr>
          <w:p w14:paraId="153DA334" w14:textId="77777777" w:rsidR="00CF05AF" w:rsidRPr="00976EFE" w:rsidRDefault="000D1E27" w:rsidP="001D5DA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∈</m:t>
                  </m:r>
                  <m:r>
                    <w:rPr>
                      <w:rFonts w:ascii="Cambria Math" w:hAnsi="Cambria Math"/>
                    </w:rPr>
                    <m:t>NM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</m:oMath>
            <w:r w:rsidR="00CF05AF">
              <w:rPr>
                <w:lang w:eastAsia="zh-CN"/>
              </w:rPr>
              <w:t xml:space="preserve"> </w:t>
            </w:r>
          </w:p>
        </w:tc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78AABF07" w14:textId="77777777" w:rsidR="00CF05AF" w:rsidRDefault="00CF05AF" w:rsidP="001D5DAC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12)</w:t>
            </w:r>
          </w:p>
        </w:tc>
      </w:tr>
    </w:tbl>
    <w:p w14:paraId="66CC4547" w14:textId="05B9CD1F" w:rsidR="007D2038" w:rsidRDefault="00CF05AF" w:rsidP="00CF05AF">
      <w:r w:rsidRPr="006B2263">
        <w:t xml:space="preserve">where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6B2263">
        <w:t xml:space="preserve"> is </w:t>
      </w:r>
      <w:r w:rsidRPr="006B2263">
        <w:rPr>
          <w:rFonts w:hint="eastAsia"/>
        </w:rPr>
        <w:t>the</w:t>
      </w:r>
      <w:r w:rsidRPr="006B2263">
        <w:t xml:space="preserve"> representation </w:t>
      </w:r>
      <w:r w:rsidRPr="006B2263">
        <w:rPr>
          <w:rFonts w:hint="eastAsia"/>
        </w:rPr>
        <w:t>of</w:t>
      </w:r>
      <w:r w:rsidRPr="006B2263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rPr>
          <w:rFonts w:hint="eastAsia"/>
        </w:rPr>
        <w:t xml:space="preserve"> </w:t>
      </w:r>
      <w:r w:rsidRPr="006B2263">
        <w:t xml:space="preserve">obtained </w:t>
      </w:r>
      <w:r>
        <w:t>by</w:t>
      </w:r>
      <w:r w:rsidRPr="006B2263">
        <w:t xml:space="preserve"> node2vec.</w:t>
      </w:r>
    </w:p>
    <w:p w14:paraId="43FEC60C" w14:textId="2000A582" w:rsidR="00A5363C" w:rsidRDefault="00A5363C" w:rsidP="00A5363C">
      <w:pPr>
        <w:ind w:firstLine="420"/>
        <w:rPr>
          <w:color w:val="000000" w:themeColor="text1"/>
        </w:rPr>
      </w:pPr>
      <w:r w:rsidRPr="00E244EA">
        <w:lastRenderedPageBreak/>
        <w:t>In addition to the content information between two</w:t>
      </w:r>
      <w:r>
        <w:t xml:space="preserve"> mashups, this</w:t>
      </w:r>
      <w:r w:rsidRPr="00CF05AF">
        <w:t xml:space="preserve"> similarity calculation method </w:t>
      </w:r>
      <w:r>
        <w:t xml:space="preserve">also </w:t>
      </w:r>
      <w:r w:rsidRPr="00CF05AF">
        <w:t>take</w:t>
      </w:r>
      <w:r>
        <w:t>s</w:t>
      </w:r>
      <w:r w:rsidRPr="00CF05AF">
        <w:t xml:space="preserve"> into account the information of </w:t>
      </w:r>
      <w:r>
        <w:t>their component</w:t>
      </w:r>
      <w:r w:rsidRPr="00CF05AF">
        <w:t xml:space="preserve"> services. </w:t>
      </w:r>
      <w:r>
        <w:t>Each time</w:t>
      </w:r>
      <w:r w:rsidRPr="00CF05AF">
        <w:t xml:space="preserve"> </w:t>
      </w:r>
      <w:r>
        <w:t xml:space="preserve">when a </w:t>
      </w:r>
      <w:r w:rsidRPr="00CF05AF">
        <w:t xml:space="preserve">developer </w:t>
      </w:r>
      <w:r w:rsidRPr="00CF05AF">
        <w:rPr>
          <w:rFonts w:hint="eastAsia"/>
        </w:rPr>
        <w:t>select</w:t>
      </w:r>
      <w:r>
        <w:t>s</w:t>
      </w:r>
      <w:r w:rsidRPr="00CF05AF">
        <w:t xml:space="preserve"> </w:t>
      </w:r>
      <w:r>
        <w:t>some new</w:t>
      </w:r>
      <w:r w:rsidRPr="00CF05AF">
        <w:t xml:space="preserve"> services, the method </w:t>
      </w:r>
      <w:r>
        <w:t xml:space="preserve">improves its </w:t>
      </w:r>
      <w:r w:rsidRPr="00281C8E">
        <w:t>similarity</w:t>
      </w:r>
      <w:r>
        <w:t xml:space="preserve"> measurement</w:t>
      </w:r>
      <w:r w:rsidRPr="00CF05AF">
        <w:t xml:space="preserve"> and get</w:t>
      </w:r>
      <w:r>
        <w:t>s</w:t>
      </w:r>
      <w:r w:rsidRPr="00CF05AF">
        <w:t xml:space="preserve"> a better picture </w:t>
      </w:r>
      <w:r>
        <w:t xml:space="preserve">or </w:t>
      </w:r>
      <w:r>
        <w:rPr>
          <w:rFonts w:hint="eastAsia"/>
        </w:rPr>
        <w:t>representation</w:t>
      </w:r>
      <w:r>
        <w:t xml:space="preserve"> </w:t>
      </w:r>
      <w:r w:rsidRPr="00CF05AF">
        <w:t xml:space="preserve">of the </w:t>
      </w:r>
      <w:r>
        <w:t xml:space="preserve">new </w:t>
      </w:r>
      <w:r w:rsidRPr="00CF05AF">
        <w:t>mashup.</w:t>
      </w:r>
      <w:r>
        <w:t xml:space="preserve"> </w:t>
      </w:r>
      <w:r w:rsidRPr="00CF05AF">
        <w:t xml:space="preserve">The meta-path-based method </w:t>
      </w:r>
      <w:r w:rsidRPr="00CF05AF">
        <w:rPr>
          <w:rFonts w:hint="eastAsia"/>
        </w:rPr>
        <w:t>to</w:t>
      </w:r>
      <w:r w:rsidRPr="00CF05AF">
        <w:t xml:space="preserve"> calculate mashup similarity </w:t>
      </w:r>
      <w:r w:rsidRPr="00106E14">
        <w:rPr>
          <w:highlight w:val="yellow"/>
          <w:rPrChange w:id="72" w:author="wangjian_sd@163.com" w:date="2020-05-11T10:28:00Z">
            <w:rPr/>
          </w:rPrChange>
        </w:rPr>
        <w:t xml:space="preserve">is also </w:t>
      </w:r>
      <w:commentRangeStart w:id="73"/>
      <w:commentRangeStart w:id="74"/>
      <w:r w:rsidRPr="00106E14">
        <w:rPr>
          <w:highlight w:val="yellow"/>
          <w:rPrChange w:id="75" w:author="wangjian_sd@163.com" w:date="2020-05-11T10:28:00Z">
            <w:rPr/>
          </w:rPrChange>
        </w:rPr>
        <w:t>efficient</w:t>
      </w:r>
      <w:commentRangeEnd w:id="73"/>
      <w:r w:rsidR="00106E14">
        <w:rPr>
          <w:rStyle w:val="a4"/>
        </w:rPr>
        <w:commentReference w:id="73"/>
      </w:r>
      <w:commentRangeEnd w:id="74"/>
      <w:r w:rsidR="004054E6">
        <w:rPr>
          <w:rStyle w:val="a4"/>
        </w:rPr>
        <w:commentReference w:id="74"/>
      </w:r>
      <w:r w:rsidRPr="00CF05AF">
        <w:t xml:space="preserve">. </w:t>
      </w:r>
      <w:r>
        <w:t>If necessary, w</w:t>
      </w:r>
      <w:r w:rsidRPr="00CF05AF">
        <w:t xml:space="preserve">e can adopt </w:t>
      </w:r>
      <w:r w:rsidRPr="00106E14">
        <w:rPr>
          <w:highlight w:val="yellow"/>
          <w:rPrChange w:id="76" w:author="wangjian_sd@163.com" w:date="2020-05-11T10:30:00Z">
            <w:rPr/>
          </w:rPrChange>
        </w:rPr>
        <w:t>some pruning strategies</w:t>
      </w:r>
      <w:r w:rsidRPr="00CF05AF">
        <w:t xml:space="preserve">, that is, set some rules to reduce the size of candidate mashups, to </w:t>
      </w:r>
      <w:r>
        <w:t xml:space="preserve">further </w:t>
      </w:r>
      <w:r w:rsidRPr="00CF05AF">
        <w:t>improve the efficiency of looking for neighbor mashups.</w:t>
      </w:r>
    </w:p>
    <w:p w14:paraId="2EC340A2" w14:textId="5701CBBC" w:rsidR="0008068B" w:rsidRDefault="00CF05AF" w:rsidP="0008068B">
      <w:pPr>
        <w:ind w:firstLine="420"/>
      </w:pPr>
      <w:r w:rsidRPr="00CF05AF">
        <w:rPr>
          <w:color w:val="000000" w:themeColor="text1"/>
        </w:rPr>
        <w:t xml:space="preserve">Up to now, we have obtained the representations of </w:t>
      </w:r>
      <w:r w:rsidR="00C26FA0">
        <w:rPr>
          <w:color w:val="000000" w:themeColor="text1"/>
        </w:rPr>
        <w:t>m</w:t>
      </w:r>
      <w:r w:rsidRPr="00CF05AF">
        <w:rPr>
          <w:color w:val="000000" w:themeColor="text1"/>
        </w:rPr>
        <w:t xml:space="preserve">, </w:t>
      </w:r>
      <w:r w:rsidR="00A5363C">
        <w:rPr>
          <w:color w:val="000000" w:themeColor="text1"/>
        </w:rPr>
        <w:t>each service in SS</w:t>
      </w:r>
      <w:r w:rsidRPr="00CF05AF">
        <w:rPr>
          <w:color w:val="000000" w:themeColor="text1"/>
        </w:rPr>
        <w:t xml:space="preserve">, and s in the same feature space based on </w:t>
      </w:r>
      <w:r w:rsidR="00013D36">
        <w:rPr>
          <w:color w:val="000000" w:themeColor="text1"/>
        </w:rPr>
        <w:t xml:space="preserve">the </w:t>
      </w:r>
      <w:r w:rsidRPr="00CF05AF">
        <w:rPr>
          <w:color w:val="000000" w:themeColor="text1"/>
        </w:rPr>
        <w:t xml:space="preserve">historical information. Then </w:t>
      </w:r>
      <w:r w:rsidR="00C26FA0">
        <w:rPr>
          <w:color w:val="000000" w:themeColor="text1"/>
        </w:rPr>
        <w:t xml:space="preserve">we can input them into </w:t>
      </w:r>
      <w:r w:rsidR="004278E3">
        <w:rPr>
          <w:color w:val="000000" w:themeColor="text1"/>
        </w:rPr>
        <w:t xml:space="preserve">the interaction layer </w:t>
      </w:r>
      <w:r w:rsidR="00C26FA0">
        <w:rPr>
          <w:color w:val="000000" w:themeColor="text1"/>
        </w:rPr>
        <w:t xml:space="preserve">and compress </w:t>
      </w:r>
      <w:r w:rsidRPr="00CF05AF">
        <w:rPr>
          <w:color w:val="000000" w:themeColor="text1"/>
        </w:rPr>
        <w:t>their interaction in this space</w:t>
      </w:r>
      <w:r w:rsidR="00C26FA0">
        <w:rPr>
          <w:color w:val="000000" w:themeColor="text1"/>
        </w:rPr>
        <w:t xml:space="preserve"> into a dense vector,</w:t>
      </w:r>
      <m:oMath>
        <m:r>
          <m:rPr>
            <m:sty m:val="b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n</m:t>
            </m:r>
            <m:r>
              <m:rPr>
                <m:sty m:val="b"/>
              </m:rPr>
              <w:rPr>
                <w:rFonts w:ascii="Cambria Math" w:eastAsia="宋体" w:hAnsi="Cambria Math" w:hint="eastAsia"/>
              </w:rPr>
              <m:t>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s,SS</m:t>
            </m:r>
          </m:sub>
        </m:sSub>
      </m:oMath>
      <w:r w:rsidRPr="00CF05AF">
        <w:rPr>
          <w:color w:val="000000" w:themeColor="text1"/>
        </w:rPr>
        <w:t>.</w:t>
      </w:r>
      <w:r w:rsidR="0008068B">
        <w:rPr>
          <w:color w:val="000000" w:themeColor="text1"/>
        </w:rPr>
        <w:t xml:space="preserve"> </w:t>
      </w:r>
      <w:ins w:id="77" w:author="耿 啸" w:date="2020-05-15T00:05:00Z">
        <w:r w:rsidR="0008068B">
          <w:t xml:space="preserve">The </w:t>
        </w:r>
        <w:r w:rsidR="0008068B">
          <w:rPr>
            <w:color w:val="000000" w:themeColor="text1"/>
          </w:rPr>
          <w:t>vecto</w:t>
        </w:r>
      </w:ins>
      <w:ins w:id="78" w:author="耿 啸" w:date="2020-05-15T00:06:00Z">
        <w:r w:rsidR="0008068B">
          <w:rPr>
            <w:color w:val="000000" w:themeColor="text1"/>
          </w:rPr>
          <w:t>r is fed</w:t>
        </w:r>
      </w:ins>
      <w:ins w:id="79" w:author="耿 啸" w:date="2020-05-15T00:01:00Z">
        <w:r w:rsidR="0008068B" w:rsidRPr="0008068B">
          <w:rPr>
            <w:i/>
          </w:rPr>
          <w:t xml:space="preserve"> </w:t>
        </w:r>
        <w:r w:rsidR="0008068B" w:rsidRPr="0008068B">
          <w:t xml:space="preserve">into a softmax layer to </w:t>
        </w:r>
      </w:ins>
      <w:ins w:id="80" w:author="耿 啸" w:date="2020-05-15T00:06:00Z">
        <w:r w:rsidR="0008068B" w:rsidRPr="0008068B">
          <w:t>generate</w:t>
        </w:r>
      </w:ins>
      <w:ins w:id="81" w:author="耿 啸" w:date="2020-05-15T00:01:00Z">
        <w:r w:rsidR="0008068B" w:rsidRPr="0008068B">
          <w:t xml:space="preserve"> a </w:t>
        </w:r>
      </w:ins>
      <w:ins w:id="82" w:author="耿 啸" w:date="2020-05-15T00:07:00Z">
        <w:r w:rsidR="0008068B" w:rsidRPr="0008068B">
          <w:t>prediction</w:t>
        </w:r>
      </w:ins>
      <w:ins w:id="83" w:author="耿 啸" w:date="2020-05-15T00:01:00Z">
        <w:r w:rsidR="0008068B" w:rsidRPr="0008068B">
          <w:t xml:space="preserve">. </w:t>
        </w:r>
      </w:ins>
    </w:p>
    <w:p w14:paraId="2BC50370" w14:textId="15F3384B" w:rsidR="00496490" w:rsidRPr="0008068B" w:rsidRDefault="00496490" w:rsidP="00CF05AF">
      <w:pPr>
        <w:ind w:firstLine="420"/>
        <w:rPr>
          <w:color w:val="000000" w:themeColor="text1"/>
        </w:rPr>
      </w:pPr>
    </w:p>
    <w:p w14:paraId="3418B652" w14:textId="77777777" w:rsidR="00B3763A" w:rsidRDefault="00B3763A" w:rsidP="00AA7690">
      <w:pPr>
        <w:rPr>
          <w:color w:val="FF0000"/>
        </w:rPr>
      </w:pPr>
    </w:p>
    <w:p w14:paraId="701C2B50" w14:textId="04E81EAD" w:rsidR="00CF05AF" w:rsidRPr="00AA7690" w:rsidRDefault="00B53AC2" w:rsidP="00F463A1">
      <w:pPr>
        <w:pStyle w:val="2"/>
      </w:pPr>
      <w:r>
        <w:t xml:space="preserve">A </w:t>
      </w:r>
      <w:commentRangeStart w:id="84"/>
      <w:r w:rsidR="00AA7690" w:rsidRPr="00AA7690">
        <w:t>Hybrid model</w:t>
      </w:r>
      <w:commentRangeEnd w:id="84"/>
      <w:r w:rsidR="00104829">
        <w:rPr>
          <w:rStyle w:val="a4"/>
          <w:rFonts w:asciiTheme="minorHAnsi" w:hAnsiTheme="minorHAnsi" w:cstheme="minorBidi"/>
          <w:i w:val="0"/>
          <w:iCs w:val="0"/>
          <w:kern w:val="2"/>
          <w:lang w:eastAsia="zh-CN"/>
        </w:rPr>
        <w:commentReference w:id="84"/>
      </w:r>
      <w:r>
        <w:t xml:space="preserve"> to </w:t>
      </w:r>
      <w:r>
        <w:rPr>
          <w:rFonts w:hint="eastAsia"/>
          <w:lang w:eastAsia="zh-CN"/>
        </w:rPr>
        <w:t>incorporate</w:t>
      </w:r>
      <w:r>
        <w:t xml:space="preserve"> </w:t>
      </w:r>
      <w:r>
        <w:rPr>
          <w:rFonts w:hint="eastAsia"/>
          <w:lang w:eastAsia="zh-CN"/>
        </w:rPr>
        <w:t>different</w:t>
      </w:r>
      <w:r>
        <w:t xml:space="preserve"> </w:t>
      </w:r>
      <w:r w:rsidRPr="00A122CE">
        <w:t>interaction</w:t>
      </w:r>
      <w:ins w:id="85" w:author="耿 啸" w:date="2020-05-15T00:08:00Z">
        <w:r w:rsidR="0008068B">
          <w:t>s</w:t>
        </w:r>
      </w:ins>
      <w:del w:id="86" w:author="耿 啸" w:date="2020-05-15T00:08:00Z">
        <w:r w:rsidRPr="00A122CE" w:rsidDel="0008068B">
          <w:delText xml:space="preserve"> </w:delText>
        </w:r>
        <w:r w:rsidDel="0008068B">
          <w:rPr>
            <w:rFonts w:hint="eastAsia"/>
            <w:lang w:eastAsia="zh-CN"/>
          </w:rPr>
          <w:delText>modules</w:delText>
        </w:r>
        <w:r w:rsidDel="0008068B">
          <w:delText xml:space="preserve"> </w:delText>
        </w:r>
      </w:del>
    </w:p>
    <w:p w14:paraId="26B91B9C" w14:textId="52F52C00" w:rsidR="00AA7690" w:rsidRPr="00AA7690" w:rsidRDefault="00AA7690" w:rsidP="00AA7690">
      <w:pPr>
        <w:ind w:firstLine="420"/>
      </w:pPr>
      <w:r w:rsidRPr="00AA7690">
        <w:t xml:space="preserve">The above two </w:t>
      </w:r>
      <w:del w:id="87" w:author="耿 啸" w:date="2020-05-15T00:08:00Z">
        <w:r w:rsidR="00FD3015" w:rsidDel="00551924">
          <w:delText>modules</w:delText>
        </w:r>
        <w:r w:rsidRPr="00AA7690" w:rsidDel="00551924">
          <w:delText xml:space="preserve"> </w:delText>
        </w:r>
      </w:del>
      <w:ins w:id="88" w:author="耿 啸" w:date="2020-05-15T00:08:00Z">
        <w:r w:rsidR="00551924">
          <w:t>models</w:t>
        </w:r>
        <w:r w:rsidR="00551924" w:rsidRPr="00AA7690">
          <w:t xml:space="preserve"> </w:t>
        </w:r>
      </w:ins>
      <w:r w:rsidRPr="00AA7690">
        <w:t xml:space="preserve">learn </w:t>
      </w:r>
      <w:r w:rsidR="00106E14">
        <w:t>two</w:t>
      </w:r>
      <w:r w:rsidR="00106E14" w:rsidRPr="00AA7690">
        <w:t xml:space="preserve"> </w:t>
      </w:r>
      <w:r w:rsidRPr="00AA7690">
        <w:t>forms of interaction</w:t>
      </w:r>
      <w:r w:rsidR="00106E14">
        <w:rPr>
          <w:rFonts w:hint="eastAsia"/>
        </w:rPr>
        <w:t>s</w:t>
      </w:r>
      <w:r w:rsidRPr="00AA7690">
        <w:t xml:space="preserve"> among </w:t>
      </w:r>
      <w:r w:rsidR="00FD3015">
        <w:t>m</w:t>
      </w:r>
      <w:r w:rsidRPr="00AA7690">
        <w:t xml:space="preserve">, </w:t>
      </w:r>
      <w:r w:rsidR="004454CD">
        <w:t>SS</w:t>
      </w:r>
      <w:r w:rsidRPr="00AA7690">
        <w:t xml:space="preserve"> and s</w:t>
      </w:r>
      <w:r w:rsidR="00106E14">
        <w:rPr>
          <w:rFonts w:hint="eastAsia"/>
        </w:rPr>
        <w:t>,</w:t>
      </w:r>
      <w:r w:rsidRPr="00AA7690">
        <w:t xml:space="preserve"> based on </w:t>
      </w:r>
      <w:r w:rsidR="00BE3E51">
        <w:t xml:space="preserve">their </w:t>
      </w:r>
      <w:r w:rsidRPr="00AA7690">
        <w:t>content information and historical information</w:t>
      </w:r>
      <w:r w:rsidR="00106E14">
        <w:t>,</w:t>
      </w:r>
      <w:r w:rsidRPr="00AA7690">
        <w:t xml:space="preserve"> respectively. Below, we propose a hybrid </w:t>
      </w:r>
      <w:r w:rsidR="00FD3015">
        <w:t>model</w:t>
      </w:r>
      <w:r w:rsidRPr="00AA7690">
        <w:t xml:space="preserve"> that integrates </w:t>
      </w:r>
      <w:r w:rsidR="00846F32">
        <w:t>these</w:t>
      </w:r>
      <w:r w:rsidR="0093647A" w:rsidRPr="00AA7690">
        <w:t xml:space="preserve"> </w:t>
      </w:r>
      <w:r w:rsidR="004454CD">
        <w:t xml:space="preserve">two </w:t>
      </w:r>
      <w:del w:id="89" w:author="耿 啸" w:date="2020-05-15T00:08:00Z">
        <w:r w:rsidR="0093647A" w:rsidDel="00551924">
          <w:delText>modules</w:delText>
        </w:r>
        <w:r w:rsidR="0093647A" w:rsidRPr="00AA7690" w:rsidDel="00551924">
          <w:delText xml:space="preserve"> </w:delText>
        </w:r>
      </w:del>
      <w:ins w:id="90" w:author="耿 啸" w:date="2020-05-15T00:08:00Z">
        <w:r w:rsidR="00551924">
          <w:t>models</w:t>
        </w:r>
        <w:r w:rsidR="00551924" w:rsidRPr="00AA7690">
          <w:t xml:space="preserve"> </w:t>
        </w:r>
      </w:ins>
      <w:r w:rsidR="0093647A">
        <w:t xml:space="preserve">to </w:t>
      </w:r>
      <w:r w:rsidR="00846F32" w:rsidRPr="00846F32">
        <w:t xml:space="preserve">exploit </w:t>
      </w:r>
      <w:r w:rsidR="00846F32">
        <w:t>multiple interactions. I</w:t>
      </w:r>
      <w:r w:rsidRPr="00AA7690">
        <w:t xml:space="preserve">ts architecture is </w:t>
      </w:r>
      <w:r w:rsidR="00846F32">
        <w:t xml:space="preserve">shown </w:t>
      </w:r>
      <w:r w:rsidR="00104829">
        <w:rPr>
          <w:rFonts w:hint="eastAsia"/>
        </w:rPr>
        <w:t>in</w:t>
      </w:r>
      <w:r w:rsidR="00846F32">
        <w:t xml:space="preserve"> </w:t>
      </w:r>
      <w:r w:rsidRPr="00AA7690">
        <w:t>Figure 2.</w:t>
      </w:r>
    </w:p>
    <w:p w14:paraId="505BA792" w14:textId="7F181578" w:rsidR="00551924" w:rsidRDefault="00AA7690" w:rsidP="00761A4B">
      <w:pPr>
        <w:rPr>
          <w:ins w:id="91" w:author="耿 啸" w:date="2020-05-15T00:14:00Z"/>
        </w:rPr>
      </w:pPr>
      <w:r w:rsidRPr="00AA7690">
        <w:t xml:space="preserve">Our hybrid model consists of </w:t>
      </w:r>
      <w:r w:rsidR="004454CD">
        <w:t>two</w:t>
      </w:r>
      <w:r w:rsidRPr="00AA7690">
        <w:t xml:space="preserve"> underlying </w:t>
      </w:r>
      <w:ins w:id="92" w:author="耿 啸" w:date="2020-05-15T00:31:00Z">
        <w:r w:rsidR="00306C40">
          <w:rPr>
            <w:rFonts w:hint="eastAsia"/>
          </w:rPr>
          <w:t>interaction</w:t>
        </w:r>
        <w:r w:rsidR="00306C40">
          <w:t xml:space="preserve"> </w:t>
        </w:r>
      </w:ins>
      <w:commentRangeStart w:id="93"/>
      <w:commentRangeStart w:id="94"/>
      <w:r w:rsidR="0093647A">
        <w:t>modules</w:t>
      </w:r>
      <w:r w:rsidRPr="00AA7690">
        <w:t xml:space="preserve">, an integration layer </w:t>
      </w:r>
      <w:commentRangeEnd w:id="93"/>
      <w:r w:rsidR="00104829">
        <w:rPr>
          <w:rStyle w:val="a4"/>
        </w:rPr>
        <w:commentReference w:id="93"/>
      </w:r>
      <w:commentRangeEnd w:id="94"/>
      <w:r w:rsidR="00F12BBA">
        <w:rPr>
          <w:rStyle w:val="a4"/>
        </w:rPr>
        <w:commentReference w:id="94"/>
      </w:r>
      <w:r w:rsidRPr="00AA7690">
        <w:t>and a</w:t>
      </w:r>
      <w:r w:rsidR="000A41F3">
        <w:rPr>
          <w:rFonts w:hint="eastAsia"/>
        </w:rPr>
        <w:t>n</w:t>
      </w:r>
      <w:r w:rsidRPr="00AA7690">
        <w:t xml:space="preserve"> </w:t>
      </w:r>
      <w:r w:rsidR="000A41F3" w:rsidRPr="00AA7690">
        <w:t xml:space="preserve">output </w:t>
      </w:r>
      <w:r w:rsidRPr="00AA7690">
        <w:t xml:space="preserve">layer. </w:t>
      </w:r>
      <w:ins w:id="95" w:author="耿 啸" w:date="2020-05-15T00:22:00Z">
        <w:r w:rsidR="00761A4B">
          <w:t>Composed of a feature extraction layer and an interaction la</w:t>
        </w:r>
      </w:ins>
      <w:ins w:id="96" w:author="耿 啸" w:date="2020-05-15T00:23:00Z">
        <w:r w:rsidR="00761A4B">
          <w:t xml:space="preserve">yer, </w:t>
        </w:r>
      </w:ins>
      <w:del w:id="97" w:author="耿 啸" w:date="2020-05-15T00:23:00Z">
        <w:r w:rsidR="0093647A" w:rsidRPr="00AA7690" w:rsidDel="00761A4B">
          <w:delText xml:space="preserve">Each </w:delText>
        </w:r>
      </w:del>
      <w:ins w:id="98" w:author="耿 啸" w:date="2020-05-15T00:23:00Z">
        <w:r w:rsidR="00761A4B">
          <w:t>e</w:t>
        </w:r>
        <w:r w:rsidR="00761A4B" w:rsidRPr="00AA7690">
          <w:t xml:space="preserve">ach </w:t>
        </w:r>
      </w:ins>
      <w:r w:rsidR="0093647A" w:rsidRPr="00AA7690">
        <w:t xml:space="preserve">underlying </w:t>
      </w:r>
      <w:ins w:id="99" w:author="耿 啸" w:date="2020-05-15T00:31:00Z">
        <w:r w:rsidR="00306C40">
          <w:rPr>
            <w:rFonts w:hint="eastAsia"/>
          </w:rPr>
          <w:t>interaction</w:t>
        </w:r>
        <w:r w:rsidR="00306C40">
          <w:t xml:space="preserve"> </w:t>
        </w:r>
      </w:ins>
      <w:r w:rsidR="0093647A">
        <w:t xml:space="preserve">module is </w:t>
      </w:r>
      <w:ins w:id="100" w:author="耿 啸" w:date="2020-05-15T00:16:00Z">
        <w:r w:rsidR="007654E3">
          <w:t xml:space="preserve">indeed </w:t>
        </w:r>
      </w:ins>
      <w:ins w:id="101" w:author="耿 啸" w:date="2020-05-15T13:01:00Z">
        <w:r w:rsidR="007654E3">
          <w:t>the</w:t>
        </w:r>
      </w:ins>
      <w:bookmarkStart w:id="102" w:name="_GoBack"/>
      <w:bookmarkEnd w:id="102"/>
      <w:ins w:id="103" w:author="耿 啸" w:date="2020-05-15T00:16:00Z">
        <w:r w:rsidR="009E3151">
          <w:t xml:space="preserve"> model </w:t>
        </w:r>
      </w:ins>
      <w:ins w:id="104" w:author="耿 啸" w:date="2020-05-15T00:17:00Z">
        <w:r w:rsidR="009E3151">
          <w:t xml:space="preserve">we proposed </w:t>
        </w:r>
      </w:ins>
      <w:ins w:id="105" w:author="耿 啸" w:date="2020-05-15T00:18:00Z">
        <w:r w:rsidR="009E3151">
          <w:t xml:space="preserve">in the previous two subsections </w:t>
        </w:r>
      </w:ins>
      <w:ins w:id="106" w:author="耿 啸" w:date="2020-05-15T00:16:00Z">
        <w:r w:rsidR="009E3151">
          <w:t>witho</w:t>
        </w:r>
      </w:ins>
      <w:ins w:id="107" w:author="耿 啸" w:date="2020-05-15T00:17:00Z">
        <w:r w:rsidR="009E3151">
          <w:t>ut output layer</w:t>
        </w:r>
      </w:ins>
      <w:del w:id="108" w:author="耿 啸" w:date="2020-05-15T00:16:00Z">
        <w:r w:rsidR="0093647A" w:rsidDel="009E3151">
          <w:delText>constructed with the framework proposed in the section 3</w:delText>
        </w:r>
      </w:del>
      <w:r w:rsidR="0093647A" w:rsidRPr="00AA7690">
        <w:t xml:space="preserve">. It receives a kind of information and learns a unique kind of interaction among </w:t>
      </w:r>
      <w:r w:rsidR="0093647A">
        <w:t>m</w:t>
      </w:r>
      <w:r w:rsidR="0093647A" w:rsidRPr="00AA7690">
        <w:t xml:space="preserve">, </w:t>
      </w:r>
      <w:r w:rsidR="004454CD">
        <w:t xml:space="preserve">SS </w:t>
      </w:r>
      <w:r w:rsidR="0093647A" w:rsidRPr="00AA7690">
        <w:t>and s.</w:t>
      </w:r>
      <w:r w:rsidR="0093647A">
        <w:rPr>
          <w:rFonts w:hint="eastAsia"/>
        </w:rPr>
        <w:t xml:space="preserve"> </w:t>
      </w:r>
      <w:r w:rsidRPr="00AA7690">
        <w:t>Then, the integration layer </w:t>
      </w:r>
      <w:hyperlink r:id="rId10" w:tgtFrame="_blank" w:history="1">
        <w:r w:rsidRPr="00AA7690">
          <w:t>incorporate</w:t>
        </w:r>
      </w:hyperlink>
      <w:r w:rsidR="00846F32">
        <w:t>s</w:t>
      </w:r>
      <w:r w:rsidRPr="00AA7690">
        <w:t xml:space="preserve"> </w:t>
      </w:r>
      <w:r w:rsidR="004454CD">
        <w:t>all</w:t>
      </w:r>
      <w:r w:rsidRPr="00AA7690">
        <w:t xml:space="preserve"> interactions learned from different </w:t>
      </w:r>
      <w:r w:rsidR="004454CD" w:rsidRPr="00AA7690">
        <w:t xml:space="preserve">underlying </w:t>
      </w:r>
      <w:r w:rsidRPr="00AA7690">
        <w:t xml:space="preserve">components with an MLP. </w:t>
      </w:r>
      <w:ins w:id="109" w:author="耿 啸" w:date="2020-05-15T00:14:00Z">
        <w:r w:rsidR="00551924">
          <w:t>The process can be expressed as</w:t>
        </w:r>
        <m:oMath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  <m:oMathPara>
          <m:oMath>
            <m:sSub>
              <m:sSubPr>
                <m:ctrlPr>
                  <w:rPr>
                    <w:rFonts w:ascii="Cambria Math" w:eastAsia="宋体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hint="eastAsia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MReq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SS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MLP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c</m:t>
                    </m:r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MReq</m:t>
                    </m:r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SS</m:t>
                    </m:r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eastAsia="宋体" w:hAnsi="Cambria Math" w:hint="eastAsi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MReq</m:t>
                    </m:r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SS</m:t>
                    </m:r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</m:oMath>
        </m:oMathPara>
      </w:ins>
    </w:p>
    <w:p w14:paraId="31FE0498" w14:textId="6148247F" w:rsidR="00551924" w:rsidRPr="00551924" w:rsidRDefault="00AA7690" w:rsidP="00551924">
      <w:pPr>
        <w:ind w:firstLine="420"/>
      </w:pPr>
      <w:r w:rsidRPr="00AA7690">
        <w:t>Finally</w:t>
      </w:r>
      <w:r w:rsidR="0093647A">
        <w:t>,</w:t>
      </w:r>
      <w:r w:rsidRPr="00AA7690">
        <w:t xml:space="preserve"> the output layer make</w:t>
      </w:r>
      <w:r w:rsidR="0093647A">
        <w:t>s</w:t>
      </w:r>
      <w:r w:rsidRPr="00AA7690">
        <w:t xml:space="preserve"> a </w:t>
      </w:r>
      <w:r w:rsidR="00737B14">
        <w:rPr>
          <w:rStyle w:val="a4"/>
        </w:rPr>
        <w:commentReference w:id="110"/>
      </w:r>
      <w:r w:rsidRPr="00AA7690">
        <w:t>prediction</w:t>
      </w:r>
      <w:ins w:id="111" w:author="耿 啸" w:date="2020-05-15T00:14:00Z">
        <w:r w:rsidR="00551924">
          <w:t xml:space="preserve"> based on the learned </w:t>
        </w:r>
      </w:ins>
      <w:ins w:id="112" w:author="耿 啸" w:date="2020-05-15T00:15:00Z">
        <w:r w:rsidR="00551924" w:rsidRPr="00551924">
          <w:t>comprehensive</w:t>
        </w:r>
        <w:r w:rsidR="00551924">
          <w:t xml:space="preserve"> </w:t>
        </w:r>
      </w:ins>
      <w:ins w:id="113" w:author="耿 啸" w:date="2020-05-15T00:14:00Z">
        <w:r w:rsidR="00551924">
          <w:t>interaction</w:t>
        </w:r>
      </w:ins>
      <w:r w:rsidRPr="00AA7690">
        <w:t>.</w:t>
      </w:r>
    </w:p>
    <w:p w14:paraId="1C8725ED" w14:textId="01D5BBE4" w:rsidR="00AA7690" w:rsidRDefault="0097508A" w:rsidP="00AA7690">
      <w:pPr>
        <w:ind w:firstLine="420"/>
      </w:pPr>
      <w:r>
        <w:t>O</w:t>
      </w:r>
      <w:r w:rsidR="00AA7690" w:rsidRPr="00AA7690">
        <w:t xml:space="preserve">ur </w:t>
      </w:r>
      <w:r>
        <w:rPr>
          <w:rFonts w:hint="eastAsia"/>
        </w:rPr>
        <w:t>hybrid</w:t>
      </w:r>
      <w:r>
        <w:t xml:space="preserve"> </w:t>
      </w:r>
      <w:r w:rsidR="00AA7690" w:rsidRPr="00AA7690">
        <w:t xml:space="preserve">model is </w:t>
      </w:r>
      <w:r w:rsidR="00AA7690" w:rsidRPr="003200AF">
        <w:t>extensible</w:t>
      </w:r>
      <w:r w:rsidR="00AA7690" w:rsidRPr="00AA7690">
        <w:t xml:space="preserve">. If a new form of information is available, we can first </w:t>
      </w:r>
      <w:r w:rsidR="00BE3E51">
        <w:t xml:space="preserve">add another </w:t>
      </w:r>
      <w:r w:rsidR="00BE3E51" w:rsidRPr="00AA7690">
        <w:t xml:space="preserve">underlying </w:t>
      </w:r>
      <w:r w:rsidR="00BE3E51">
        <w:t xml:space="preserve">module to </w:t>
      </w:r>
      <w:r w:rsidR="00AA7690" w:rsidRPr="00AA7690">
        <w:t xml:space="preserve">learn a new </w:t>
      </w:r>
      <w:r w:rsidR="00BE3E51">
        <w:t>kind</w:t>
      </w:r>
      <w:r w:rsidR="0093647A">
        <w:t xml:space="preserve"> of </w:t>
      </w:r>
      <w:r w:rsidR="00AA7690" w:rsidRPr="00AA7690">
        <w:t xml:space="preserve">interaction, and then integrate it into the original model to improve </w:t>
      </w:r>
      <w:r w:rsidR="00846F32">
        <w:t>model performance</w:t>
      </w:r>
      <w:r w:rsidR="00AA7690" w:rsidRPr="00AA7690">
        <w:t>.</w:t>
      </w:r>
    </w:p>
    <w:p w14:paraId="471D541B" w14:textId="5D80FAE7" w:rsidR="00AA7690" w:rsidRDefault="00AA7690" w:rsidP="00AA7690">
      <w:pPr>
        <w:pStyle w:val="2"/>
      </w:pPr>
      <w:r>
        <w:t xml:space="preserve">Offline Model Learning </w:t>
      </w:r>
    </w:p>
    <w:p w14:paraId="4B30617B" w14:textId="7ADAFAC4" w:rsidR="00AA7690" w:rsidRDefault="00BE3E51" w:rsidP="00AA7690">
      <w:pPr>
        <w:ind w:firstLine="420"/>
      </w:pPr>
      <w:r>
        <w:t>O</w:t>
      </w:r>
      <w:r w:rsidR="00AA7690">
        <w:t xml:space="preserve">ur model </w:t>
      </w:r>
      <w:r w:rsidR="00AA7690" w:rsidRPr="004945A0">
        <w:t xml:space="preserve">predicts the </w:t>
      </w:r>
      <w:r w:rsidR="00156D20" w:rsidRPr="00156D20">
        <w:t xml:space="preserve">probability </w:t>
      </w:r>
      <w:r w:rsidR="00AA7690" w:rsidRPr="004945A0">
        <w:t xml:space="preserve">of a mashup m </w:t>
      </w:r>
      <w:r w:rsidR="00AA7690">
        <w:t>choosing</w:t>
      </w:r>
      <w:r w:rsidR="00AA7690" w:rsidRPr="004945A0">
        <w:t xml:space="preserve"> a service s </w:t>
      </w:r>
      <w:r w:rsidR="00AA7690">
        <w:t>as next service when it has selected</w:t>
      </w:r>
      <w:r w:rsidR="00AA7690" w:rsidRPr="004945A0">
        <w:t xml:space="preserve"> </w:t>
      </w:r>
      <w:r w:rsidR="00AA7690">
        <w:t>some</w:t>
      </w:r>
      <w:r w:rsidR="00AA7690" w:rsidRPr="004945A0">
        <w:t xml:space="preserve"> services</w:t>
      </w:r>
      <w:r w:rsidR="00022F4B">
        <w:t xml:space="preserve"> SS</w:t>
      </w:r>
      <w:r>
        <w:t>, s</w:t>
      </w:r>
      <w:r w:rsidR="004D11B5">
        <w:t xml:space="preserve">o a sample </w:t>
      </w:r>
      <w:r w:rsidR="00B65CBD">
        <w:rPr>
          <w:rFonts w:hint="eastAsia"/>
        </w:rPr>
        <w:t>in</w:t>
      </w:r>
      <w:r w:rsidR="00B65CBD">
        <w:t xml:space="preserve"> our study</w:t>
      </w:r>
      <w:r w:rsidR="00AA7690" w:rsidRPr="00230A40">
        <w:t xml:space="preserve"> </w:t>
      </w:r>
      <w:r w:rsidR="00B65CBD">
        <w:t xml:space="preserve">is denoted </w:t>
      </w:r>
      <w:r w:rsidR="004D11B5">
        <w:t xml:space="preserve">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m,SS,s</m:t>
            </m:r>
          </m:e>
        </m:d>
      </m:oMath>
      <w:r w:rsidR="004D11B5">
        <w:t xml:space="preserve">. </w:t>
      </w:r>
      <w:r w:rsidR="004948F1">
        <w:t>T</w:t>
      </w:r>
      <w:r w:rsidR="00AA7690">
        <w:t xml:space="preserve">he </w:t>
      </w:r>
      <w:r w:rsidR="00AA7690" w:rsidRPr="004945A0">
        <w:t xml:space="preserve">predicted value should </w:t>
      </w:r>
      <w:r w:rsidR="00AA7690" w:rsidRPr="00230A40">
        <w:t>approximate</w:t>
      </w:r>
      <w:r w:rsidR="00AA7690">
        <w:t xml:space="preserve"> </w:t>
      </w:r>
      <w:r w:rsidR="00AA7690" w:rsidRPr="004945A0">
        <w:t xml:space="preserve">1 for </w:t>
      </w:r>
      <w:r w:rsidR="00274127">
        <w:t>a positive sample</w:t>
      </w:r>
      <w:r w:rsidR="00AA7690" w:rsidRPr="004945A0">
        <w:t xml:space="preserve"> and 0 for </w:t>
      </w:r>
      <w:r w:rsidR="00274127">
        <w:t xml:space="preserve">a </w:t>
      </w:r>
      <w:r w:rsidR="00AA7690" w:rsidRPr="004945A0">
        <w:t>negative sampl</w:t>
      </w:r>
      <w:r w:rsidR="00274127">
        <w:t>e</w:t>
      </w:r>
      <w:r w:rsidR="00AA7690" w:rsidRPr="004945A0">
        <w:t xml:space="preserve">, so the likelihood function of </w:t>
      </w:r>
      <w:r w:rsidR="004948F1">
        <w:t>our</w:t>
      </w:r>
      <w:r w:rsidR="00AA7690" w:rsidRPr="004945A0">
        <w:t xml:space="preserve"> model is</w:t>
      </w:r>
      <w:r w:rsidR="00AA7690">
        <w:t>:</w:t>
      </w:r>
    </w:p>
    <w:p w14:paraId="69E0A45B" w14:textId="4CD1B8B5" w:rsidR="00AA7690" w:rsidRPr="00AA7690" w:rsidRDefault="00AA7690" w:rsidP="00AA7690">
      <w:pPr>
        <w:pStyle w:val="equation"/>
        <w:jc w:val="center"/>
        <w:rPr>
          <w:rFonts w:eastAsiaTheme="minorEastAsia"/>
        </w:rPr>
      </w:pP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  <w:lang w:eastAsia="zh-C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  <m:e>
            <m:r>
              <w:rPr>
                <w:rFonts w:ascii="Cambria Math" w:hAnsi="Cambria Math"/>
                <w:lang w:eastAsia="zh-CN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m,SS,s</m:t>
                </m:r>
              </m:e>
            </m:d>
            <m:r>
              <w:rPr>
                <w:rFonts w:ascii="Cambria Math" w:hAnsi="Cambria Math"/>
                <w:lang w:eastAsia="zh-CN"/>
              </w:rPr>
              <m:t>ϵ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</m:e>
        </m:nary>
        <m:r>
          <w:rPr>
            <w:rFonts w:ascii="Cambria Math" w:hAnsi="Cambria Math"/>
            <w:lang w:eastAsia="zh-CN"/>
          </w:rPr>
          <m:t xml:space="preserve">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(m,SS,s)ϵ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nary>
        <m:r>
          <w:rPr>
            <w:rFonts w:ascii="Cambria Math" w:hAnsi="Cambria Math"/>
            <w:lang w:eastAsia="zh-CN"/>
          </w:rPr>
          <m:t>,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</w:rPr>
        <w:t>(</w:t>
      </w:r>
      <w:r>
        <w:t>19</w:t>
      </w:r>
      <w:r>
        <w:rPr>
          <w:rFonts w:eastAsiaTheme="minorEastAsia"/>
        </w:rPr>
        <w:t>)</w:t>
      </w:r>
    </w:p>
    <w:p w14:paraId="1A188513" w14:textId="14460E86" w:rsidR="00AA7690" w:rsidRDefault="00AA7690" w:rsidP="00AA7690">
      <w:r>
        <w:t>w</w:t>
      </w:r>
      <w:r w:rsidRPr="00230A40">
        <w:t xml:space="preserve">here θ </w:t>
      </w:r>
      <w:r>
        <w:t>denotes</w:t>
      </w:r>
      <w:r w:rsidRPr="00230A40">
        <w:t xml:space="preserve"> </w:t>
      </w:r>
      <w:r w:rsidR="00274127">
        <w:t xml:space="preserve">all </w:t>
      </w:r>
      <w:r w:rsidRPr="00230A40">
        <w:t>model parameter</w:t>
      </w:r>
      <w:r>
        <w:t>s</w:t>
      </w:r>
      <w:r w:rsidR="00132735">
        <w:t>,</w:t>
      </w:r>
      <w:r w:rsidRPr="00230A4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m,SS,s</m:t>
                </m:r>
              </m:e>
            </m:d>
          </m:sub>
        </m:sSub>
      </m:oMath>
      <w:r w:rsidRPr="00230A40">
        <w:t xml:space="preserve"> is </w:t>
      </w:r>
      <w:r w:rsidR="00A03F10">
        <w:t>model’s</w:t>
      </w:r>
      <w:r w:rsidRPr="00230A40">
        <w:t xml:space="preserve"> </w:t>
      </w:r>
      <w:r>
        <w:t>predicted</w:t>
      </w:r>
      <w:r w:rsidRPr="00230A40">
        <w:t xml:space="preserve"> </w:t>
      </w:r>
      <w:r w:rsidR="00132735" w:rsidRPr="00156D20">
        <w:t xml:space="preserve">probability </w:t>
      </w:r>
      <w:r w:rsidR="00132735">
        <w:t>for</w:t>
      </w:r>
      <w:r w:rsidR="00A03F10">
        <w:t xml:space="preserve"> </w:t>
      </w:r>
      <w:r w:rsidR="00BE3E51">
        <w:t xml:space="preserve">a </w:t>
      </w:r>
      <w:r w:rsidR="00A03F10">
        <w:t>sample</w:t>
      </w:r>
      <w:r w:rsidR="0013273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m,SS,s</m:t>
            </m:r>
          </m:e>
        </m:d>
      </m:oMath>
      <w:r w:rsidR="00132735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132735">
        <w:t xml:space="preserve"> 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132735">
        <w:rPr>
          <w:rFonts w:hint="eastAsia"/>
        </w:rPr>
        <w:t xml:space="preserve"> </w:t>
      </w:r>
      <w:r w:rsidR="00274127">
        <w:t>denotes</w:t>
      </w:r>
      <w:r w:rsidR="00274127" w:rsidRPr="00230A40">
        <w:t xml:space="preserve"> </w:t>
      </w:r>
      <w:r w:rsidR="00132735" w:rsidRPr="004945A0">
        <w:t>positive sample</w:t>
      </w:r>
      <w:r w:rsidR="00737B14">
        <w:rPr>
          <w:rFonts w:hint="eastAsia"/>
        </w:rPr>
        <w:t>s</w:t>
      </w:r>
      <w:r w:rsidR="00132735">
        <w:t xml:space="preserve"> and</w:t>
      </w:r>
      <w:r w:rsidR="00132735" w:rsidRPr="00132735">
        <w:t xml:space="preserve"> </w:t>
      </w:r>
      <w:r w:rsidR="00132735" w:rsidRPr="004945A0">
        <w:t>negative</w:t>
      </w:r>
      <w:r w:rsidR="00132735">
        <w:t xml:space="preserve"> </w:t>
      </w:r>
      <w:r w:rsidR="00132735" w:rsidRPr="004945A0">
        <w:t>sample</w:t>
      </w:r>
      <w:r w:rsidR="00737B14">
        <w:rPr>
          <w:rFonts w:hint="eastAsia"/>
        </w:rPr>
        <w:t>s</w:t>
      </w:r>
      <w:r w:rsidR="00737B14">
        <w:t xml:space="preserve">, </w:t>
      </w:r>
      <w:r w:rsidR="00132735">
        <w:rPr>
          <w:rFonts w:hint="eastAsia"/>
        </w:rPr>
        <w:t>respectively</w:t>
      </w:r>
      <w:r w:rsidRPr="00230A40">
        <w:t>.</w:t>
      </w:r>
    </w:p>
    <w:p w14:paraId="6AFC5F70" w14:textId="77777777" w:rsidR="00E315F5" w:rsidRPr="0075141E" w:rsidRDefault="00E315F5" w:rsidP="00E315F5">
      <w:pPr>
        <w:ind w:firstLine="420"/>
      </w:pPr>
      <w:r>
        <w:t>To m</w:t>
      </w:r>
      <w:r w:rsidRPr="00230A40">
        <w:t>aximiz</w:t>
      </w:r>
      <w:r>
        <w:t>e</w:t>
      </w:r>
      <w:r w:rsidRPr="00230A40">
        <w:t xml:space="preserve"> the above likelihood is equivalent to minimiz</w:t>
      </w:r>
      <w:r>
        <w:t>e</w:t>
      </w:r>
      <w:r w:rsidRPr="00230A40">
        <w:t xml:space="preserve"> the following </w:t>
      </w:r>
      <w:r>
        <w:t>loss</w:t>
      </w:r>
      <w:r w:rsidRPr="00230A40">
        <w:t xml:space="preserve"> function</w:t>
      </w:r>
      <w:r>
        <w:t>:</w:t>
      </w:r>
    </w:p>
    <w:p w14:paraId="6EE64F09" w14:textId="77777777" w:rsidR="00E315F5" w:rsidRPr="00987435" w:rsidRDefault="00E315F5" w:rsidP="00E315F5">
      <w:pPr>
        <w:pStyle w:val="equation"/>
        <w:rPr>
          <w:rFonts w:eastAsiaTheme="minorEastAsia"/>
        </w:rPr>
      </w:pPr>
      <w:r>
        <w:rPr>
          <w:rFonts w:eastAsia="宋体"/>
          <w:b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J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m,SS,s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∈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∪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w:rPr>
                <w:rFonts w:ascii="Cambria Math" w:hAnsi="Cambria Math"/>
                <w:lang w:eastAsia="zh-CN"/>
              </w:rPr>
              <m:t>log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)+</m:t>
            </m:r>
            <m:d>
              <m:dPr>
                <m:ctrlPr>
                  <w:rPr>
                    <w:rFonts w:ascii="Cambria Math" w:hAnsi="Cambria Math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m,SS,s</m:t>
                        </m:r>
                      </m:e>
                    </m:d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log⁡(1-</m:t>
            </m:r>
            <m:r>
              <w:rPr>
                <w:rFonts w:ascii="Cambria Math" w:hAnsi="Cambria Math"/>
                <w:lang w:eastAsia="zh-CN"/>
              </w:rPr>
              <m:t>log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))</m:t>
            </m:r>
          </m:e>
        </m:nary>
        <m:r>
          <w:rPr>
            <w:rFonts w:ascii="Cambria Math" w:hAnsi="Cambria Math"/>
            <w:lang w:eastAsia="zh-CN"/>
          </w:rPr>
          <m:t>.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</w:rPr>
        <w:t>(</w:t>
      </w:r>
      <w:r>
        <w:t>20</w:t>
      </w:r>
      <w:r>
        <w:rPr>
          <w:rFonts w:eastAsiaTheme="minorEastAsia"/>
        </w:rPr>
        <w:t>)</w:t>
      </w:r>
    </w:p>
    <w:p w14:paraId="5EA7EB57" w14:textId="28668C1C" w:rsidR="00E315F5" w:rsidRPr="00E315F5" w:rsidRDefault="00E315F5" w:rsidP="00AA7690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m,SS,s</m:t>
                </m:r>
              </m:e>
            </m:d>
          </m:sub>
        </m:sSub>
      </m:oMath>
      <w:r>
        <w:rPr>
          <w:rFonts w:hint="eastAsia"/>
        </w:rPr>
        <w:t xml:space="preserve"> </w:t>
      </w:r>
      <w:r>
        <w:t xml:space="preserve">is the actual label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m,SS,s</m:t>
            </m:r>
          </m:e>
        </m:d>
      </m:oMath>
      <w:r w:rsidR="00663A56">
        <w:t>.</w:t>
      </w:r>
    </w:p>
    <w:p w14:paraId="4F2674EC" w14:textId="1D4E3A0F" w:rsidR="00D711B2" w:rsidRDefault="00AA7690" w:rsidP="00A03F10">
      <w:pPr>
        <w:pStyle w:val="a3"/>
        <w:ind w:firstLineChars="0"/>
      </w:pPr>
      <w:r w:rsidRPr="00D14674">
        <w:lastRenderedPageBreak/>
        <w:t xml:space="preserve">Based on </w:t>
      </w:r>
      <w:r>
        <w:rPr>
          <w:rFonts w:hint="eastAsia"/>
        </w:rPr>
        <w:t>the</w:t>
      </w:r>
      <w:r>
        <w:t xml:space="preserve"> </w:t>
      </w:r>
      <w:r w:rsidR="00343E28">
        <w:t xml:space="preserve">above </w:t>
      </w:r>
      <w:r w:rsidRPr="00D14674">
        <w:t xml:space="preserve">loss function, we </w:t>
      </w:r>
      <w:r>
        <w:t>employ</w:t>
      </w:r>
      <w:r w:rsidRPr="00D14674">
        <w:t xml:space="preserve"> </w:t>
      </w:r>
      <w:r w:rsidR="00341D4B">
        <w:t xml:space="preserve">the </w:t>
      </w:r>
      <w:r w:rsidRPr="00D14674">
        <w:t xml:space="preserve">Adam algorithm [] to </w:t>
      </w:r>
      <w:r>
        <w:t xml:space="preserve">update </w:t>
      </w:r>
      <w:r w:rsidR="007E1CA3">
        <w:t xml:space="preserve">all </w:t>
      </w:r>
      <w:r w:rsidRPr="00D14674">
        <w:t xml:space="preserve">model </w:t>
      </w:r>
      <w:r w:rsidRPr="00230A40">
        <w:t>parameter</w:t>
      </w:r>
      <w:r>
        <w:t>s</w:t>
      </w:r>
      <w:r w:rsidRPr="00D14674">
        <w:t>.</w:t>
      </w:r>
      <w:r w:rsidR="00A03F10">
        <w:t xml:space="preserve"> </w:t>
      </w:r>
      <w:r w:rsidR="00D711B2">
        <w:t xml:space="preserve">Since </w:t>
      </w:r>
      <w:r w:rsidR="00A03F10">
        <w:t>our hybrid model</w:t>
      </w:r>
      <w:r w:rsidR="00D711B2">
        <w:t xml:space="preserve"> is a hierarchical model, directly updating all parameters may result in </w:t>
      </w:r>
      <w:r w:rsidR="00341D4B">
        <w:t xml:space="preserve">a </w:t>
      </w:r>
      <w:r w:rsidR="00D711B2">
        <w:t>slow convergence.</w:t>
      </w:r>
      <w:r w:rsidR="00D711B2" w:rsidRPr="002A051B">
        <w:t xml:space="preserve"> </w:t>
      </w:r>
      <w:r w:rsidR="00CE602D">
        <w:t>Therefore,</w:t>
      </w:r>
      <w:r w:rsidR="00D711B2" w:rsidRPr="002A051B">
        <w:t xml:space="preserve"> we </w:t>
      </w:r>
      <w:r w:rsidR="00D711B2">
        <w:t xml:space="preserve">first </w:t>
      </w:r>
      <w:r w:rsidR="00D711B2" w:rsidRPr="002A051B">
        <w:t xml:space="preserve">train each underlying </w:t>
      </w:r>
      <w:r w:rsidR="00A03F10">
        <w:t>modules</w:t>
      </w:r>
      <w:r w:rsidR="00CE602D">
        <w:t xml:space="preserve"> and </w:t>
      </w:r>
      <w:r w:rsidR="00343E28">
        <w:t>then</w:t>
      </w:r>
      <w:r w:rsidR="00D711B2" w:rsidRPr="002A051B">
        <w:t xml:space="preserve"> train the integration layer and the output layer. </w:t>
      </w:r>
      <w:r w:rsidR="00341D4B">
        <w:t>Finally,</w:t>
      </w:r>
      <w:r w:rsidR="00341D4B" w:rsidRPr="002A051B">
        <w:t xml:space="preserve"> </w:t>
      </w:r>
      <w:r w:rsidR="00D711B2" w:rsidRPr="002A051B">
        <w:t xml:space="preserve">we </w:t>
      </w:r>
      <w:r w:rsidR="00D711B2">
        <w:t>fine-tune</w:t>
      </w:r>
      <w:r w:rsidR="00D711B2" w:rsidRPr="002A051B">
        <w:t xml:space="preserve"> the whole model.</w:t>
      </w:r>
    </w:p>
    <w:p w14:paraId="6E4B16A7" w14:textId="24944F50" w:rsidR="00AA7690" w:rsidRPr="00AA7690" w:rsidRDefault="00AA7690" w:rsidP="0097508A">
      <w:pPr>
        <w:ind w:firstLine="420"/>
        <w:rPr>
          <w:color w:val="000000" w:themeColor="text1"/>
        </w:rPr>
      </w:pPr>
    </w:p>
    <w:sectPr w:rsidR="00AA7690" w:rsidRPr="00AA7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angjian_sd@163.com" w:date="2020-05-10T08:08:00Z" w:initials="w">
    <w:p w14:paraId="4A232254" w14:textId="1F803C27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这块跟框架分开不同的</w:t>
      </w:r>
      <w:r>
        <w:rPr>
          <w:rFonts w:hint="eastAsia"/>
        </w:rPr>
        <w:t>section</w:t>
      </w:r>
      <w:r>
        <w:rPr>
          <w:rFonts w:hint="eastAsia"/>
        </w:rPr>
        <w:t>吗？</w:t>
      </w:r>
    </w:p>
  </w:comment>
  <w:comment w:id="1" w:author="耿 啸" w:date="2020-05-11T17:10:00Z" w:initials="耿">
    <w:p w14:paraId="28DE5EF4" w14:textId="583E4F8C" w:rsidR="00FA531F" w:rsidRDefault="00FA531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分开比较好吧？</w:t>
      </w:r>
      <w:r>
        <w:rPr>
          <w:rFonts w:hint="eastAsia"/>
        </w:rPr>
        <w:t xml:space="preserve"> </w:t>
      </w:r>
      <w:r>
        <w:rPr>
          <w:rFonts w:hint="eastAsia"/>
        </w:rPr>
        <w:t>上个</w:t>
      </w:r>
      <w:r>
        <w:rPr>
          <w:rFonts w:hint="eastAsia"/>
        </w:rPr>
        <w:t>section</w:t>
      </w:r>
      <w:r>
        <w:rPr>
          <w:rFonts w:hint="eastAsia"/>
        </w:rPr>
        <w:t>讲的是适用于交互式场景的抽象的框架。</w:t>
      </w:r>
      <w:r>
        <w:rPr>
          <w:rFonts w:hint="eastAsia"/>
        </w:rPr>
        <w:t xml:space="preserve"> </w:t>
      </w:r>
    </w:p>
  </w:comment>
  <w:comment w:id="15" w:author="耿 啸" w:date="2020-05-15T12:59:00Z" w:initials="耿">
    <w:p w14:paraId="561F372D" w14:textId="6B657F17" w:rsidR="009E5229" w:rsidRDefault="009E5229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修改了结构，前两个是单一的模型，最后是混合模型，同一级别。</w:t>
      </w:r>
    </w:p>
  </w:comment>
  <w:comment w:id="25" w:author="wangjian_sd@163.com" w:date="2020-05-11T07:41:00Z" w:initials="w">
    <w:p w14:paraId="38717003" w14:textId="09B2FDFC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直接说是我们提出来的吗？</w:t>
      </w:r>
    </w:p>
  </w:comment>
  <w:comment w:id="24" w:author="耿 啸" w:date="2020-05-11T12:29:00Z" w:initials="耿">
    <w:p w14:paraId="2C1FA039" w14:textId="507F8CF6" w:rsidR="008D64EF" w:rsidRDefault="008D64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我觉得可以，这里只想简单的提一下，不想过多的说明。</w:t>
      </w:r>
    </w:p>
  </w:comment>
  <w:comment w:id="31" w:author="wangjian_sd@163.com" w:date="2020-05-11T07:49:00Z" w:initials="w">
    <w:p w14:paraId="0373FBB1" w14:textId="20EF504C" w:rsidR="00737B14" w:rsidRDefault="00737B14">
      <w:pPr>
        <w:pStyle w:val="a5"/>
      </w:pPr>
      <w:r>
        <w:rPr>
          <w:rStyle w:val="a4"/>
        </w:rPr>
        <w:annotationRef/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是来解释等号后面的符号，如</w:t>
      </w:r>
      <w:r>
        <w:rPr>
          <w:rFonts w:hint="eastAsia"/>
        </w:rPr>
        <w:t>t</w:t>
      </w:r>
      <w:r>
        <w:t>ext_inception</w:t>
      </w:r>
      <w:r>
        <w:rPr>
          <w:rFonts w:hint="eastAsia"/>
        </w:rPr>
        <w:t>。而不是解释前面的。</w:t>
      </w:r>
    </w:p>
  </w:comment>
  <w:comment w:id="32" w:author="耿 啸" w:date="2020-05-11T14:00:00Z" w:initials="耿">
    <w:p w14:paraId="082CB822" w14:textId="2C7EC275" w:rsidR="00B3674B" w:rsidRDefault="00B367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已改</w:t>
      </w:r>
      <w:r>
        <w:rPr>
          <w:rFonts w:hint="eastAsia"/>
        </w:rPr>
        <w:t>.</w:t>
      </w:r>
    </w:p>
  </w:comment>
  <w:comment w:id="51" w:author="耿 啸" w:date="2020-05-11T17:15:00Z" w:initials="耿">
    <w:p w14:paraId="3C40D744" w14:textId="6A1C5FAF" w:rsidR="00C057E3" w:rsidRDefault="00C057E3">
      <w:pPr>
        <w:pStyle w:val="a5"/>
      </w:pPr>
      <w:r>
        <w:rPr>
          <w:rFonts w:hint="eastAsia"/>
        </w:rPr>
        <w:t>只要得到了特征表示，直接输入到交互层中就可以。</w:t>
      </w:r>
      <w:r>
        <w:rPr>
          <w:rFonts w:hint="eastAsia"/>
        </w:rPr>
        <w:t xml:space="preserve"> </w:t>
      </w:r>
    </w:p>
  </w:comment>
  <w:comment w:id="61" w:author="wangjian_sd@163.com" w:date="2020-05-11T09:26:00Z" w:initials="w">
    <w:p w14:paraId="2E254E30" w14:textId="77777777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哪一些</w:t>
      </w:r>
      <w:r>
        <w:rPr>
          <w:rFonts w:hint="eastAsia"/>
        </w:rPr>
        <w:t>?</w:t>
      </w:r>
    </w:p>
    <w:p w14:paraId="7031A9C6" w14:textId="4A248EC2" w:rsidR="00737B14" w:rsidRDefault="00737B14">
      <w:pPr>
        <w:pStyle w:val="a5"/>
      </w:pPr>
      <w:r>
        <w:rPr>
          <w:rFonts w:hint="eastAsia"/>
        </w:rPr>
        <w:t>不是说模型都不更新？</w:t>
      </w:r>
    </w:p>
  </w:comment>
  <w:comment w:id="62" w:author="耿 啸" w:date="2020-05-11T14:01:00Z" w:initials="耿">
    <w:p w14:paraId="15F6BD1A" w14:textId="271CF4BA" w:rsidR="00B3674B" w:rsidRDefault="00B367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是的，</w:t>
      </w:r>
      <w:r w:rsidR="00664237">
        <w:rPr>
          <w:rFonts w:hint="eastAsia"/>
        </w:rPr>
        <w:t>本意是上面提到的这几种是基于模型的方法</w:t>
      </w:r>
      <w:r>
        <w:rPr>
          <w:rFonts w:hint="eastAsia"/>
        </w:rPr>
        <w:t>，在线更新效率低，效果差。</w:t>
      </w:r>
      <w:r w:rsidR="005A05FA">
        <w:rPr>
          <w:rFonts w:hint="eastAsia"/>
        </w:rPr>
        <w:t>没有暗示</w:t>
      </w:r>
      <w:r w:rsidR="00664237">
        <w:rPr>
          <w:rFonts w:hint="eastAsia"/>
        </w:rPr>
        <w:t>其他</w:t>
      </w:r>
      <w:r w:rsidR="00664237">
        <w:rPr>
          <w:rFonts w:hint="eastAsia"/>
        </w:rPr>
        <w:t>model-based</w:t>
      </w:r>
      <w:r w:rsidR="00664237">
        <w:rPr>
          <w:rFonts w:hint="eastAsia"/>
        </w:rPr>
        <w:t>的方法可以更新</w:t>
      </w:r>
      <w:r w:rsidR="00664237">
        <w:rPr>
          <w:rFonts w:hint="eastAsia"/>
        </w:rPr>
        <w:t>.</w:t>
      </w:r>
    </w:p>
  </w:comment>
  <w:comment w:id="64" w:author="耿 啸" w:date="2020-05-11T17:14:00Z" w:initials="耿">
    <w:p w14:paraId="790BC2BB" w14:textId="6913EB90" w:rsidR="00C057E3" w:rsidRDefault="00C057E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没办法更新模型，也就没办法得到</w:t>
      </w:r>
      <w:r>
        <w:rPr>
          <w:rFonts w:hint="eastAsia"/>
        </w:rPr>
        <w:t>m</w:t>
      </w:r>
      <w:r>
        <w:rPr>
          <w:rFonts w:hint="eastAsia"/>
        </w:rPr>
        <w:t>的有效的表示。</w:t>
      </w:r>
    </w:p>
  </w:comment>
  <w:comment w:id="69" w:author="耿 啸" w:date="2020-05-11T13:33:00Z" w:initials="耿">
    <w:p w14:paraId="67842AAA" w14:textId="7DB68C92" w:rsidR="004B4378" w:rsidRDefault="004B4378">
      <w:pPr>
        <w:pStyle w:val="a5"/>
      </w:pPr>
      <w:r>
        <w:rPr>
          <w:rStyle w:val="a4"/>
        </w:rPr>
        <w:annotationRef/>
      </w:r>
      <w:r w:rsidR="00664237">
        <w:rPr>
          <w:rFonts w:hint="eastAsia"/>
        </w:rPr>
        <w:t>这里是调用的服务有一个或几个</w:t>
      </w:r>
      <w:r>
        <w:rPr>
          <w:rFonts w:hint="eastAsia"/>
        </w:rPr>
        <w:t>topic</w:t>
      </w:r>
      <w:r>
        <w:rPr>
          <w:rFonts w:hint="eastAsia"/>
        </w:rPr>
        <w:t>是相同的，可能不是全部都相同</w:t>
      </w:r>
      <w:r>
        <w:rPr>
          <w:rFonts w:hint="eastAsia"/>
        </w:rPr>
        <w:t>.</w:t>
      </w:r>
    </w:p>
  </w:comment>
  <w:comment w:id="70" w:author="wangjian_sd@163.com" w:date="2020-05-11T09:45:00Z" w:initials="w">
    <w:p w14:paraId="430FF66D" w14:textId="17E2C60F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这些权值是根据那篇论文的？不是学习出来的。后面实验无需讨论？</w:t>
      </w:r>
    </w:p>
  </w:comment>
  <w:comment w:id="71" w:author="耿 啸" w:date="2020-05-11T13:34:00Z" w:initials="耿">
    <w:p w14:paraId="3358DF37" w14:textId="1BBD50B8" w:rsidR="00AC4BDA" w:rsidRDefault="00AC4BD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这里是考虑到，权重更新的话，</w:t>
      </w:r>
      <w:r w:rsidR="00B3674B">
        <w:rPr>
          <w:rFonts w:hint="eastAsia"/>
        </w:rPr>
        <w:t>模型训练的</w:t>
      </w:r>
      <w:r>
        <w:rPr>
          <w:rFonts w:hint="eastAsia"/>
        </w:rPr>
        <w:t>效率</w:t>
      </w:r>
      <w:r w:rsidR="00CB1A75">
        <w:rPr>
          <w:rFonts w:hint="eastAsia"/>
        </w:rPr>
        <w:t>要比不更新</w:t>
      </w:r>
      <w:r w:rsidR="00B3674B">
        <w:rPr>
          <w:rFonts w:hint="eastAsia"/>
        </w:rPr>
        <w:t>低</w:t>
      </w:r>
      <w:r w:rsidR="00CB1A75">
        <w:rPr>
          <w:rFonts w:hint="eastAsia"/>
        </w:rPr>
        <w:t>很多</w:t>
      </w:r>
      <w:r w:rsidR="00B3674B">
        <w:rPr>
          <w:rFonts w:hint="eastAsia"/>
        </w:rPr>
        <w:t>。所以就没有更新，直接复用的那篇论文的权重。</w:t>
      </w:r>
    </w:p>
    <w:p w14:paraId="10B3806F" w14:textId="32344563" w:rsidR="0005180D" w:rsidRDefault="0005180D">
      <w:pPr>
        <w:pStyle w:val="a5"/>
      </w:pPr>
      <w:r>
        <w:rPr>
          <w:rFonts w:hint="eastAsia"/>
        </w:rPr>
        <w:t>印象中好像对比过两种方式的效果，好像差不</w:t>
      </w:r>
      <w:r w:rsidR="005E21F0">
        <w:rPr>
          <w:rFonts w:hint="eastAsia"/>
        </w:rPr>
        <w:t>太</w:t>
      </w:r>
      <w:r>
        <w:rPr>
          <w:rFonts w:hint="eastAsia"/>
        </w:rPr>
        <w:t>多。</w:t>
      </w:r>
    </w:p>
    <w:p w14:paraId="37D273EA" w14:textId="3E0EED68" w:rsidR="00B3674B" w:rsidRPr="00B3674B" w:rsidRDefault="0005180D">
      <w:pPr>
        <w:pStyle w:val="a5"/>
      </w:pPr>
      <w:r>
        <w:rPr>
          <w:rFonts w:hint="eastAsia"/>
        </w:rPr>
        <w:t>感觉</w:t>
      </w:r>
      <w:r w:rsidR="00B3674B">
        <w:rPr>
          <w:rFonts w:hint="eastAsia"/>
        </w:rPr>
        <w:t>这里</w:t>
      </w:r>
      <w:r>
        <w:rPr>
          <w:rFonts w:hint="eastAsia"/>
        </w:rPr>
        <w:t>不用加</w:t>
      </w:r>
      <w:r w:rsidR="00B3674B">
        <w:rPr>
          <w:rFonts w:hint="eastAsia"/>
        </w:rPr>
        <w:t>对比实验。实验已经够了，而且</w:t>
      </w:r>
      <w:r>
        <w:rPr>
          <w:rFonts w:hint="eastAsia"/>
        </w:rPr>
        <w:t>这个对比</w:t>
      </w:r>
      <w:r w:rsidR="00B3674B">
        <w:rPr>
          <w:rFonts w:hint="eastAsia"/>
        </w:rPr>
        <w:t>比较简单。</w:t>
      </w:r>
    </w:p>
  </w:comment>
  <w:comment w:id="73" w:author="wangjian_sd@163.com" w:date="2020-05-11T10:29:00Z" w:initials="w">
    <w:p w14:paraId="3F89CD3C" w14:textId="77A56740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是说它</w:t>
      </w:r>
      <w:r>
        <w:rPr>
          <w:rFonts w:hint="eastAsia"/>
        </w:rPr>
        <w:t>eff</w:t>
      </w:r>
      <w:r>
        <w:t>icient</w:t>
      </w:r>
      <w:r>
        <w:rPr>
          <w:rFonts w:hint="eastAsia"/>
        </w:rPr>
        <w:t>还是说可以通过剪枝变得更高效？</w:t>
      </w:r>
    </w:p>
  </w:comment>
  <w:comment w:id="74" w:author="耿 啸" w:date="2020-05-11T13:37:00Z" w:initials="耿">
    <w:p w14:paraId="0C6B3C9F" w14:textId="22A7F30A" w:rsidR="004054E6" w:rsidRDefault="004054E6">
      <w:pPr>
        <w:pStyle w:val="a5"/>
      </w:pPr>
      <w:r>
        <w:rPr>
          <w:rStyle w:val="a4"/>
        </w:rPr>
        <w:annotationRef/>
      </w:r>
      <w:r w:rsidR="0005180D">
        <w:rPr>
          <w:rFonts w:hint="eastAsia"/>
        </w:rPr>
        <w:t>这里</w:t>
      </w:r>
      <w:r w:rsidR="00B3674B">
        <w:rPr>
          <w:rFonts w:hint="eastAsia"/>
        </w:rPr>
        <w:t>是</w:t>
      </w:r>
      <w:r>
        <w:rPr>
          <w:rFonts w:hint="eastAsia"/>
        </w:rPr>
        <w:t>想说</w:t>
      </w:r>
      <w:r w:rsidR="00B3674B">
        <w:rPr>
          <w:rFonts w:hint="eastAsia"/>
        </w:rPr>
        <w:t>，</w:t>
      </w:r>
      <w:r>
        <w:rPr>
          <w:rFonts w:hint="eastAsia"/>
        </w:rPr>
        <w:t>基于</w:t>
      </w:r>
      <w:r>
        <w:rPr>
          <w:rFonts w:hint="eastAsia"/>
        </w:rPr>
        <w:t>meta-path</w:t>
      </w:r>
      <w:r>
        <w:rPr>
          <w:rFonts w:hint="eastAsia"/>
        </w:rPr>
        <w:t>的相似度计算</w:t>
      </w:r>
      <w:r w:rsidR="00B3674B">
        <w:rPr>
          <w:rFonts w:hint="eastAsia"/>
        </w:rPr>
        <w:t>已经</w:t>
      </w:r>
      <w:r w:rsidR="0005180D">
        <w:rPr>
          <w:rFonts w:hint="eastAsia"/>
        </w:rPr>
        <w:t>很</w:t>
      </w:r>
      <w:r>
        <w:rPr>
          <w:rFonts w:hint="eastAsia"/>
        </w:rPr>
        <w:t>高效。如果有必要，可以采用剪枝策略进一步提升效率。</w:t>
      </w:r>
    </w:p>
  </w:comment>
  <w:comment w:id="84" w:author="wangjian_sd@163.com" w:date="2020-05-11T10:32:00Z" w:initials="w">
    <w:p w14:paraId="1E82B748" w14:textId="453CAA61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整个方法是一个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模型。放在这里容易让人感觉跟两个模块并列。这里感觉应该是</w:t>
      </w:r>
      <w:r>
        <w:rPr>
          <w:rFonts w:hint="eastAsia"/>
        </w:rPr>
        <w:t>integration</w:t>
      </w:r>
      <w:r>
        <w:t xml:space="preserve"> </w:t>
      </w:r>
      <w:r>
        <w:rPr>
          <w:rFonts w:hint="eastAsia"/>
        </w:rPr>
        <w:t>module</w:t>
      </w:r>
    </w:p>
  </w:comment>
  <w:comment w:id="93" w:author="wangjian_sd@163.com" w:date="2020-05-11T10:40:00Z" w:initials="w">
    <w:p w14:paraId="5D2DDCB3" w14:textId="77777777" w:rsidR="00737B14" w:rsidRDefault="00737B14">
      <w:pPr>
        <w:pStyle w:val="a5"/>
      </w:pPr>
      <w:r>
        <w:rPr>
          <w:rStyle w:val="a4"/>
        </w:rPr>
        <w:annotationRef/>
      </w:r>
      <w:r>
        <w:t>Framework, model, m</w:t>
      </w:r>
      <w:r>
        <w:rPr>
          <w:rFonts w:hint="eastAsia"/>
        </w:rPr>
        <w:t>o</w:t>
      </w:r>
      <w:r>
        <w:t xml:space="preserve">dule, layer </w:t>
      </w:r>
    </w:p>
    <w:p w14:paraId="34CEC8E3" w14:textId="4A04A3A4" w:rsidR="00737B14" w:rsidRDefault="00737B14">
      <w:pPr>
        <w:pStyle w:val="a5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和</w:t>
      </w:r>
      <w:r>
        <w:rPr>
          <w:rFonts w:hint="eastAsia"/>
        </w:rPr>
        <w:t>framework</w:t>
      </w:r>
      <w:r>
        <w:rPr>
          <w:rFonts w:hint="eastAsia"/>
        </w:rPr>
        <w:t>容易让人困惑</w:t>
      </w:r>
    </w:p>
  </w:comment>
  <w:comment w:id="94" w:author="耿 啸" w:date="2020-05-15T00:25:00Z" w:initials="耿">
    <w:p w14:paraId="46BD9469" w14:textId="392A4BF4" w:rsidR="00F12BBA" w:rsidRDefault="00F12BB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把之前的两个</w:t>
      </w:r>
      <w:r>
        <w:rPr>
          <w:rFonts w:hint="eastAsia"/>
        </w:rPr>
        <w:t>module</w:t>
      </w:r>
      <w:r>
        <w:rPr>
          <w:rFonts w:hint="eastAsia"/>
        </w:rPr>
        <w:t>修改为两个单一交互的</w:t>
      </w:r>
      <w:r>
        <w:rPr>
          <w:rFonts w:hint="eastAsia"/>
        </w:rPr>
        <w:t>model</w:t>
      </w:r>
      <w:r>
        <w:rPr>
          <w:rFonts w:hint="eastAsia"/>
        </w:rPr>
        <w:t>，混合模型混合了这两个模型。三个模型在一个级别上。</w:t>
      </w:r>
    </w:p>
    <w:p w14:paraId="4AE8DBFE" w14:textId="77777777" w:rsidR="00F12BBA" w:rsidRDefault="00F12BBA">
      <w:pPr>
        <w:pStyle w:val="a5"/>
      </w:pPr>
    </w:p>
    <w:p w14:paraId="7D89ABDA" w14:textId="7026E3D9" w:rsidR="00F12BBA" w:rsidRDefault="006907D2">
      <w:pPr>
        <w:pStyle w:val="a5"/>
      </w:pPr>
      <w:r>
        <w:rPr>
          <w:rFonts w:hint="eastAsia"/>
        </w:rPr>
        <w:t>混合模型</w:t>
      </w:r>
      <w:r w:rsidR="00F12BBA">
        <w:rPr>
          <w:rFonts w:hint="eastAsia"/>
        </w:rPr>
        <w:t>：包含两个</w:t>
      </w:r>
      <w:r w:rsidR="0073094D">
        <w:rPr>
          <w:rFonts w:hint="eastAsia"/>
        </w:rPr>
        <w:t>底</w:t>
      </w:r>
      <w:r w:rsidR="00F12BBA">
        <w:rPr>
          <w:rFonts w:hint="eastAsia"/>
        </w:rPr>
        <w:t>层</w:t>
      </w:r>
      <w:r w:rsidR="00F12BBA">
        <w:rPr>
          <w:rFonts w:hint="eastAsia"/>
        </w:rPr>
        <w:t>module</w:t>
      </w:r>
      <w:r w:rsidR="00F12BBA">
        <w:rPr>
          <w:rFonts w:hint="eastAsia"/>
        </w:rPr>
        <w:t>，</w:t>
      </w:r>
      <w:r>
        <w:rPr>
          <w:rFonts w:hint="eastAsia"/>
        </w:rPr>
        <w:t>一个整合层和一个输出层（或者混合模型这里</w:t>
      </w:r>
      <w:r w:rsidR="00496B4D">
        <w:rPr>
          <w:rFonts w:hint="eastAsia"/>
        </w:rPr>
        <w:t>的子结构</w:t>
      </w:r>
      <w:r>
        <w:rPr>
          <w:rFonts w:hint="eastAsia"/>
        </w:rPr>
        <w:t>改成</w:t>
      </w:r>
      <w:r w:rsidRPr="00AA7690">
        <w:t>integration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）。</w:t>
      </w:r>
      <w:r w:rsidR="00F12BBA">
        <w:rPr>
          <w:rFonts w:hint="eastAsia"/>
        </w:rPr>
        <w:t>每个</w:t>
      </w:r>
      <w:r w:rsidR="000A60C2">
        <w:rPr>
          <w:rFonts w:hint="eastAsia"/>
        </w:rPr>
        <w:t>底层</w:t>
      </w:r>
      <w:r w:rsidR="00F12BBA">
        <w:rPr>
          <w:rFonts w:hint="eastAsia"/>
        </w:rPr>
        <w:t>module</w:t>
      </w:r>
      <w:r w:rsidR="00F12BBA">
        <w:rPr>
          <w:rFonts w:hint="eastAsia"/>
        </w:rPr>
        <w:t>本质上是，由特征提取和交互层组成，但去除了输出层的单一模型</w:t>
      </w:r>
      <w:r w:rsidR="00306C40">
        <w:rPr>
          <w:rFonts w:hint="eastAsia"/>
        </w:rPr>
        <w:t xml:space="preserve"> (</w:t>
      </w:r>
      <w:r w:rsidR="00306C40">
        <w:rPr>
          <w:rFonts w:hint="eastAsia"/>
        </w:rPr>
        <w:t>的一部分</w:t>
      </w:r>
      <w:r w:rsidR="00306C40">
        <w:t>)</w:t>
      </w:r>
      <w:r w:rsidR="00F12BBA">
        <w:rPr>
          <w:rFonts w:hint="eastAsia"/>
        </w:rPr>
        <w:t>。</w:t>
      </w:r>
    </w:p>
    <w:p w14:paraId="2B61B89D" w14:textId="77777777" w:rsidR="00F12BBA" w:rsidRPr="00306C40" w:rsidRDefault="00F12BBA">
      <w:pPr>
        <w:pStyle w:val="a5"/>
      </w:pPr>
    </w:p>
  </w:comment>
  <w:comment w:id="110" w:author="wangjian_sd@163.com" w:date="2020-05-11T10:54:00Z" w:initials="w">
    <w:p w14:paraId="013FBD49" w14:textId="7AF5ADF7" w:rsidR="00737B14" w:rsidRDefault="00737B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不能自我评价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232254" w15:done="0"/>
  <w15:commentEx w15:paraId="28DE5EF4" w15:paraIdParent="4A232254" w15:done="0"/>
  <w15:commentEx w15:paraId="561F372D" w15:done="0"/>
  <w15:commentEx w15:paraId="38717003" w15:done="0"/>
  <w15:commentEx w15:paraId="2C1FA039" w15:paraIdParent="38717003" w15:done="0"/>
  <w15:commentEx w15:paraId="0373FBB1" w15:done="0"/>
  <w15:commentEx w15:paraId="082CB822" w15:paraIdParent="0373FBB1" w15:done="0"/>
  <w15:commentEx w15:paraId="3C40D744" w15:done="0"/>
  <w15:commentEx w15:paraId="7031A9C6" w15:done="0"/>
  <w15:commentEx w15:paraId="15F6BD1A" w15:paraIdParent="7031A9C6" w15:done="0"/>
  <w15:commentEx w15:paraId="790BC2BB" w15:done="0"/>
  <w15:commentEx w15:paraId="67842AAA" w15:done="0"/>
  <w15:commentEx w15:paraId="430FF66D" w15:done="0"/>
  <w15:commentEx w15:paraId="37D273EA" w15:paraIdParent="430FF66D" w15:done="0"/>
  <w15:commentEx w15:paraId="3F89CD3C" w15:done="0"/>
  <w15:commentEx w15:paraId="0C6B3C9F" w15:paraIdParent="3F89CD3C" w15:done="0"/>
  <w15:commentEx w15:paraId="1E82B748" w15:done="0"/>
  <w15:commentEx w15:paraId="34CEC8E3" w15:done="0"/>
  <w15:commentEx w15:paraId="2B61B89D" w15:paraIdParent="34CEC8E3" w15:done="0"/>
  <w15:commentEx w15:paraId="013FBD4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232254" w16cid:durableId="2262350F"/>
  <w16cid:commentId w16cid:paraId="38717003" w16cid:durableId="2263802E"/>
  <w16cid:commentId w16cid:paraId="0373FBB1" w16cid:durableId="226381F4"/>
  <w16cid:commentId w16cid:paraId="5D928B1C" w16cid:durableId="226381B8"/>
  <w16cid:commentId w16cid:paraId="7031A9C6" w16cid:durableId="226398CC"/>
  <w16cid:commentId w16cid:paraId="430FF66D" w16cid:durableId="22639D3A"/>
  <w16cid:commentId w16cid:paraId="3F89CD3C" w16cid:durableId="2263A791"/>
  <w16cid:commentId w16cid:paraId="1E82B748" w16cid:durableId="2263A840"/>
  <w16cid:commentId w16cid:paraId="34CEC8E3" w16cid:durableId="2263AA27"/>
  <w16cid:commentId w16cid:paraId="013FBD49" w16cid:durableId="2263AD4E"/>
  <w16cid:commentId w16cid:paraId="44193684" w16cid:durableId="2263B0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F6E01" w14:textId="77777777" w:rsidR="000D1E27" w:rsidRDefault="000D1E27" w:rsidP="006F1BBC">
      <w:r>
        <w:separator/>
      </w:r>
    </w:p>
  </w:endnote>
  <w:endnote w:type="continuationSeparator" w:id="0">
    <w:p w14:paraId="7FBF8FD3" w14:textId="77777777" w:rsidR="000D1E27" w:rsidRDefault="000D1E27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0777E" w14:textId="77777777" w:rsidR="000D1E27" w:rsidRDefault="000D1E27" w:rsidP="006F1BBC">
      <w:r>
        <w:separator/>
      </w:r>
    </w:p>
  </w:footnote>
  <w:footnote w:type="continuationSeparator" w:id="0">
    <w:p w14:paraId="2EF65885" w14:textId="77777777" w:rsidR="000D1E27" w:rsidRDefault="000D1E27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jian_sd@163.com">
    <w15:presenceInfo w15:providerId="Windows Live" w15:userId="a93ac147146668b5"/>
  </w15:person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iJDIxNTA0MTIyNjUyUdpeDU4uLM/DyQAsNaAD9QwJUsAAAA"/>
  </w:docVars>
  <w:rsids>
    <w:rsidRoot w:val="00B27149"/>
    <w:rsid w:val="00000006"/>
    <w:rsid w:val="00004085"/>
    <w:rsid w:val="00006295"/>
    <w:rsid w:val="0001224C"/>
    <w:rsid w:val="00013B30"/>
    <w:rsid w:val="00013D36"/>
    <w:rsid w:val="0001547B"/>
    <w:rsid w:val="00022F4B"/>
    <w:rsid w:val="00032C49"/>
    <w:rsid w:val="000465CA"/>
    <w:rsid w:val="0005180D"/>
    <w:rsid w:val="00060003"/>
    <w:rsid w:val="00066050"/>
    <w:rsid w:val="000730D3"/>
    <w:rsid w:val="000767C5"/>
    <w:rsid w:val="00077E6D"/>
    <w:rsid w:val="0008068B"/>
    <w:rsid w:val="000843AC"/>
    <w:rsid w:val="00092F00"/>
    <w:rsid w:val="000A41F3"/>
    <w:rsid w:val="000A60C2"/>
    <w:rsid w:val="000A7E7E"/>
    <w:rsid w:val="000C560D"/>
    <w:rsid w:val="000D1E27"/>
    <w:rsid w:val="000E072D"/>
    <w:rsid w:val="000E6686"/>
    <w:rsid w:val="000F1FFF"/>
    <w:rsid w:val="00103B05"/>
    <w:rsid w:val="00104829"/>
    <w:rsid w:val="00106E14"/>
    <w:rsid w:val="0011721A"/>
    <w:rsid w:val="00132735"/>
    <w:rsid w:val="00146240"/>
    <w:rsid w:val="001518E1"/>
    <w:rsid w:val="00156340"/>
    <w:rsid w:val="00156D20"/>
    <w:rsid w:val="001605C5"/>
    <w:rsid w:val="00165937"/>
    <w:rsid w:val="00171FDF"/>
    <w:rsid w:val="00173204"/>
    <w:rsid w:val="00174FF0"/>
    <w:rsid w:val="00176D84"/>
    <w:rsid w:val="00191B74"/>
    <w:rsid w:val="00193A8F"/>
    <w:rsid w:val="001A37AB"/>
    <w:rsid w:val="001C03ED"/>
    <w:rsid w:val="001C18A4"/>
    <w:rsid w:val="001D4694"/>
    <w:rsid w:val="001D5DAC"/>
    <w:rsid w:val="001E2D65"/>
    <w:rsid w:val="001F5830"/>
    <w:rsid w:val="001F629B"/>
    <w:rsid w:val="0020323D"/>
    <w:rsid w:val="002073B2"/>
    <w:rsid w:val="00240283"/>
    <w:rsid w:val="00254056"/>
    <w:rsid w:val="00274127"/>
    <w:rsid w:val="00284764"/>
    <w:rsid w:val="002922FD"/>
    <w:rsid w:val="00296628"/>
    <w:rsid w:val="002A388B"/>
    <w:rsid w:val="002C0E47"/>
    <w:rsid w:val="002C3621"/>
    <w:rsid w:val="002D6F2C"/>
    <w:rsid w:val="00300BC9"/>
    <w:rsid w:val="00306C40"/>
    <w:rsid w:val="0031355B"/>
    <w:rsid w:val="00315598"/>
    <w:rsid w:val="003200AF"/>
    <w:rsid w:val="00320BE2"/>
    <w:rsid w:val="0032563A"/>
    <w:rsid w:val="003327F0"/>
    <w:rsid w:val="00341D4B"/>
    <w:rsid w:val="00342D2E"/>
    <w:rsid w:val="00343E28"/>
    <w:rsid w:val="0034783B"/>
    <w:rsid w:val="003562EF"/>
    <w:rsid w:val="00372BFF"/>
    <w:rsid w:val="00381B30"/>
    <w:rsid w:val="00383FB7"/>
    <w:rsid w:val="0038780B"/>
    <w:rsid w:val="00391A7B"/>
    <w:rsid w:val="003926AB"/>
    <w:rsid w:val="003A0BE5"/>
    <w:rsid w:val="003A2B50"/>
    <w:rsid w:val="003A721B"/>
    <w:rsid w:val="003B39D7"/>
    <w:rsid w:val="003B4B59"/>
    <w:rsid w:val="003C6A76"/>
    <w:rsid w:val="003C7CFC"/>
    <w:rsid w:val="003D4279"/>
    <w:rsid w:val="003D7DEF"/>
    <w:rsid w:val="004020AF"/>
    <w:rsid w:val="004054E6"/>
    <w:rsid w:val="00411158"/>
    <w:rsid w:val="00422381"/>
    <w:rsid w:val="00423994"/>
    <w:rsid w:val="004278E3"/>
    <w:rsid w:val="00432252"/>
    <w:rsid w:val="00437EED"/>
    <w:rsid w:val="004425D2"/>
    <w:rsid w:val="004454CD"/>
    <w:rsid w:val="0048449C"/>
    <w:rsid w:val="00486E55"/>
    <w:rsid w:val="00491A3C"/>
    <w:rsid w:val="004948F1"/>
    <w:rsid w:val="00496141"/>
    <w:rsid w:val="00496490"/>
    <w:rsid w:val="00496B4D"/>
    <w:rsid w:val="00497676"/>
    <w:rsid w:val="004A4554"/>
    <w:rsid w:val="004B4378"/>
    <w:rsid w:val="004C7433"/>
    <w:rsid w:val="004C7A73"/>
    <w:rsid w:val="004D11B5"/>
    <w:rsid w:val="0051129A"/>
    <w:rsid w:val="0051195A"/>
    <w:rsid w:val="00524F09"/>
    <w:rsid w:val="0052620E"/>
    <w:rsid w:val="0053621C"/>
    <w:rsid w:val="00536398"/>
    <w:rsid w:val="005425B6"/>
    <w:rsid w:val="00551924"/>
    <w:rsid w:val="00557ACC"/>
    <w:rsid w:val="00557BFB"/>
    <w:rsid w:val="00590237"/>
    <w:rsid w:val="005A05FA"/>
    <w:rsid w:val="005D30B5"/>
    <w:rsid w:val="005E21F0"/>
    <w:rsid w:val="00600C8F"/>
    <w:rsid w:val="00610C10"/>
    <w:rsid w:val="00611380"/>
    <w:rsid w:val="0062087A"/>
    <w:rsid w:val="00625BD1"/>
    <w:rsid w:val="00634CDD"/>
    <w:rsid w:val="00636155"/>
    <w:rsid w:val="006371A3"/>
    <w:rsid w:val="00663A56"/>
    <w:rsid w:val="00664237"/>
    <w:rsid w:val="006772DF"/>
    <w:rsid w:val="00686DE3"/>
    <w:rsid w:val="006907D2"/>
    <w:rsid w:val="00697646"/>
    <w:rsid w:val="006B2F31"/>
    <w:rsid w:val="006D326E"/>
    <w:rsid w:val="006D714F"/>
    <w:rsid w:val="006F1BBC"/>
    <w:rsid w:val="007051E1"/>
    <w:rsid w:val="0070584A"/>
    <w:rsid w:val="00725A68"/>
    <w:rsid w:val="007306DF"/>
    <w:rsid w:val="0073094D"/>
    <w:rsid w:val="00737B14"/>
    <w:rsid w:val="00754CE6"/>
    <w:rsid w:val="00754FFD"/>
    <w:rsid w:val="0076028D"/>
    <w:rsid w:val="00761A4B"/>
    <w:rsid w:val="007654E3"/>
    <w:rsid w:val="007718E9"/>
    <w:rsid w:val="007913A8"/>
    <w:rsid w:val="007B4D54"/>
    <w:rsid w:val="007D2038"/>
    <w:rsid w:val="007E0903"/>
    <w:rsid w:val="007E1CA3"/>
    <w:rsid w:val="007E7136"/>
    <w:rsid w:val="008043CA"/>
    <w:rsid w:val="00807BC4"/>
    <w:rsid w:val="00841C91"/>
    <w:rsid w:val="00844500"/>
    <w:rsid w:val="00846F32"/>
    <w:rsid w:val="00883979"/>
    <w:rsid w:val="008965C4"/>
    <w:rsid w:val="0089667E"/>
    <w:rsid w:val="008A0616"/>
    <w:rsid w:val="008A268E"/>
    <w:rsid w:val="008A7591"/>
    <w:rsid w:val="008B2C0F"/>
    <w:rsid w:val="008B5971"/>
    <w:rsid w:val="008C1428"/>
    <w:rsid w:val="008C3640"/>
    <w:rsid w:val="008D64EF"/>
    <w:rsid w:val="008E24A4"/>
    <w:rsid w:val="008E70DC"/>
    <w:rsid w:val="008E7DDD"/>
    <w:rsid w:val="00914F02"/>
    <w:rsid w:val="0093647A"/>
    <w:rsid w:val="00963B03"/>
    <w:rsid w:val="009743D3"/>
    <w:rsid w:val="0097508A"/>
    <w:rsid w:val="00982C99"/>
    <w:rsid w:val="009A2CAC"/>
    <w:rsid w:val="009B78C6"/>
    <w:rsid w:val="009C53CB"/>
    <w:rsid w:val="009C6C44"/>
    <w:rsid w:val="009C73A6"/>
    <w:rsid w:val="009D3A79"/>
    <w:rsid w:val="009D44B5"/>
    <w:rsid w:val="009E2E6B"/>
    <w:rsid w:val="009E3151"/>
    <w:rsid w:val="009E5229"/>
    <w:rsid w:val="009F33D6"/>
    <w:rsid w:val="00A01FC0"/>
    <w:rsid w:val="00A030F7"/>
    <w:rsid w:val="00A03F10"/>
    <w:rsid w:val="00A122CE"/>
    <w:rsid w:val="00A3018D"/>
    <w:rsid w:val="00A370DD"/>
    <w:rsid w:val="00A40893"/>
    <w:rsid w:val="00A4438E"/>
    <w:rsid w:val="00A5363C"/>
    <w:rsid w:val="00A55E99"/>
    <w:rsid w:val="00A64355"/>
    <w:rsid w:val="00A759F1"/>
    <w:rsid w:val="00A92F7A"/>
    <w:rsid w:val="00AA4356"/>
    <w:rsid w:val="00AA64CE"/>
    <w:rsid w:val="00AA7690"/>
    <w:rsid w:val="00AB5CDA"/>
    <w:rsid w:val="00AC3DE4"/>
    <w:rsid w:val="00AC4BDA"/>
    <w:rsid w:val="00AD1486"/>
    <w:rsid w:val="00AD6D90"/>
    <w:rsid w:val="00AE15FA"/>
    <w:rsid w:val="00AF6D17"/>
    <w:rsid w:val="00AF758D"/>
    <w:rsid w:val="00B05D71"/>
    <w:rsid w:val="00B202A7"/>
    <w:rsid w:val="00B20F1D"/>
    <w:rsid w:val="00B27149"/>
    <w:rsid w:val="00B272BA"/>
    <w:rsid w:val="00B3674B"/>
    <w:rsid w:val="00B3763A"/>
    <w:rsid w:val="00B53AC2"/>
    <w:rsid w:val="00B53CEB"/>
    <w:rsid w:val="00B608EE"/>
    <w:rsid w:val="00B6154D"/>
    <w:rsid w:val="00B63C4A"/>
    <w:rsid w:val="00B64C97"/>
    <w:rsid w:val="00B65CBD"/>
    <w:rsid w:val="00B67AB6"/>
    <w:rsid w:val="00B72444"/>
    <w:rsid w:val="00B730FC"/>
    <w:rsid w:val="00B73682"/>
    <w:rsid w:val="00B8412B"/>
    <w:rsid w:val="00BA0264"/>
    <w:rsid w:val="00BA1379"/>
    <w:rsid w:val="00BA1AD9"/>
    <w:rsid w:val="00BB0B23"/>
    <w:rsid w:val="00BB6D70"/>
    <w:rsid w:val="00BC41F8"/>
    <w:rsid w:val="00BE1C0F"/>
    <w:rsid w:val="00BE3E51"/>
    <w:rsid w:val="00C0298F"/>
    <w:rsid w:val="00C057E3"/>
    <w:rsid w:val="00C16908"/>
    <w:rsid w:val="00C16F89"/>
    <w:rsid w:val="00C1797F"/>
    <w:rsid w:val="00C26FA0"/>
    <w:rsid w:val="00C446D0"/>
    <w:rsid w:val="00C56C16"/>
    <w:rsid w:val="00C63190"/>
    <w:rsid w:val="00C63C4B"/>
    <w:rsid w:val="00C82316"/>
    <w:rsid w:val="00C85A61"/>
    <w:rsid w:val="00CA0720"/>
    <w:rsid w:val="00CA6F3C"/>
    <w:rsid w:val="00CB1A75"/>
    <w:rsid w:val="00CC0655"/>
    <w:rsid w:val="00CC4892"/>
    <w:rsid w:val="00CD0105"/>
    <w:rsid w:val="00CE4C33"/>
    <w:rsid w:val="00CE602D"/>
    <w:rsid w:val="00CE7917"/>
    <w:rsid w:val="00CF05AF"/>
    <w:rsid w:val="00CF3448"/>
    <w:rsid w:val="00CF7AE0"/>
    <w:rsid w:val="00D03261"/>
    <w:rsid w:val="00D060DC"/>
    <w:rsid w:val="00D14B83"/>
    <w:rsid w:val="00D16BBB"/>
    <w:rsid w:val="00D23DB9"/>
    <w:rsid w:val="00D3421C"/>
    <w:rsid w:val="00D6649D"/>
    <w:rsid w:val="00D711B2"/>
    <w:rsid w:val="00D74853"/>
    <w:rsid w:val="00D82C3B"/>
    <w:rsid w:val="00D914F8"/>
    <w:rsid w:val="00DA4E44"/>
    <w:rsid w:val="00DB6D1D"/>
    <w:rsid w:val="00DB7528"/>
    <w:rsid w:val="00DD6EE8"/>
    <w:rsid w:val="00DE2BBB"/>
    <w:rsid w:val="00DF3754"/>
    <w:rsid w:val="00E02FE3"/>
    <w:rsid w:val="00E167AC"/>
    <w:rsid w:val="00E244EA"/>
    <w:rsid w:val="00E24BE2"/>
    <w:rsid w:val="00E3026A"/>
    <w:rsid w:val="00E315F5"/>
    <w:rsid w:val="00E51B3A"/>
    <w:rsid w:val="00E83181"/>
    <w:rsid w:val="00E93260"/>
    <w:rsid w:val="00E96387"/>
    <w:rsid w:val="00EA284D"/>
    <w:rsid w:val="00EC1805"/>
    <w:rsid w:val="00EF0C59"/>
    <w:rsid w:val="00EF3D8C"/>
    <w:rsid w:val="00EF5619"/>
    <w:rsid w:val="00EF6A32"/>
    <w:rsid w:val="00F04E30"/>
    <w:rsid w:val="00F12BBA"/>
    <w:rsid w:val="00F42DC6"/>
    <w:rsid w:val="00F463A1"/>
    <w:rsid w:val="00F519B0"/>
    <w:rsid w:val="00F75F18"/>
    <w:rsid w:val="00F76AE4"/>
    <w:rsid w:val="00F81771"/>
    <w:rsid w:val="00F87355"/>
    <w:rsid w:val="00F87523"/>
    <w:rsid w:val="00F90856"/>
    <w:rsid w:val="00FA531F"/>
    <w:rsid w:val="00FC5E66"/>
    <w:rsid w:val="00FD04EA"/>
    <w:rsid w:val="00FD3015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7FFA0825-9D25-4A80-8CF0-6D1BE66D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ctionary.com/browse/incorporat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756D-A03C-48CF-9F03-6D3EC9D1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4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73</cp:revision>
  <dcterms:created xsi:type="dcterms:W3CDTF">2020-04-27T09:48:00Z</dcterms:created>
  <dcterms:modified xsi:type="dcterms:W3CDTF">2020-05-15T05:01:00Z</dcterms:modified>
</cp:coreProperties>
</file>